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670" w:rsidRPr="00AB486D" w:rsidRDefault="009C5670" w:rsidP="009C5670">
      <w:pPr>
        <w:jc w:val="center"/>
        <w:rPr>
          <w:rFonts w:cstheme="minorHAnsi"/>
        </w:rPr>
      </w:pPr>
    </w:p>
    <w:p w:rsidR="009C5670" w:rsidRPr="00AB486D" w:rsidRDefault="009C5670" w:rsidP="009C5670">
      <w:pPr>
        <w:rPr>
          <w:rFonts w:cstheme="minorHAnsi"/>
        </w:rPr>
      </w:pPr>
    </w:p>
    <w:p w:rsidR="009C5670" w:rsidRPr="00AB486D" w:rsidRDefault="009C5670" w:rsidP="009C5670">
      <w:pPr>
        <w:rPr>
          <w:rFonts w:cstheme="minorHAnsi"/>
        </w:rPr>
      </w:pPr>
    </w:p>
    <w:p w:rsidR="009C5670" w:rsidRPr="00AB486D" w:rsidRDefault="009C5670" w:rsidP="009C5670">
      <w:pPr>
        <w:rPr>
          <w:rFonts w:cstheme="minorHAnsi"/>
        </w:rPr>
      </w:pPr>
    </w:p>
    <w:p w:rsidR="009C5670" w:rsidRPr="00AB486D" w:rsidRDefault="009C5670" w:rsidP="009C5670">
      <w:pPr>
        <w:rPr>
          <w:rFonts w:cstheme="minorHAnsi"/>
        </w:rPr>
      </w:pPr>
    </w:p>
    <w:p w:rsidR="009C5670" w:rsidRPr="00AB486D" w:rsidRDefault="009C5670" w:rsidP="009C5670">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 xml:space="preserve">Create Tables </w:t>
      </w:r>
    </w:p>
    <w:p w:rsidR="009C5670" w:rsidRPr="00AB486D" w:rsidRDefault="009C5670" w:rsidP="009C5670">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 xml:space="preserve">and </w:t>
      </w:r>
    </w:p>
    <w:p w:rsidR="009C5670" w:rsidRPr="00AB486D" w:rsidRDefault="009C5670" w:rsidP="009C5670">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Loading Data</w:t>
      </w:r>
    </w:p>
    <w:p w:rsidR="002878E2" w:rsidRPr="00AB486D" w:rsidRDefault="002878E2">
      <w:pPr>
        <w:rPr>
          <w:rFonts w:eastAsiaTheme="majorEastAsia" w:cstheme="minorHAnsi"/>
          <w:b/>
          <w:bCs/>
          <w:sz w:val="24"/>
          <w:szCs w:val="26"/>
        </w:rPr>
      </w:pPr>
      <w:r w:rsidRPr="00AB486D">
        <w:rPr>
          <w:rFonts w:cstheme="minorHAnsi"/>
        </w:rPr>
        <w:br w:type="page"/>
      </w:r>
      <w:bookmarkStart w:id="0" w:name="_GoBack"/>
      <w:bookmarkEnd w:id="0"/>
    </w:p>
    <w:sdt>
      <w:sdtPr>
        <w:rPr>
          <w:rFonts w:asciiTheme="minorHAnsi" w:eastAsiaTheme="minorHAnsi" w:hAnsiTheme="minorHAnsi" w:cstheme="minorHAnsi"/>
          <w:b w:val="0"/>
          <w:bCs w:val="0"/>
          <w:color w:val="auto"/>
          <w:sz w:val="22"/>
          <w:szCs w:val="22"/>
        </w:rPr>
        <w:id w:val="378592425"/>
        <w:docPartObj>
          <w:docPartGallery w:val="Table of Contents"/>
          <w:docPartUnique/>
        </w:docPartObj>
      </w:sdtPr>
      <w:sdtContent>
        <w:p w:rsidR="0049433B" w:rsidRPr="00AB486D" w:rsidRDefault="0049433B">
          <w:pPr>
            <w:pStyle w:val="TOCHeading"/>
            <w:rPr>
              <w:rFonts w:asciiTheme="minorHAnsi" w:hAnsiTheme="minorHAnsi" w:cstheme="minorHAnsi"/>
            </w:rPr>
          </w:pPr>
          <w:r w:rsidRPr="00AB486D">
            <w:rPr>
              <w:rFonts w:asciiTheme="minorHAnsi" w:hAnsiTheme="minorHAnsi" w:cstheme="minorHAnsi"/>
            </w:rPr>
            <w:t>Table of Contents</w:t>
          </w:r>
        </w:p>
        <w:p w:rsidR="003C7364" w:rsidRDefault="0049433B">
          <w:pPr>
            <w:pStyle w:val="TOC1"/>
            <w:tabs>
              <w:tab w:val="right" w:leader="dot" w:pos="10070"/>
            </w:tabs>
            <w:rPr>
              <w:ins w:id="1" w:author="Hemmati" w:date="2016-12-16T10:46:00Z"/>
              <w:rFonts w:eastAsiaTheme="minorEastAsia"/>
              <w:noProof/>
              <w:lang w:val="en-CA" w:eastAsia="en-CA"/>
            </w:rPr>
          </w:pPr>
          <w:r w:rsidRPr="00AB486D">
            <w:rPr>
              <w:rFonts w:cstheme="minorHAnsi"/>
            </w:rPr>
            <w:fldChar w:fldCharType="begin"/>
          </w:r>
          <w:r w:rsidRPr="00AB486D">
            <w:rPr>
              <w:rFonts w:cstheme="minorHAnsi"/>
            </w:rPr>
            <w:instrText xml:space="preserve"> TOC \o "1-3" \h \z \u </w:instrText>
          </w:r>
          <w:r w:rsidRPr="00AB486D">
            <w:rPr>
              <w:rFonts w:cstheme="minorHAnsi"/>
            </w:rPr>
            <w:fldChar w:fldCharType="separate"/>
          </w:r>
          <w:ins w:id="2" w:author="Hemmati" w:date="2016-12-16T10:46:00Z">
            <w:r w:rsidR="003C7364" w:rsidRPr="002B2F5D">
              <w:rPr>
                <w:rStyle w:val="Hyperlink"/>
                <w:noProof/>
              </w:rPr>
              <w:fldChar w:fldCharType="begin"/>
            </w:r>
            <w:r w:rsidR="003C7364" w:rsidRPr="002B2F5D">
              <w:rPr>
                <w:rStyle w:val="Hyperlink"/>
                <w:noProof/>
              </w:rPr>
              <w:instrText xml:space="preserve"> </w:instrText>
            </w:r>
            <w:r w:rsidR="003C7364">
              <w:rPr>
                <w:noProof/>
              </w:rPr>
              <w:instrText>HYPERLINK \l "_Toc469648501"</w:instrText>
            </w:r>
            <w:r w:rsidR="003C7364" w:rsidRPr="002B2F5D">
              <w:rPr>
                <w:rStyle w:val="Hyperlink"/>
                <w:noProof/>
              </w:rPr>
              <w:instrText xml:space="preserve"> </w:instrText>
            </w:r>
            <w:r w:rsidR="003C7364" w:rsidRPr="002B2F5D">
              <w:rPr>
                <w:rStyle w:val="Hyperlink"/>
                <w:noProof/>
              </w:rPr>
            </w:r>
            <w:r w:rsidR="003C7364" w:rsidRPr="002B2F5D">
              <w:rPr>
                <w:rStyle w:val="Hyperlink"/>
                <w:noProof/>
              </w:rPr>
              <w:fldChar w:fldCharType="separate"/>
            </w:r>
            <w:r w:rsidR="003C7364" w:rsidRPr="002B2F5D">
              <w:rPr>
                <w:rStyle w:val="Hyperlink"/>
                <w:rFonts w:cstheme="minorHAnsi"/>
                <w:noProof/>
              </w:rPr>
              <w:t>Introduction</w:t>
            </w:r>
            <w:r w:rsidR="003C7364">
              <w:rPr>
                <w:noProof/>
                <w:webHidden/>
              </w:rPr>
              <w:tab/>
            </w:r>
            <w:r w:rsidR="003C7364">
              <w:rPr>
                <w:noProof/>
                <w:webHidden/>
              </w:rPr>
              <w:fldChar w:fldCharType="begin"/>
            </w:r>
            <w:r w:rsidR="003C7364">
              <w:rPr>
                <w:noProof/>
                <w:webHidden/>
              </w:rPr>
              <w:instrText xml:space="preserve"> PAGEREF _Toc469648501 \h </w:instrText>
            </w:r>
            <w:r w:rsidR="003C7364">
              <w:rPr>
                <w:noProof/>
                <w:webHidden/>
              </w:rPr>
            </w:r>
          </w:ins>
          <w:r w:rsidR="003C7364">
            <w:rPr>
              <w:noProof/>
              <w:webHidden/>
            </w:rPr>
            <w:fldChar w:fldCharType="separate"/>
          </w:r>
          <w:ins w:id="3" w:author="Hemmati" w:date="2016-12-16T10:46:00Z">
            <w:r w:rsidR="003C7364">
              <w:rPr>
                <w:noProof/>
                <w:webHidden/>
              </w:rPr>
              <w:t>5</w:t>
            </w:r>
            <w:r w:rsidR="003C7364">
              <w:rPr>
                <w:noProof/>
                <w:webHidden/>
              </w:rPr>
              <w:fldChar w:fldCharType="end"/>
            </w:r>
            <w:r w:rsidR="003C7364" w:rsidRPr="002B2F5D">
              <w:rPr>
                <w:rStyle w:val="Hyperlink"/>
                <w:noProof/>
              </w:rPr>
              <w:fldChar w:fldCharType="end"/>
            </w:r>
          </w:ins>
        </w:p>
        <w:p w:rsidR="003C7364" w:rsidRDefault="003C7364">
          <w:pPr>
            <w:pStyle w:val="TOC2"/>
            <w:tabs>
              <w:tab w:val="right" w:leader="dot" w:pos="10070"/>
            </w:tabs>
            <w:rPr>
              <w:ins w:id="4" w:author="Hemmati" w:date="2016-12-16T10:46:00Z"/>
              <w:rFonts w:eastAsiaTheme="minorEastAsia"/>
              <w:noProof/>
              <w:lang w:val="en-CA" w:eastAsia="en-CA"/>
            </w:rPr>
          </w:pPr>
          <w:ins w:id="5"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"_Toc469648502"</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Temporary Tables</w:t>
            </w:r>
            <w:r>
              <w:rPr>
                <w:noProof/>
                <w:webHidden/>
              </w:rPr>
              <w:tab/>
            </w:r>
            <w:r>
              <w:rPr>
                <w:noProof/>
                <w:webHidden/>
              </w:rPr>
              <w:fldChar w:fldCharType="begin"/>
            </w:r>
            <w:r>
              <w:rPr>
                <w:noProof/>
                <w:webHidden/>
              </w:rPr>
              <w:instrText xml:space="preserve"> PAGEREF _Toc469648502 \h </w:instrText>
            </w:r>
            <w:r>
              <w:rPr>
                <w:noProof/>
                <w:webHidden/>
              </w:rPr>
            </w:r>
          </w:ins>
          <w:r>
            <w:rPr>
              <w:noProof/>
              <w:webHidden/>
            </w:rPr>
            <w:fldChar w:fldCharType="separate"/>
          </w:r>
          <w:ins w:id="6" w:author="Hemmati" w:date="2016-12-16T10:46:00Z">
            <w:r>
              <w:rPr>
                <w:noProof/>
                <w:webHidden/>
              </w:rPr>
              <w:t>5</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7" w:author="Hemmati" w:date="2016-12-16T10:46:00Z"/>
              <w:rFonts w:eastAsiaTheme="minorEastAsia"/>
              <w:noProof/>
              <w:lang w:val="en-CA" w:eastAsia="en-CA"/>
            </w:rPr>
          </w:pPr>
          <w:ins w:id="8"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"_Toc469648503"</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Code Tables</w:t>
            </w:r>
            <w:r>
              <w:rPr>
                <w:noProof/>
                <w:webHidden/>
              </w:rPr>
              <w:tab/>
            </w:r>
            <w:r>
              <w:rPr>
                <w:noProof/>
                <w:webHidden/>
              </w:rPr>
              <w:fldChar w:fldCharType="begin"/>
            </w:r>
            <w:r>
              <w:rPr>
                <w:noProof/>
                <w:webHidden/>
              </w:rPr>
              <w:instrText xml:space="preserve"> PAGEREF _Toc469648503 \h </w:instrText>
            </w:r>
            <w:r>
              <w:rPr>
                <w:noProof/>
                <w:webHidden/>
              </w:rPr>
            </w:r>
          </w:ins>
          <w:r>
            <w:rPr>
              <w:noProof/>
              <w:webHidden/>
            </w:rPr>
            <w:fldChar w:fldCharType="separate"/>
          </w:r>
          <w:ins w:id="9" w:author="Hemmati" w:date="2016-12-16T10:46:00Z">
            <w:r>
              <w:rPr>
                <w:noProof/>
                <w:webHidden/>
              </w:rPr>
              <w:t>5</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0" w:author="Hemmati" w:date="2016-12-16T10:46:00Z"/>
              <w:rFonts w:eastAsiaTheme="minorEastAsia"/>
              <w:noProof/>
              <w:lang w:val="en-CA" w:eastAsia="en-CA"/>
            </w:rPr>
          </w:pPr>
          <w:ins w:id="11"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"_Toc469648504"</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Main Tables</w:t>
            </w:r>
            <w:r>
              <w:rPr>
                <w:noProof/>
                <w:webHidden/>
              </w:rPr>
              <w:tab/>
            </w:r>
            <w:r>
              <w:rPr>
                <w:noProof/>
                <w:webHidden/>
              </w:rPr>
              <w:fldChar w:fldCharType="begin"/>
            </w:r>
            <w:r>
              <w:rPr>
                <w:noProof/>
                <w:webHidden/>
              </w:rPr>
              <w:instrText xml:space="preserve"> PAGEREF _Toc469648504 \h </w:instrText>
            </w:r>
            <w:r>
              <w:rPr>
                <w:noProof/>
                <w:webHidden/>
              </w:rPr>
            </w:r>
          </w:ins>
          <w:r>
            <w:rPr>
              <w:noProof/>
              <w:webHidden/>
            </w:rPr>
            <w:fldChar w:fldCharType="separate"/>
          </w:r>
          <w:ins w:id="12" w:author="Hemmati" w:date="2016-12-16T10:46:00Z">
            <w:r>
              <w:rPr>
                <w:noProof/>
                <w:webHidden/>
              </w:rPr>
              <w:t>8</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3" w:author="Hemmati" w:date="2016-12-16T10:46:00Z"/>
              <w:rFonts w:eastAsiaTheme="minorEastAsia"/>
              <w:noProof/>
              <w:lang w:val="en-CA" w:eastAsia="en-CA"/>
            </w:rPr>
          </w:pPr>
          <w:ins w:id="14"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"_Toc469648505"</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Loading Data</w:t>
            </w:r>
            <w:r>
              <w:rPr>
                <w:noProof/>
                <w:webHidden/>
              </w:rPr>
              <w:tab/>
            </w:r>
            <w:r>
              <w:rPr>
                <w:noProof/>
                <w:webHidden/>
              </w:rPr>
              <w:fldChar w:fldCharType="begin"/>
            </w:r>
            <w:r>
              <w:rPr>
                <w:noProof/>
                <w:webHidden/>
              </w:rPr>
              <w:instrText xml:space="preserve"> PAGEREF _Toc469648505 \h </w:instrText>
            </w:r>
            <w:r>
              <w:rPr>
                <w:noProof/>
                <w:webHidden/>
              </w:rPr>
            </w:r>
          </w:ins>
          <w:r>
            <w:rPr>
              <w:noProof/>
              <w:webHidden/>
            </w:rPr>
            <w:fldChar w:fldCharType="separate"/>
          </w:r>
          <w:ins w:id="15" w:author="Hemmati" w:date="2016-12-16T10:46:00Z">
            <w:r>
              <w:rPr>
                <w:noProof/>
                <w:webHidden/>
              </w:rPr>
              <w:t>8</w:t>
            </w:r>
            <w:r>
              <w:rPr>
                <w:noProof/>
                <w:webHidden/>
              </w:rPr>
              <w:fldChar w:fldCharType="end"/>
            </w:r>
            <w:r w:rsidRPr="002B2F5D">
              <w:rPr>
                <w:rStyle w:val="Hyperlink"/>
                <w:noProof/>
              </w:rPr>
              <w:fldChar w:fldCharType="end"/>
            </w:r>
          </w:ins>
        </w:p>
        <w:p w:rsidR="003C7364" w:rsidRDefault="003C7364">
          <w:pPr>
            <w:pStyle w:val="TOC1"/>
            <w:tabs>
              <w:tab w:val="right" w:leader="dot" w:pos="10070"/>
            </w:tabs>
            <w:rPr>
              <w:ins w:id="16" w:author="Hemmati" w:date="2016-12-16T10:46:00Z"/>
              <w:rFonts w:eastAsiaTheme="minorEastAsia"/>
              <w:noProof/>
              <w:lang w:val="en-CA" w:eastAsia="en-CA"/>
            </w:rPr>
          </w:pPr>
          <w:ins w:id="17"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"_Toc469648506"</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Create Table Owner User, Role, Profile</w:t>
            </w:r>
            <w:r>
              <w:rPr>
                <w:noProof/>
                <w:webHidden/>
              </w:rPr>
              <w:tab/>
            </w:r>
            <w:r>
              <w:rPr>
                <w:noProof/>
                <w:webHidden/>
              </w:rPr>
              <w:fldChar w:fldCharType="begin"/>
            </w:r>
            <w:r>
              <w:rPr>
                <w:noProof/>
                <w:webHidden/>
              </w:rPr>
              <w:instrText xml:space="preserve"> PAGEREF _Toc469648506 \h </w:instrText>
            </w:r>
            <w:r>
              <w:rPr>
                <w:noProof/>
                <w:webHidden/>
              </w:rPr>
            </w:r>
          </w:ins>
          <w:r>
            <w:rPr>
              <w:noProof/>
              <w:webHidden/>
            </w:rPr>
            <w:fldChar w:fldCharType="separate"/>
          </w:r>
          <w:ins w:id="18" w:author="Hemmati" w:date="2016-12-16T10:46:00Z">
            <w:r>
              <w:rPr>
                <w:noProof/>
                <w:webHidden/>
              </w:rPr>
              <w:t>10</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9" w:author="Hemmati" w:date="2016-12-16T10:46:00Z"/>
              <w:rFonts w:eastAsiaTheme="minorEastAsia"/>
              <w:noProof/>
              <w:lang w:val="en-CA" w:eastAsia="en-CA"/>
            </w:rPr>
          </w:pPr>
          <w:ins w:id="20"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"_Toc469648507"</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Create Table Owner Role</w:t>
            </w:r>
            <w:r>
              <w:rPr>
                <w:noProof/>
                <w:webHidden/>
              </w:rPr>
              <w:tab/>
            </w:r>
            <w:r>
              <w:rPr>
                <w:noProof/>
                <w:webHidden/>
              </w:rPr>
              <w:fldChar w:fldCharType="begin"/>
            </w:r>
            <w:r>
              <w:rPr>
                <w:noProof/>
                <w:webHidden/>
              </w:rPr>
              <w:instrText xml:space="preserve"> PAGEREF _Toc469648507 \h </w:instrText>
            </w:r>
            <w:r>
              <w:rPr>
                <w:noProof/>
                <w:webHidden/>
              </w:rPr>
            </w:r>
          </w:ins>
          <w:r>
            <w:rPr>
              <w:noProof/>
              <w:webHidden/>
            </w:rPr>
            <w:fldChar w:fldCharType="separate"/>
          </w:r>
          <w:ins w:id="21" w:author="Hemmati" w:date="2016-12-16T10:46:00Z">
            <w:r>
              <w:rPr>
                <w:noProof/>
                <w:webHidden/>
              </w:rPr>
              <w:t>10</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22" w:author="Hemmati" w:date="2016-12-16T10:46:00Z"/>
              <w:rFonts w:eastAsiaTheme="minorEastAsia"/>
              <w:noProof/>
              <w:lang w:val="en-CA" w:eastAsia="en-CA"/>
            </w:rPr>
          </w:pPr>
          <w:ins w:id="23"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"_Toc469648508"</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Create Table Owner Profile</w:t>
            </w:r>
            <w:r>
              <w:rPr>
                <w:noProof/>
                <w:webHidden/>
              </w:rPr>
              <w:tab/>
            </w:r>
            <w:r>
              <w:rPr>
                <w:noProof/>
                <w:webHidden/>
              </w:rPr>
              <w:fldChar w:fldCharType="begin"/>
            </w:r>
            <w:r>
              <w:rPr>
                <w:noProof/>
                <w:webHidden/>
              </w:rPr>
              <w:instrText xml:space="preserve"> PAGEREF _Toc469648508 \h </w:instrText>
            </w:r>
            <w:r>
              <w:rPr>
                <w:noProof/>
                <w:webHidden/>
              </w:rPr>
            </w:r>
          </w:ins>
          <w:r>
            <w:rPr>
              <w:noProof/>
              <w:webHidden/>
            </w:rPr>
            <w:fldChar w:fldCharType="separate"/>
          </w:r>
          <w:ins w:id="24" w:author="Hemmati" w:date="2016-12-16T10:46:00Z">
            <w:r>
              <w:rPr>
                <w:noProof/>
                <w:webHidden/>
              </w:rPr>
              <w:t>11</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25" w:author="Hemmati" w:date="2016-12-16T10:46:00Z"/>
              <w:rFonts w:eastAsiaTheme="minorEastAsia"/>
              <w:noProof/>
              <w:lang w:val="en-CA" w:eastAsia="en-CA"/>
            </w:rPr>
          </w:pPr>
          <w:ins w:id="26"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"_Toc469648509"</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Create Table Owner</w:t>
            </w:r>
            <w:r>
              <w:rPr>
                <w:noProof/>
                <w:webHidden/>
              </w:rPr>
              <w:tab/>
            </w:r>
            <w:r>
              <w:rPr>
                <w:noProof/>
                <w:webHidden/>
              </w:rPr>
              <w:fldChar w:fldCharType="begin"/>
            </w:r>
            <w:r>
              <w:rPr>
                <w:noProof/>
                <w:webHidden/>
              </w:rPr>
              <w:instrText xml:space="preserve"> PAGEREF _Toc469648509 \h </w:instrText>
            </w:r>
            <w:r>
              <w:rPr>
                <w:noProof/>
                <w:webHidden/>
              </w:rPr>
            </w:r>
          </w:ins>
          <w:r>
            <w:rPr>
              <w:noProof/>
              <w:webHidden/>
            </w:rPr>
            <w:fldChar w:fldCharType="separate"/>
          </w:r>
          <w:ins w:id="27" w:author="Hemmati" w:date="2016-12-16T10:46:00Z">
            <w:r>
              <w:rPr>
                <w:noProof/>
                <w:webHidden/>
              </w:rPr>
              <w:t>12</w:t>
            </w:r>
            <w:r>
              <w:rPr>
                <w:noProof/>
                <w:webHidden/>
              </w:rPr>
              <w:fldChar w:fldCharType="end"/>
            </w:r>
            <w:r w:rsidRPr="002B2F5D">
              <w:rPr>
                <w:rStyle w:val="Hyperlink"/>
                <w:noProof/>
              </w:rPr>
              <w:fldChar w:fldCharType="end"/>
            </w:r>
          </w:ins>
        </w:p>
        <w:p w:rsidR="003C7364" w:rsidRDefault="003C7364">
          <w:pPr>
            <w:pStyle w:val="TOC1"/>
            <w:tabs>
              <w:tab w:val="right" w:leader="dot" w:pos="10070"/>
            </w:tabs>
            <w:rPr>
              <w:ins w:id="28" w:author="Hemmati" w:date="2016-12-16T10:46:00Z"/>
              <w:rFonts w:eastAsiaTheme="minorEastAsia"/>
              <w:noProof/>
              <w:lang w:val="en-CA" w:eastAsia="en-CA"/>
            </w:rPr>
          </w:pPr>
          <w:ins w:id="29"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"_Toc469648510"</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Create Temporary Tables in Adhoc Tablespace</w:t>
            </w:r>
            <w:r>
              <w:rPr>
                <w:noProof/>
                <w:webHidden/>
              </w:rPr>
              <w:tab/>
            </w:r>
            <w:r>
              <w:rPr>
                <w:noProof/>
                <w:webHidden/>
              </w:rPr>
              <w:fldChar w:fldCharType="begin"/>
            </w:r>
            <w:r>
              <w:rPr>
                <w:noProof/>
                <w:webHidden/>
              </w:rPr>
              <w:instrText xml:space="preserve"> PAGEREF _Toc469648510 \h </w:instrText>
            </w:r>
            <w:r>
              <w:rPr>
                <w:noProof/>
                <w:webHidden/>
              </w:rPr>
            </w:r>
          </w:ins>
          <w:r>
            <w:rPr>
              <w:noProof/>
              <w:webHidden/>
            </w:rPr>
            <w:fldChar w:fldCharType="separate"/>
          </w:r>
          <w:ins w:id="30" w:author="Hemmati" w:date="2016-12-16T10:46:00Z">
            <w:r>
              <w:rPr>
                <w:noProof/>
                <w:webHidden/>
              </w:rPr>
              <w:t>14</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31" w:author="Hemmati" w:date="2016-12-16T10:46:00Z"/>
              <w:rFonts w:eastAsiaTheme="minorEastAsia"/>
              <w:noProof/>
              <w:lang w:val="en-CA" w:eastAsia="en-CA"/>
            </w:rPr>
          </w:pPr>
          <w:ins w:id="32"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"_Toc469648511"</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Create CUSTOMER_DATA Table in Adhoc Tablespace</w:t>
            </w:r>
            <w:r>
              <w:rPr>
                <w:noProof/>
                <w:webHidden/>
              </w:rPr>
              <w:tab/>
            </w:r>
            <w:r>
              <w:rPr>
                <w:noProof/>
                <w:webHidden/>
              </w:rPr>
              <w:fldChar w:fldCharType="begin"/>
            </w:r>
            <w:r>
              <w:rPr>
                <w:noProof/>
                <w:webHidden/>
              </w:rPr>
              <w:instrText xml:space="preserve"> PAGEREF _Toc469648511 \h </w:instrText>
            </w:r>
            <w:r>
              <w:rPr>
                <w:noProof/>
                <w:webHidden/>
              </w:rPr>
            </w:r>
          </w:ins>
          <w:r>
            <w:rPr>
              <w:noProof/>
              <w:webHidden/>
            </w:rPr>
            <w:fldChar w:fldCharType="separate"/>
          </w:r>
          <w:ins w:id="33" w:author="Hemmati" w:date="2016-12-16T10:46:00Z">
            <w:r>
              <w:rPr>
                <w:noProof/>
                <w:webHidden/>
              </w:rPr>
              <w:t>14</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34" w:author="Hemmati" w:date="2016-12-16T10:46:00Z"/>
              <w:rFonts w:eastAsiaTheme="minorEastAsia"/>
              <w:noProof/>
              <w:lang w:val="en-CA" w:eastAsia="en-CA"/>
            </w:rPr>
          </w:pPr>
          <w:ins w:id="35"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"_Toc469648512"</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Loading Data to CUSTOMER_DATA Table by Control File</w:t>
            </w:r>
            <w:r>
              <w:rPr>
                <w:noProof/>
                <w:webHidden/>
              </w:rPr>
              <w:tab/>
            </w:r>
            <w:r>
              <w:rPr>
                <w:noProof/>
                <w:webHidden/>
              </w:rPr>
              <w:fldChar w:fldCharType="begin"/>
            </w:r>
            <w:r>
              <w:rPr>
                <w:noProof/>
                <w:webHidden/>
              </w:rPr>
              <w:instrText xml:space="preserve"> PAGEREF _Toc469648512 \h </w:instrText>
            </w:r>
            <w:r>
              <w:rPr>
                <w:noProof/>
                <w:webHidden/>
              </w:rPr>
            </w:r>
          </w:ins>
          <w:r>
            <w:rPr>
              <w:noProof/>
              <w:webHidden/>
            </w:rPr>
            <w:fldChar w:fldCharType="separate"/>
          </w:r>
          <w:ins w:id="36" w:author="Hemmati" w:date="2016-12-16T10:46:00Z">
            <w:r>
              <w:rPr>
                <w:noProof/>
                <w:webHidden/>
              </w:rPr>
              <w:t>15</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37" w:author="Hemmati" w:date="2016-12-16T10:46:00Z"/>
              <w:rFonts w:eastAsiaTheme="minorEastAsia"/>
              <w:noProof/>
              <w:lang w:val="en-CA" w:eastAsia="en-CA"/>
            </w:rPr>
          </w:pPr>
          <w:ins w:id="38"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"_Toc469648513"</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CUSTOMER_DATA Log File</w:t>
            </w:r>
            <w:r>
              <w:rPr>
                <w:noProof/>
                <w:webHidden/>
              </w:rPr>
              <w:tab/>
            </w:r>
            <w:r>
              <w:rPr>
                <w:noProof/>
                <w:webHidden/>
              </w:rPr>
              <w:fldChar w:fldCharType="begin"/>
            </w:r>
            <w:r>
              <w:rPr>
                <w:noProof/>
                <w:webHidden/>
              </w:rPr>
              <w:instrText xml:space="preserve"> PAGEREF _Toc469648513 \h </w:instrText>
            </w:r>
            <w:r>
              <w:rPr>
                <w:noProof/>
                <w:webHidden/>
              </w:rPr>
            </w:r>
          </w:ins>
          <w:r>
            <w:rPr>
              <w:noProof/>
              <w:webHidden/>
            </w:rPr>
            <w:fldChar w:fldCharType="separate"/>
          </w:r>
          <w:ins w:id="39" w:author="Hemmati" w:date="2016-12-16T10:46:00Z">
            <w:r>
              <w:rPr>
                <w:noProof/>
                <w:webHidden/>
              </w:rPr>
              <w:t>15</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40" w:author="Hemmati" w:date="2016-12-16T10:46:00Z"/>
              <w:rFonts w:eastAsiaTheme="minorEastAsia"/>
              <w:noProof/>
              <w:lang w:val="en-CA" w:eastAsia="en-CA"/>
            </w:rPr>
          </w:pPr>
          <w:ins w:id="41"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"_Toc469648514"</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Create SALE_DATA Table in Adhoc Tablespace</w:t>
            </w:r>
            <w:r>
              <w:rPr>
                <w:noProof/>
                <w:webHidden/>
              </w:rPr>
              <w:tab/>
            </w:r>
            <w:r>
              <w:rPr>
                <w:noProof/>
                <w:webHidden/>
              </w:rPr>
              <w:fldChar w:fldCharType="begin"/>
            </w:r>
            <w:r>
              <w:rPr>
                <w:noProof/>
                <w:webHidden/>
              </w:rPr>
              <w:instrText xml:space="preserve"> PAGEREF _Toc469648514 \h </w:instrText>
            </w:r>
            <w:r>
              <w:rPr>
                <w:noProof/>
                <w:webHidden/>
              </w:rPr>
            </w:r>
          </w:ins>
          <w:r>
            <w:rPr>
              <w:noProof/>
              <w:webHidden/>
            </w:rPr>
            <w:fldChar w:fldCharType="separate"/>
          </w:r>
          <w:ins w:id="42" w:author="Hemmati" w:date="2016-12-16T10:46:00Z">
            <w:r>
              <w:rPr>
                <w:noProof/>
                <w:webHidden/>
              </w:rPr>
              <w:t>17</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43" w:author="Hemmati" w:date="2016-12-16T10:46:00Z"/>
              <w:rFonts w:eastAsiaTheme="minorEastAsia"/>
              <w:noProof/>
              <w:lang w:val="en-CA" w:eastAsia="en-CA"/>
            </w:rPr>
          </w:pPr>
          <w:ins w:id="44"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"_Toc469648515"</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Loading Data to SALE_DATA Table by Control File</w:t>
            </w:r>
            <w:r>
              <w:rPr>
                <w:noProof/>
                <w:webHidden/>
              </w:rPr>
              <w:tab/>
            </w:r>
            <w:r>
              <w:rPr>
                <w:noProof/>
                <w:webHidden/>
              </w:rPr>
              <w:fldChar w:fldCharType="begin"/>
            </w:r>
            <w:r>
              <w:rPr>
                <w:noProof/>
                <w:webHidden/>
              </w:rPr>
              <w:instrText xml:space="preserve"> PAGEREF _Toc469648515 \h </w:instrText>
            </w:r>
            <w:r>
              <w:rPr>
                <w:noProof/>
                <w:webHidden/>
              </w:rPr>
            </w:r>
          </w:ins>
          <w:r>
            <w:rPr>
              <w:noProof/>
              <w:webHidden/>
            </w:rPr>
            <w:fldChar w:fldCharType="separate"/>
          </w:r>
          <w:ins w:id="45" w:author="Hemmati" w:date="2016-12-16T10:46:00Z">
            <w:r>
              <w:rPr>
                <w:noProof/>
                <w:webHidden/>
              </w:rPr>
              <w:t>19</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46" w:author="Hemmati" w:date="2016-12-16T10:46:00Z"/>
              <w:rFonts w:eastAsiaTheme="minorEastAsia"/>
              <w:noProof/>
              <w:lang w:val="en-CA" w:eastAsia="en-CA"/>
            </w:rPr>
          </w:pPr>
          <w:ins w:id="47"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"_Toc469648516"</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SALE_DATA Log File</w:t>
            </w:r>
            <w:r>
              <w:rPr>
                <w:noProof/>
                <w:webHidden/>
              </w:rPr>
              <w:tab/>
            </w:r>
            <w:r>
              <w:rPr>
                <w:noProof/>
                <w:webHidden/>
              </w:rPr>
              <w:fldChar w:fldCharType="begin"/>
            </w:r>
            <w:r>
              <w:rPr>
                <w:noProof/>
                <w:webHidden/>
              </w:rPr>
              <w:instrText xml:space="preserve"> PAGEREF _Toc469648516 \h </w:instrText>
            </w:r>
            <w:r>
              <w:rPr>
                <w:noProof/>
                <w:webHidden/>
              </w:rPr>
            </w:r>
          </w:ins>
          <w:r>
            <w:rPr>
              <w:noProof/>
              <w:webHidden/>
            </w:rPr>
            <w:fldChar w:fldCharType="separate"/>
          </w:r>
          <w:ins w:id="48" w:author="Hemmati" w:date="2016-12-16T10:46:00Z">
            <w:r>
              <w:rPr>
                <w:noProof/>
                <w:webHidden/>
              </w:rPr>
              <w:t>19</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49" w:author="Hemmati" w:date="2016-12-16T10:46:00Z"/>
              <w:rFonts w:eastAsiaTheme="minorEastAsia"/>
              <w:noProof/>
              <w:lang w:val="en-CA" w:eastAsia="en-CA"/>
            </w:rPr>
          </w:pPr>
          <w:ins w:id="50"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"_Toc469648517"</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Create SUPPLIER_DATA Table in Adhoc</w:t>
            </w:r>
            <w:r>
              <w:rPr>
                <w:noProof/>
                <w:webHidden/>
              </w:rPr>
              <w:tab/>
            </w:r>
            <w:r>
              <w:rPr>
                <w:noProof/>
                <w:webHidden/>
              </w:rPr>
              <w:fldChar w:fldCharType="begin"/>
            </w:r>
            <w:r>
              <w:rPr>
                <w:noProof/>
                <w:webHidden/>
              </w:rPr>
              <w:instrText xml:space="preserve"> PAGEREF _Toc469648517 \h </w:instrText>
            </w:r>
            <w:r>
              <w:rPr>
                <w:noProof/>
                <w:webHidden/>
              </w:rPr>
            </w:r>
          </w:ins>
          <w:r>
            <w:rPr>
              <w:noProof/>
              <w:webHidden/>
            </w:rPr>
            <w:fldChar w:fldCharType="separate"/>
          </w:r>
          <w:ins w:id="51" w:author="Hemmati" w:date="2016-12-16T10:46:00Z">
            <w:r>
              <w:rPr>
                <w:noProof/>
                <w:webHidden/>
              </w:rPr>
              <w:t>21</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52" w:author="Hemmati" w:date="2016-12-16T10:46:00Z"/>
              <w:rFonts w:eastAsiaTheme="minorEastAsia"/>
              <w:noProof/>
              <w:lang w:val="en-CA" w:eastAsia="en-CA"/>
            </w:rPr>
          </w:pPr>
          <w:ins w:id="53"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"_Toc469648518"</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Loading Data to SUPPLIER_DATA Table by Control File</w:t>
            </w:r>
            <w:r>
              <w:rPr>
                <w:noProof/>
                <w:webHidden/>
              </w:rPr>
              <w:tab/>
            </w:r>
            <w:r>
              <w:rPr>
                <w:noProof/>
                <w:webHidden/>
              </w:rPr>
              <w:fldChar w:fldCharType="begin"/>
            </w:r>
            <w:r>
              <w:rPr>
                <w:noProof/>
                <w:webHidden/>
              </w:rPr>
              <w:instrText xml:space="preserve"> PAGEREF _Toc469648518 \h </w:instrText>
            </w:r>
            <w:r>
              <w:rPr>
                <w:noProof/>
                <w:webHidden/>
              </w:rPr>
            </w:r>
          </w:ins>
          <w:r>
            <w:rPr>
              <w:noProof/>
              <w:webHidden/>
            </w:rPr>
            <w:fldChar w:fldCharType="separate"/>
          </w:r>
          <w:ins w:id="54" w:author="Hemmati" w:date="2016-12-16T10:46:00Z">
            <w:r>
              <w:rPr>
                <w:noProof/>
                <w:webHidden/>
              </w:rPr>
              <w:t>22</w:t>
            </w:r>
            <w:r>
              <w:rPr>
                <w:noProof/>
                <w:webHidden/>
              </w:rPr>
              <w:fldChar w:fldCharType="end"/>
            </w:r>
            <w:r w:rsidRPr="002B2F5D">
              <w:rPr>
                <w:rStyle w:val="Hyperlink"/>
                <w:noProof/>
              </w:rPr>
              <w:fldChar w:fldCharType="end"/>
            </w:r>
          </w:ins>
        </w:p>
        <w:p w:rsidR="003C7364" w:rsidRDefault="003C7364">
          <w:pPr>
            <w:pStyle w:val="TOC1"/>
            <w:tabs>
              <w:tab w:val="right" w:leader="dot" w:pos="10070"/>
            </w:tabs>
            <w:rPr>
              <w:ins w:id="55" w:author="Hemmati" w:date="2016-12-16T10:46:00Z"/>
              <w:rFonts w:eastAsiaTheme="minorEastAsia"/>
              <w:noProof/>
              <w:lang w:val="en-CA" w:eastAsia="en-CA"/>
            </w:rPr>
          </w:pPr>
          <w:ins w:id="56"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"_Toc469648519"</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Create Code Tables</w:t>
            </w:r>
            <w:r>
              <w:rPr>
                <w:noProof/>
                <w:webHidden/>
              </w:rPr>
              <w:tab/>
            </w:r>
            <w:r>
              <w:rPr>
                <w:noProof/>
                <w:webHidden/>
              </w:rPr>
              <w:fldChar w:fldCharType="begin"/>
            </w:r>
            <w:r>
              <w:rPr>
                <w:noProof/>
                <w:webHidden/>
              </w:rPr>
              <w:instrText xml:space="preserve"> PAGEREF _Toc469648519 \h </w:instrText>
            </w:r>
            <w:r>
              <w:rPr>
                <w:noProof/>
                <w:webHidden/>
              </w:rPr>
            </w:r>
          </w:ins>
          <w:r>
            <w:rPr>
              <w:noProof/>
              <w:webHidden/>
            </w:rPr>
            <w:fldChar w:fldCharType="separate"/>
          </w:r>
          <w:ins w:id="57" w:author="Hemmati" w:date="2016-12-16T10:46:00Z">
            <w:r>
              <w:rPr>
                <w:noProof/>
                <w:webHidden/>
              </w:rPr>
              <w:t>25</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58" w:author="Hemmati" w:date="2016-12-16T10:46:00Z"/>
              <w:rFonts w:eastAsiaTheme="minorEastAsia"/>
              <w:noProof/>
              <w:lang w:val="en-CA" w:eastAsia="en-CA"/>
            </w:rPr>
          </w:pPr>
          <w:ins w:id="59"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"_Toc469648520"</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DESTINATION Table</w:t>
            </w:r>
            <w:r>
              <w:rPr>
                <w:noProof/>
                <w:webHidden/>
              </w:rPr>
              <w:tab/>
            </w:r>
            <w:r>
              <w:rPr>
                <w:noProof/>
                <w:webHidden/>
              </w:rPr>
              <w:fldChar w:fldCharType="begin"/>
            </w:r>
            <w:r>
              <w:rPr>
                <w:noProof/>
                <w:webHidden/>
              </w:rPr>
              <w:instrText xml:space="preserve"> PAGEREF _Toc469648520 \h </w:instrText>
            </w:r>
            <w:r>
              <w:rPr>
                <w:noProof/>
                <w:webHidden/>
              </w:rPr>
            </w:r>
          </w:ins>
          <w:r>
            <w:rPr>
              <w:noProof/>
              <w:webHidden/>
            </w:rPr>
            <w:fldChar w:fldCharType="separate"/>
          </w:r>
          <w:ins w:id="60" w:author="Hemmati" w:date="2016-12-16T10:46:00Z">
            <w:r>
              <w:rPr>
                <w:noProof/>
                <w:webHidden/>
              </w:rPr>
              <w:t>25</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61" w:author="Hemmati" w:date="2016-12-16T10:46:00Z"/>
              <w:rFonts w:eastAsiaTheme="minorEastAsia"/>
              <w:noProof/>
              <w:lang w:val="en-CA" w:eastAsia="en-CA"/>
            </w:rPr>
          </w:pPr>
          <w:ins w:id="62"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"_Toc469648521"</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CLASS_TYPE Table</w:t>
            </w:r>
            <w:r>
              <w:rPr>
                <w:noProof/>
                <w:webHidden/>
              </w:rPr>
              <w:tab/>
            </w:r>
            <w:r>
              <w:rPr>
                <w:noProof/>
                <w:webHidden/>
              </w:rPr>
              <w:fldChar w:fldCharType="begin"/>
            </w:r>
            <w:r>
              <w:rPr>
                <w:noProof/>
                <w:webHidden/>
              </w:rPr>
              <w:instrText xml:space="preserve"> PAGEREF _Toc469648521 \h </w:instrText>
            </w:r>
            <w:r>
              <w:rPr>
                <w:noProof/>
                <w:webHidden/>
              </w:rPr>
            </w:r>
          </w:ins>
          <w:r>
            <w:rPr>
              <w:noProof/>
              <w:webHidden/>
            </w:rPr>
            <w:fldChar w:fldCharType="separate"/>
          </w:r>
          <w:ins w:id="63" w:author="Hemmati" w:date="2016-12-16T10:46:00Z">
            <w:r>
              <w:rPr>
                <w:noProof/>
                <w:webHidden/>
              </w:rPr>
              <w:t>27</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64" w:author="Hemmati" w:date="2016-12-16T10:46:00Z"/>
              <w:rFonts w:eastAsiaTheme="minorEastAsia"/>
              <w:noProof/>
              <w:lang w:val="en-CA" w:eastAsia="en-CA"/>
            </w:rPr>
          </w:pPr>
          <w:ins w:id="65"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"_Toc469648522"</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AFFILIATION Table</w:t>
            </w:r>
            <w:r>
              <w:rPr>
                <w:noProof/>
                <w:webHidden/>
              </w:rPr>
              <w:tab/>
            </w:r>
            <w:r>
              <w:rPr>
                <w:noProof/>
                <w:webHidden/>
              </w:rPr>
              <w:fldChar w:fldCharType="begin"/>
            </w:r>
            <w:r>
              <w:rPr>
                <w:noProof/>
                <w:webHidden/>
              </w:rPr>
              <w:instrText xml:space="preserve"> PAGEREF _Toc469648522 \h </w:instrText>
            </w:r>
            <w:r>
              <w:rPr>
                <w:noProof/>
                <w:webHidden/>
              </w:rPr>
            </w:r>
          </w:ins>
          <w:r>
            <w:rPr>
              <w:noProof/>
              <w:webHidden/>
            </w:rPr>
            <w:fldChar w:fldCharType="separate"/>
          </w:r>
          <w:ins w:id="66" w:author="Hemmati" w:date="2016-12-16T10:46:00Z">
            <w:r>
              <w:rPr>
                <w:noProof/>
                <w:webHidden/>
              </w:rPr>
              <w:t>28</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67" w:author="Hemmati" w:date="2016-12-16T10:46:00Z"/>
              <w:rFonts w:eastAsiaTheme="minorEastAsia"/>
              <w:noProof/>
              <w:lang w:val="en-CA" w:eastAsia="en-CA"/>
            </w:rPr>
          </w:pPr>
          <w:ins w:id="68"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"_Toc469648523"</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TRIP_TYPE Table</w:t>
            </w:r>
            <w:r>
              <w:rPr>
                <w:noProof/>
                <w:webHidden/>
              </w:rPr>
              <w:tab/>
            </w:r>
            <w:r>
              <w:rPr>
                <w:noProof/>
                <w:webHidden/>
              </w:rPr>
              <w:fldChar w:fldCharType="begin"/>
            </w:r>
            <w:r>
              <w:rPr>
                <w:noProof/>
                <w:webHidden/>
              </w:rPr>
              <w:instrText xml:space="preserve"> PAGEREF _Toc469648523 \h </w:instrText>
            </w:r>
            <w:r>
              <w:rPr>
                <w:noProof/>
                <w:webHidden/>
              </w:rPr>
            </w:r>
          </w:ins>
          <w:r>
            <w:rPr>
              <w:noProof/>
              <w:webHidden/>
            </w:rPr>
            <w:fldChar w:fldCharType="separate"/>
          </w:r>
          <w:ins w:id="69" w:author="Hemmati" w:date="2016-12-16T10:46:00Z">
            <w:r>
              <w:rPr>
                <w:noProof/>
                <w:webHidden/>
              </w:rPr>
              <w:t>29</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70" w:author="Hemmati" w:date="2016-12-16T10:46:00Z"/>
              <w:rFonts w:eastAsiaTheme="minorEastAsia"/>
              <w:noProof/>
              <w:lang w:val="en-CA" w:eastAsia="en-CA"/>
            </w:rPr>
          </w:pPr>
          <w:ins w:id="71"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"_Toc469648524"</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PRODUCT_CATEGORY Table</w:t>
            </w:r>
            <w:r>
              <w:rPr>
                <w:noProof/>
                <w:webHidden/>
              </w:rPr>
              <w:tab/>
            </w:r>
            <w:r>
              <w:rPr>
                <w:noProof/>
                <w:webHidden/>
              </w:rPr>
              <w:fldChar w:fldCharType="begin"/>
            </w:r>
            <w:r>
              <w:rPr>
                <w:noProof/>
                <w:webHidden/>
              </w:rPr>
              <w:instrText xml:space="preserve"> PAGEREF _Toc469648524 \h </w:instrText>
            </w:r>
            <w:r>
              <w:rPr>
                <w:noProof/>
                <w:webHidden/>
              </w:rPr>
            </w:r>
          </w:ins>
          <w:r>
            <w:rPr>
              <w:noProof/>
              <w:webHidden/>
            </w:rPr>
            <w:fldChar w:fldCharType="separate"/>
          </w:r>
          <w:ins w:id="72" w:author="Hemmati" w:date="2016-12-16T10:46:00Z">
            <w:r>
              <w:rPr>
                <w:noProof/>
                <w:webHidden/>
              </w:rPr>
              <w:t>30</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73" w:author="Hemmati" w:date="2016-12-16T10:46:00Z"/>
              <w:rFonts w:eastAsiaTheme="minorEastAsia"/>
              <w:noProof/>
              <w:lang w:val="en-CA" w:eastAsia="en-CA"/>
            </w:rPr>
          </w:pPr>
          <w:ins w:id="74"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"_Toc469648525"</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AGENT_EMP Table</w:t>
            </w:r>
            <w:r>
              <w:rPr>
                <w:noProof/>
                <w:webHidden/>
              </w:rPr>
              <w:tab/>
            </w:r>
            <w:r>
              <w:rPr>
                <w:noProof/>
                <w:webHidden/>
              </w:rPr>
              <w:fldChar w:fldCharType="begin"/>
            </w:r>
            <w:r>
              <w:rPr>
                <w:noProof/>
                <w:webHidden/>
              </w:rPr>
              <w:instrText xml:space="preserve"> PAGEREF _Toc469648525 \h </w:instrText>
            </w:r>
            <w:r>
              <w:rPr>
                <w:noProof/>
                <w:webHidden/>
              </w:rPr>
            </w:r>
          </w:ins>
          <w:r>
            <w:rPr>
              <w:noProof/>
              <w:webHidden/>
            </w:rPr>
            <w:fldChar w:fldCharType="separate"/>
          </w:r>
          <w:ins w:id="75" w:author="Hemmati" w:date="2016-12-16T10:46:00Z">
            <w:r>
              <w:rPr>
                <w:noProof/>
                <w:webHidden/>
              </w:rPr>
              <w:t>31</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76" w:author="Hemmati" w:date="2016-12-16T10:46:00Z"/>
              <w:rFonts w:eastAsiaTheme="minorEastAsia"/>
              <w:noProof/>
              <w:lang w:val="en-CA" w:eastAsia="en-CA"/>
            </w:rPr>
          </w:pPr>
          <w:ins w:id="77"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"_Toc469648526"</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AGENT_OFFICE Table</w:t>
            </w:r>
            <w:r>
              <w:rPr>
                <w:noProof/>
                <w:webHidden/>
              </w:rPr>
              <w:tab/>
            </w:r>
            <w:r>
              <w:rPr>
                <w:noProof/>
                <w:webHidden/>
              </w:rPr>
              <w:fldChar w:fldCharType="begin"/>
            </w:r>
            <w:r>
              <w:rPr>
                <w:noProof/>
                <w:webHidden/>
              </w:rPr>
              <w:instrText xml:space="preserve"> PAGEREF _Toc469648526 \h </w:instrText>
            </w:r>
            <w:r>
              <w:rPr>
                <w:noProof/>
                <w:webHidden/>
              </w:rPr>
            </w:r>
          </w:ins>
          <w:r>
            <w:rPr>
              <w:noProof/>
              <w:webHidden/>
            </w:rPr>
            <w:fldChar w:fldCharType="separate"/>
          </w:r>
          <w:ins w:id="78" w:author="Hemmati" w:date="2016-12-16T10:46:00Z">
            <w:r>
              <w:rPr>
                <w:noProof/>
                <w:webHidden/>
              </w:rPr>
              <w:t>32</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79" w:author="Hemmati" w:date="2016-12-16T10:46:00Z"/>
              <w:rFonts w:eastAsiaTheme="minorEastAsia"/>
              <w:noProof/>
              <w:lang w:val="en-CA" w:eastAsia="en-CA"/>
            </w:rPr>
          </w:pPr>
          <w:ins w:id="80"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"_Toc469648527"</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PAYMENT_TYPE Table</w:t>
            </w:r>
            <w:r>
              <w:rPr>
                <w:noProof/>
                <w:webHidden/>
              </w:rPr>
              <w:tab/>
            </w:r>
            <w:r>
              <w:rPr>
                <w:noProof/>
                <w:webHidden/>
              </w:rPr>
              <w:fldChar w:fldCharType="begin"/>
            </w:r>
            <w:r>
              <w:rPr>
                <w:noProof/>
                <w:webHidden/>
              </w:rPr>
              <w:instrText xml:space="preserve"> PAGEREF _Toc469648527 \h </w:instrText>
            </w:r>
            <w:r>
              <w:rPr>
                <w:noProof/>
                <w:webHidden/>
              </w:rPr>
            </w:r>
          </w:ins>
          <w:r>
            <w:rPr>
              <w:noProof/>
              <w:webHidden/>
            </w:rPr>
            <w:fldChar w:fldCharType="separate"/>
          </w:r>
          <w:ins w:id="81" w:author="Hemmati" w:date="2016-12-16T10:46:00Z">
            <w:r>
              <w:rPr>
                <w:noProof/>
                <w:webHidden/>
              </w:rPr>
              <w:t>33</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82" w:author="Hemmati" w:date="2016-12-16T10:46:00Z"/>
              <w:rFonts w:eastAsiaTheme="minorEastAsia"/>
              <w:noProof/>
              <w:lang w:val="en-CA" w:eastAsia="en-CA"/>
            </w:rPr>
          </w:pPr>
          <w:ins w:id="83"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"_Toc469648528"</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TAX Table</w:t>
            </w:r>
            <w:r>
              <w:rPr>
                <w:noProof/>
                <w:webHidden/>
              </w:rPr>
              <w:tab/>
            </w:r>
            <w:r>
              <w:rPr>
                <w:noProof/>
                <w:webHidden/>
              </w:rPr>
              <w:fldChar w:fldCharType="begin"/>
            </w:r>
            <w:r>
              <w:rPr>
                <w:noProof/>
                <w:webHidden/>
              </w:rPr>
              <w:instrText xml:space="preserve"> PAGEREF _Toc469648528 \h </w:instrText>
            </w:r>
            <w:r>
              <w:rPr>
                <w:noProof/>
                <w:webHidden/>
              </w:rPr>
            </w:r>
          </w:ins>
          <w:r>
            <w:rPr>
              <w:noProof/>
              <w:webHidden/>
            </w:rPr>
            <w:fldChar w:fldCharType="separate"/>
          </w:r>
          <w:ins w:id="84" w:author="Hemmati" w:date="2016-12-16T10:46:00Z">
            <w:r>
              <w:rPr>
                <w:noProof/>
                <w:webHidden/>
              </w:rPr>
              <w:t>34</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85" w:author="Hemmati" w:date="2016-12-16T10:46:00Z"/>
              <w:rFonts w:eastAsiaTheme="minorEastAsia"/>
              <w:noProof/>
              <w:lang w:val="en-CA" w:eastAsia="en-CA"/>
            </w:rPr>
          </w:pPr>
          <w:ins w:id="86"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"_Toc469648529"</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Table Verification</w:t>
            </w:r>
            <w:r>
              <w:rPr>
                <w:noProof/>
                <w:webHidden/>
              </w:rPr>
              <w:tab/>
            </w:r>
            <w:r>
              <w:rPr>
                <w:noProof/>
                <w:webHidden/>
              </w:rPr>
              <w:fldChar w:fldCharType="begin"/>
            </w:r>
            <w:r>
              <w:rPr>
                <w:noProof/>
                <w:webHidden/>
              </w:rPr>
              <w:instrText xml:space="preserve"> PAGEREF _Toc469648529 \h </w:instrText>
            </w:r>
            <w:r>
              <w:rPr>
                <w:noProof/>
                <w:webHidden/>
              </w:rPr>
            </w:r>
          </w:ins>
          <w:r>
            <w:rPr>
              <w:noProof/>
              <w:webHidden/>
            </w:rPr>
            <w:fldChar w:fldCharType="separate"/>
          </w:r>
          <w:ins w:id="87" w:author="Hemmati" w:date="2016-12-16T10:46:00Z">
            <w:r>
              <w:rPr>
                <w:noProof/>
                <w:webHidden/>
              </w:rPr>
              <w:t>35</w:t>
            </w:r>
            <w:r>
              <w:rPr>
                <w:noProof/>
                <w:webHidden/>
              </w:rPr>
              <w:fldChar w:fldCharType="end"/>
            </w:r>
            <w:r w:rsidRPr="002B2F5D">
              <w:rPr>
                <w:rStyle w:val="Hyperlink"/>
                <w:noProof/>
              </w:rPr>
              <w:fldChar w:fldCharType="end"/>
            </w:r>
          </w:ins>
        </w:p>
        <w:p w:rsidR="003C7364" w:rsidRDefault="003C7364">
          <w:pPr>
            <w:pStyle w:val="TOC1"/>
            <w:tabs>
              <w:tab w:val="right" w:leader="dot" w:pos="10070"/>
            </w:tabs>
            <w:rPr>
              <w:ins w:id="88" w:author="Hemmati" w:date="2016-12-16T10:46:00Z"/>
              <w:rFonts w:eastAsiaTheme="minorEastAsia"/>
              <w:noProof/>
              <w:lang w:val="en-CA" w:eastAsia="en-CA"/>
            </w:rPr>
          </w:pPr>
          <w:ins w:id="89"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"_Toc469648530"</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Create Main Tables</w:t>
            </w:r>
            <w:r>
              <w:rPr>
                <w:noProof/>
                <w:webHidden/>
              </w:rPr>
              <w:tab/>
            </w:r>
            <w:r>
              <w:rPr>
                <w:noProof/>
                <w:webHidden/>
              </w:rPr>
              <w:fldChar w:fldCharType="begin"/>
            </w:r>
            <w:r>
              <w:rPr>
                <w:noProof/>
                <w:webHidden/>
              </w:rPr>
              <w:instrText xml:space="preserve"> PAGEREF _Toc469648530 \h </w:instrText>
            </w:r>
            <w:r>
              <w:rPr>
                <w:noProof/>
                <w:webHidden/>
              </w:rPr>
            </w:r>
          </w:ins>
          <w:r>
            <w:rPr>
              <w:noProof/>
              <w:webHidden/>
            </w:rPr>
            <w:fldChar w:fldCharType="separate"/>
          </w:r>
          <w:ins w:id="90" w:author="Hemmati" w:date="2016-12-16T10:46:00Z">
            <w:r>
              <w:rPr>
                <w:noProof/>
                <w:webHidden/>
              </w:rPr>
              <w:t>37</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91" w:author="Hemmati" w:date="2016-12-16T10:46:00Z"/>
              <w:rFonts w:eastAsiaTheme="minorEastAsia"/>
              <w:noProof/>
              <w:lang w:val="en-CA" w:eastAsia="en-CA"/>
            </w:rPr>
          </w:pPr>
          <w:ins w:id="92"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"_Toc469648531"</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CUSTOMER Table</w:t>
            </w:r>
            <w:r>
              <w:rPr>
                <w:noProof/>
                <w:webHidden/>
              </w:rPr>
              <w:tab/>
            </w:r>
            <w:r>
              <w:rPr>
                <w:noProof/>
                <w:webHidden/>
              </w:rPr>
              <w:fldChar w:fldCharType="begin"/>
            </w:r>
            <w:r>
              <w:rPr>
                <w:noProof/>
                <w:webHidden/>
              </w:rPr>
              <w:instrText xml:space="preserve"> PAGEREF _Toc469648531 \h </w:instrText>
            </w:r>
            <w:r>
              <w:rPr>
                <w:noProof/>
                <w:webHidden/>
              </w:rPr>
            </w:r>
          </w:ins>
          <w:r>
            <w:rPr>
              <w:noProof/>
              <w:webHidden/>
            </w:rPr>
            <w:fldChar w:fldCharType="separate"/>
          </w:r>
          <w:ins w:id="93" w:author="Hemmati" w:date="2016-12-16T10:46:00Z">
            <w:r>
              <w:rPr>
                <w:noProof/>
                <w:webHidden/>
              </w:rPr>
              <w:t>37</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94" w:author="Hemmati" w:date="2016-12-16T10:46:00Z"/>
              <w:rFonts w:eastAsiaTheme="minorEastAsia"/>
              <w:noProof/>
              <w:lang w:val="en-CA" w:eastAsia="en-CA"/>
            </w:rPr>
          </w:pPr>
          <w:ins w:id="95" w:author="Hemmati" w:date="2016-12-16T10:46:00Z">
            <w:r w:rsidRPr="002B2F5D">
              <w:rPr>
                <w:rStyle w:val="Hyperlink"/>
                <w:noProof/>
              </w:rPr>
              <w:lastRenderedPageBreak/>
              <w:fldChar w:fldCharType="begin"/>
            </w:r>
            <w:r w:rsidRPr="002B2F5D">
              <w:rPr>
                <w:rStyle w:val="Hyperlink"/>
                <w:noProof/>
              </w:rPr>
              <w:instrText xml:space="preserve"> </w:instrText>
            </w:r>
            <w:r>
              <w:rPr>
                <w:noProof/>
              </w:rPr>
              <w:instrText>HYPERLINK \l "_Toc469648532"</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CREDIT_CARD Table</w:t>
            </w:r>
            <w:r>
              <w:rPr>
                <w:noProof/>
                <w:webHidden/>
              </w:rPr>
              <w:tab/>
            </w:r>
            <w:r>
              <w:rPr>
                <w:noProof/>
                <w:webHidden/>
              </w:rPr>
              <w:fldChar w:fldCharType="begin"/>
            </w:r>
            <w:r>
              <w:rPr>
                <w:noProof/>
                <w:webHidden/>
              </w:rPr>
              <w:instrText xml:space="preserve"> PAGEREF _Toc469648532 \h </w:instrText>
            </w:r>
            <w:r>
              <w:rPr>
                <w:noProof/>
                <w:webHidden/>
              </w:rPr>
            </w:r>
          </w:ins>
          <w:r>
            <w:rPr>
              <w:noProof/>
              <w:webHidden/>
            </w:rPr>
            <w:fldChar w:fldCharType="separate"/>
          </w:r>
          <w:ins w:id="96" w:author="Hemmati" w:date="2016-12-16T10:46:00Z">
            <w:r>
              <w:rPr>
                <w:noProof/>
                <w:webHidden/>
              </w:rPr>
              <w:t>39</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97" w:author="Hemmati" w:date="2016-12-16T10:46:00Z"/>
              <w:rFonts w:eastAsiaTheme="minorEastAsia"/>
              <w:noProof/>
              <w:lang w:val="en-CA" w:eastAsia="en-CA"/>
            </w:rPr>
          </w:pPr>
          <w:ins w:id="98"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"_Toc469648533"</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ITIN_INVOICE Table</w:t>
            </w:r>
            <w:r>
              <w:rPr>
                <w:noProof/>
                <w:webHidden/>
              </w:rPr>
              <w:tab/>
            </w:r>
            <w:r>
              <w:rPr>
                <w:noProof/>
                <w:webHidden/>
              </w:rPr>
              <w:fldChar w:fldCharType="begin"/>
            </w:r>
            <w:r>
              <w:rPr>
                <w:noProof/>
                <w:webHidden/>
              </w:rPr>
              <w:instrText xml:space="preserve"> PAGEREF _Toc469648533 \h </w:instrText>
            </w:r>
            <w:r>
              <w:rPr>
                <w:noProof/>
                <w:webHidden/>
              </w:rPr>
            </w:r>
          </w:ins>
          <w:r>
            <w:rPr>
              <w:noProof/>
              <w:webHidden/>
            </w:rPr>
            <w:fldChar w:fldCharType="separate"/>
          </w:r>
          <w:ins w:id="99" w:author="Hemmati" w:date="2016-12-16T10:46:00Z">
            <w:r>
              <w:rPr>
                <w:noProof/>
                <w:webHidden/>
              </w:rPr>
              <w:t>40</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00" w:author="Hemmati" w:date="2016-12-16T10:46:00Z"/>
              <w:rFonts w:eastAsiaTheme="minorEastAsia"/>
              <w:noProof/>
              <w:lang w:val="en-CA" w:eastAsia="en-CA"/>
            </w:rPr>
          </w:pPr>
          <w:ins w:id="101"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"_Toc469648534"</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BOOKING Table</w:t>
            </w:r>
            <w:r>
              <w:rPr>
                <w:noProof/>
                <w:webHidden/>
              </w:rPr>
              <w:tab/>
            </w:r>
            <w:r>
              <w:rPr>
                <w:noProof/>
                <w:webHidden/>
              </w:rPr>
              <w:fldChar w:fldCharType="begin"/>
            </w:r>
            <w:r>
              <w:rPr>
                <w:noProof/>
                <w:webHidden/>
              </w:rPr>
              <w:instrText xml:space="preserve"> PAGEREF _Toc469648534 \h </w:instrText>
            </w:r>
            <w:r>
              <w:rPr>
                <w:noProof/>
                <w:webHidden/>
              </w:rPr>
            </w:r>
          </w:ins>
          <w:r>
            <w:rPr>
              <w:noProof/>
              <w:webHidden/>
            </w:rPr>
            <w:fldChar w:fldCharType="separate"/>
          </w:r>
          <w:ins w:id="102" w:author="Hemmati" w:date="2016-12-16T10:46:00Z">
            <w:r>
              <w:rPr>
                <w:noProof/>
                <w:webHidden/>
              </w:rPr>
              <w:t>41</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03" w:author="Hemmati" w:date="2016-12-16T10:46:00Z"/>
              <w:rFonts w:eastAsiaTheme="minorEastAsia"/>
              <w:noProof/>
              <w:lang w:val="en-CA" w:eastAsia="en-CA"/>
            </w:rPr>
          </w:pPr>
          <w:ins w:id="104"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"_Toc469648535"</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SUPPLIER Table</w:t>
            </w:r>
            <w:r>
              <w:rPr>
                <w:noProof/>
                <w:webHidden/>
              </w:rPr>
              <w:tab/>
            </w:r>
            <w:r>
              <w:rPr>
                <w:noProof/>
                <w:webHidden/>
              </w:rPr>
              <w:fldChar w:fldCharType="begin"/>
            </w:r>
            <w:r>
              <w:rPr>
                <w:noProof/>
                <w:webHidden/>
              </w:rPr>
              <w:instrText xml:space="preserve"> PAGEREF _Toc469648535 \h </w:instrText>
            </w:r>
            <w:r>
              <w:rPr>
                <w:noProof/>
                <w:webHidden/>
              </w:rPr>
            </w:r>
          </w:ins>
          <w:r>
            <w:rPr>
              <w:noProof/>
              <w:webHidden/>
            </w:rPr>
            <w:fldChar w:fldCharType="separate"/>
          </w:r>
          <w:ins w:id="105" w:author="Hemmati" w:date="2016-12-16T10:46:00Z">
            <w:r>
              <w:rPr>
                <w:noProof/>
                <w:webHidden/>
              </w:rPr>
              <w:t>42</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06" w:author="Hemmati" w:date="2016-12-16T10:46:00Z"/>
              <w:rFonts w:eastAsiaTheme="minorEastAsia"/>
              <w:noProof/>
              <w:lang w:val="en-CA" w:eastAsia="en-CA"/>
            </w:rPr>
          </w:pPr>
          <w:ins w:id="107"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"_Toc469648536"</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PRODUCT Table</w:t>
            </w:r>
            <w:r>
              <w:rPr>
                <w:noProof/>
                <w:webHidden/>
              </w:rPr>
              <w:tab/>
            </w:r>
            <w:r>
              <w:rPr>
                <w:noProof/>
                <w:webHidden/>
              </w:rPr>
              <w:fldChar w:fldCharType="begin"/>
            </w:r>
            <w:r>
              <w:rPr>
                <w:noProof/>
                <w:webHidden/>
              </w:rPr>
              <w:instrText xml:space="preserve"> PAGEREF _Toc469648536 \h </w:instrText>
            </w:r>
            <w:r>
              <w:rPr>
                <w:noProof/>
                <w:webHidden/>
              </w:rPr>
            </w:r>
          </w:ins>
          <w:r>
            <w:rPr>
              <w:noProof/>
              <w:webHidden/>
            </w:rPr>
            <w:fldChar w:fldCharType="separate"/>
          </w:r>
          <w:ins w:id="108" w:author="Hemmati" w:date="2016-12-16T10:46:00Z">
            <w:r>
              <w:rPr>
                <w:noProof/>
                <w:webHidden/>
              </w:rPr>
              <w:t>43</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09" w:author="Hemmati" w:date="2016-12-16T10:46:00Z"/>
              <w:rFonts w:eastAsiaTheme="minorEastAsia"/>
              <w:noProof/>
              <w:lang w:val="en-CA" w:eastAsia="en-CA"/>
            </w:rPr>
          </w:pPr>
          <w:ins w:id="110"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"_Toc469648537"</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SUPPLIER_PRODUCT Table</w:t>
            </w:r>
            <w:r>
              <w:rPr>
                <w:noProof/>
                <w:webHidden/>
              </w:rPr>
              <w:tab/>
            </w:r>
            <w:r>
              <w:rPr>
                <w:noProof/>
                <w:webHidden/>
              </w:rPr>
              <w:fldChar w:fldCharType="begin"/>
            </w:r>
            <w:r>
              <w:rPr>
                <w:noProof/>
                <w:webHidden/>
              </w:rPr>
              <w:instrText xml:space="preserve"> PAGEREF _Toc469648537 \h </w:instrText>
            </w:r>
            <w:r>
              <w:rPr>
                <w:noProof/>
                <w:webHidden/>
              </w:rPr>
            </w:r>
          </w:ins>
          <w:r>
            <w:rPr>
              <w:noProof/>
              <w:webHidden/>
            </w:rPr>
            <w:fldChar w:fldCharType="separate"/>
          </w:r>
          <w:ins w:id="111" w:author="Hemmati" w:date="2016-12-16T10:46:00Z">
            <w:r>
              <w:rPr>
                <w:noProof/>
                <w:webHidden/>
              </w:rPr>
              <w:t>44</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12" w:author="Hemmati" w:date="2016-12-16T10:46:00Z"/>
              <w:rFonts w:eastAsiaTheme="minorEastAsia"/>
              <w:noProof/>
              <w:lang w:val="en-CA" w:eastAsia="en-CA"/>
            </w:rPr>
          </w:pPr>
          <w:ins w:id="113"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"_Toc469648538"</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TAX Table</w:t>
            </w:r>
            <w:r>
              <w:rPr>
                <w:noProof/>
                <w:webHidden/>
              </w:rPr>
              <w:tab/>
            </w:r>
            <w:r>
              <w:rPr>
                <w:noProof/>
                <w:webHidden/>
              </w:rPr>
              <w:fldChar w:fldCharType="begin"/>
            </w:r>
            <w:r>
              <w:rPr>
                <w:noProof/>
                <w:webHidden/>
              </w:rPr>
              <w:instrText xml:space="preserve"> PAGEREF _Toc469648538 \h </w:instrText>
            </w:r>
            <w:r>
              <w:rPr>
                <w:noProof/>
                <w:webHidden/>
              </w:rPr>
            </w:r>
          </w:ins>
          <w:r>
            <w:rPr>
              <w:noProof/>
              <w:webHidden/>
            </w:rPr>
            <w:fldChar w:fldCharType="separate"/>
          </w:r>
          <w:ins w:id="114" w:author="Hemmati" w:date="2016-12-16T10:46:00Z">
            <w:r>
              <w:rPr>
                <w:noProof/>
                <w:webHidden/>
              </w:rPr>
              <w:t>45</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15" w:author="Hemmati" w:date="2016-12-16T10:46:00Z"/>
              <w:rFonts w:eastAsiaTheme="minorEastAsia"/>
              <w:noProof/>
              <w:lang w:val="en-CA" w:eastAsia="en-CA"/>
            </w:rPr>
          </w:pPr>
          <w:ins w:id="116"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"_Toc469648539"</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Main Tables Verification</w:t>
            </w:r>
            <w:r>
              <w:rPr>
                <w:noProof/>
                <w:webHidden/>
              </w:rPr>
              <w:tab/>
            </w:r>
            <w:r>
              <w:rPr>
                <w:noProof/>
                <w:webHidden/>
              </w:rPr>
              <w:fldChar w:fldCharType="begin"/>
            </w:r>
            <w:r>
              <w:rPr>
                <w:noProof/>
                <w:webHidden/>
              </w:rPr>
              <w:instrText xml:space="preserve"> PAGEREF _Toc469648539 \h </w:instrText>
            </w:r>
            <w:r>
              <w:rPr>
                <w:noProof/>
                <w:webHidden/>
              </w:rPr>
            </w:r>
          </w:ins>
          <w:r>
            <w:rPr>
              <w:noProof/>
              <w:webHidden/>
            </w:rPr>
            <w:fldChar w:fldCharType="separate"/>
          </w:r>
          <w:ins w:id="117" w:author="Hemmati" w:date="2016-12-16T10:46:00Z">
            <w:r>
              <w:rPr>
                <w:noProof/>
                <w:webHidden/>
              </w:rPr>
              <w:t>46</w:t>
            </w:r>
            <w:r>
              <w:rPr>
                <w:noProof/>
                <w:webHidden/>
              </w:rPr>
              <w:fldChar w:fldCharType="end"/>
            </w:r>
            <w:r w:rsidRPr="002B2F5D">
              <w:rPr>
                <w:rStyle w:val="Hyperlink"/>
                <w:noProof/>
              </w:rPr>
              <w:fldChar w:fldCharType="end"/>
            </w:r>
          </w:ins>
        </w:p>
        <w:p w:rsidR="003C7364" w:rsidRDefault="003C7364">
          <w:pPr>
            <w:pStyle w:val="TOC1"/>
            <w:tabs>
              <w:tab w:val="right" w:leader="dot" w:pos="10070"/>
            </w:tabs>
            <w:rPr>
              <w:ins w:id="118" w:author="Hemmati" w:date="2016-12-16T10:46:00Z"/>
              <w:rFonts w:eastAsiaTheme="minorEastAsia"/>
              <w:noProof/>
              <w:lang w:val="en-CA" w:eastAsia="en-CA"/>
            </w:rPr>
          </w:pPr>
          <w:ins w:id="119"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"_Toc469648540"</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Loading Data by Insert Statement</w:t>
            </w:r>
            <w:r>
              <w:rPr>
                <w:noProof/>
                <w:webHidden/>
              </w:rPr>
              <w:tab/>
            </w:r>
            <w:r>
              <w:rPr>
                <w:noProof/>
                <w:webHidden/>
              </w:rPr>
              <w:fldChar w:fldCharType="begin"/>
            </w:r>
            <w:r>
              <w:rPr>
                <w:noProof/>
                <w:webHidden/>
              </w:rPr>
              <w:instrText xml:space="preserve"> PAGEREF _Toc469648540 \h </w:instrText>
            </w:r>
            <w:r>
              <w:rPr>
                <w:noProof/>
                <w:webHidden/>
              </w:rPr>
            </w:r>
          </w:ins>
          <w:r>
            <w:rPr>
              <w:noProof/>
              <w:webHidden/>
            </w:rPr>
            <w:fldChar w:fldCharType="separate"/>
          </w:r>
          <w:ins w:id="120" w:author="Hemmati" w:date="2016-12-16T10:46:00Z">
            <w:r>
              <w:rPr>
                <w:noProof/>
                <w:webHidden/>
              </w:rPr>
              <w:t>48</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21" w:author="Hemmati" w:date="2016-12-16T10:46:00Z"/>
              <w:rFonts w:eastAsiaTheme="minorEastAsia"/>
              <w:noProof/>
              <w:lang w:val="en-CA" w:eastAsia="en-CA"/>
            </w:rPr>
          </w:pPr>
          <w:ins w:id="122"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"_Toc469648541"</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Insert Data into CUSTOMER Table</w:t>
            </w:r>
            <w:r>
              <w:rPr>
                <w:noProof/>
                <w:webHidden/>
              </w:rPr>
              <w:tab/>
            </w:r>
            <w:r>
              <w:rPr>
                <w:noProof/>
                <w:webHidden/>
              </w:rPr>
              <w:fldChar w:fldCharType="begin"/>
            </w:r>
            <w:r>
              <w:rPr>
                <w:noProof/>
                <w:webHidden/>
              </w:rPr>
              <w:instrText xml:space="preserve"> PAGEREF _Toc469648541 \h </w:instrText>
            </w:r>
            <w:r>
              <w:rPr>
                <w:noProof/>
                <w:webHidden/>
              </w:rPr>
            </w:r>
          </w:ins>
          <w:r>
            <w:rPr>
              <w:noProof/>
              <w:webHidden/>
            </w:rPr>
            <w:fldChar w:fldCharType="separate"/>
          </w:r>
          <w:ins w:id="123" w:author="Hemmati" w:date="2016-12-16T10:46:00Z">
            <w:r>
              <w:rPr>
                <w:noProof/>
                <w:webHidden/>
              </w:rPr>
              <w:t>48</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24" w:author="Hemmati" w:date="2016-12-16T10:46:00Z"/>
              <w:rFonts w:eastAsiaTheme="minorEastAsia"/>
              <w:noProof/>
              <w:lang w:val="en-CA" w:eastAsia="en-CA"/>
            </w:rPr>
          </w:pPr>
          <w:ins w:id="125"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"_Toc469648542"</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Insert Data into CREDIT_CARD  Table</w:t>
            </w:r>
            <w:r>
              <w:rPr>
                <w:noProof/>
                <w:webHidden/>
              </w:rPr>
              <w:tab/>
            </w:r>
            <w:r>
              <w:rPr>
                <w:noProof/>
                <w:webHidden/>
              </w:rPr>
              <w:fldChar w:fldCharType="begin"/>
            </w:r>
            <w:r>
              <w:rPr>
                <w:noProof/>
                <w:webHidden/>
              </w:rPr>
              <w:instrText xml:space="preserve"> PAGEREF _Toc469648542 \h </w:instrText>
            </w:r>
            <w:r>
              <w:rPr>
                <w:noProof/>
                <w:webHidden/>
              </w:rPr>
            </w:r>
          </w:ins>
          <w:r>
            <w:rPr>
              <w:noProof/>
              <w:webHidden/>
            </w:rPr>
            <w:fldChar w:fldCharType="separate"/>
          </w:r>
          <w:ins w:id="126" w:author="Hemmati" w:date="2016-12-16T10:46:00Z">
            <w:r>
              <w:rPr>
                <w:noProof/>
                <w:webHidden/>
              </w:rPr>
              <w:t>50</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27" w:author="Hemmati" w:date="2016-12-16T10:46:00Z"/>
              <w:rFonts w:eastAsiaTheme="minorEastAsia"/>
              <w:noProof/>
              <w:lang w:val="en-CA" w:eastAsia="en-CA"/>
            </w:rPr>
          </w:pPr>
          <w:ins w:id="128"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"_Toc469648543"</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Insert Data into ITIN_INVOICE Table</w:t>
            </w:r>
            <w:r>
              <w:rPr>
                <w:noProof/>
                <w:webHidden/>
              </w:rPr>
              <w:tab/>
            </w:r>
            <w:r>
              <w:rPr>
                <w:noProof/>
                <w:webHidden/>
              </w:rPr>
              <w:fldChar w:fldCharType="begin"/>
            </w:r>
            <w:r>
              <w:rPr>
                <w:noProof/>
                <w:webHidden/>
              </w:rPr>
              <w:instrText xml:space="preserve"> PAGEREF _Toc469648543 \h </w:instrText>
            </w:r>
            <w:r>
              <w:rPr>
                <w:noProof/>
                <w:webHidden/>
              </w:rPr>
            </w:r>
          </w:ins>
          <w:r>
            <w:rPr>
              <w:noProof/>
              <w:webHidden/>
            </w:rPr>
            <w:fldChar w:fldCharType="separate"/>
          </w:r>
          <w:ins w:id="129" w:author="Hemmati" w:date="2016-12-16T10:46:00Z">
            <w:r>
              <w:rPr>
                <w:noProof/>
                <w:webHidden/>
              </w:rPr>
              <w:t>51</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30" w:author="Hemmati" w:date="2016-12-16T10:46:00Z"/>
              <w:rFonts w:eastAsiaTheme="minorEastAsia"/>
              <w:noProof/>
              <w:lang w:val="en-CA" w:eastAsia="en-CA"/>
            </w:rPr>
          </w:pPr>
          <w:ins w:id="131"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"_Toc469648544"</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Insert Data into BOOKING Table</w:t>
            </w:r>
            <w:r>
              <w:rPr>
                <w:noProof/>
                <w:webHidden/>
              </w:rPr>
              <w:tab/>
            </w:r>
            <w:r>
              <w:rPr>
                <w:noProof/>
                <w:webHidden/>
              </w:rPr>
              <w:fldChar w:fldCharType="begin"/>
            </w:r>
            <w:r>
              <w:rPr>
                <w:noProof/>
                <w:webHidden/>
              </w:rPr>
              <w:instrText xml:space="preserve"> PAGEREF _Toc469648544 \h </w:instrText>
            </w:r>
            <w:r>
              <w:rPr>
                <w:noProof/>
                <w:webHidden/>
              </w:rPr>
            </w:r>
          </w:ins>
          <w:r>
            <w:rPr>
              <w:noProof/>
              <w:webHidden/>
            </w:rPr>
            <w:fldChar w:fldCharType="separate"/>
          </w:r>
          <w:ins w:id="132" w:author="Hemmati" w:date="2016-12-16T10:46:00Z">
            <w:r>
              <w:rPr>
                <w:noProof/>
                <w:webHidden/>
              </w:rPr>
              <w:t>52</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33" w:author="Hemmati" w:date="2016-12-16T10:46:00Z"/>
              <w:rFonts w:eastAsiaTheme="minorEastAsia"/>
              <w:noProof/>
              <w:lang w:val="en-CA" w:eastAsia="en-CA"/>
            </w:rPr>
          </w:pPr>
          <w:ins w:id="134"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"_Toc469648545"</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Insert Data into TRAVELLER Table</w:t>
            </w:r>
            <w:r>
              <w:rPr>
                <w:noProof/>
                <w:webHidden/>
              </w:rPr>
              <w:tab/>
            </w:r>
            <w:r>
              <w:rPr>
                <w:noProof/>
                <w:webHidden/>
              </w:rPr>
              <w:fldChar w:fldCharType="begin"/>
            </w:r>
            <w:r>
              <w:rPr>
                <w:noProof/>
                <w:webHidden/>
              </w:rPr>
              <w:instrText xml:space="preserve"> PAGEREF _Toc469648545 \h </w:instrText>
            </w:r>
            <w:r>
              <w:rPr>
                <w:noProof/>
                <w:webHidden/>
              </w:rPr>
            </w:r>
          </w:ins>
          <w:r>
            <w:rPr>
              <w:noProof/>
              <w:webHidden/>
            </w:rPr>
            <w:fldChar w:fldCharType="separate"/>
          </w:r>
          <w:ins w:id="135" w:author="Hemmati" w:date="2016-12-16T10:46:00Z">
            <w:r>
              <w:rPr>
                <w:noProof/>
                <w:webHidden/>
              </w:rPr>
              <w:t>55</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36" w:author="Hemmati" w:date="2016-12-16T10:46:00Z"/>
              <w:rFonts w:eastAsiaTheme="minorEastAsia"/>
              <w:noProof/>
              <w:lang w:val="en-CA" w:eastAsia="en-CA"/>
            </w:rPr>
          </w:pPr>
          <w:ins w:id="137"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"_Toc469648546"</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Insert Data into SUPPLIER Table</w:t>
            </w:r>
            <w:r>
              <w:rPr>
                <w:noProof/>
                <w:webHidden/>
              </w:rPr>
              <w:tab/>
            </w:r>
            <w:r>
              <w:rPr>
                <w:noProof/>
                <w:webHidden/>
              </w:rPr>
              <w:fldChar w:fldCharType="begin"/>
            </w:r>
            <w:r>
              <w:rPr>
                <w:noProof/>
                <w:webHidden/>
              </w:rPr>
              <w:instrText xml:space="preserve"> PAGEREF _Toc469648546 \h </w:instrText>
            </w:r>
            <w:r>
              <w:rPr>
                <w:noProof/>
                <w:webHidden/>
              </w:rPr>
            </w:r>
          </w:ins>
          <w:r>
            <w:rPr>
              <w:noProof/>
              <w:webHidden/>
            </w:rPr>
            <w:fldChar w:fldCharType="separate"/>
          </w:r>
          <w:ins w:id="138" w:author="Hemmati" w:date="2016-12-16T10:46:00Z">
            <w:r>
              <w:rPr>
                <w:noProof/>
                <w:webHidden/>
              </w:rPr>
              <w:t>56</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39" w:author="Hemmati" w:date="2016-12-16T10:46:00Z"/>
              <w:rFonts w:eastAsiaTheme="minorEastAsia"/>
              <w:noProof/>
              <w:lang w:val="en-CA" w:eastAsia="en-CA"/>
            </w:rPr>
          </w:pPr>
          <w:ins w:id="140"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"_Toc469648547"</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Insert Data into PRODUCT Table</w:t>
            </w:r>
            <w:r>
              <w:rPr>
                <w:noProof/>
                <w:webHidden/>
              </w:rPr>
              <w:tab/>
            </w:r>
            <w:r>
              <w:rPr>
                <w:noProof/>
                <w:webHidden/>
              </w:rPr>
              <w:fldChar w:fldCharType="begin"/>
            </w:r>
            <w:r>
              <w:rPr>
                <w:noProof/>
                <w:webHidden/>
              </w:rPr>
              <w:instrText xml:space="preserve"> PAGEREF _Toc469648547 \h </w:instrText>
            </w:r>
            <w:r>
              <w:rPr>
                <w:noProof/>
                <w:webHidden/>
              </w:rPr>
            </w:r>
          </w:ins>
          <w:r>
            <w:rPr>
              <w:noProof/>
              <w:webHidden/>
            </w:rPr>
            <w:fldChar w:fldCharType="separate"/>
          </w:r>
          <w:ins w:id="141" w:author="Hemmati" w:date="2016-12-16T10:46:00Z">
            <w:r>
              <w:rPr>
                <w:noProof/>
                <w:webHidden/>
              </w:rPr>
              <w:t>59</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42" w:author="Hemmati" w:date="2016-12-16T10:46:00Z"/>
              <w:rFonts w:eastAsiaTheme="minorEastAsia"/>
              <w:noProof/>
              <w:lang w:val="en-CA" w:eastAsia="en-CA"/>
            </w:rPr>
          </w:pPr>
          <w:ins w:id="143"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"_Toc469648548"</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Insert Data into TAX Table</w:t>
            </w:r>
            <w:r>
              <w:rPr>
                <w:noProof/>
                <w:webHidden/>
              </w:rPr>
              <w:tab/>
            </w:r>
            <w:r>
              <w:rPr>
                <w:noProof/>
                <w:webHidden/>
              </w:rPr>
              <w:fldChar w:fldCharType="begin"/>
            </w:r>
            <w:r>
              <w:rPr>
                <w:noProof/>
                <w:webHidden/>
              </w:rPr>
              <w:instrText xml:space="preserve"> PAGEREF _Toc469648548 \h </w:instrText>
            </w:r>
            <w:r>
              <w:rPr>
                <w:noProof/>
                <w:webHidden/>
              </w:rPr>
            </w:r>
          </w:ins>
          <w:r>
            <w:rPr>
              <w:noProof/>
              <w:webHidden/>
            </w:rPr>
            <w:fldChar w:fldCharType="separate"/>
          </w:r>
          <w:ins w:id="144" w:author="Hemmati" w:date="2016-12-16T10:46:00Z">
            <w:r>
              <w:rPr>
                <w:noProof/>
                <w:webHidden/>
              </w:rPr>
              <w:t>64</w:t>
            </w:r>
            <w:r>
              <w:rPr>
                <w:noProof/>
                <w:webHidden/>
              </w:rPr>
              <w:fldChar w:fldCharType="end"/>
            </w:r>
            <w:r w:rsidRPr="002B2F5D">
              <w:rPr>
                <w:rStyle w:val="Hyperlink"/>
                <w:noProof/>
              </w:rPr>
              <w:fldChar w:fldCharType="end"/>
            </w:r>
          </w:ins>
        </w:p>
        <w:p w:rsidR="003C7364" w:rsidRDefault="003C7364">
          <w:pPr>
            <w:pStyle w:val="TOC1"/>
            <w:tabs>
              <w:tab w:val="right" w:leader="dot" w:pos="10070"/>
            </w:tabs>
            <w:rPr>
              <w:ins w:id="145" w:author="Hemmati" w:date="2016-12-16T10:46:00Z"/>
              <w:rFonts w:eastAsiaTheme="minorEastAsia"/>
              <w:noProof/>
              <w:lang w:val="en-CA" w:eastAsia="en-CA"/>
            </w:rPr>
          </w:pPr>
          <w:ins w:id="146"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"_Toc469648549"</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Loading Data by Control File</w:t>
            </w:r>
            <w:r>
              <w:rPr>
                <w:noProof/>
                <w:webHidden/>
              </w:rPr>
              <w:tab/>
            </w:r>
            <w:r>
              <w:rPr>
                <w:noProof/>
                <w:webHidden/>
              </w:rPr>
              <w:fldChar w:fldCharType="begin"/>
            </w:r>
            <w:r>
              <w:rPr>
                <w:noProof/>
                <w:webHidden/>
              </w:rPr>
              <w:instrText xml:space="preserve"> PAGEREF _Toc469648549 \h </w:instrText>
            </w:r>
            <w:r>
              <w:rPr>
                <w:noProof/>
                <w:webHidden/>
              </w:rPr>
            </w:r>
          </w:ins>
          <w:r>
            <w:rPr>
              <w:noProof/>
              <w:webHidden/>
            </w:rPr>
            <w:fldChar w:fldCharType="separate"/>
          </w:r>
          <w:ins w:id="147" w:author="Hemmati" w:date="2016-12-16T10:46:00Z">
            <w:r>
              <w:rPr>
                <w:noProof/>
                <w:webHidden/>
              </w:rPr>
              <w:t>66</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48" w:author="Hemmati" w:date="2016-12-16T10:46:00Z"/>
              <w:rFonts w:eastAsiaTheme="minorEastAsia"/>
              <w:noProof/>
              <w:lang w:val="en-CA" w:eastAsia="en-CA"/>
            </w:rPr>
          </w:pPr>
          <w:ins w:id="149"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"_Toc469648550"</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AFFILIATION Table Control File</w:t>
            </w:r>
            <w:r>
              <w:rPr>
                <w:noProof/>
                <w:webHidden/>
              </w:rPr>
              <w:tab/>
            </w:r>
            <w:r>
              <w:rPr>
                <w:noProof/>
                <w:webHidden/>
              </w:rPr>
              <w:fldChar w:fldCharType="begin"/>
            </w:r>
            <w:r>
              <w:rPr>
                <w:noProof/>
                <w:webHidden/>
              </w:rPr>
              <w:instrText xml:space="preserve"> PAGEREF _Toc469648550 \h </w:instrText>
            </w:r>
            <w:r>
              <w:rPr>
                <w:noProof/>
                <w:webHidden/>
              </w:rPr>
            </w:r>
          </w:ins>
          <w:r>
            <w:rPr>
              <w:noProof/>
              <w:webHidden/>
            </w:rPr>
            <w:fldChar w:fldCharType="separate"/>
          </w:r>
          <w:ins w:id="150" w:author="Hemmati" w:date="2016-12-16T10:46:00Z">
            <w:r>
              <w:rPr>
                <w:noProof/>
                <w:webHidden/>
              </w:rPr>
              <w:t>66</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51" w:author="Hemmati" w:date="2016-12-16T10:46:00Z"/>
              <w:rFonts w:eastAsiaTheme="minorEastAsia"/>
              <w:noProof/>
              <w:lang w:val="en-CA" w:eastAsia="en-CA"/>
            </w:rPr>
          </w:pPr>
          <w:ins w:id="152"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"_Toc469648551"</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AFFILIATION Table Log File</w:t>
            </w:r>
            <w:r>
              <w:rPr>
                <w:noProof/>
                <w:webHidden/>
              </w:rPr>
              <w:tab/>
            </w:r>
            <w:r>
              <w:rPr>
                <w:noProof/>
                <w:webHidden/>
              </w:rPr>
              <w:fldChar w:fldCharType="begin"/>
            </w:r>
            <w:r>
              <w:rPr>
                <w:noProof/>
                <w:webHidden/>
              </w:rPr>
              <w:instrText xml:space="preserve"> PAGEREF _Toc469648551 \h </w:instrText>
            </w:r>
            <w:r>
              <w:rPr>
                <w:noProof/>
                <w:webHidden/>
              </w:rPr>
            </w:r>
          </w:ins>
          <w:r>
            <w:rPr>
              <w:noProof/>
              <w:webHidden/>
            </w:rPr>
            <w:fldChar w:fldCharType="separate"/>
          </w:r>
          <w:ins w:id="153" w:author="Hemmati" w:date="2016-12-16T10:46:00Z">
            <w:r>
              <w:rPr>
                <w:noProof/>
                <w:webHidden/>
              </w:rPr>
              <w:t>67</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54" w:author="Hemmati" w:date="2016-12-16T10:46:00Z"/>
              <w:rFonts w:eastAsiaTheme="minorEastAsia"/>
              <w:noProof/>
              <w:lang w:val="en-CA" w:eastAsia="en-CA"/>
            </w:rPr>
          </w:pPr>
          <w:ins w:id="155"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"_Toc469648552"</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AGENT_EMP Table Control File</w:t>
            </w:r>
            <w:r>
              <w:rPr>
                <w:noProof/>
                <w:webHidden/>
              </w:rPr>
              <w:tab/>
            </w:r>
            <w:r>
              <w:rPr>
                <w:noProof/>
                <w:webHidden/>
              </w:rPr>
              <w:fldChar w:fldCharType="begin"/>
            </w:r>
            <w:r>
              <w:rPr>
                <w:noProof/>
                <w:webHidden/>
              </w:rPr>
              <w:instrText xml:space="preserve"> PAGEREF _Toc469648552 \h </w:instrText>
            </w:r>
            <w:r>
              <w:rPr>
                <w:noProof/>
                <w:webHidden/>
              </w:rPr>
            </w:r>
          </w:ins>
          <w:r>
            <w:rPr>
              <w:noProof/>
              <w:webHidden/>
            </w:rPr>
            <w:fldChar w:fldCharType="separate"/>
          </w:r>
          <w:ins w:id="156" w:author="Hemmati" w:date="2016-12-16T10:46:00Z">
            <w:r>
              <w:rPr>
                <w:noProof/>
                <w:webHidden/>
              </w:rPr>
              <w:t>68</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57" w:author="Hemmati" w:date="2016-12-16T10:46:00Z"/>
              <w:rFonts w:eastAsiaTheme="minorEastAsia"/>
              <w:noProof/>
              <w:lang w:val="en-CA" w:eastAsia="en-CA"/>
            </w:rPr>
          </w:pPr>
          <w:ins w:id="158"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"_Toc469648553"</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AGENT_EMP Table Log File</w:t>
            </w:r>
            <w:r>
              <w:rPr>
                <w:noProof/>
                <w:webHidden/>
              </w:rPr>
              <w:tab/>
            </w:r>
            <w:r>
              <w:rPr>
                <w:noProof/>
                <w:webHidden/>
              </w:rPr>
              <w:fldChar w:fldCharType="begin"/>
            </w:r>
            <w:r>
              <w:rPr>
                <w:noProof/>
                <w:webHidden/>
              </w:rPr>
              <w:instrText xml:space="preserve"> PAGEREF _Toc469648553 \h </w:instrText>
            </w:r>
            <w:r>
              <w:rPr>
                <w:noProof/>
                <w:webHidden/>
              </w:rPr>
            </w:r>
          </w:ins>
          <w:r>
            <w:rPr>
              <w:noProof/>
              <w:webHidden/>
            </w:rPr>
            <w:fldChar w:fldCharType="separate"/>
          </w:r>
          <w:ins w:id="159" w:author="Hemmati" w:date="2016-12-16T10:46:00Z">
            <w:r>
              <w:rPr>
                <w:noProof/>
                <w:webHidden/>
              </w:rPr>
              <w:t>69</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60" w:author="Hemmati" w:date="2016-12-16T10:46:00Z"/>
              <w:rFonts w:eastAsiaTheme="minorEastAsia"/>
              <w:noProof/>
              <w:lang w:val="en-CA" w:eastAsia="en-CA"/>
            </w:rPr>
          </w:pPr>
          <w:ins w:id="161"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"_Toc469648554"</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CLASS_TYPE Table Control File</w:t>
            </w:r>
            <w:r>
              <w:rPr>
                <w:noProof/>
                <w:webHidden/>
              </w:rPr>
              <w:tab/>
            </w:r>
            <w:r>
              <w:rPr>
                <w:noProof/>
                <w:webHidden/>
              </w:rPr>
              <w:fldChar w:fldCharType="begin"/>
            </w:r>
            <w:r>
              <w:rPr>
                <w:noProof/>
                <w:webHidden/>
              </w:rPr>
              <w:instrText xml:space="preserve"> PAGEREF _Toc469648554 \h </w:instrText>
            </w:r>
            <w:r>
              <w:rPr>
                <w:noProof/>
                <w:webHidden/>
              </w:rPr>
            </w:r>
          </w:ins>
          <w:r>
            <w:rPr>
              <w:noProof/>
              <w:webHidden/>
            </w:rPr>
            <w:fldChar w:fldCharType="separate"/>
          </w:r>
          <w:ins w:id="162" w:author="Hemmati" w:date="2016-12-16T10:46:00Z">
            <w:r>
              <w:rPr>
                <w:noProof/>
                <w:webHidden/>
              </w:rPr>
              <w:t>70</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63" w:author="Hemmati" w:date="2016-12-16T10:46:00Z"/>
              <w:rFonts w:eastAsiaTheme="minorEastAsia"/>
              <w:noProof/>
              <w:lang w:val="en-CA" w:eastAsia="en-CA"/>
            </w:rPr>
          </w:pPr>
          <w:ins w:id="164"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"_Toc469648555"</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CLASS_TYPE Table Log File</w:t>
            </w:r>
            <w:r>
              <w:rPr>
                <w:noProof/>
                <w:webHidden/>
              </w:rPr>
              <w:tab/>
            </w:r>
            <w:r>
              <w:rPr>
                <w:noProof/>
                <w:webHidden/>
              </w:rPr>
              <w:fldChar w:fldCharType="begin"/>
            </w:r>
            <w:r>
              <w:rPr>
                <w:noProof/>
                <w:webHidden/>
              </w:rPr>
              <w:instrText xml:space="preserve"> PAGEREF _Toc469648555 \h </w:instrText>
            </w:r>
            <w:r>
              <w:rPr>
                <w:noProof/>
                <w:webHidden/>
              </w:rPr>
            </w:r>
          </w:ins>
          <w:r>
            <w:rPr>
              <w:noProof/>
              <w:webHidden/>
            </w:rPr>
            <w:fldChar w:fldCharType="separate"/>
          </w:r>
          <w:ins w:id="165" w:author="Hemmati" w:date="2016-12-16T10:46:00Z">
            <w:r>
              <w:rPr>
                <w:noProof/>
                <w:webHidden/>
              </w:rPr>
              <w:t>71</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66" w:author="Hemmati" w:date="2016-12-16T10:46:00Z"/>
              <w:rFonts w:eastAsiaTheme="minorEastAsia"/>
              <w:noProof/>
              <w:lang w:val="en-CA" w:eastAsia="en-CA"/>
            </w:rPr>
          </w:pPr>
          <w:ins w:id="167"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"_Toc469648556"</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CREDIT_CARD Table Control File</w:t>
            </w:r>
            <w:r>
              <w:rPr>
                <w:noProof/>
                <w:webHidden/>
              </w:rPr>
              <w:tab/>
            </w:r>
            <w:r>
              <w:rPr>
                <w:noProof/>
                <w:webHidden/>
              </w:rPr>
              <w:fldChar w:fldCharType="begin"/>
            </w:r>
            <w:r>
              <w:rPr>
                <w:noProof/>
                <w:webHidden/>
              </w:rPr>
              <w:instrText xml:space="preserve"> PAGEREF _Toc469648556 \h </w:instrText>
            </w:r>
            <w:r>
              <w:rPr>
                <w:noProof/>
                <w:webHidden/>
              </w:rPr>
            </w:r>
          </w:ins>
          <w:r>
            <w:rPr>
              <w:noProof/>
              <w:webHidden/>
            </w:rPr>
            <w:fldChar w:fldCharType="separate"/>
          </w:r>
          <w:ins w:id="168" w:author="Hemmati" w:date="2016-12-16T10:46:00Z">
            <w:r>
              <w:rPr>
                <w:noProof/>
                <w:webHidden/>
              </w:rPr>
              <w:t>72</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69" w:author="Hemmati" w:date="2016-12-16T10:46:00Z"/>
              <w:rFonts w:eastAsiaTheme="minorEastAsia"/>
              <w:noProof/>
              <w:lang w:val="en-CA" w:eastAsia="en-CA"/>
            </w:rPr>
          </w:pPr>
          <w:ins w:id="170"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"_Toc469648557"</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CREDIT_CARD Table Log File</w:t>
            </w:r>
            <w:r>
              <w:rPr>
                <w:noProof/>
                <w:webHidden/>
              </w:rPr>
              <w:tab/>
            </w:r>
            <w:r>
              <w:rPr>
                <w:noProof/>
                <w:webHidden/>
              </w:rPr>
              <w:fldChar w:fldCharType="begin"/>
            </w:r>
            <w:r>
              <w:rPr>
                <w:noProof/>
                <w:webHidden/>
              </w:rPr>
              <w:instrText xml:space="preserve"> PAGEREF _Toc469648557 \h </w:instrText>
            </w:r>
            <w:r>
              <w:rPr>
                <w:noProof/>
                <w:webHidden/>
              </w:rPr>
            </w:r>
          </w:ins>
          <w:r>
            <w:rPr>
              <w:noProof/>
              <w:webHidden/>
            </w:rPr>
            <w:fldChar w:fldCharType="separate"/>
          </w:r>
          <w:ins w:id="171" w:author="Hemmati" w:date="2016-12-16T10:46:00Z">
            <w:r>
              <w:rPr>
                <w:noProof/>
                <w:webHidden/>
              </w:rPr>
              <w:t>73</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72" w:author="Hemmati" w:date="2016-12-16T10:46:00Z"/>
              <w:rFonts w:eastAsiaTheme="minorEastAsia"/>
              <w:noProof/>
              <w:lang w:val="en-CA" w:eastAsia="en-CA"/>
            </w:rPr>
          </w:pPr>
          <w:ins w:id="173"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"_Toc469648558"</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DESTINATION Table Control File</w:t>
            </w:r>
            <w:r>
              <w:rPr>
                <w:noProof/>
                <w:webHidden/>
              </w:rPr>
              <w:tab/>
            </w:r>
            <w:r>
              <w:rPr>
                <w:noProof/>
                <w:webHidden/>
              </w:rPr>
              <w:fldChar w:fldCharType="begin"/>
            </w:r>
            <w:r>
              <w:rPr>
                <w:noProof/>
                <w:webHidden/>
              </w:rPr>
              <w:instrText xml:space="preserve"> PAGEREF _Toc469648558 \h </w:instrText>
            </w:r>
            <w:r>
              <w:rPr>
                <w:noProof/>
                <w:webHidden/>
              </w:rPr>
            </w:r>
          </w:ins>
          <w:r>
            <w:rPr>
              <w:noProof/>
              <w:webHidden/>
            </w:rPr>
            <w:fldChar w:fldCharType="separate"/>
          </w:r>
          <w:ins w:id="174" w:author="Hemmati" w:date="2016-12-16T10:46:00Z">
            <w:r>
              <w:rPr>
                <w:noProof/>
                <w:webHidden/>
              </w:rPr>
              <w:t>74</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75" w:author="Hemmati" w:date="2016-12-16T10:46:00Z"/>
              <w:rFonts w:eastAsiaTheme="minorEastAsia"/>
              <w:noProof/>
              <w:lang w:val="en-CA" w:eastAsia="en-CA"/>
            </w:rPr>
          </w:pPr>
          <w:ins w:id="176"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"_Toc469648559"</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DESTINATION Table Log File</w:t>
            </w:r>
            <w:r>
              <w:rPr>
                <w:noProof/>
                <w:webHidden/>
              </w:rPr>
              <w:tab/>
            </w:r>
            <w:r>
              <w:rPr>
                <w:noProof/>
                <w:webHidden/>
              </w:rPr>
              <w:fldChar w:fldCharType="begin"/>
            </w:r>
            <w:r>
              <w:rPr>
                <w:noProof/>
                <w:webHidden/>
              </w:rPr>
              <w:instrText xml:space="preserve"> PAGEREF _Toc469648559 \h </w:instrText>
            </w:r>
            <w:r>
              <w:rPr>
                <w:noProof/>
                <w:webHidden/>
              </w:rPr>
            </w:r>
          </w:ins>
          <w:r>
            <w:rPr>
              <w:noProof/>
              <w:webHidden/>
            </w:rPr>
            <w:fldChar w:fldCharType="separate"/>
          </w:r>
          <w:ins w:id="177" w:author="Hemmati" w:date="2016-12-16T10:46:00Z">
            <w:r>
              <w:rPr>
                <w:noProof/>
                <w:webHidden/>
              </w:rPr>
              <w:t>75</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78" w:author="Hemmati" w:date="2016-12-16T10:46:00Z"/>
              <w:rFonts w:eastAsiaTheme="minorEastAsia"/>
              <w:noProof/>
              <w:lang w:val="en-CA" w:eastAsia="en-CA"/>
            </w:rPr>
          </w:pPr>
          <w:ins w:id="179"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"_Toc469648560"</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PRODUCT_CATEGORY Table Control File</w:t>
            </w:r>
            <w:r>
              <w:rPr>
                <w:noProof/>
                <w:webHidden/>
              </w:rPr>
              <w:tab/>
            </w:r>
            <w:r>
              <w:rPr>
                <w:noProof/>
                <w:webHidden/>
              </w:rPr>
              <w:fldChar w:fldCharType="begin"/>
            </w:r>
            <w:r>
              <w:rPr>
                <w:noProof/>
                <w:webHidden/>
              </w:rPr>
              <w:instrText xml:space="preserve"> PAGEREF _Toc469648560 \h </w:instrText>
            </w:r>
            <w:r>
              <w:rPr>
                <w:noProof/>
                <w:webHidden/>
              </w:rPr>
            </w:r>
          </w:ins>
          <w:r>
            <w:rPr>
              <w:noProof/>
              <w:webHidden/>
            </w:rPr>
            <w:fldChar w:fldCharType="separate"/>
          </w:r>
          <w:ins w:id="180" w:author="Hemmati" w:date="2016-12-16T10:46:00Z">
            <w:r>
              <w:rPr>
                <w:noProof/>
                <w:webHidden/>
              </w:rPr>
              <w:t>76</w:t>
            </w:r>
            <w:r>
              <w:rPr>
                <w:noProof/>
                <w:webHidden/>
              </w:rPr>
              <w:fldChar w:fldCharType="end"/>
            </w:r>
            <w:r w:rsidRPr="002B2F5D">
              <w:rPr>
                <w:rStyle w:val="Hyperlink"/>
                <w:noProof/>
              </w:rPr>
              <w:fldChar w:fldCharType="end"/>
            </w:r>
          </w:ins>
        </w:p>
        <w:p w:rsidR="003C7364" w:rsidRDefault="003C7364">
          <w:pPr>
            <w:pStyle w:val="TOC2"/>
            <w:tabs>
              <w:tab w:val="right" w:leader="dot" w:pos="10070"/>
            </w:tabs>
            <w:rPr>
              <w:ins w:id="181" w:author="Hemmati" w:date="2016-12-16T10:46:00Z"/>
              <w:rFonts w:eastAsiaTheme="minorEastAsia"/>
              <w:noProof/>
              <w:lang w:val="en-CA" w:eastAsia="en-CA"/>
            </w:rPr>
          </w:pPr>
          <w:ins w:id="182"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"_Toc469648561"</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PRODUCT_CATEGORY Table Log File</w:t>
            </w:r>
            <w:r>
              <w:rPr>
                <w:noProof/>
                <w:webHidden/>
              </w:rPr>
              <w:tab/>
            </w:r>
            <w:r>
              <w:rPr>
                <w:noProof/>
                <w:webHidden/>
              </w:rPr>
              <w:fldChar w:fldCharType="begin"/>
            </w:r>
            <w:r>
              <w:rPr>
                <w:noProof/>
                <w:webHidden/>
              </w:rPr>
              <w:instrText xml:space="preserve"> PAGEREF _Toc469648561 \h </w:instrText>
            </w:r>
            <w:r>
              <w:rPr>
                <w:noProof/>
                <w:webHidden/>
              </w:rPr>
            </w:r>
          </w:ins>
          <w:r>
            <w:rPr>
              <w:noProof/>
              <w:webHidden/>
            </w:rPr>
            <w:fldChar w:fldCharType="separate"/>
          </w:r>
          <w:ins w:id="183" w:author="Hemmati" w:date="2016-12-16T10:46:00Z">
            <w:r>
              <w:rPr>
                <w:noProof/>
                <w:webHidden/>
              </w:rPr>
              <w:t>77</w:t>
            </w:r>
            <w:r>
              <w:rPr>
                <w:noProof/>
                <w:webHidden/>
              </w:rPr>
              <w:fldChar w:fldCharType="end"/>
            </w:r>
            <w:r w:rsidRPr="002B2F5D">
              <w:rPr>
                <w:rStyle w:val="Hyperlink"/>
                <w:noProof/>
              </w:rPr>
              <w:fldChar w:fldCharType="end"/>
            </w:r>
          </w:ins>
        </w:p>
        <w:p w:rsidR="003C7364" w:rsidRDefault="003C7364">
          <w:pPr>
            <w:pStyle w:val="TOC1"/>
            <w:tabs>
              <w:tab w:val="right" w:leader="dot" w:pos="10070"/>
            </w:tabs>
            <w:rPr>
              <w:ins w:id="184" w:author="Hemmati" w:date="2016-12-16T10:46:00Z"/>
              <w:rFonts w:eastAsiaTheme="minorEastAsia"/>
              <w:noProof/>
              <w:lang w:val="en-CA" w:eastAsia="en-CA"/>
            </w:rPr>
          </w:pPr>
          <w:ins w:id="185" w:author="Hemmati" w:date="2016-12-16T10:46:00Z">
            <w:r w:rsidRPr="002B2F5D">
              <w:rPr>
                <w:rStyle w:val="Hyperlink"/>
                <w:noProof/>
              </w:rPr>
              <w:fldChar w:fldCharType="begin"/>
            </w:r>
            <w:r w:rsidRPr="002B2F5D">
              <w:rPr>
                <w:rStyle w:val="Hyperlink"/>
                <w:noProof/>
              </w:rPr>
              <w:instrText xml:space="preserve"> </w:instrText>
            </w:r>
            <w:r>
              <w:rPr>
                <w:noProof/>
              </w:rPr>
              <w:instrText>HYPERLINK \l "_Toc469648562"</w:instrText>
            </w:r>
            <w:r w:rsidRPr="002B2F5D">
              <w:rPr>
                <w:rStyle w:val="Hyperlink"/>
                <w:noProof/>
              </w:rPr>
              <w:instrText xml:space="preserve"> </w:instrText>
            </w:r>
            <w:r w:rsidRPr="002B2F5D">
              <w:rPr>
                <w:rStyle w:val="Hyperlink"/>
                <w:noProof/>
              </w:rPr>
            </w:r>
            <w:r w:rsidRPr="002B2F5D">
              <w:rPr>
                <w:rStyle w:val="Hyperlink"/>
                <w:noProof/>
              </w:rPr>
              <w:fldChar w:fldCharType="separate"/>
            </w:r>
            <w:r w:rsidRPr="002B2F5D">
              <w:rPr>
                <w:rStyle w:val="Hyperlink"/>
                <w:rFonts w:cstheme="minorHAnsi"/>
                <w:noProof/>
              </w:rPr>
              <w:t>General Verification for Tables</w:t>
            </w:r>
            <w:r>
              <w:rPr>
                <w:noProof/>
                <w:webHidden/>
              </w:rPr>
              <w:tab/>
            </w:r>
            <w:r>
              <w:rPr>
                <w:noProof/>
                <w:webHidden/>
              </w:rPr>
              <w:fldChar w:fldCharType="begin"/>
            </w:r>
            <w:r>
              <w:rPr>
                <w:noProof/>
                <w:webHidden/>
              </w:rPr>
              <w:instrText xml:space="preserve"> PAGEREF _Toc469648562 \h </w:instrText>
            </w:r>
            <w:r>
              <w:rPr>
                <w:noProof/>
                <w:webHidden/>
              </w:rPr>
            </w:r>
          </w:ins>
          <w:r>
            <w:rPr>
              <w:noProof/>
              <w:webHidden/>
            </w:rPr>
            <w:fldChar w:fldCharType="separate"/>
          </w:r>
          <w:ins w:id="186" w:author="Hemmati" w:date="2016-12-16T10:46:00Z">
            <w:r>
              <w:rPr>
                <w:noProof/>
                <w:webHidden/>
              </w:rPr>
              <w:t>79</w:t>
            </w:r>
            <w:r>
              <w:rPr>
                <w:noProof/>
                <w:webHidden/>
              </w:rPr>
              <w:fldChar w:fldCharType="end"/>
            </w:r>
            <w:r w:rsidRPr="002B2F5D">
              <w:rPr>
                <w:rStyle w:val="Hyperlink"/>
                <w:noProof/>
              </w:rPr>
              <w:fldChar w:fldCharType="end"/>
            </w:r>
          </w:ins>
        </w:p>
        <w:p w:rsidR="00CA1E7E" w:rsidRPr="00AB486D" w:rsidDel="0030136C" w:rsidRDefault="00CA1E7E">
          <w:pPr>
            <w:pStyle w:val="TOC1"/>
            <w:tabs>
              <w:tab w:val="right" w:leader="dot" w:pos="10070"/>
            </w:tabs>
            <w:rPr>
              <w:del w:id="187" w:author="Hemmati" w:date="2016-12-16T09:46:00Z"/>
              <w:rFonts w:eastAsiaTheme="minorEastAsia" w:cstheme="minorHAnsi"/>
              <w:noProof/>
              <w:lang w:val="en-CA" w:eastAsia="en-CA"/>
            </w:rPr>
          </w:pPr>
          <w:del w:id="188" w:author="Hemmati" w:date="2016-12-16T09:46:00Z">
            <w:r w:rsidRPr="0030136C" w:rsidDel="0030136C">
              <w:rPr>
                <w:rFonts w:cstheme="minorHAnsi"/>
                <w:b/>
                <w:noProof/>
                <w:rPrChange w:id="189" w:author="Hemmati" w:date="2016-12-16T09:46:00Z">
                  <w:rPr>
                    <w:rStyle w:val="Hyperlink"/>
                    <w:rFonts w:cstheme="minorHAnsi"/>
                    <w:b/>
                    <w:noProof/>
                  </w:rPr>
                </w:rPrChange>
              </w:rPr>
              <w:delText>Introduction</w:delText>
            </w:r>
            <w:r w:rsidRPr="00AB486D" w:rsidDel="0030136C">
              <w:rPr>
                <w:rFonts w:cstheme="minorHAnsi"/>
                <w:noProof/>
                <w:webHidden/>
              </w:rPr>
              <w:tab/>
            </w:r>
            <w:r w:rsidR="00827D8F" w:rsidRPr="00AB486D" w:rsidDel="0030136C">
              <w:rPr>
                <w:rFonts w:cstheme="minorHAnsi"/>
                <w:noProof/>
                <w:webHidden/>
              </w:rPr>
              <w:delText>5</w:delText>
            </w:r>
          </w:del>
        </w:p>
        <w:p w:rsidR="00CA1E7E" w:rsidRPr="00AB486D" w:rsidDel="0030136C" w:rsidRDefault="00CA1E7E">
          <w:pPr>
            <w:pStyle w:val="TOC2"/>
            <w:tabs>
              <w:tab w:val="right" w:leader="dot" w:pos="10070"/>
            </w:tabs>
            <w:rPr>
              <w:del w:id="190" w:author="Hemmati" w:date="2016-12-16T09:46:00Z"/>
              <w:rFonts w:eastAsiaTheme="minorEastAsia" w:cstheme="minorHAnsi"/>
              <w:noProof/>
              <w:lang w:val="en-CA" w:eastAsia="en-CA"/>
            </w:rPr>
          </w:pPr>
          <w:del w:id="191" w:author="Hemmati" w:date="2016-12-16T09:46:00Z">
            <w:r w:rsidRPr="0030136C" w:rsidDel="0030136C">
              <w:rPr>
                <w:rFonts w:cstheme="minorHAnsi"/>
                <w:noProof/>
                <w:rPrChange w:id="192" w:author="Hemmati" w:date="2016-12-16T09:46:00Z">
                  <w:rPr>
                    <w:rStyle w:val="Hyperlink"/>
                    <w:rFonts w:cstheme="minorHAnsi"/>
                    <w:noProof/>
                  </w:rPr>
                </w:rPrChange>
              </w:rPr>
              <w:delText>Temporary Tables</w:delText>
            </w:r>
            <w:r w:rsidRPr="00AB486D" w:rsidDel="0030136C">
              <w:rPr>
                <w:rFonts w:cstheme="minorHAnsi"/>
                <w:noProof/>
                <w:webHidden/>
              </w:rPr>
              <w:tab/>
            </w:r>
            <w:r w:rsidR="00827D8F" w:rsidRPr="00AB486D" w:rsidDel="0030136C">
              <w:rPr>
                <w:rFonts w:cstheme="minorHAnsi"/>
                <w:noProof/>
                <w:webHidden/>
              </w:rPr>
              <w:delText>5</w:delText>
            </w:r>
          </w:del>
        </w:p>
        <w:p w:rsidR="00CA1E7E" w:rsidRPr="00AB486D" w:rsidDel="0030136C" w:rsidRDefault="00CA1E7E">
          <w:pPr>
            <w:pStyle w:val="TOC2"/>
            <w:tabs>
              <w:tab w:val="right" w:leader="dot" w:pos="10070"/>
            </w:tabs>
            <w:rPr>
              <w:del w:id="193" w:author="Hemmati" w:date="2016-12-16T09:46:00Z"/>
              <w:rFonts w:eastAsiaTheme="minorEastAsia" w:cstheme="minorHAnsi"/>
              <w:noProof/>
              <w:lang w:val="en-CA" w:eastAsia="en-CA"/>
            </w:rPr>
          </w:pPr>
          <w:del w:id="194" w:author="Hemmati" w:date="2016-12-16T09:46:00Z">
            <w:r w:rsidRPr="0030136C" w:rsidDel="0030136C">
              <w:rPr>
                <w:rFonts w:cstheme="minorHAnsi"/>
                <w:noProof/>
                <w:rPrChange w:id="195" w:author="Hemmati" w:date="2016-12-16T09:46:00Z">
                  <w:rPr>
                    <w:rStyle w:val="Hyperlink"/>
                    <w:rFonts w:cstheme="minorHAnsi"/>
                    <w:noProof/>
                  </w:rPr>
                </w:rPrChange>
              </w:rPr>
              <w:delText>Code Tables</w:delText>
            </w:r>
            <w:r w:rsidRPr="00AB486D" w:rsidDel="0030136C">
              <w:rPr>
                <w:rFonts w:cstheme="minorHAnsi"/>
                <w:noProof/>
                <w:webHidden/>
              </w:rPr>
              <w:tab/>
            </w:r>
            <w:r w:rsidR="00827D8F" w:rsidRPr="00AB486D" w:rsidDel="0030136C">
              <w:rPr>
                <w:rFonts w:cstheme="minorHAnsi"/>
                <w:noProof/>
                <w:webHidden/>
              </w:rPr>
              <w:delText>5</w:delText>
            </w:r>
          </w:del>
        </w:p>
        <w:p w:rsidR="00CA1E7E" w:rsidRPr="00AB486D" w:rsidDel="0030136C" w:rsidRDefault="00CA1E7E">
          <w:pPr>
            <w:pStyle w:val="TOC2"/>
            <w:tabs>
              <w:tab w:val="right" w:leader="dot" w:pos="10070"/>
            </w:tabs>
            <w:rPr>
              <w:del w:id="196" w:author="Hemmati" w:date="2016-12-16T09:46:00Z"/>
              <w:rFonts w:eastAsiaTheme="minorEastAsia" w:cstheme="minorHAnsi"/>
              <w:noProof/>
              <w:lang w:val="en-CA" w:eastAsia="en-CA"/>
            </w:rPr>
          </w:pPr>
          <w:del w:id="197" w:author="Hemmati" w:date="2016-12-16T09:46:00Z">
            <w:r w:rsidRPr="0030136C" w:rsidDel="0030136C">
              <w:rPr>
                <w:rFonts w:cstheme="minorHAnsi"/>
                <w:noProof/>
                <w:rPrChange w:id="198" w:author="Hemmati" w:date="2016-12-16T09:46:00Z">
                  <w:rPr>
                    <w:rStyle w:val="Hyperlink"/>
                    <w:rFonts w:cstheme="minorHAnsi"/>
                    <w:noProof/>
                  </w:rPr>
                </w:rPrChange>
              </w:rPr>
              <w:delText>Main Tables</w:delText>
            </w:r>
            <w:r w:rsidRPr="00AB486D" w:rsidDel="0030136C">
              <w:rPr>
                <w:rFonts w:cstheme="minorHAnsi"/>
                <w:noProof/>
                <w:webHidden/>
              </w:rPr>
              <w:tab/>
            </w:r>
            <w:r w:rsidR="00827D8F" w:rsidRPr="00AB486D" w:rsidDel="0030136C">
              <w:rPr>
                <w:rFonts w:cstheme="minorHAnsi"/>
                <w:noProof/>
                <w:webHidden/>
              </w:rPr>
              <w:delText>8</w:delText>
            </w:r>
          </w:del>
        </w:p>
        <w:p w:rsidR="00CA1E7E" w:rsidRPr="00AB486D" w:rsidDel="0030136C" w:rsidRDefault="00CA1E7E">
          <w:pPr>
            <w:pStyle w:val="TOC2"/>
            <w:tabs>
              <w:tab w:val="right" w:leader="dot" w:pos="10070"/>
            </w:tabs>
            <w:rPr>
              <w:del w:id="199" w:author="Hemmati" w:date="2016-12-16T09:46:00Z"/>
              <w:rFonts w:eastAsiaTheme="minorEastAsia" w:cstheme="minorHAnsi"/>
              <w:noProof/>
              <w:lang w:val="en-CA" w:eastAsia="en-CA"/>
            </w:rPr>
          </w:pPr>
          <w:del w:id="200" w:author="Hemmati" w:date="2016-12-16T09:46:00Z">
            <w:r w:rsidRPr="0030136C" w:rsidDel="0030136C">
              <w:rPr>
                <w:rFonts w:cstheme="minorHAnsi"/>
                <w:noProof/>
                <w:rPrChange w:id="201" w:author="Hemmati" w:date="2016-12-16T09:46:00Z">
                  <w:rPr>
                    <w:rStyle w:val="Hyperlink"/>
                    <w:rFonts w:cstheme="minorHAnsi"/>
                    <w:noProof/>
                  </w:rPr>
                </w:rPrChange>
              </w:rPr>
              <w:delText>Loading Data</w:delText>
            </w:r>
            <w:r w:rsidRPr="00AB486D" w:rsidDel="0030136C">
              <w:rPr>
                <w:rFonts w:cstheme="minorHAnsi"/>
                <w:noProof/>
                <w:webHidden/>
              </w:rPr>
              <w:tab/>
            </w:r>
            <w:r w:rsidR="00827D8F" w:rsidRPr="00AB486D" w:rsidDel="0030136C">
              <w:rPr>
                <w:rFonts w:cstheme="minorHAnsi"/>
                <w:noProof/>
                <w:webHidden/>
              </w:rPr>
              <w:delText>8</w:delText>
            </w:r>
          </w:del>
        </w:p>
        <w:p w:rsidR="00CA1E7E" w:rsidRPr="00AB486D" w:rsidDel="0030136C" w:rsidRDefault="00CA1E7E">
          <w:pPr>
            <w:pStyle w:val="TOC1"/>
            <w:tabs>
              <w:tab w:val="right" w:leader="dot" w:pos="10070"/>
            </w:tabs>
            <w:rPr>
              <w:del w:id="202" w:author="Hemmati" w:date="2016-12-16T09:46:00Z"/>
              <w:rFonts w:eastAsiaTheme="minorEastAsia" w:cstheme="minorHAnsi"/>
              <w:noProof/>
              <w:lang w:val="en-CA" w:eastAsia="en-CA"/>
            </w:rPr>
          </w:pPr>
          <w:del w:id="203" w:author="Hemmati" w:date="2016-12-16T09:46:00Z">
            <w:r w:rsidRPr="0030136C" w:rsidDel="0030136C">
              <w:rPr>
                <w:rFonts w:cstheme="minorHAnsi"/>
                <w:b/>
                <w:noProof/>
                <w:rPrChange w:id="204" w:author="Hemmati" w:date="2016-12-16T09:46:00Z">
                  <w:rPr>
                    <w:rStyle w:val="Hyperlink"/>
                    <w:rFonts w:cstheme="minorHAnsi"/>
                    <w:b/>
                    <w:noProof/>
                  </w:rPr>
                </w:rPrChange>
              </w:rPr>
              <w:delText>Data Model</w:delText>
            </w:r>
            <w:r w:rsidRPr="00AB486D" w:rsidDel="0030136C">
              <w:rPr>
                <w:rFonts w:cstheme="minorHAnsi"/>
                <w:noProof/>
                <w:webHidden/>
              </w:rPr>
              <w:tab/>
            </w:r>
            <w:r w:rsidR="00827D8F" w:rsidRPr="00AB486D" w:rsidDel="0030136C">
              <w:rPr>
                <w:rFonts w:cstheme="minorHAnsi"/>
                <w:noProof/>
                <w:webHidden/>
              </w:rPr>
              <w:delText>9</w:delText>
            </w:r>
          </w:del>
        </w:p>
        <w:p w:rsidR="00CA1E7E" w:rsidRPr="00AB486D" w:rsidDel="0030136C" w:rsidRDefault="00CA1E7E">
          <w:pPr>
            <w:pStyle w:val="TOC1"/>
            <w:tabs>
              <w:tab w:val="right" w:leader="dot" w:pos="10070"/>
            </w:tabs>
            <w:rPr>
              <w:del w:id="205" w:author="Hemmati" w:date="2016-12-16T09:46:00Z"/>
              <w:rFonts w:eastAsiaTheme="minorEastAsia" w:cstheme="minorHAnsi"/>
              <w:noProof/>
              <w:lang w:val="en-CA" w:eastAsia="en-CA"/>
            </w:rPr>
          </w:pPr>
          <w:del w:id="206" w:author="Hemmati" w:date="2016-12-16T09:46:00Z">
            <w:r w:rsidRPr="0030136C" w:rsidDel="0030136C">
              <w:rPr>
                <w:rFonts w:cstheme="minorHAnsi"/>
                <w:b/>
                <w:noProof/>
                <w:rPrChange w:id="207" w:author="Hemmati" w:date="2016-12-16T09:46:00Z">
                  <w:rPr>
                    <w:rStyle w:val="Hyperlink"/>
                    <w:rFonts w:cstheme="minorHAnsi"/>
                    <w:b/>
                    <w:noProof/>
                  </w:rPr>
                </w:rPrChange>
              </w:rPr>
              <w:delText>Create Table Owner User, Role, Profile</w:delText>
            </w:r>
            <w:r w:rsidRPr="00AB486D" w:rsidDel="0030136C">
              <w:rPr>
                <w:rFonts w:cstheme="minorHAnsi"/>
                <w:noProof/>
                <w:webHidden/>
              </w:rPr>
              <w:tab/>
            </w:r>
            <w:r w:rsidR="00827D8F" w:rsidRPr="00AB486D" w:rsidDel="0030136C">
              <w:rPr>
                <w:rFonts w:cstheme="minorHAnsi"/>
                <w:noProof/>
                <w:webHidden/>
              </w:rPr>
              <w:delText>11</w:delText>
            </w:r>
          </w:del>
        </w:p>
        <w:p w:rsidR="00CA1E7E" w:rsidRPr="00AB486D" w:rsidDel="0030136C" w:rsidRDefault="00CA1E7E">
          <w:pPr>
            <w:pStyle w:val="TOC2"/>
            <w:tabs>
              <w:tab w:val="right" w:leader="dot" w:pos="10070"/>
            </w:tabs>
            <w:rPr>
              <w:del w:id="208" w:author="Hemmati" w:date="2016-12-16T09:46:00Z"/>
              <w:rFonts w:eastAsiaTheme="minorEastAsia" w:cstheme="minorHAnsi"/>
              <w:noProof/>
              <w:lang w:val="en-CA" w:eastAsia="en-CA"/>
            </w:rPr>
          </w:pPr>
          <w:del w:id="209" w:author="Hemmati" w:date="2016-12-16T09:46:00Z">
            <w:r w:rsidRPr="0030136C" w:rsidDel="0030136C">
              <w:rPr>
                <w:rFonts w:cstheme="minorHAnsi"/>
                <w:noProof/>
                <w:rPrChange w:id="210" w:author="Hemmati" w:date="2016-12-16T09:46:00Z">
                  <w:rPr>
                    <w:rStyle w:val="Hyperlink"/>
                    <w:rFonts w:cstheme="minorHAnsi"/>
                    <w:noProof/>
                  </w:rPr>
                </w:rPrChange>
              </w:rPr>
              <w:delText>Create Table Owner Role</w:delText>
            </w:r>
            <w:r w:rsidRPr="00AB486D" w:rsidDel="0030136C">
              <w:rPr>
                <w:rFonts w:cstheme="minorHAnsi"/>
                <w:noProof/>
                <w:webHidden/>
              </w:rPr>
              <w:tab/>
            </w:r>
            <w:r w:rsidR="00827D8F" w:rsidRPr="00AB486D" w:rsidDel="0030136C">
              <w:rPr>
                <w:rFonts w:cstheme="minorHAnsi"/>
                <w:noProof/>
                <w:webHidden/>
              </w:rPr>
              <w:delText>11</w:delText>
            </w:r>
          </w:del>
        </w:p>
        <w:p w:rsidR="00CA1E7E" w:rsidRPr="00AB486D" w:rsidDel="0030136C" w:rsidRDefault="00CA1E7E">
          <w:pPr>
            <w:pStyle w:val="TOC2"/>
            <w:tabs>
              <w:tab w:val="right" w:leader="dot" w:pos="10070"/>
            </w:tabs>
            <w:rPr>
              <w:del w:id="211" w:author="Hemmati" w:date="2016-12-16T09:46:00Z"/>
              <w:rFonts w:eastAsiaTheme="minorEastAsia" w:cstheme="minorHAnsi"/>
              <w:noProof/>
              <w:lang w:val="en-CA" w:eastAsia="en-CA"/>
            </w:rPr>
          </w:pPr>
          <w:del w:id="212" w:author="Hemmati" w:date="2016-12-16T09:46:00Z">
            <w:r w:rsidRPr="0030136C" w:rsidDel="0030136C">
              <w:rPr>
                <w:rFonts w:cstheme="minorHAnsi"/>
                <w:noProof/>
                <w:rPrChange w:id="213" w:author="Hemmati" w:date="2016-12-16T09:46:00Z">
                  <w:rPr>
                    <w:rStyle w:val="Hyperlink"/>
                    <w:rFonts w:cstheme="minorHAnsi"/>
                    <w:noProof/>
                  </w:rPr>
                </w:rPrChange>
              </w:rPr>
              <w:delText>Create Table Owner Profile</w:delText>
            </w:r>
            <w:r w:rsidRPr="00AB486D" w:rsidDel="0030136C">
              <w:rPr>
                <w:rFonts w:cstheme="minorHAnsi"/>
                <w:noProof/>
                <w:webHidden/>
              </w:rPr>
              <w:tab/>
            </w:r>
            <w:r w:rsidR="00827D8F" w:rsidRPr="00AB486D" w:rsidDel="0030136C">
              <w:rPr>
                <w:rFonts w:cstheme="minorHAnsi"/>
                <w:noProof/>
                <w:webHidden/>
              </w:rPr>
              <w:delText>12</w:delText>
            </w:r>
          </w:del>
        </w:p>
        <w:p w:rsidR="00CA1E7E" w:rsidRPr="00AB486D" w:rsidDel="0030136C" w:rsidRDefault="00CA1E7E">
          <w:pPr>
            <w:pStyle w:val="TOC2"/>
            <w:tabs>
              <w:tab w:val="right" w:leader="dot" w:pos="10070"/>
            </w:tabs>
            <w:rPr>
              <w:del w:id="214" w:author="Hemmati" w:date="2016-12-16T09:46:00Z"/>
              <w:rFonts w:eastAsiaTheme="minorEastAsia" w:cstheme="minorHAnsi"/>
              <w:noProof/>
              <w:lang w:val="en-CA" w:eastAsia="en-CA"/>
            </w:rPr>
          </w:pPr>
          <w:del w:id="215" w:author="Hemmati" w:date="2016-12-16T09:46:00Z">
            <w:r w:rsidRPr="0030136C" w:rsidDel="0030136C">
              <w:rPr>
                <w:rFonts w:cstheme="minorHAnsi"/>
                <w:noProof/>
                <w:rPrChange w:id="216" w:author="Hemmati" w:date="2016-12-16T09:46:00Z">
                  <w:rPr>
                    <w:rStyle w:val="Hyperlink"/>
                    <w:rFonts w:cstheme="minorHAnsi"/>
                    <w:noProof/>
                  </w:rPr>
                </w:rPrChange>
              </w:rPr>
              <w:delText>Create Table Owner</w:delText>
            </w:r>
            <w:r w:rsidRPr="00AB486D" w:rsidDel="0030136C">
              <w:rPr>
                <w:rFonts w:cstheme="minorHAnsi"/>
                <w:noProof/>
                <w:webHidden/>
              </w:rPr>
              <w:tab/>
            </w:r>
            <w:r w:rsidR="00827D8F" w:rsidRPr="00AB486D" w:rsidDel="0030136C">
              <w:rPr>
                <w:rFonts w:cstheme="minorHAnsi"/>
                <w:noProof/>
                <w:webHidden/>
              </w:rPr>
              <w:delText>12</w:delText>
            </w:r>
          </w:del>
        </w:p>
        <w:p w:rsidR="00CA1E7E" w:rsidRPr="00AB486D" w:rsidDel="0030136C" w:rsidRDefault="00CA1E7E">
          <w:pPr>
            <w:pStyle w:val="TOC2"/>
            <w:tabs>
              <w:tab w:val="right" w:leader="dot" w:pos="10070"/>
            </w:tabs>
            <w:rPr>
              <w:del w:id="217" w:author="Hemmati" w:date="2016-12-16T09:46:00Z"/>
              <w:rFonts w:eastAsiaTheme="minorEastAsia" w:cstheme="minorHAnsi"/>
              <w:noProof/>
              <w:lang w:val="en-CA" w:eastAsia="en-CA"/>
            </w:rPr>
          </w:pPr>
          <w:del w:id="218" w:author="Hemmati" w:date="2016-12-16T09:46:00Z">
            <w:r w:rsidRPr="0030136C" w:rsidDel="0030136C">
              <w:rPr>
                <w:rFonts w:cstheme="minorHAnsi"/>
                <w:noProof/>
                <w:rPrChange w:id="219" w:author="Hemmati" w:date="2016-12-16T09:46:00Z">
                  <w:rPr>
                    <w:rStyle w:val="Hyperlink"/>
                    <w:rFonts w:cstheme="minorHAnsi"/>
                    <w:noProof/>
                  </w:rPr>
                </w:rPrChange>
              </w:rPr>
              <w:delText>User Verification</w:delText>
            </w:r>
            <w:r w:rsidRPr="00AB486D" w:rsidDel="0030136C">
              <w:rPr>
                <w:rFonts w:cstheme="minorHAnsi"/>
                <w:noProof/>
                <w:webHidden/>
              </w:rPr>
              <w:tab/>
            </w:r>
            <w:r w:rsidR="00827D8F" w:rsidRPr="00AB486D" w:rsidDel="0030136C">
              <w:rPr>
                <w:rFonts w:cstheme="minorHAnsi"/>
                <w:noProof/>
                <w:webHidden/>
              </w:rPr>
              <w:delText>13</w:delText>
            </w:r>
          </w:del>
        </w:p>
        <w:p w:rsidR="00CA1E7E" w:rsidRPr="00AB486D" w:rsidDel="0030136C" w:rsidRDefault="00CA1E7E">
          <w:pPr>
            <w:pStyle w:val="TOC1"/>
            <w:tabs>
              <w:tab w:val="right" w:leader="dot" w:pos="10070"/>
            </w:tabs>
            <w:rPr>
              <w:del w:id="220" w:author="Hemmati" w:date="2016-12-16T09:46:00Z"/>
              <w:rFonts w:eastAsiaTheme="minorEastAsia" w:cstheme="minorHAnsi"/>
              <w:noProof/>
              <w:lang w:val="en-CA" w:eastAsia="en-CA"/>
            </w:rPr>
          </w:pPr>
          <w:del w:id="221" w:author="Hemmati" w:date="2016-12-16T09:46:00Z">
            <w:r w:rsidRPr="0030136C" w:rsidDel="0030136C">
              <w:rPr>
                <w:rFonts w:cstheme="minorHAnsi"/>
                <w:b/>
                <w:noProof/>
                <w:rPrChange w:id="222" w:author="Hemmati" w:date="2016-12-16T09:46:00Z">
                  <w:rPr>
                    <w:rStyle w:val="Hyperlink"/>
                    <w:rFonts w:cstheme="minorHAnsi"/>
                    <w:b/>
                    <w:noProof/>
                  </w:rPr>
                </w:rPrChange>
              </w:rPr>
              <w:delText>Create Temporary Tables in Adhoc Tablespace</w:delText>
            </w:r>
            <w:r w:rsidRPr="00AB486D" w:rsidDel="0030136C">
              <w:rPr>
                <w:rFonts w:cstheme="minorHAnsi"/>
                <w:noProof/>
                <w:webHidden/>
              </w:rPr>
              <w:tab/>
            </w:r>
            <w:r w:rsidR="00827D8F" w:rsidRPr="00AB486D" w:rsidDel="0030136C">
              <w:rPr>
                <w:rFonts w:cstheme="minorHAnsi"/>
                <w:noProof/>
                <w:webHidden/>
              </w:rPr>
              <w:delText>16</w:delText>
            </w:r>
          </w:del>
        </w:p>
        <w:p w:rsidR="00CA1E7E" w:rsidRPr="00AB486D" w:rsidDel="0030136C" w:rsidRDefault="00CA1E7E">
          <w:pPr>
            <w:pStyle w:val="TOC2"/>
            <w:tabs>
              <w:tab w:val="right" w:leader="dot" w:pos="10070"/>
            </w:tabs>
            <w:rPr>
              <w:del w:id="223" w:author="Hemmati" w:date="2016-12-16T09:46:00Z"/>
              <w:rFonts w:eastAsiaTheme="minorEastAsia" w:cstheme="minorHAnsi"/>
              <w:noProof/>
              <w:lang w:val="en-CA" w:eastAsia="en-CA"/>
            </w:rPr>
          </w:pPr>
          <w:del w:id="224" w:author="Hemmati" w:date="2016-12-16T09:46:00Z">
            <w:r w:rsidRPr="0030136C" w:rsidDel="0030136C">
              <w:rPr>
                <w:rFonts w:cstheme="minorHAnsi"/>
                <w:noProof/>
                <w:rPrChange w:id="225" w:author="Hemmati" w:date="2016-12-16T09:46:00Z">
                  <w:rPr>
                    <w:rStyle w:val="Hyperlink"/>
                    <w:rFonts w:cstheme="minorHAnsi"/>
                    <w:noProof/>
                  </w:rPr>
                </w:rPrChange>
              </w:rPr>
              <w:delText>Create Customer_Data Table in Adhoc Tablespace</w:delText>
            </w:r>
            <w:r w:rsidRPr="00AB486D" w:rsidDel="0030136C">
              <w:rPr>
                <w:rFonts w:cstheme="minorHAnsi"/>
                <w:noProof/>
                <w:webHidden/>
              </w:rPr>
              <w:tab/>
            </w:r>
            <w:r w:rsidR="00827D8F" w:rsidRPr="00AB486D" w:rsidDel="0030136C">
              <w:rPr>
                <w:rFonts w:cstheme="minorHAnsi"/>
                <w:noProof/>
                <w:webHidden/>
              </w:rPr>
              <w:delText>16</w:delText>
            </w:r>
          </w:del>
        </w:p>
        <w:p w:rsidR="00CA1E7E" w:rsidRPr="00AB486D" w:rsidDel="0030136C" w:rsidRDefault="00CA1E7E">
          <w:pPr>
            <w:pStyle w:val="TOC2"/>
            <w:tabs>
              <w:tab w:val="right" w:leader="dot" w:pos="10070"/>
            </w:tabs>
            <w:rPr>
              <w:del w:id="226" w:author="Hemmati" w:date="2016-12-16T09:46:00Z"/>
              <w:rFonts w:eastAsiaTheme="minorEastAsia" w:cstheme="minorHAnsi"/>
              <w:noProof/>
              <w:lang w:val="en-CA" w:eastAsia="en-CA"/>
            </w:rPr>
          </w:pPr>
          <w:del w:id="227" w:author="Hemmati" w:date="2016-12-16T09:46:00Z">
            <w:r w:rsidRPr="0030136C" w:rsidDel="0030136C">
              <w:rPr>
                <w:rFonts w:cstheme="minorHAnsi"/>
                <w:noProof/>
                <w:rPrChange w:id="228" w:author="Hemmati" w:date="2016-12-16T09:46:00Z">
                  <w:rPr>
                    <w:rStyle w:val="Hyperlink"/>
                    <w:rFonts w:cstheme="minorHAnsi"/>
                    <w:noProof/>
                  </w:rPr>
                </w:rPrChange>
              </w:rPr>
              <w:delText>Loading Data to Customer_Data Table By Control File</w:delText>
            </w:r>
            <w:r w:rsidRPr="00AB486D" w:rsidDel="0030136C">
              <w:rPr>
                <w:rFonts w:cstheme="minorHAnsi"/>
                <w:noProof/>
                <w:webHidden/>
              </w:rPr>
              <w:tab/>
            </w:r>
            <w:r w:rsidR="00827D8F" w:rsidRPr="00AB486D" w:rsidDel="0030136C">
              <w:rPr>
                <w:rFonts w:cstheme="minorHAnsi"/>
                <w:noProof/>
                <w:webHidden/>
              </w:rPr>
              <w:delText>17</w:delText>
            </w:r>
          </w:del>
        </w:p>
        <w:p w:rsidR="00CA1E7E" w:rsidRPr="00AB486D" w:rsidDel="0030136C" w:rsidRDefault="00CA1E7E">
          <w:pPr>
            <w:pStyle w:val="TOC2"/>
            <w:tabs>
              <w:tab w:val="right" w:leader="dot" w:pos="10070"/>
            </w:tabs>
            <w:rPr>
              <w:del w:id="229" w:author="Hemmati" w:date="2016-12-16T09:46:00Z"/>
              <w:rFonts w:eastAsiaTheme="minorEastAsia" w:cstheme="minorHAnsi"/>
              <w:noProof/>
              <w:lang w:val="en-CA" w:eastAsia="en-CA"/>
            </w:rPr>
          </w:pPr>
          <w:del w:id="230" w:author="Hemmati" w:date="2016-12-16T09:46:00Z">
            <w:r w:rsidRPr="0030136C" w:rsidDel="0030136C">
              <w:rPr>
                <w:rFonts w:cstheme="minorHAnsi"/>
                <w:noProof/>
                <w:rPrChange w:id="231" w:author="Hemmati" w:date="2016-12-16T09:46:00Z">
                  <w:rPr>
                    <w:rStyle w:val="Hyperlink"/>
                    <w:rFonts w:cstheme="minorHAnsi"/>
                    <w:noProof/>
                  </w:rPr>
                </w:rPrChange>
              </w:rPr>
              <w:delText>Customer_Data Log File</w:delText>
            </w:r>
            <w:r w:rsidRPr="00AB486D" w:rsidDel="0030136C">
              <w:rPr>
                <w:rFonts w:cstheme="minorHAnsi"/>
                <w:noProof/>
                <w:webHidden/>
              </w:rPr>
              <w:tab/>
            </w:r>
            <w:r w:rsidR="00827D8F" w:rsidRPr="00AB486D" w:rsidDel="0030136C">
              <w:rPr>
                <w:rFonts w:cstheme="minorHAnsi"/>
                <w:noProof/>
                <w:webHidden/>
              </w:rPr>
              <w:delText>18</w:delText>
            </w:r>
          </w:del>
        </w:p>
        <w:p w:rsidR="00CA1E7E" w:rsidRPr="00AB486D" w:rsidDel="0030136C" w:rsidRDefault="00CA1E7E">
          <w:pPr>
            <w:pStyle w:val="TOC2"/>
            <w:tabs>
              <w:tab w:val="right" w:leader="dot" w:pos="10070"/>
            </w:tabs>
            <w:rPr>
              <w:del w:id="232" w:author="Hemmati" w:date="2016-12-16T09:46:00Z"/>
              <w:rFonts w:eastAsiaTheme="minorEastAsia" w:cstheme="minorHAnsi"/>
              <w:noProof/>
              <w:lang w:val="en-CA" w:eastAsia="en-CA"/>
            </w:rPr>
          </w:pPr>
          <w:del w:id="233" w:author="Hemmati" w:date="2016-12-16T09:46:00Z">
            <w:r w:rsidRPr="0030136C" w:rsidDel="0030136C">
              <w:rPr>
                <w:rFonts w:cstheme="minorHAnsi"/>
                <w:noProof/>
                <w:rPrChange w:id="234" w:author="Hemmati" w:date="2016-12-16T09:46:00Z">
                  <w:rPr>
                    <w:rStyle w:val="Hyperlink"/>
                    <w:rFonts w:cstheme="minorHAnsi"/>
                    <w:noProof/>
                  </w:rPr>
                </w:rPrChange>
              </w:rPr>
              <w:delText>Create Sale_Data Table in Adhoc Tablespace</w:delText>
            </w:r>
            <w:r w:rsidRPr="00AB486D" w:rsidDel="0030136C">
              <w:rPr>
                <w:rFonts w:cstheme="minorHAnsi"/>
                <w:noProof/>
                <w:webHidden/>
              </w:rPr>
              <w:tab/>
            </w:r>
            <w:r w:rsidR="00827D8F" w:rsidRPr="00AB486D" w:rsidDel="0030136C">
              <w:rPr>
                <w:rFonts w:cstheme="minorHAnsi"/>
                <w:noProof/>
                <w:webHidden/>
              </w:rPr>
              <w:delText>20</w:delText>
            </w:r>
          </w:del>
        </w:p>
        <w:p w:rsidR="00CA1E7E" w:rsidRPr="00AB486D" w:rsidDel="0030136C" w:rsidRDefault="00CA1E7E">
          <w:pPr>
            <w:pStyle w:val="TOC2"/>
            <w:tabs>
              <w:tab w:val="right" w:leader="dot" w:pos="10070"/>
            </w:tabs>
            <w:rPr>
              <w:del w:id="235" w:author="Hemmati" w:date="2016-12-16T09:46:00Z"/>
              <w:rFonts w:eastAsiaTheme="minorEastAsia" w:cstheme="minorHAnsi"/>
              <w:noProof/>
              <w:lang w:val="en-CA" w:eastAsia="en-CA"/>
            </w:rPr>
          </w:pPr>
          <w:del w:id="236" w:author="Hemmati" w:date="2016-12-16T09:46:00Z">
            <w:r w:rsidRPr="0030136C" w:rsidDel="0030136C">
              <w:rPr>
                <w:rFonts w:cstheme="minorHAnsi"/>
                <w:noProof/>
                <w:rPrChange w:id="237" w:author="Hemmati" w:date="2016-12-16T09:46:00Z">
                  <w:rPr>
                    <w:rStyle w:val="Hyperlink"/>
                    <w:rFonts w:cstheme="minorHAnsi"/>
                    <w:noProof/>
                  </w:rPr>
                </w:rPrChange>
              </w:rPr>
              <w:delText>Loading Data to Sale_Data Table By Control File</w:delText>
            </w:r>
            <w:r w:rsidRPr="00AB486D" w:rsidDel="0030136C">
              <w:rPr>
                <w:rFonts w:cstheme="minorHAnsi"/>
                <w:noProof/>
                <w:webHidden/>
              </w:rPr>
              <w:tab/>
            </w:r>
            <w:r w:rsidR="00827D8F" w:rsidRPr="00AB486D" w:rsidDel="0030136C">
              <w:rPr>
                <w:rFonts w:cstheme="minorHAnsi"/>
                <w:noProof/>
                <w:webHidden/>
              </w:rPr>
              <w:delText>22</w:delText>
            </w:r>
          </w:del>
        </w:p>
        <w:p w:rsidR="00CA1E7E" w:rsidRPr="00AB486D" w:rsidDel="0030136C" w:rsidRDefault="00CA1E7E">
          <w:pPr>
            <w:pStyle w:val="TOC2"/>
            <w:tabs>
              <w:tab w:val="right" w:leader="dot" w:pos="10070"/>
            </w:tabs>
            <w:rPr>
              <w:del w:id="238" w:author="Hemmati" w:date="2016-12-16T09:46:00Z"/>
              <w:rFonts w:eastAsiaTheme="minorEastAsia" w:cstheme="minorHAnsi"/>
              <w:noProof/>
              <w:lang w:val="en-CA" w:eastAsia="en-CA"/>
            </w:rPr>
          </w:pPr>
          <w:del w:id="239" w:author="Hemmati" w:date="2016-12-16T09:46:00Z">
            <w:r w:rsidRPr="0030136C" w:rsidDel="0030136C">
              <w:rPr>
                <w:rFonts w:cstheme="minorHAnsi"/>
                <w:noProof/>
                <w:rPrChange w:id="240" w:author="Hemmati" w:date="2016-12-16T09:46:00Z">
                  <w:rPr>
                    <w:rStyle w:val="Hyperlink"/>
                    <w:rFonts w:cstheme="minorHAnsi"/>
                    <w:noProof/>
                  </w:rPr>
                </w:rPrChange>
              </w:rPr>
              <w:delText>Sale_Data Log File</w:delText>
            </w:r>
            <w:r w:rsidRPr="00AB486D" w:rsidDel="0030136C">
              <w:rPr>
                <w:rFonts w:cstheme="minorHAnsi"/>
                <w:noProof/>
                <w:webHidden/>
              </w:rPr>
              <w:tab/>
            </w:r>
            <w:r w:rsidR="00827D8F" w:rsidRPr="00AB486D" w:rsidDel="0030136C">
              <w:rPr>
                <w:rFonts w:cstheme="minorHAnsi"/>
                <w:noProof/>
                <w:webHidden/>
              </w:rPr>
              <w:delText>23</w:delText>
            </w:r>
          </w:del>
        </w:p>
        <w:p w:rsidR="00CA1E7E" w:rsidRPr="00AB486D" w:rsidDel="0030136C" w:rsidRDefault="00CA1E7E">
          <w:pPr>
            <w:pStyle w:val="TOC2"/>
            <w:tabs>
              <w:tab w:val="right" w:leader="dot" w:pos="10070"/>
            </w:tabs>
            <w:rPr>
              <w:del w:id="241" w:author="Hemmati" w:date="2016-12-16T09:46:00Z"/>
              <w:rFonts w:eastAsiaTheme="minorEastAsia" w:cstheme="minorHAnsi"/>
              <w:noProof/>
              <w:lang w:val="en-CA" w:eastAsia="en-CA"/>
            </w:rPr>
          </w:pPr>
          <w:del w:id="242" w:author="Hemmati" w:date="2016-12-16T09:46:00Z">
            <w:r w:rsidRPr="0030136C" w:rsidDel="0030136C">
              <w:rPr>
                <w:rFonts w:cstheme="minorHAnsi"/>
                <w:noProof/>
                <w:rPrChange w:id="243" w:author="Hemmati" w:date="2016-12-16T09:46:00Z">
                  <w:rPr>
                    <w:rStyle w:val="Hyperlink"/>
                    <w:rFonts w:cstheme="minorHAnsi"/>
                    <w:noProof/>
                  </w:rPr>
                </w:rPrChange>
              </w:rPr>
              <w:delText>Create Supplier_Data Table In Adhoc</w:delText>
            </w:r>
            <w:r w:rsidRPr="00AB486D" w:rsidDel="0030136C">
              <w:rPr>
                <w:rFonts w:cstheme="minorHAnsi"/>
                <w:noProof/>
                <w:webHidden/>
              </w:rPr>
              <w:tab/>
            </w:r>
            <w:r w:rsidR="00827D8F" w:rsidRPr="00AB486D" w:rsidDel="0030136C">
              <w:rPr>
                <w:rFonts w:cstheme="minorHAnsi"/>
                <w:noProof/>
                <w:webHidden/>
              </w:rPr>
              <w:delText>25</w:delText>
            </w:r>
          </w:del>
        </w:p>
        <w:p w:rsidR="00CA1E7E" w:rsidRPr="00AB486D" w:rsidDel="0030136C" w:rsidRDefault="00CA1E7E">
          <w:pPr>
            <w:pStyle w:val="TOC2"/>
            <w:tabs>
              <w:tab w:val="right" w:leader="dot" w:pos="10070"/>
            </w:tabs>
            <w:rPr>
              <w:del w:id="244" w:author="Hemmati" w:date="2016-12-16T09:46:00Z"/>
              <w:rFonts w:eastAsiaTheme="minorEastAsia" w:cstheme="minorHAnsi"/>
              <w:noProof/>
              <w:lang w:val="en-CA" w:eastAsia="en-CA"/>
            </w:rPr>
          </w:pPr>
          <w:del w:id="245" w:author="Hemmati" w:date="2016-12-16T09:46:00Z">
            <w:r w:rsidRPr="0030136C" w:rsidDel="0030136C">
              <w:rPr>
                <w:rFonts w:cstheme="minorHAnsi"/>
                <w:noProof/>
                <w:rPrChange w:id="246" w:author="Hemmati" w:date="2016-12-16T09:46:00Z">
                  <w:rPr>
                    <w:rStyle w:val="Hyperlink"/>
                    <w:rFonts w:cstheme="minorHAnsi"/>
                    <w:noProof/>
                  </w:rPr>
                </w:rPrChange>
              </w:rPr>
              <w:delText>Loading Data to Supplier_Data Table By Control File</w:delText>
            </w:r>
            <w:r w:rsidRPr="00AB486D" w:rsidDel="0030136C">
              <w:rPr>
                <w:rFonts w:cstheme="minorHAnsi"/>
                <w:noProof/>
                <w:webHidden/>
              </w:rPr>
              <w:tab/>
            </w:r>
            <w:r w:rsidR="00827D8F" w:rsidRPr="00AB486D" w:rsidDel="0030136C">
              <w:rPr>
                <w:rFonts w:cstheme="minorHAnsi"/>
                <w:noProof/>
                <w:webHidden/>
              </w:rPr>
              <w:delText>26</w:delText>
            </w:r>
          </w:del>
        </w:p>
        <w:p w:rsidR="00CA1E7E" w:rsidRPr="00AB486D" w:rsidDel="0030136C" w:rsidRDefault="00CA1E7E">
          <w:pPr>
            <w:pStyle w:val="TOC2"/>
            <w:tabs>
              <w:tab w:val="right" w:leader="dot" w:pos="10070"/>
            </w:tabs>
            <w:rPr>
              <w:del w:id="247" w:author="Hemmati" w:date="2016-12-16T09:46:00Z"/>
              <w:rFonts w:eastAsiaTheme="minorEastAsia" w:cstheme="minorHAnsi"/>
              <w:noProof/>
              <w:lang w:val="en-CA" w:eastAsia="en-CA"/>
            </w:rPr>
          </w:pPr>
          <w:del w:id="248" w:author="Hemmati" w:date="2016-12-16T09:46:00Z">
            <w:r w:rsidRPr="0030136C" w:rsidDel="0030136C">
              <w:rPr>
                <w:rFonts w:cstheme="minorHAnsi"/>
                <w:noProof/>
                <w:rPrChange w:id="249" w:author="Hemmati" w:date="2016-12-16T09:46:00Z">
                  <w:rPr>
                    <w:rStyle w:val="Hyperlink"/>
                    <w:rFonts w:cstheme="minorHAnsi"/>
                    <w:noProof/>
                  </w:rPr>
                </w:rPrChange>
              </w:rPr>
              <w:delText>Supplier_Data Log File</w:delText>
            </w:r>
            <w:r w:rsidRPr="00AB486D" w:rsidDel="0030136C">
              <w:rPr>
                <w:rFonts w:cstheme="minorHAnsi"/>
                <w:noProof/>
                <w:webHidden/>
              </w:rPr>
              <w:tab/>
            </w:r>
            <w:r w:rsidR="00827D8F" w:rsidRPr="00AB486D" w:rsidDel="0030136C">
              <w:rPr>
                <w:rFonts w:cstheme="minorHAnsi"/>
                <w:noProof/>
                <w:webHidden/>
              </w:rPr>
              <w:delText>27</w:delText>
            </w:r>
          </w:del>
        </w:p>
        <w:p w:rsidR="00CA1E7E" w:rsidRPr="00AB486D" w:rsidDel="0030136C" w:rsidRDefault="00CA1E7E">
          <w:pPr>
            <w:pStyle w:val="TOC1"/>
            <w:tabs>
              <w:tab w:val="right" w:leader="dot" w:pos="10070"/>
            </w:tabs>
            <w:rPr>
              <w:del w:id="250" w:author="Hemmati" w:date="2016-12-16T09:46:00Z"/>
              <w:rFonts w:eastAsiaTheme="minorEastAsia" w:cstheme="minorHAnsi"/>
              <w:noProof/>
              <w:lang w:val="en-CA" w:eastAsia="en-CA"/>
            </w:rPr>
          </w:pPr>
          <w:del w:id="251" w:author="Hemmati" w:date="2016-12-16T09:46:00Z">
            <w:r w:rsidRPr="0030136C" w:rsidDel="0030136C">
              <w:rPr>
                <w:rFonts w:cstheme="minorHAnsi"/>
                <w:b/>
                <w:noProof/>
                <w:rPrChange w:id="252" w:author="Hemmati" w:date="2016-12-16T09:46:00Z">
                  <w:rPr>
                    <w:rStyle w:val="Hyperlink"/>
                    <w:rFonts w:cstheme="minorHAnsi"/>
                    <w:b/>
                    <w:noProof/>
                  </w:rPr>
                </w:rPrChange>
              </w:rPr>
              <w:delText>Create Code Tables</w:delText>
            </w:r>
            <w:r w:rsidRPr="00AB486D" w:rsidDel="0030136C">
              <w:rPr>
                <w:rFonts w:cstheme="minorHAnsi"/>
                <w:noProof/>
                <w:webHidden/>
              </w:rPr>
              <w:tab/>
            </w:r>
            <w:r w:rsidR="00827D8F" w:rsidRPr="00AB486D" w:rsidDel="0030136C">
              <w:rPr>
                <w:rFonts w:cstheme="minorHAnsi"/>
                <w:noProof/>
                <w:webHidden/>
              </w:rPr>
              <w:delText>30</w:delText>
            </w:r>
          </w:del>
        </w:p>
        <w:p w:rsidR="00CA1E7E" w:rsidRPr="00AB486D" w:rsidDel="0030136C" w:rsidRDefault="00CA1E7E">
          <w:pPr>
            <w:pStyle w:val="TOC2"/>
            <w:tabs>
              <w:tab w:val="right" w:leader="dot" w:pos="10070"/>
            </w:tabs>
            <w:rPr>
              <w:del w:id="253" w:author="Hemmati" w:date="2016-12-16T09:46:00Z"/>
              <w:rFonts w:eastAsiaTheme="minorEastAsia" w:cstheme="minorHAnsi"/>
              <w:noProof/>
              <w:lang w:val="en-CA" w:eastAsia="en-CA"/>
            </w:rPr>
          </w:pPr>
          <w:del w:id="254" w:author="Hemmati" w:date="2016-12-16T09:46:00Z">
            <w:r w:rsidRPr="0030136C" w:rsidDel="0030136C">
              <w:rPr>
                <w:rFonts w:cstheme="minorHAnsi"/>
                <w:noProof/>
                <w:rPrChange w:id="255" w:author="Hemmati" w:date="2016-12-16T09:46:00Z">
                  <w:rPr>
                    <w:rStyle w:val="Hyperlink"/>
                    <w:rFonts w:cstheme="minorHAnsi"/>
                    <w:noProof/>
                  </w:rPr>
                </w:rPrChange>
              </w:rPr>
              <w:delText>Destination Table</w:delText>
            </w:r>
            <w:r w:rsidRPr="00AB486D" w:rsidDel="0030136C">
              <w:rPr>
                <w:rFonts w:cstheme="minorHAnsi"/>
                <w:noProof/>
                <w:webHidden/>
              </w:rPr>
              <w:tab/>
            </w:r>
            <w:r w:rsidR="00827D8F" w:rsidRPr="00AB486D" w:rsidDel="0030136C">
              <w:rPr>
                <w:rFonts w:cstheme="minorHAnsi"/>
                <w:noProof/>
                <w:webHidden/>
              </w:rPr>
              <w:delText>30</w:delText>
            </w:r>
          </w:del>
        </w:p>
        <w:p w:rsidR="00CA1E7E" w:rsidRPr="00AB486D" w:rsidDel="0030136C" w:rsidRDefault="00CA1E7E">
          <w:pPr>
            <w:pStyle w:val="TOC2"/>
            <w:tabs>
              <w:tab w:val="right" w:leader="dot" w:pos="10070"/>
            </w:tabs>
            <w:rPr>
              <w:del w:id="256" w:author="Hemmati" w:date="2016-12-16T09:46:00Z"/>
              <w:rFonts w:eastAsiaTheme="minorEastAsia" w:cstheme="minorHAnsi"/>
              <w:noProof/>
              <w:lang w:val="en-CA" w:eastAsia="en-CA"/>
            </w:rPr>
          </w:pPr>
          <w:del w:id="257" w:author="Hemmati" w:date="2016-12-16T09:46:00Z">
            <w:r w:rsidRPr="0030136C" w:rsidDel="0030136C">
              <w:rPr>
                <w:rFonts w:cstheme="minorHAnsi"/>
                <w:noProof/>
                <w:rPrChange w:id="258" w:author="Hemmati" w:date="2016-12-16T09:46:00Z">
                  <w:rPr>
                    <w:rStyle w:val="Hyperlink"/>
                    <w:rFonts w:cstheme="minorHAnsi"/>
                    <w:noProof/>
                  </w:rPr>
                </w:rPrChange>
              </w:rPr>
              <w:delText>FEE_TYPE TABLE</w:delText>
            </w:r>
            <w:r w:rsidRPr="00AB486D" w:rsidDel="0030136C">
              <w:rPr>
                <w:rFonts w:cstheme="minorHAnsi"/>
                <w:noProof/>
                <w:webHidden/>
              </w:rPr>
              <w:tab/>
            </w:r>
            <w:r w:rsidR="00827D8F" w:rsidRPr="00AB486D" w:rsidDel="0030136C">
              <w:rPr>
                <w:rFonts w:cstheme="minorHAnsi"/>
                <w:noProof/>
                <w:webHidden/>
              </w:rPr>
              <w:delText>32</w:delText>
            </w:r>
          </w:del>
        </w:p>
        <w:p w:rsidR="00CA1E7E" w:rsidRPr="00AB486D" w:rsidDel="0030136C" w:rsidRDefault="00CA1E7E">
          <w:pPr>
            <w:pStyle w:val="TOC2"/>
            <w:tabs>
              <w:tab w:val="right" w:leader="dot" w:pos="10070"/>
            </w:tabs>
            <w:rPr>
              <w:del w:id="259" w:author="Hemmati" w:date="2016-12-16T09:46:00Z"/>
              <w:rFonts w:eastAsiaTheme="minorEastAsia" w:cstheme="minorHAnsi"/>
              <w:noProof/>
              <w:lang w:val="en-CA" w:eastAsia="en-CA"/>
            </w:rPr>
          </w:pPr>
          <w:del w:id="260" w:author="Hemmati" w:date="2016-12-16T09:46:00Z">
            <w:r w:rsidRPr="0030136C" w:rsidDel="0030136C">
              <w:rPr>
                <w:rFonts w:cstheme="minorHAnsi"/>
                <w:noProof/>
                <w:rPrChange w:id="261" w:author="Hemmati" w:date="2016-12-16T09:46:00Z">
                  <w:rPr>
                    <w:rStyle w:val="Hyperlink"/>
                    <w:rFonts w:cstheme="minorHAnsi"/>
                    <w:noProof/>
                  </w:rPr>
                </w:rPrChange>
              </w:rPr>
              <w:delText>CLASS_TYPE TABLE</w:delText>
            </w:r>
            <w:r w:rsidRPr="00AB486D" w:rsidDel="0030136C">
              <w:rPr>
                <w:rFonts w:cstheme="minorHAnsi"/>
                <w:noProof/>
                <w:webHidden/>
              </w:rPr>
              <w:tab/>
            </w:r>
            <w:r w:rsidR="00827D8F" w:rsidRPr="00AB486D" w:rsidDel="0030136C">
              <w:rPr>
                <w:rFonts w:cstheme="minorHAnsi"/>
                <w:noProof/>
                <w:webHidden/>
              </w:rPr>
              <w:delText>33</w:delText>
            </w:r>
          </w:del>
        </w:p>
        <w:p w:rsidR="00CA1E7E" w:rsidRPr="00AB486D" w:rsidDel="0030136C" w:rsidRDefault="00CA1E7E">
          <w:pPr>
            <w:pStyle w:val="TOC2"/>
            <w:tabs>
              <w:tab w:val="right" w:leader="dot" w:pos="10070"/>
            </w:tabs>
            <w:rPr>
              <w:del w:id="262" w:author="Hemmati" w:date="2016-12-16T09:46:00Z"/>
              <w:rFonts w:eastAsiaTheme="minorEastAsia" w:cstheme="minorHAnsi"/>
              <w:noProof/>
              <w:lang w:val="en-CA" w:eastAsia="en-CA"/>
            </w:rPr>
          </w:pPr>
          <w:del w:id="263" w:author="Hemmati" w:date="2016-12-16T09:46:00Z">
            <w:r w:rsidRPr="0030136C" w:rsidDel="0030136C">
              <w:rPr>
                <w:rFonts w:cstheme="minorHAnsi"/>
                <w:noProof/>
                <w:rPrChange w:id="264" w:author="Hemmati" w:date="2016-12-16T09:46:00Z">
                  <w:rPr>
                    <w:rStyle w:val="Hyperlink"/>
                    <w:rFonts w:cstheme="minorHAnsi"/>
                    <w:noProof/>
                  </w:rPr>
                </w:rPrChange>
              </w:rPr>
              <w:delText>AFFILIATION TABLE</w:delText>
            </w:r>
            <w:r w:rsidRPr="00AB486D" w:rsidDel="0030136C">
              <w:rPr>
                <w:rFonts w:cstheme="minorHAnsi"/>
                <w:noProof/>
                <w:webHidden/>
              </w:rPr>
              <w:tab/>
            </w:r>
            <w:r w:rsidR="00827D8F" w:rsidRPr="00AB486D" w:rsidDel="0030136C">
              <w:rPr>
                <w:rFonts w:cstheme="minorHAnsi"/>
                <w:noProof/>
                <w:webHidden/>
              </w:rPr>
              <w:delText>34</w:delText>
            </w:r>
          </w:del>
        </w:p>
        <w:p w:rsidR="00CA1E7E" w:rsidRPr="00AB486D" w:rsidDel="0030136C" w:rsidRDefault="00CA1E7E">
          <w:pPr>
            <w:pStyle w:val="TOC2"/>
            <w:tabs>
              <w:tab w:val="right" w:leader="dot" w:pos="10070"/>
            </w:tabs>
            <w:rPr>
              <w:del w:id="265" w:author="Hemmati" w:date="2016-12-16T09:46:00Z"/>
              <w:rFonts w:eastAsiaTheme="minorEastAsia" w:cstheme="minorHAnsi"/>
              <w:noProof/>
              <w:lang w:val="en-CA" w:eastAsia="en-CA"/>
            </w:rPr>
          </w:pPr>
          <w:del w:id="266" w:author="Hemmati" w:date="2016-12-16T09:46:00Z">
            <w:r w:rsidRPr="0030136C" w:rsidDel="0030136C">
              <w:rPr>
                <w:rFonts w:cstheme="minorHAnsi"/>
                <w:noProof/>
                <w:rPrChange w:id="267" w:author="Hemmati" w:date="2016-12-16T09:46:00Z">
                  <w:rPr>
                    <w:rStyle w:val="Hyperlink"/>
                    <w:rFonts w:cstheme="minorHAnsi"/>
                    <w:noProof/>
                  </w:rPr>
                </w:rPrChange>
              </w:rPr>
              <w:delText>TRIP_TYPE TABLE</w:delText>
            </w:r>
            <w:r w:rsidRPr="00AB486D" w:rsidDel="0030136C">
              <w:rPr>
                <w:rFonts w:cstheme="minorHAnsi"/>
                <w:noProof/>
                <w:webHidden/>
              </w:rPr>
              <w:tab/>
            </w:r>
            <w:r w:rsidR="00827D8F" w:rsidRPr="00AB486D" w:rsidDel="0030136C">
              <w:rPr>
                <w:rFonts w:cstheme="minorHAnsi"/>
                <w:noProof/>
                <w:webHidden/>
              </w:rPr>
              <w:delText>35</w:delText>
            </w:r>
          </w:del>
        </w:p>
        <w:p w:rsidR="00CA1E7E" w:rsidRPr="00AB486D" w:rsidDel="0030136C" w:rsidRDefault="00CA1E7E">
          <w:pPr>
            <w:pStyle w:val="TOC2"/>
            <w:tabs>
              <w:tab w:val="right" w:leader="dot" w:pos="10070"/>
            </w:tabs>
            <w:rPr>
              <w:del w:id="268" w:author="Hemmati" w:date="2016-12-16T09:46:00Z"/>
              <w:rFonts w:eastAsiaTheme="minorEastAsia" w:cstheme="minorHAnsi"/>
              <w:noProof/>
              <w:lang w:val="en-CA" w:eastAsia="en-CA"/>
            </w:rPr>
          </w:pPr>
          <w:del w:id="269" w:author="Hemmati" w:date="2016-12-16T09:46:00Z">
            <w:r w:rsidRPr="0030136C" w:rsidDel="0030136C">
              <w:rPr>
                <w:rFonts w:cstheme="minorHAnsi"/>
                <w:noProof/>
                <w:rPrChange w:id="270" w:author="Hemmati" w:date="2016-12-16T09:46:00Z">
                  <w:rPr>
                    <w:rStyle w:val="Hyperlink"/>
                    <w:rFonts w:cstheme="minorHAnsi"/>
                    <w:noProof/>
                  </w:rPr>
                </w:rPrChange>
              </w:rPr>
              <w:delText>PRODUCT_CATEGORY TABLE</w:delText>
            </w:r>
            <w:r w:rsidRPr="00AB486D" w:rsidDel="0030136C">
              <w:rPr>
                <w:rFonts w:cstheme="minorHAnsi"/>
                <w:noProof/>
                <w:webHidden/>
              </w:rPr>
              <w:tab/>
            </w:r>
            <w:r w:rsidR="00827D8F" w:rsidRPr="00AB486D" w:rsidDel="0030136C">
              <w:rPr>
                <w:rFonts w:cstheme="minorHAnsi"/>
                <w:noProof/>
                <w:webHidden/>
              </w:rPr>
              <w:delText>37</w:delText>
            </w:r>
          </w:del>
        </w:p>
        <w:p w:rsidR="00CA1E7E" w:rsidRPr="00AB486D" w:rsidDel="0030136C" w:rsidRDefault="00CA1E7E">
          <w:pPr>
            <w:pStyle w:val="TOC2"/>
            <w:tabs>
              <w:tab w:val="right" w:leader="dot" w:pos="10070"/>
            </w:tabs>
            <w:rPr>
              <w:del w:id="271" w:author="Hemmati" w:date="2016-12-16T09:46:00Z"/>
              <w:rFonts w:eastAsiaTheme="minorEastAsia" w:cstheme="minorHAnsi"/>
              <w:noProof/>
              <w:lang w:val="en-CA" w:eastAsia="en-CA"/>
            </w:rPr>
          </w:pPr>
          <w:del w:id="272" w:author="Hemmati" w:date="2016-12-16T09:46:00Z">
            <w:r w:rsidRPr="0030136C" w:rsidDel="0030136C">
              <w:rPr>
                <w:rFonts w:cstheme="minorHAnsi"/>
                <w:noProof/>
                <w:rPrChange w:id="273" w:author="Hemmati" w:date="2016-12-16T09:46:00Z">
                  <w:rPr>
                    <w:rStyle w:val="Hyperlink"/>
                    <w:rFonts w:cstheme="minorHAnsi"/>
                    <w:noProof/>
                  </w:rPr>
                </w:rPrChange>
              </w:rPr>
              <w:delText>AGENT_EMP TABLE</w:delText>
            </w:r>
            <w:r w:rsidRPr="00AB486D" w:rsidDel="0030136C">
              <w:rPr>
                <w:rFonts w:cstheme="minorHAnsi"/>
                <w:noProof/>
                <w:webHidden/>
              </w:rPr>
              <w:tab/>
            </w:r>
            <w:r w:rsidR="00827D8F" w:rsidRPr="00AB486D" w:rsidDel="0030136C">
              <w:rPr>
                <w:rFonts w:cstheme="minorHAnsi"/>
                <w:noProof/>
                <w:webHidden/>
              </w:rPr>
              <w:delText>38</w:delText>
            </w:r>
          </w:del>
        </w:p>
        <w:p w:rsidR="00CA1E7E" w:rsidRPr="00AB486D" w:rsidDel="0030136C" w:rsidRDefault="00CA1E7E">
          <w:pPr>
            <w:pStyle w:val="TOC2"/>
            <w:tabs>
              <w:tab w:val="right" w:leader="dot" w:pos="10070"/>
            </w:tabs>
            <w:rPr>
              <w:del w:id="274" w:author="Hemmati" w:date="2016-12-16T09:46:00Z"/>
              <w:rFonts w:eastAsiaTheme="minorEastAsia" w:cstheme="minorHAnsi"/>
              <w:noProof/>
              <w:lang w:val="en-CA" w:eastAsia="en-CA"/>
            </w:rPr>
          </w:pPr>
          <w:del w:id="275" w:author="Hemmati" w:date="2016-12-16T09:46:00Z">
            <w:r w:rsidRPr="0030136C" w:rsidDel="0030136C">
              <w:rPr>
                <w:rFonts w:cstheme="minorHAnsi"/>
                <w:noProof/>
                <w:rPrChange w:id="276" w:author="Hemmati" w:date="2016-12-16T09:46:00Z">
                  <w:rPr>
                    <w:rStyle w:val="Hyperlink"/>
                    <w:rFonts w:cstheme="minorHAnsi"/>
                    <w:noProof/>
                  </w:rPr>
                </w:rPrChange>
              </w:rPr>
              <w:delText>AGENT_OFFICE TABLE</w:delText>
            </w:r>
            <w:r w:rsidRPr="00AB486D" w:rsidDel="0030136C">
              <w:rPr>
                <w:rFonts w:cstheme="minorHAnsi"/>
                <w:noProof/>
                <w:webHidden/>
              </w:rPr>
              <w:tab/>
            </w:r>
            <w:r w:rsidR="00827D8F" w:rsidRPr="00AB486D" w:rsidDel="0030136C">
              <w:rPr>
                <w:rFonts w:cstheme="minorHAnsi"/>
                <w:noProof/>
                <w:webHidden/>
              </w:rPr>
              <w:delText>39</w:delText>
            </w:r>
          </w:del>
        </w:p>
        <w:p w:rsidR="00CA1E7E" w:rsidRPr="00AB486D" w:rsidDel="0030136C" w:rsidRDefault="00CA1E7E">
          <w:pPr>
            <w:pStyle w:val="TOC2"/>
            <w:tabs>
              <w:tab w:val="right" w:leader="dot" w:pos="10070"/>
            </w:tabs>
            <w:rPr>
              <w:del w:id="277" w:author="Hemmati" w:date="2016-12-16T09:46:00Z"/>
              <w:rFonts w:eastAsiaTheme="minorEastAsia" w:cstheme="minorHAnsi"/>
              <w:noProof/>
              <w:lang w:val="en-CA" w:eastAsia="en-CA"/>
            </w:rPr>
          </w:pPr>
          <w:del w:id="278" w:author="Hemmati" w:date="2016-12-16T09:46:00Z">
            <w:r w:rsidRPr="0030136C" w:rsidDel="0030136C">
              <w:rPr>
                <w:rFonts w:cstheme="minorHAnsi"/>
                <w:noProof/>
                <w:rPrChange w:id="279" w:author="Hemmati" w:date="2016-12-16T09:46:00Z">
                  <w:rPr>
                    <w:rStyle w:val="Hyperlink"/>
                    <w:rFonts w:cstheme="minorHAnsi"/>
                    <w:noProof/>
                  </w:rPr>
                </w:rPrChange>
              </w:rPr>
              <w:delText>PAYMENT_TYPE TABLE</w:delText>
            </w:r>
            <w:r w:rsidRPr="00AB486D" w:rsidDel="0030136C">
              <w:rPr>
                <w:rFonts w:cstheme="minorHAnsi"/>
                <w:noProof/>
                <w:webHidden/>
              </w:rPr>
              <w:tab/>
            </w:r>
            <w:r w:rsidR="00827D8F" w:rsidRPr="00AB486D" w:rsidDel="0030136C">
              <w:rPr>
                <w:rFonts w:cstheme="minorHAnsi"/>
                <w:noProof/>
                <w:webHidden/>
              </w:rPr>
              <w:delText>40</w:delText>
            </w:r>
          </w:del>
        </w:p>
        <w:p w:rsidR="00CA1E7E" w:rsidRPr="00AB486D" w:rsidDel="0030136C" w:rsidRDefault="00CA1E7E">
          <w:pPr>
            <w:pStyle w:val="TOC2"/>
            <w:tabs>
              <w:tab w:val="right" w:leader="dot" w:pos="10070"/>
            </w:tabs>
            <w:rPr>
              <w:del w:id="280" w:author="Hemmati" w:date="2016-12-16T09:46:00Z"/>
              <w:rFonts w:eastAsiaTheme="minorEastAsia" w:cstheme="minorHAnsi"/>
              <w:noProof/>
              <w:lang w:val="en-CA" w:eastAsia="en-CA"/>
            </w:rPr>
          </w:pPr>
          <w:del w:id="281" w:author="Hemmati" w:date="2016-12-16T09:46:00Z">
            <w:r w:rsidRPr="0030136C" w:rsidDel="0030136C">
              <w:rPr>
                <w:rFonts w:cstheme="minorHAnsi"/>
                <w:noProof/>
                <w:rPrChange w:id="282" w:author="Hemmati" w:date="2016-12-16T09:46:00Z">
                  <w:rPr>
                    <w:rStyle w:val="Hyperlink"/>
                    <w:rFonts w:cstheme="minorHAnsi"/>
                    <w:noProof/>
                  </w:rPr>
                </w:rPrChange>
              </w:rPr>
              <w:delText>COMMISSION_STATUS TABLE</w:delText>
            </w:r>
            <w:r w:rsidRPr="00AB486D" w:rsidDel="0030136C">
              <w:rPr>
                <w:rFonts w:cstheme="minorHAnsi"/>
                <w:noProof/>
                <w:webHidden/>
              </w:rPr>
              <w:tab/>
            </w:r>
            <w:r w:rsidR="00827D8F" w:rsidRPr="00AB486D" w:rsidDel="0030136C">
              <w:rPr>
                <w:rFonts w:cstheme="minorHAnsi"/>
                <w:noProof/>
                <w:webHidden/>
              </w:rPr>
              <w:delText>41</w:delText>
            </w:r>
          </w:del>
        </w:p>
        <w:p w:rsidR="00CA1E7E" w:rsidRPr="00AB486D" w:rsidDel="0030136C" w:rsidRDefault="00CA1E7E">
          <w:pPr>
            <w:pStyle w:val="TOC2"/>
            <w:tabs>
              <w:tab w:val="right" w:leader="dot" w:pos="10070"/>
            </w:tabs>
            <w:rPr>
              <w:del w:id="283" w:author="Hemmati" w:date="2016-12-16T09:46:00Z"/>
              <w:rFonts w:eastAsiaTheme="minorEastAsia" w:cstheme="minorHAnsi"/>
              <w:noProof/>
              <w:lang w:val="en-CA" w:eastAsia="en-CA"/>
            </w:rPr>
          </w:pPr>
          <w:del w:id="284" w:author="Hemmati" w:date="2016-12-16T09:46:00Z">
            <w:r w:rsidRPr="0030136C" w:rsidDel="0030136C">
              <w:rPr>
                <w:rFonts w:cstheme="minorHAnsi"/>
                <w:noProof/>
                <w:rPrChange w:id="285" w:author="Hemmati" w:date="2016-12-16T09:46:00Z">
                  <w:rPr>
                    <w:rStyle w:val="Hyperlink"/>
                    <w:rFonts w:cstheme="minorHAnsi"/>
                    <w:noProof/>
                  </w:rPr>
                </w:rPrChange>
              </w:rPr>
              <w:delText>TAX TABLE</w:delText>
            </w:r>
            <w:r w:rsidRPr="00AB486D" w:rsidDel="0030136C">
              <w:rPr>
                <w:rFonts w:cstheme="minorHAnsi"/>
                <w:noProof/>
                <w:webHidden/>
              </w:rPr>
              <w:tab/>
            </w:r>
            <w:r w:rsidR="00827D8F" w:rsidRPr="00AB486D" w:rsidDel="0030136C">
              <w:rPr>
                <w:rFonts w:cstheme="minorHAnsi"/>
                <w:noProof/>
                <w:webHidden/>
              </w:rPr>
              <w:delText>42</w:delText>
            </w:r>
          </w:del>
        </w:p>
        <w:p w:rsidR="00CA1E7E" w:rsidRPr="00AB486D" w:rsidDel="0030136C" w:rsidRDefault="00CA1E7E">
          <w:pPr>
            <w:pStyle w:val="TOC2"/>
            <w:tabs>
              <w:tab w:val="right" w:leader="dot" w:pos="10070"/>
            </w:tabs>
            <w:rPr>
              <w:del w:id="286" w:author="Hemmati" w:date="2016-12-16T09:46:00Z"/>
              <w:rFonts w:eastAsiaTheme="minorEastAsia" w:cstheme="minorHAnsi"/>
              <w:noProof/>
              <w:lang w:val="en-CA" w:eastAsia="en-CA"/>
            </w:rPr>
          </w:pPr>
          <w:del w:id="287" w:author="Hemmati" w:date="2016-12-16T09:46:00Z">
            <w:r w:rsidRPr="0030136C" w:rsidDel="0030136C">
              <w:rPr>
                <w:rFonts w:cstheme="minorHAnsi"/>
                <w:noProof/>
                <w:rPrChange w:id="288" w:author="Hemmati" w:date="2016-12-16T09:46:00Z">
                  <w:rPr>
                    <w:rStyle w:val="Hyperlink"/>
                    <w:rFonts w:cstheme="minorHAnsi"/>
                    <w:noProof/>
                  </w:rPr>
                </w:rPrChange>
              </w:rPr>
              <w:delText>Tables Verification</w:delText>
            </w:r>
            <w:r w:rsidRPr="00AB486D" w:rsidDel="0030136C">
              <w:rPr>
                <w:rFonts w:cstheme="minorHAnsi"/>
                <w:noProof/>
                <w:webHidden/>
              </w:rPr>
              <w:tab/>
            </w:r>
            <w:r w:rsidR="00827D8F" w:rsidRPr="00AB486D" w:rsidDel="0030136C">
              <w:rPr>
                <w:rFonts w:cstheme="minorHAnsi"/>
                <w:noProof/>
                <w:webHidden/>
              </w:rPr>
              <w:delText>43</w:delText>
            </w:r>
          </w:del>
        </w:p>
        <w:p w:rsidR="00CA1E7E" w:rsidRPr="00AB486D" w:rsidDel="0030136C" w:rsidRDefault="00CA1E7E">
          <w:pPr>
            <w:pStyle w:val="TOC1"/>
            <w:tabs>
              <w:tab w:val="right" w:leader="dot" w:pos="10070"/>
            </w:tabs>
            <w:rPr>
              <w:del w:id="289" w:author="Hemmati" w:date="2016-12-16T09:46:00Z"/>
              <w:rFonts w:eastAsiaTheme="minorEastAsia" w:cstheme="minorHAnsi"/>
              <w:noProof/>
              <w:lang w:val="en-CA" w:eastAsia="en-CA"/>
            </w:rPr>
          </w:pPr>
          <w:del w:id="290" w:author="Hemmati" w:date="2016-12-16T09:46:00Z">
            <w:r w:rsidRPr="0030136C" w:rsidDel="0030136C">
              <w:rPr>
                <w:rFonts w:cstheme="minorHAnsi"/>
                <w:b/>
                <w:noProof/>
                <w:rPrChange w:id="291" w:author="Hemmati" w:date="2016-12-16T09:46:00Z">
                  <w:rPr>
                    <w:rStyle w:val="Hyperlink"/>
                    <w:rFonts w:cstheme="minorHAnsi"/>
                    <w:b/>
                    <w:noProof/>
                  </w:rPr>
                </w:rPrChange>
              </w:rPr>
              <w:delText>Create Main Tables</w:delText>
            </w:r>
            <w:r w:rsidRPr="00AB486D" w:rsidDel="0030136C">
              <w:rPr>
                <w:rFonts w:cstheme="minorHAnsi"/>
                <w:noProof/>
                <w:webHidden/>
              </w:rPr>
              <w:tab/>
            </w:r>
            <w:r w:rsidR="00827D8F" w:rsidRPr="00AB486D" w:rsidDel="0030136C">
              <w:rPr>
                <w:rFonts w:cstheme="minorHAnsi"/>
                <w:noProof/>
                <w:webHidden/>
              </w:rPr>
              <w:delText>45</w:delText>
            </w:r>
          </w:del>
        </w:p>
        <w:p w:rsidR="00CA1E7E" w:rsidRPr="00AB486D" w:rsidDel="0030136C" w:rsidRDefault="00CA1E7E">
          <w:pPr>
            <w:pStyle w:val="TOC2"/>
            <w:tabs>
              <w:tab w:val="right" w:leader="dot" w:pos="10070"/>
            </w:tabs>
            <w:rPr>
              <w:del w:id="292" w:author="Hemmati" w:date="2016-12-16T09:46:00Z"/>
              <w:rFonts w:eastAsiaTheme="minorEastAsia" w:cstheme="minorHAnsi"/>
              <w:noProof/>
              <w:lang w:val="en-CA" w:eastAsia="en-CA"/>
            </w:rPr>
          </w:pPr>
          <w:del w:id="293" w:author="Hemmati" w:date="2016-12-16T09:46:00Z">
            <w:r w:rsidRPr="0030136C" w:rsidDel="0030136C">
              <w:rPr>
                <w:rFonts w:cstheme="minorHAnsi"/>
                <w:noProof/>
                <w:rPrChange w:id="294" w:author="Hemmati" w:date="2016-12-16T09:46:00Z">
                  <w:rPr>
                    <w:rStyle w:val="Hyperlink"/>
                    <w:rFonts w:cstheme="minorHAnsi"/>
                    <w:noProof/>
                  </w:rPr>
                </w:rPrChange>
              </w:rPr>
              <w:delText>CUSTOMER TABLE</w:delText>
            </w:r>
            <w:r w:rsidRPr="00AB486D" w:rsidDel="0030136C">
              <w:rPr>
                <w:rFonts w:cstheme="minorHAnsi"/>
                <w:noProof/>
                <w:webHidden/>
              </w:rPr>
              <w:tab/>
            </w:r>
            <w:r w:rsidR="00827D8F" w:rsidRPr="00AB486D" w:rsidDel="0030136C">
              <w:rPr>
                <w:rFonts w:cstheme="minorHAnsi"/>
                <w:noProof/>
                <w:webHidden/>
              </w:rPr>
              <w:delText>45</w:delText>
            </w:r>
          </w:del>
        </w:p>
        <w:p w:rsidR="00CA1E7E" w:rsidRPr="00AB486D" w:rsidDel="0030136C" w:rsidRDefault="00CA1E7E">
          <w:pPr>
            <w:pStyle w:val="TOC2"/>
            <w:tabs>
              <w:tab w:val="right" w:leader="dot" w:pos="10070"/>
            </w:tabs>
            <w:rPr>
              <w:del w:id="295" w:author="Hemmati" w:date="2016-12-16T09:46:00Z"/>
              <w:rFonts w:eastAsiaTheme="minorEastAsia" w:cstheme="minorHAnsi"/>
              <w:noProof/>
              <w:lang w:val="en-CA" w:eastAsia="en-CA"/>
            </w:rPr>
          </w:pPr>
          <w:del w:id="296" w:author="Hemmati" w:date="2016-12-16T09:46:00Z">
            <w:r w:rsidRPr="0030136C" w:rsidDel="0030136C">
              <w:rPr>
                <w:rFonts w:cstheme="minorHAnsi"/>
                <w:noProof/>
                <w:rPrChange w:id="297" w:author="Hemmati" w:date="2016-12-16T09:46:00Z">
                  <w:rPr>
                    <w:rStyle w:val="Hyperlink"/>
                    <w:rFonts w:cstheme="minorHAnsi"/>
                    <w:noProof/>
                  </w:rPr>
                </w:rPrChange>
              </w:rPr>
              <w:delText>CREDIT_CARD TABLE</w:delText>
            </w:r>
            <w:r w:rsidRPr="00AB486D" w:rsidDel="0030136C">
              <w:rPr>
                <w:rFonts w:cstheme="minorHAnsi"/>
                <w:noProof/>
                <w:webHidden/>
              </w:rPr>
              <w:tab/>
            </w:r>
            <w:r w:rsidR="00827D8F" w:rsidRPr="00AB486D" w:rsidDel="0030136C">
              <w:rPr>
                <w:rFonts w:cstheme="minorHAnsi"/>
                <w:noProof/>
                <w:webHidden/>
              </w:rPr>
              <w:delText>46</w:delText>
            </w:r>
          </w:del>
        </w:p>
        <w:p w:rsidR="00CA1E7E" w:rsidRPr="00AB486D" w:rsidDel="0030136C" w:rsidRDefault="00CA1E7E">
          <w:pPr>
            <w:pStyle w:val="TOC2"/>
            <w:tabs>
              <w:tab w:val="right" w:leader="dot" w:pos="10070"/>
            </w:tabs>
            <w:rPr>
              <w:del w:id="298" w:author="Hemmati" w:date="2016-12-16T09:46:00Z"/>
              <w:rFonts w:eastAsiaTheme="minorEastAsia" w:cstheme="minorHAnsi"/>
              <w:noProof/>
              <w:lang w:val="en-CA" w:eastAsia="en-CA"/>
            </w:rPr>
          </w:pPr>
          <w:del w:id="299" w:author="Hemmati" w:date="2016-12-16T09:46:00Z">
            <w:r w:rsidRPr="0030136C" w:rsidDel="0030136C">
              <w:rPr>
                <w:rFonts w:cstheme="minorHAnsi"/>
                <w:noProof/>
                <w:rPrChange w:id="300" w:author="Hemmati" w:date="2016-12-16T09:46:00Z">
                  <w:rPr>
                    <w:rStyle w:val="Hyperlink"/>
                    <w:rFonts w:cstheme="minorHAnsi"/>
                    <w:noProof/>
                  </w:rPr>
                </w:rPrChange>
              </w:rPr>
              <w:delText>REWARD TABLE</w:delText>
            </w:r>
            <w:r w:rsidRPr="00AB486D" w:rsidDel="0030136C">
              <w:rPr>
                <w:rFonts w:cstheme="minorHAnsi"/>
                <w:noProof/>
                <w:webHidden/>
              </w:rPr>
              <w:tab/>
            </w:r>
            <w:r w:rsidR="00827D8F" w:rsidRPr="00AB486D" w:rsidDel="0030136C">
              <w:rPr>
                <w:rFonts w:cstheme="minorHAnsi"/>
                <w:noProof/>
                <w:webHidden/>
              </w:rPr>
              <w:delText>47</w:delText>
            </w:r>
          </w:del>
        </w:p>
        <w:p w:rsidR="00CA1E7E" w:rsidRPr="00AB486D" w:rsidDel="0030136C" w:rsidRDefault="00CA1E7E">
          <w:pPr>
            <w:pStyle w:val="TOC2"/>
            <w:tabs>
              <w:tab w:val="right" w:leader="dot" w:pos="10070"/>
            </w:tabs>
            <w:rPr>
              <w:del w:id="301" w:author="Hemmati" w:date="2016-12-16T09:46:00Z"/>
              <w:rFonts w:eastAsiaTheme="minorEastAsia" w:cstheme="minorHAnsi"/>
              <w:noProof/>
              <w:lang w:val="en-CA" w:eastAsia="en-CA"/>
            </w:rPr>
          </w:pPr>
          <w:del w:id="302" w:author="Hemmati" w:date="2016-12-16T09:46:00Z">
            <w:r w:rsidRPr="0030136C" w:rsidDel="0030136C">
              <w:rPr>
                <w:rFonts w:cstheme="minorHAnsi"/>
                <w:noProof/>
                <w:rPrChange w:id="303" w:author="Hemmati" w:date="2016-12-16T09:46:00Z">
                  <w:rPr>
                    <w:rStyle w:val="Hyperlink"/>
                    <w:rFonts w:cstheme="minorHAnsi"/>
                    <w:noProof/>
                  </w:rPr>
                </w:rPrChange>
              </w:rPr>
              <w:delText>ITINERARY/INVOICE TABLE</w:delText>
            </w:r>
            <w:r w:rsidRPr="00AB486D" w:rsidDel="0030136C">
              <w:rPr>
                <w:rFonts w:cstheme="minorHAnsi"/>
                <w:noProof/>
                <w:webHidden/>
              </w:rPr>
              <w:tab/>
            </w:r>
            <w:r w:rsidR="00827D8F" w:rsidRPr="00AB486D" w:rsidDel="0030136C">
              <w:rPr>
                <w:rFonts w:cstheme="minorHAnsi"/>
                <w:noProof/>
                <w:webHidden/>
              </w:rPr>
              <w:delText>48</w:delText>
            </w:r>
          </w:del>
        </w:p>
        <w:p w:rsidR="00CA1E7E" w:rsidRPr="00AB486D" w:rsidDel="0030136C" w:rsidRDefault="00CA1E7E">
          <w:pPr>
            <w:pStyle w:val="TOC2"/>
            <w:tabs>
              <w:tab w:val="right" w:leader="dot" w:pos="10070"/>
            </w:tabs>
            <w:rPr>
              <w:del w:id="304" w:author="Hemmati" w:date="2016-12-16T09:46:00Z"/>
              <w:rFonts w:eastAsiaTheme="minorEastAsia" w:cstheme="minorHAnsi"/>
              <w:noProof/>
              <w:lang w:val="en-CA" w:eastAsia="en-CA"/>
            </w:rPr>
          </w:pPr>
          <w:del w:id="305" w:author="Hemmati" w:date="2016-12-16T09:46:00Z">
            <w:r w:rsidRPr="0030136C" w:rsidDel="0030136C">
              <w:rPr>
                <w:rFonts w:cstheme="minorHAnsi"/>
                <w:noProof/>
                <w:rPrChange w:id="306" w:author="Hemmati" w:date="2016-12-16T09:46:00Z">
                  <w:rPr>
                    <w:rStyle w:val="Hyperlink"/>
                    <w:rFonts w:cstheme="minorHAnsi"/>
                    <w:noProof/>
                  </w:rPr>
                </w:rPrChange>
              </w:rPr>
              <w:delText>BOOKING TABLE</w:delText>
            </w:r>
            <w:r w:rsidRPr="00AB486D" w:rsidDel="0030136C">
              <w:rPr>
                <w:rFonts w:cstheme="minorHAnsi"/>
                <w:noProof/>
                <w:webHidden/>
              </w:rPr>
              <w:tab/>
            </w:r>
            <w:r w:rsidR="00827D8F" w:rsidRPr="00AB486D" w:rsidDel="0030136C">
              <w:rPr>
                <w:rFonts w:cstheme="minorHAnsi"/>
                <w:noProof/>
                <w:webHidden/>
              </w:rPr>
              <w:delText>49</w:delText>
            </w:r>
          </w:del>
        </w:p>
        <w:p w:rsidR="00CA1E7E" w:rsidRPr="00AB486D" w:rsidDel="0030136C" w:rsidRDefault="00CA1E7E">
          <w:pPr>
            <w:pStyle w:val="TOC2"/>
            <w:tabs>
              <w:tab w:val="right" w:leader="dot" w:pos="10070"/>
            </w:tabs>
            <w:rPr>
              <w:del w:id="307" w:author="Hemmati" w:date="2016-12-16T09:46:00Z"/>
              <w:rFonts w:eastAsiaTheme="minorEastAsia" w:cstheme="minorHAnsi"/>
              <w:noProof/>
              <w:lang w:val="en-CA" w:eastAsia="en-CA"/>
            </w:rPr>
          </w:pPr>
          <w:del w:id="308" w:author="Hemmati" w:date="2016-12-16T09:46:00Z">
            <w:r w:rsidRPr="0030136C" w:rsidDel="0030136C">
              <w:rPr>
                <w:rFonts w:cstheme="minorHAnsi"/>
                <w:noProof/>
                <w:rPrChange w:id="309" w:author="Hemmati" w:date="2016-12-16T09:46:00Z">
                  <w:rPr>
                    <w:rStyle w:val="Hyperlink"/>
                    <w:rFonts w:cstheme="minorHAnsi"/>
                    <w:noProof/>
                  </w:rPr>
                </w:rPrChange>
              </w:rPr>
              <w:delText>SUPPLIER TABLE</w:delText>
            </w:r>
            <w:r w:rsidRPr="00AB486D" w:rsidDel="0030136C">
              <w:rPr>
                <w:rFonts w:cstheme="minorHAnsi"/>
                <w:noProof/>
                <w:webHidden/>
              </w:rPr>
              <w:tab/>
            </w:r>
            <w:r w:rsidR="00827D8F" w:rsidRPr="00AB486D" w:rsidDel="0030136C">
              <w:rPr>
                <w:rFonts w:cstheme="minorHAnsi"/>
                <w:noProof/>
                <w:webHidden/>
              </w:rPr>
              <w:delText>51</w:delText>
            </w:r>
          </w:del>
        </w:p>
        <w:p w:rsidR="00CA1E7E" w:rsidRPr="00AB486D" w:rsidDel="0030136C" w:rsidRDefault="00CA1E7E">
          <w:pPr>
            <w:pStyle w:val="TOC2"/>
            <w:tabs>
              <w:tab w:val="right" w:leader="dot" w:pos="10070"/>
            </w:tabs>
            <w:rPr>
              <w:del w:id="310" w:author="Hemmati" w:date="2016-12-16T09:46:00Z"/>
              <w:rFonts w:eastAsiaTheme="minorEastAsia" w:cstheme="minorHAnsi"/>
              <w:noProof/>
              <w:lang w:val="en-CA" w:eastAsia="en-CA"/>
            </w:rPr>
          </w:pPr>
          <w:del w:id="311" w:author="Hemmati" w:date="2016-12-16T09:46:00Z">
            <w:r w:rsidRPr="0030136C" w:rsidDel="0030136C">
              <w:rPr>
                <w:rFonts w:cstheme="minorHAnsi"/>
                <w:noProof/>
                <w:rPrChange w:id="312" w:author="Hemmati" w:date="2016-12-16T09:46:00Z">
                  <w:rPr>
                    <w:rStyle w:val="Hyperlink"/>
                    <w:rFonts w:cstheme="minorHAnsi"/>
                    <w:noProof/>
                  </w:rPr>
                </w:rPrChange>
              </w:rPr>
              <w:delText>PRODUCT</w:delText>
            </w:r>
            <w:r w:rsidRPr="00AB486D" w:rsidDel="0030136C">
              <w:rPr>
                <w:rFonts w:cstheme="minorHAnsi"/>
                <w:noProof/>
                <w:webHidden/>
              </w:rPr>
              <w:tab/>
            </w:r>
            <w:r w:rsidR="00827D8F" w:rsidRPr="00AB486D" w:rsidDel="0030136C">
              <w:rPr>
                <w:rFonts w:cstheme="minorHAnsi"/>
                <w:noProof/>
                <w:webHidden/>
              </w:rPr>
              <w:delText>52</w:delText>
            </w:r>
          </w:del>
        </w:p>
        <w:p w:rsidR="00CA1E7E" w:rsidRPr="00AB486D" w:rsidDel="0030136C" w:rsidRDefault="00CA1E7E">
          <w:pPr>
            <w:pStyle w:val="TOC2"/>
            <w:tabs>
              <w:tab w:val="right" w:leader="dot" w:pos="10070"/>
            </w:tabs>
            <w:rPr>
              <w:del w:id="313" w:author="Hemmati" w:date="2016-12-16T09:46:00Z"/>
              <w:rFonts w:eastAsiaTheme="minorEastAsia" w:cstheme="minorHAnsi"/>
              <w:noProof/>
              <w:lang w:val="en-CA" w:eastAsia="en-CA"/>
            </w:rPr>
          </w:pPr>
          <w:del w:id="314" w:author="Hemmati" w:date="2016-12-16T09:46:00Z">
            <w:r w:rsidRPr="0030136C" w:rsidDel="0030136C">
              <w:rPr>
                <w:rFonts w:cstheme="minorHAnsi"/>
                <w:noProof/>
                <w:rPrChange w:id="315" w:author="Hemmati" w:date="2016-12-16T09:46:00Z">
                  <w:rPr>
                    <w:rStyle w:val="Hyperlink"/>
                    <w:rFonts w:cstheme="minorHAnsi"/>
                    <w:noProof/>
                  </w:rPr>
                </w:rPrChange>
              </w:rPr>
              <w:delText>Supplier_product</w:delText>
            </w:r>
            <w:r w:rsidRPr="00AB486D" w:rsidDel="0030136C">
              <w:rPr>
                <w:rFonts w:cstheme="minorHAnsi"/>
                <w:noProof/>
                <w:webHidden/>
              </w:rPr>
              <w:tab/>
            </w:r>
            <w:r w:rsidR="00827D8F" w:rsidRPr="00AB486D" w:rsidDel="0030136C">
              <w:rPr>
                <w:rFonts w:cstheme="minorHAnsi"/>
                <w:noProof/>
                <w:webHidden/>
              </w:rPr>
              <w:delText>53</w:delText>
            </w:r>
          </w:del>
        </w:p>
        <w:p w:rsidR="00CA1E7E" w:rsidRPr="00AB486D" w:rsidDel="0030136C" w:rsidRDefault="00CA1E7E">
          <w:pPr>
            <w:pStyle w:val="TOC2"/>
            <w:tabs>
              <w:tab w:val="right" w:leader="dot" w:pos="10070"/>
            </w:tabs>
            <w:rPr>
              <w:del w:id="316" w:author="Hemmati" w:date="2016-12-16T09:46:00Z"/>
              <w:rFonts w:eastAsiaTheme="minorEastAsia" w:cstheme="minorHAnsi"/>
              <w:noProof/>
              <w:lang w:val="en-CA" w:eastAsia="en-CA"/>
            </w:rPr>
          </w:pPr>
          <w:del w:id="317" w:author="Hemmati" w:date="2016-12-16T09:46:00Z">
            <w:r w:rsidRPr="0030136C" w:rsidDel="0030136C">
              <w:rPr>
                <w:rFonts w:cstheme="minorHAnsi"/>
                <w:noProof/>
                <w:rPrChange w:id="318" w:author="Hemmati" w:date="2016-12-16T09:46:00Z">
                  <w:rPr>
                    <w:rStyle w:val="Hyperlink"/>
                    <w:rFonts w:cstheme="minorHAnsi"/>
                    <w:noProof/>
                  </w:rPr>
                </w:rPrChange>
              </w:rPr>
              <w:delText>TAX TABLE</w:delText>
            </w:r>
            <w:r w:rsidRPr="00AB486D" w:rsidDel="0030136C">
              <w:rPr>
                <w:rFonts w:cstheme="minorHAnsi"/>
                <w:noProof/>
                <w:webHidden/>
              </w:rPr>
              <w:tab/>
            </w:r>
            <w:r w:rsidR="00827D8F" w:rsidRPr="00AB486D" w:rsidDel="0030136C">
              <w:rPr>
                <w:rFonts w:cstheme="minorHAnsi"/>
                <w:noProof/>
                <w:webHidden/>
              </w:rPr>
              <w:delText>54</w:delText>
            </w:r>
          </w:del>
        </w:p>
        <w:p w:rsidR="00CA1E7E" w:rsidRPr="00AB486D" w:rsidDel="0030136C" w:rsidRDefault="00CA1E7E">
          <w:pPr>
            <w:pStyle w:val="TOC2"/>
            <w:tabs>
              <w:tab w:val="right" w:leader="dot" w:pos="10070"/>
            </w:tabs>
            <w:rPr>
              <w:del w:id="319" w:author="Hemmati" w:date="2016-12-16T09:46:00Z"/>
              <w:rFonts w:eastAsiaTheme="minorEastAsia" w:cstheme="minorHAnsi"/>
              <w:noProof/>
              <w:lang w:val="en-CA" w:eastAsia="en-CA"/>
            </w:rPr>
          </w:pPr>
          <w:del w:id="320" w:author="Hemmati" w:date="2016-12-16T09:46:00Z">
            <w:r w:rsidRPr="0030136C" w:rsidDel="0030136C">
              <w:rPr>
                <w:rFonts w:cstheme="minorHAnsi"/>
                <w:noProof/>
                <w:rPrChange w:id="321" w:author="Hemmati" w:date="2016-12-16T09:46:00Z">
                  <w:rPr>
                    <w:rStyle w:val="Hyperlink"/>
                    <w:rFonts w:cstheme="minorHAnsi"/>
                    <w:noProof/>
                  </w:rPr>
                </w:rPrChange>
              </w:rPr>
              <w:delText>COMMISSION_TRACK TABLE</w:delText>
            </w:r>
            <w:r w:rsidRPr="00AB486D" w:rsidDel="0030136C">
              <w:rPr>
                <w:rFonts w:cstheme="minorHAnsi"/>
                <w:noProof/>
                <w:webHidden/>
              </w:rPr>
              <w:tab/>
            </w:r>
            <w:r w:rsidR="00827D8F" w:rsidRPr="00AB486D" w:rsidDel="0030136C">
              <w:rPr>
                <w:rFonts w:cstheme="minorHAnsi"/>
                <w:noProof/>
                <w:webHidden/>
              </w:rPr>
              <w:delText>55</w:delText>
            </w:r>
          </w:del>
        </w:p>
        <w:p w:rsidR="00CA1E7E" w:rsidRPr="00AB486D" w:rsidDel="0030136C" w:rsidRDefault="00CA1E7E">
          <w:pPr>
            <w:pStyle w:val="TOC2"/>
            <w:tabs>
              <w:tab w:val="right" w:leader="dot" w:pos="10070"/>
            </w:tabs>
            <w:rPr>
              <w:del w:id="322" w:author="Hemmati" w:date="2016-12-16T09:46:00Z"/>
              <w:rFonts w:eastAsiaTheme="minorEastAsia" w:cstheme="minorHAnsi"/>
              <w:noProof/>
              <w:lang w:val="en-CA" w:eastAsia="en-CA"/>
            </w:rPr>
          </w:pPr>
          <w:del w:id="323" w:author="Hemmati" w:date="2016-12-16T09:46:00Z">
            <w:r w:rsidRPr="0030136C" w:rsidDel="0030136C">
              <w:rPr>
                <w:rFonts w:cstheme="minorHAnsi"/>
                <w:noProof/>
                <w:rPrChange w:id="324" w:author="Hemmati" w:date="2016-12-16T09:46:00Z">
                  <w:rPr>
                    <w:rStyle w:val="Hyperlink"/>
                    <w:rFonts w:cstheme="minorHAnsi"/>
                    <w:noProof/>
                  </w:rPr>
                </w:rPrChange>
              </w:rPr>
              <w:delText>Main Tables Verification</w:delText>
            </w:r>
            <w:r w:rsidRPr="00AB486D" w:rsidDel="0030136C">
              <w:rPr>
                <w:rFonts w:cstheme="minorHAnsi"/>
                <w:noProof/>
                <w:webHidden/>
              </w:rPr>
              <w:tab/>
            </w:r>
            <w:r w:rsidR="00827D8F" w:rsidRPr="00AB486D" w:rsidDel="0030136C">
              <w:rPr>
                <w:rFonts w:cstheme="minorHAnsi"/>
                <w:noProof/>
                <w:webHidden/>
              </w:rPr>
              <w:delText>56</w:delText>
            </w:r>
          </w:del>
        </w:p>
        <w:p w:rsidR="00CA1E7E" w:rsidRPr="00AB486D" w:rsidDel="0030136C" w:rsidRDefault="00CA1E7E">
          <w:pPr>
            <w:pStyle w:val="TOC1"/>
            <w:tabs>
              <w:tab w:val="right" w:leader="dot" w:pos="10070"/>
            </w:tabs>
            <w:rPr>
              <w:del w:id="325" w:author="Hemmati" w:date="2016-12-16T09:46:00Z"/>
              <w:rFonts w:eastAsiaTheme="minorEastAsia" w:cstheme="minorHAnsi"/>
              <w:noProof/>
              <w:lang w:val="en-CA" w:eastAsia="en-CA"/>
            </w:rPr>
          </w:pPr>
          <w:del w:id="326" w:author="Hemmati" w:date="2016-12-16T09:46:00Z">
            <w:r w:rsidRPr="0030136C" w:rsidDel="0030136C">
              <w:rPr>
                <w:rFonts w:cstheme="minorHAnsi"/>
                <w:b/>
                <w:noProof/>
                <w:rPrChange w:id="327" w:author="Hemmati" w:date="2016-12-16T09:46:00Z">
                  <w:rPr>
                    <w:rStyle w:val="Hyperlink"/>
                    <w:rFonts w:cstheme="minorHAnsi"/>
                    <w:b/>
                    <w:noProof/>
                  </w:rPr>
                </w:rPrChange>
              </w:rPr>
              <w:delText>Loading Data by Insert Statement</w:delText>
            </w:r>
            <w:r w:rsidRPr="00AB486D" w:rsidDel="0030136C">
              <w:rPr>
                <w:rFonts w:cstheme="minorHAnsi"/>
                <w:noProof/>
                <w:webHidden/>
              </w:rPr>
              <w:tab/>
            </w:r>
            <w:r w:rsidR="00827D8F" w:rsidRPr="00AB486D" w:rsidDel="0030136C">
              <w:rPr>
                <w:rFonts w:cstheme="minorHAnsi"/>
                <w:noProof/>
                <w:webHidden/>
              </w:rPr>
              <w:delText>58</w:delText>
            </w:r>
          </w:del>
        </w:p>
        <w:p w:rsidR="00CA1E7E" w:rsidRPr="00AB486D" w:rsidDel="0030136C" w:rsidRDefault="00CA1E7E">
          <w:pPr>
            <w:pStyle w:val="TOC2"/>
            <w:tabs>
              <w:tab w:val="right" w:leader="dot" w:pos="10070"/>
            </w:tabs>
            <w:rPr>
              <w:del w:id="328" w:author="Hemmati" w:date="2016-12-16T09:46:00Z"/>
              <w:rFonts w:eastAsiaTheme="minorEastAsia" w:cstheme="minorHAnsi"/>
              <w:noProof/>
              <w:lang w:val="en-CA" w:eastAsia="en-CA"/>
            </w:rPr>
          </w:pPr>
          <w:del w:id="329" w:author="Hemmati" w:date="2016-12-16T09:46:00Z">
            <w:r w:rsidRPr="0030136C" w:rsidDel="0030136C">
              <w:rPr>
                <w:rFonts w:cstheme="minorHAnsi"/>
                <w:noProof/>
                <w:rPrChange w:id="330" w:author="Hemmati" w:date="2016-12-16T09:46:00Z">
                  <w:rPr>
                    <w:rStyle w:val="Hyperlink"/>
                    <w:rFonts w:cstheme="minorHAnsi"/>
                    <w:noProof/>
                  </w:rPr>
                </w:rPrChange>
              </w:rPr>
              <w:delText>Insert Data into Customer Table</w:delText>
            </w:r>
            <w:r w:rsidRPr="00AB486D" w:rsidDel="0030136C">
              <w:rPr>
                <w:rFonts w:cstheme="minorHAnsi"/>
                <w:noProof/>
                <w:webHidden/>
              </w:rPr>
              <w:tab/>
            </w:r>
            <w:r w:rsidR="00827D8F" w:rsidRPr="00AB486D" w:rsidDel="0030136C">
              <w:rPr>
                <w:rFonts w:cstheme="minorHAnsi"/>
                <w:noProof/>
                <w:webHidden/>
              </w:rPr>
              <w:delText>58</w:delText>
            </w:r>
          </w:del>
        </w:p>
        <w:p w:rsidR="00CA1E7E" w:rsidRPr="00AB486D" w:rsidDel="0030136C" w:rsidRDefault="00CA1E7E">
          <w:pPr>
            <w:pStyle w:val="TOC2"/>
            <w:tabs>
              <w:tab w:val="right" w:leader="dot" w:pos="10070"/>
            </w:tabs>
            <w:rPr>
              <w:del w:id="331" w:author="Hemmati" w:date="2016-12-16T09:46:00Z"/>
              <w:rFonts w:eastAsiaTheme="minorEastAsia" w:cstheme="minorHAnsi"/>
              <w:noProof/>
              <w:lang w:val="en-CA" w:eastAsia="en-CA"/>
            </w:rPr>
          </w:pPr>
          <w:del w:id="332" w:author="Hemmati" w:date="2016-12-16T09:46:00Z">
            <w:r w:rsidRPr="0030136C" w:rsidDel="0030136C">
              <w:rPr>
                <w:rFonts w:cstheme="minorHAnsi"/>
                <w:noProof/>
                <w:rPrChange w:id="333" w:author="Hemmati" w:date="2016-12-16T09:46:00Z">
                  <w:rPr>
                    <w:rStyle w:val="Hyperlink"/>
                    <w:rFonts w:cstheme="minorHAnsi"/>
                    <w:noProof/>
                  </w:rPr>
                </w:rPrChange>
              </w:rPr>
              <w:delText>Insert Data into Credit_Card  Table</w:delText>
            </w:r>
            <w:r w:rsidRPr="00AB486D" w:rsidDel="0030136C">
              <w:rPr>
                <w:rFonts w:cstheme="minorHAnsi"/>
                <w:noProof/>
                <w:webHidden/>
              </w:rPr>
              <w:tab/>
            </w:r>
            <w:r w:rsidR="00827D8F" w:rsidRPr="00AB486D" w:rsidDel="0030136C">
              <w:rPr>
                <w:rFonts w:cstheme="minorHAnsi"/>
                <w:noProof/>
                <w:webHidden/>
              </w:rPr>
              <w:delText>60</w:delText>
            </w:r>
          </w:del>
        </w:p>
        <w:p w:rsidR="00CA1E7E" w:rsidRPr="00AB486D" w:rsidDel="0030136C" w:rsidRDefault="00CA1E7E">
          <w:pPr>
            <w:pStyle w:val="TOC2"/>
            <w:tabs>
              <w:tab w:val="right" w:leader="dot" w:pos="10070"/>
            </w:tabs>
            <w:rPr>
              <w:del w:id="334" w:author="Hemmati" w:date="2016-12-16T09:46:00Z"/>
              <w:rFonts w:eastAsiaTheme="minorEastAsia" w:cstheme="minorHAnsi"/>
              <w:noProof/>
              <w:lang w:val="en-CA" w:eastAsia="en-CA"/>
            </w:rPr>
          </w:pPr>
          <w:del w:id="335" w:author="Hemmati" w:date="2016-12-16T09:46:00Z">
            <w:r w:rsidRPr="0030136C" w:rsidDel="0030136C">
              <w:rPr>
                <w:rFonts w:cstheme="minorHAnsi"/>
                <w:noProof/>
                <w:rPrChange w:id="336" w:author="Hemmati" w:date="2016-12-16T09:46:00Z">
                  <w:rPr>
                    <w:rStyle w:val="Hyperlink"/>
                    <w:rFonts w:cstheme="minorHAnsi"/>
                    <w:noProof/>
                  </w:rPr>
                </w:rPrChange>
              </w:rPr>
              <w:delText>Insert Data into Reward Table</w:delText>
            </w:r>
            <w:r w:rsidRPr="00AB486D" w:rsidDel="0030136C">
              <w:rPr>
                <w:rFonts w:cstheme="minorHAnsi"/>
                <w:noProof/>
                <w:webHidden/>
              </w:rPr>
              <w:tab/>
            </w:r>
            <w:r w:rsidR="00827D8F" w:rsidRPr="00AB486D" w:rsidDel="0030136C">
              <w:rPr>
                <w:rFonts w:cstheme="minorHAnsi"/>
                <w:noProof/>
                <w:webHidden/>
              </w:rPr>
              <w:delText>61</w:delText>
            </w:r>
          </w:del>
        </w:p>
        <w:p w:rsidR="00CA1E7E" w:rsidRPr="00AB486D" w:rsidDel="0030136C" w:rsidRDefault="00CA1E7E">
          <w:pPr>
            <w:pStyle w:val="TOC2"/>
            <w:tabs>
              <w:tab w:val="right" w:leader="dot" w:pos="10070"/>
            </w:tabs>
            <w:rPr>
              <w:del w:id="337" w:author="Hemmati" w:date="2016-12-16T09:46:00Z"/>
              <w:rFonts w:eastAsiaTheme="minorEastAsia" w:cstheme="minorHAnsi"/>
              <w:noProof/>
              <w:lang w:val="en-CA" w:eastAsia="en-CA"/>
            </w:rPr>
          </w:pPr>
          <w:del w:id="338" w:author="Hemmati" w:date="2016-12-16T09:46:00Z">
            <w:r w:rsidRPr="0030136C" w:rsidDel="0030136C">
              <w:rPr>
                <w:rFonts w:cstheme="minorHAnsi"/>
                <w:noProof/>
                <w:rPrChange w:id="339" w:author="Hemmati" w:date="2016-12-16T09:46:00Z">
                  <w:rPr>
                    <w:rStyle w:val="Hyperlink"/>
                    <w:rFonts w:cstheme="minorHAnsi"/>
                    <w:noProof/>
                  </w:rPr>
                </w:rPrChange>
              </w:rPr>
              <w:delText>Insert Data into Itinerary_Invoice Table</w:delText>
            </w:r>
            <w:r w:rsidRPr="00AB486D" w:rsidDel="0030136C">
              <w:rPr>
                <w:rFonts w:cstheme="minorHAnsi"/>
                <w:noProof/>
                <w:webHidden/>
              </w:rPr>
              <w:tab/>
            </w:r>
            <w:r w:rsidR="00827D8F" w:rsidRPr="00AB486D" w:rsidDel="0030136C">
              <w:rPr>
                <w:rFonts w:cstheme="minorHAnsi"/>
                <w:noProof/>
                <w:webHidden/>
              </w:rPr>
              <w:delText>62</w:delText>
            </w:r>
          </w:del>
        </w:p>
        <w:p w:rsidR="00CA1E7E" w:rsidRPr="00AB486D" w:rsidDel="0030136C" w:rsidRDefault="00CA1E7E">
          <w:pPr>
            <w:pStyle w:val="TOC2"/>
            <w:tabs>
              <w:tab w:val="right" w:leader="dot" w:pos="10070"/>
            </w:tabs>
            <w:rPr>
              <w:del w:id="340" w:author="Hemmati" w:date="2016-12-16T09:46:00Z"/>
              <w:rFonts w:eastAsiaTheme="minorEastAsia" w:cstheme="minorHAnsi"/>
              <w:noProof/>
              <w:lang w:val="en-CA" w:eastAsia="en-CA"/>
            </w:rPr>
          </w:pPr>
          <w:del w:id="341" w:author="Hemmati" w:date="2016-12-16T09:46:00Z">
            <w:r w:rsidRPr="0030136C" w:rsidDel="0030136C">
              <w:rPr>
                <w:rFonts w:cstheme="minorHAnsi"/>
                <w:noProof/>
                <w:rPrChange w:id="342" w:author="Hemmati" w:date="2016-12-16T09:46:00Z">
                  <w:rPr>
                    <w:rStyle w:val="Hyperlink"/>
                    <w:rFonts w:cstheme="minorHAnsi"/>
                    <w:noProof/>
                  </w:rPr>
                </w:rPrChange>
              </w:rPr>
              <w:delText>Insert Data into Booking Table</w:delText>
            </w:r>
            <w:r w:rsidRPr="00AB486D" w:rsidDel="0030136C">
              <w:rPr>
                <w:rFonts w:cstheme="minorHAnsi"/>
                <w:noProof/>
                <w:webHidden/>
              </w:rPr>
              <w:tab/>
            </w:r>
            <w:r w:rsidR="00827D8F" w:rsidRPr="00AB486D" w:rsidDel="0030136C">
              <w:rPr>
                <w:rFonts w:cstheme="minorHAnsi"/>
                <w:noProof/>
                <w:webHidden/>
              </w:rPr>
              <w:delText>63</w:delText>
            </w:r>
          </w:del>
        </w:p>
        <w:p w:rsidR="00CA1E7E" w:rsidRPr="00AB486D" w:rsidDel="0030136C" w:rsidRDefault="00CA1E7E">
          <w:pPr>
            <w:pStyle w:val="TOC2"/>
            <w:tabs>
              <w:tab w:val="right" w:leader="dot" w:pos="10070"/>
            </w:tabs>
            <w:rPr>
              <w:del w:id="343" w:author="Hemmati" w:date="2016-12-16T09:46:00Z"/>
              <w:rFonts w:eastAsiaTheme="minorEastAsia" w:cstheme="minorHAnsi"/>
              <w:noProof/>
              <w:lang w:val="en-CA" w:eastAsia="en-CA"/>
            </w:rPr>
          </w:pPr>
          <w:del w:id="344" w:author="Hemmati" w:date="2016-12-16T09:46:00Z">
            <w:r w:rsidRPr="0030136C" w:rsidDel="0030136C">
              <w:rPr>
                <w:rFonts w:cstheme="minorHAnsi"/>
                <w:noProof/>
                <w:rPrChange w:id="345" w:author="Hemmati" w:date="2016-12-16T09:46:00Z">
                  <w:rPr>
                    <w:rStyle w:val="Hyperlink"/>
                    <w:rFonts w:cstheme="minorHAnsi"/>
                    <w:noProof/>
                  </w:rPr>
                </w:rPrChange>
              </w:rPr>
              <w:delText>Insert Data into Traveler Table</w:delText>
            </w:r>
            <w:r w:rsidRPr="00AB486D" w:rsidDel="0030136C">
              <w:rPr>
                <w:rFonts w:cstheme="minorHAnsi"/>
                <w:noProof/>
                <w:webHidden/>
              </w:rPr>
              <w:tab/>
            </w:r>
            <w:r w:rsidR="00827D8F" w:rsidRPr="00AB486D" w:rsidDel="0030136C">
              <w:rPr>
                <w:rFonts w:cstheme="minorHAnsi"/>
                <w:noProof/>
                <w:webHidden/>
              </w:rPr>
              <w:delText>66</w:delText>
            </w:r>
          </w:del>
        </w:p>
        <w:p w:rsidR="00CA1E7E" w:rsidRPr="00AB486D" w:rsidDel="0030136C" w:rsidRDefault="00CA1E7E">
          <w:pPr>
            <w:pStyle w:val="TOC2"/>
            <w:tabs>
              <w:tab w:val="right" w:leader="dot" w:pos="10070"/>
            </w:tabs>
            <w:rPr>
              <w:del w:id="346" w:author="Hemmati" w:date="2016-12-16T09:46:00Z"/>
              <w:rFonts w:eastAsiaTheme="minorEastAsia" w:cstheme="minorHAnsi"/>
              <w:noProof/>
              <w:lang w:val="en-CA" w:eastAsia="en-CA"/>
            </w:rPr>
          </w:pPr>
          <w:del w:id="347" w:author="Hemmati" w:date="2016-12-16T09:46:00Z">
            <w:r w:rsidRPr="0030136C" w:rsidDel="0030136C">
              <w:rPr>
                <w:rFonts w:cstheme="minorHAnsi"/>
                <w:noProof/>
                <w:rPrChange w:id="348" w:author="Hemmati" w:date="2016-12-16T09:46:00Z">
                  <w:rPr>
                    <w:rStyle w:val="Hyperlink"/>
                    <w:rFonts w:cstheme="minorHAnsi"/>
                    <w:noProof/>
                  </w:rPr>
                </w:rPrChange>
              </w:rPr>
              <w:delText>Insert Data into Supplier Table</w:delText>
            </w:r>
            <w:r w:rsidRPr="00AB486D" w:rsidDel="0030136C">
              <w:rPr>
                <w:rFonts w:cstheme="minorHAnsi"/>
                <w:noProof/>
                <w:webHidden/>
              </w:rPr>
              <w:tab/>
            </w:r>
            <w:r w:rsidR="00827D8F" w:rsidRPr="00AB486D" w:rsidDel="0030136C">
              <w:rPr>
                <w:rFonts w:cstheme="minorHAnsi"/>
                <w:noProof/>
                <w:webHidden/>
              </w:rPr>
              <w:delText>67</w:delText>
            </w:r>
          </w:del>
        </w:p>
        <w:p w:rsidR="00CA1E7E" w:rsidRPr="00AB486D" w:rsidDel="0030136C" w:rsidRDefault="00CA1E7E">
          <w:pPr>
            <w:pStyle w:val="TOC2"/>
            <w:tabs>
              <w:tab w:val="right" w:leader="dot" w:pos="10070"/>
            </w:tabs>
            <w:rPr>
              <w:del w:id="349" w:author="Hemmati" w:date="2016-12-16T09:46:00Z"/>
              <w:rFonts w:eastAsiaTheme="minorEastAsia" w:cstheme="minorHAnsi"/>
              <w:noProof/>
              <w:lang w:val="en-CA" w:eastAsia="en-CA"/>
            </w:rPr>
          </w:pPr>
          <w:del w:id="350" w:author="Hemmati" w:date="2016-12-16T09:46:00Z">
            <w:r w:rsidRPr="0030136C" w:rsidDel="0030136C">
              <w:rPr>
                <w:rFonts w:cstheme="minorHAnsi"/>
                <w:noProof/>
                <w:rPrChange w:id="351" w:author="Hemmati" w:date="2016-12-16T09:46:00Z">
                  <w:rPr>
                    <w:rStyle w:val="Hyperlink"/>
                    <w:rFonts w:cstheme="minorHAnsi"/>
                    <w:noProof/>
                  </w:rPr>
                </w:rPrChange>
              </w:rPr>
              <w:delText>Insert Data into product Table</w:delText>
            </w:r>
            <w:r w:rsidRPr="00AB486D" w:rsidDel="0030136C">
              <w:rPr>
                <w:rFonts w:cstheme="minorHAnsi"/>
                <w:noProof/>
                <w:webHidden/>
              </w:rPr>
              <w:tab/>
            </w:r>
            <w:r w:rsidR="00827D8F" w:rsidRPr="00AB486D" w:rsidDel="0030136C">
              <w:rPr>
                <w:rFonts w:cstheme="minorHAnsi"/>
                <w:noProof/>
                <w:webHidden/>
              </w:rPr>
              <w:delText>70</w:delText>
            </w:r>
          </w:del>
        </w:p>
        <w:p w:rsidR="00CA1E7E" w:rsidRPr="00AB486D" w:rsidDel="0030136C" w:rsidRDefault="00CA1E7E">
          <w:pPr>
            <w:pStyle w:val="TOC2"/>
            <w:tabs>
              <w:tab w:val="right" w:leader="dot" w:pos="10070"/>
            </w:tabs>
            <w:rPr>
              <w:del w:id="352" w:author="Hemmati" w:date="2016-12-16T09:46:00Z"/>
              <w:rFonts w:eastAsiaTheme="minorEastAsia" w:cstheme="minorHAnsi"/>
              <w:noProof/>
              <w:lang w:val="en-CA" w:eastAsia="en-CA"/>
            </w:rPr>
          </w:pPr>
          <w:del w:id="353" w:author="Hemmati" w:date="2016-12-16T09:46:00Z">
            <w:r w:rsidRPr="0030136C" w:rsidDel="0030136C">
              <w:rPr>
                <w:rFonts w:cstheme="minorHAnsi"/>
                <w:noProof/>
                <w:rPrChange w:id="354" w:author="Hemmati" w:date="2016-12-16T09:46:00Z">
                  <w:rPr>
                    <w:rStyle w:val="Hyperlink"/>
                    <w:rFonts w:cstheme="minorHAnsi"/>
                    <w:noProof/>
                  </w:rPr>
                </w:rPrChange>
              </w:rPr>
              <w:delText>Insert Data into TAX Table</w:delText>
            </w:r>
            <w:r w:rsidRPr="00AB486D" w:rsidDel="0030136C">
              <w:rPr>
                <w:rFonts w:cstheme="minorHAnsi"/>
                <w:noProof/>
                <w:webHidden/>
              </w:rPr>
              <w:tab/>
            </w:r>
            <w:r w:rsidR="00827D8F" w:rsidRPr="00AB486D" w:rsidDel="0030136C">
              <w:rPr>
                <w:rFonts w:cstheme="minorHAnsi"/>
                <w:noProof/>
                <w:webHidden/>
              </w:rPr>
              <w:delText>76</w:delText>
            </w:r>
          </w:del>
        </w:p>
        <w:p w:rsidR="00CA1E7E" w:rsidRPr="00AB486D" w:rsidDel="0030136C" w:rsidRDefault="00CA1E7E">
          <w:pPr>
            <w:pStyle w:val="TOC2"/>
            <w:tabs>
              <w:tab w:val="right" w:leader="dot" w:pos="10070"/>
            </w:tabs>
            <w:rPr>
              <w:del w:id="355" w:author="Hemmati" w:date="2016-12-16T09:46:00Z"/>
              <w:rFonts w:eastAsiaTheme="minorEastAsia" w:cstheme="minorHAnsi"/>
              <w:noProof/>
              <w:lang w:val="en-CA" w:eastAsia="en-CA"/>
            </w:rPr>
          </w:pPr>
          <w:del w:id="356" w:author="Hemmati" w:date="2016-12-16T09:46:00Z">
            <w:r w:rsidRPr="0030136C" w:rsidDel="0030136C">
              <w:rPr>
                <w:rFonts w:cstheme="minorHAnsi"/>
                <w:noProof/>
                <w:rPrChange w:id="357" w:author="Hemmati" w:date="2016-12-16T09:46:00Z">
                  <w:rPr>
                    <w:rStyle w:val="Hyperlink"/>
                    <w:rFonts w:cstheme="minorHAnsi"/>
                    <w:noProof/>
                  </w:rPr>
                </w:rPrChange>
              </w:rPr>
              <w:delText>Insert Data into Commission_Track Table</w:delText>
            </w:r>
            <w:r w:rsidRPr="00AB486D" w:rsidDel="0030136C">
              <w:rPr>
                <w:rFonts w:cstheme="minorHAnsi"/>
                <w:noProof/>
                <w:webHidden/>
              </w:rPr>
              <w:tab/>
            </w:r>
            <w:r w:rsidR="00827D8F" w:rsidRPr="00AB486D" w:rsidDel="0030136C">
              <w:rPr>
                <w:rFonts w:cstheme="minorHAnsi"/>
                <w:noProof/>
                <w:webHidden/>
              </w:rPr>
              <w:delText>77</w:delText>
            </w:r>
          </w:del>
        </w:p>
        <w:p w:rsidR="00CA1E7E" w:rsidRPr="00AB486D" w:rsidDel="0030136C" w:rsidRDefault="00CA1E7E">
          <w:pPr>
            <w:pStyle w:val="TOC1"/>
            <w:tabs>
              <w:tab w:val="right" w:leader="dot" w:pos="10070"/>
            </w:tabs>
            <w:rPr>
              <w:del w:id="358" w:author="Hemmati" w:date="2016-12-16T09:46:00Z"/>
              <w:rFonts w:eastAsiaTheme="minorEastAsia" w:cstheme="minorHAnsi"/>
              <w:noProof/>
              <w:lang w:val="en-CA" w:eastAsia="en-CA"/>
            </w:rPr>
          </w:pPr>
          <w:del w:id="359" w:author="Hemmati" w:date="2016-12-16T09:46:00Z">
            <w:r w:rsidRPr="0030136C" w:rsidDel="0030136C">
              <w:rPr>
                <w:rFonts w:cstheme="minorHAnsi"/>
                <w:b/>
                <w:noProof/>
                <w:rPrChange w:id="360" w:author="Hemmati" w:date="2016-12-16T09:46:00Z">
                  <w:rPr>
                    <w:rStyle w:val="Hyperlink"/>
                    <w:rFonts w:cstheme="minorHAnsi"/>
                    <w:b/>
                    <w:noProof/>
                  </w:rPr>
                </w:rPrChange>
              </w:rPr>
              <w:delText>Loading Data by Control File</w:delText>
            </w:r>
            <w:r w:rsidRPr="00AB486D" w:rsidDel="0030136C">
              <w:rPr>
                <w:rFonts w:cstheme="minorHAnsi"/>
                <w:noProof/>
                <w:webHidden/>
              </w:rPr>
              <w:tab/>
            </w:r>
            <w:r w:rsidR="00827D8F" w:rsidRPr="00AB486D" w:rsidDel="0030136C">
              <w:rPr>
                <w:rFonts w:cstheme="minorHAnsi"/>
                <w:noProof/>
                <w:webHidden/>
              </w:rPr>
              <w:delText>79</w:delText>
            </w:r>
          </w:del>
        </w:p>
        <w:p w:rsidR="00CA1E7E" w:rsidRPr="00AB486D" w:rsidDel="0030136C" w:rsidRDefault="00CA1E7E">
          <w:pPr>
            <w:pStyle w:val="TOC2"/>
            <w:tabs>
              <w:tab w:val="right" w:leader="dot" w:pos="10070"/>
            </w:tabs>
            <w:rPr>
              <w:del w:id="361" w:author="Hemmati" w:date="2016-12-16T09:46:00Z"/>
              <w:rFonts w:eastAsiaTheme="minorEastAsia" w:cstheme="minorHAnsi"/>
              <w:noProof/>
              <w:lang w:val="en-CA" w:eastAsia="en-CA"/>
            </w:rPr>
          </w:pPr>
          <w:del w:id="362" w:author="Hemmati" w:date="2016-12-16T09:46:00Z">
            <w:r w:rsidRPr="0030136C" w:rsidDel="0030136C">
              <w:rPr>
                <w:rFonts w:cstheme="minorHAnsi"/>
                <w:noProof/>
                <w:rPrChange w:id="363" w:author="Hemmati" w:date="2016-12-16T09:46:00Z">
                  <w:rPr>
                    <w:rStyle w:val="Hyperlink"/>
                    <w:rFonts w:cstheme="minorHAnsi"/>
                    <w:noProof/>
                  </w:rPr>
                </w:rPrChange>
              </w:rPr>
              <w:delText>Affiliation Control File</w:delText>
            </w:r>
            <w:r w:rsidRPr="00AB486D" w:rsidDel="0030136C">
              <w:rPr>
                <w:rFonts w:cstheme="minorHAnsi"/>
                <w:noProof/>
                <w:webHidden/>
              </w:rPr>
              <w:tab/>
            </w:r>
            <w:r w:rsidR="00827D8F" w:rsidRPr="00AB486D" w:rsidDel="0030136C">
              <w:rPr>
                <w:rFonts w:cstheme="minorHAnsi"/>
                <w:noProof/>
                <w:webHidden/>
              </w:rPr>
              <w:delText>79</w:delText>
            </w:r>
          </w:del>
        </w:p>
        <w:p w:rsidR="00CA1E7E" w:rsidRPr="00AB486D" w:rsidDel="0030136C" w:rsidRDefault="00CA1E7E">
          <w:pPr>
            <w:pStyle w:val="TOC2"/>
            <w:tabs>
              <w:tab w:val="right" w:leader="dot" w:pos="10070"/>
            </w:tabs>
            <w:rPr>
              <w:del w:id="364" w:author="Hemmati" w:date="2016-12-16T09:46:00Z"/>
              <w:rFonts w:eastAsiaTheme="minorEastAsia" w:cstheme="minorHAnsi"/>
              <w:noProof/>
              <w:lang w:val="en-CA" w:eastAsia="en-CA"/>
            </w:rPr>
          </w:pPr>
          <w:del w:id="365" w:author="Hemmati" w:date="2016-12-16T09:46:00Z">
            <w:r w:rsidRPr="0030136C" w:rsidDel="0030136C">
              <w:rPr>
                <w:rFonts w:cstheme="minorHAnsi"/>
                <w:noProof/>
                <w:rPrChange w:id="366" w:author="Hemmati" w:date="2016-12-16T09:46:00Z">
                  <w:rPr>
                    <w:rStyle w:val="Hyperlink"/>
                    <w:rFonts w:cstheme="minorHAnsi"/>
                    <w:noProof/>
                  </w:rPr>
                </w:rPrChange>
              </w:rPr>
              <w:delText>Affiliation log File</w:delText>
            </w:r>
            <w:r w:rsidRPr="00AB486D" w:rsidDel="0030136C">
              <w:rPr>
                <w:rFonts w:cstheme="minorHAnsi"/>
                <w:noProof/>
                <w:webHidden/>
              </w:rPr>
              <w:tab/>
            </w:r>
            <w:r w:rsidR="00827D8F" w:rsidRPr="00AB486D" w:rsidDel="0030136C">
              <w:rPr>
                <w:rFonts w:cstheme="minorHAnsi"/>
                <w:noProof/>
                <w:webHidden/>
              </w:rPr>
              <w:delText>80</w:delText>
            </w:r>
          </w:del>
        </w:p>
        <w:p w:rsidR="00CA1E7E" w:rsidRPr="00AB486D" w:rsidDel="0030136C" w:rsidRDefault="00CA1E7E">
          <w:pPr>
            <w:pStyle w:val="TOC2"/>
            <w:tabs>
              <w:tab w:val="right" w:leader="dot" w:pos="10070"/>
            </w:tabs>
            <w:rPr>
              <w:del w:id="367" w:author="Hemmati" w:date="2016-12-16T09:46:00Z"/>
              <w:rFonts w:eastAsiaTheme="minorEastAsia" w:cstheme="minorHAnsi"/>
              <w:noProof/>
              <w:lang w:val="en-CA" w:eastAsia="en-CA"/>
            </w:rPr>
          </w:pPr>
          <w:del w:id="368" w:author="Hemmati" w:date="2016-12-16T09:46:00Z">
            <w:r w:rsidRPr="0030136C" w:rsidDel="0030136C">
              <w:rPr>
                <w:rFonts w:cstheme="minorHAnsi"/>
                <w:noProof/>
                <w:rPrChange w:id="369" w:author="Hemmati" w:date="2016-12-16T09:46:00Z">
                  <w:rPr>
                    <w:rStyle w:val="Hyperlink"/>
                    <w:rFonts w:cstheme="minorHAnsi"/>
                    <w:noProof/>
                  </w:rPr>
                </w:rPrChange>
              </w:rPr>
              <w:delText>Agent_Emp Control File</w:delText>
            </w:r>
            <w:r w:rsidRPr="00AB486D" w:rsidDel="0030136C">
              <w:rPr>
                <w:rFonts w:cstheme="minorHAnsi"/>
                <w:noProof/>
                <w:webHidden/>
              </w:rPr>
              <w:tab/>
            </w:r>
            <w:r w:rsidR="00827D8F" w:rsidRPr="00AB486D" w:rsidDel="0030136C">
              <w:rPr>
                <w:rFonts w:cstheme="minorHAnsi"/>
                <w:noProof/>
                <w:webHidden/>
              </w:rPr>
              <w:delText>81</w:delText>
            </w:r>
          </w:del>
        </w:p>
        <w:p w:rsidR="00CA1E7E" w:rsidRPr="00AB486D" w:rsidDel="0030136C" w:rsidRDefault="00CA1E7E">
          <w:pPr>
            <w:pStyle w:val="TOC2"/>
            <w:tabs>
              <w:tab w:val="right" w:leader="dot" w:pos="10070"/>
            </w:tabs>
            <w:rPr>
              <w:del w:id="370" w:author="Hemmati" w:date="2016-12-16T09:46:00Z"/>
              <w:rFonts w:eastAsiaTheme="minorEastAsia" w:cstheme="minorHAnsi"/>
              <w:noProof/>
              <w:lang w:val="en-CA" w:eastAsia="en-CA"/>
            </w:rPr>
          </w:pPr>
          <w:del w:id="371" w:author="Hemmati" w:date="2016-12-16T09:46:00Z">
            <w:r w:rsidRPr="0030136C" w:rsidDel="0030136C">
              <w:rPr>
                <w:rFonts w:cstheme="minorHAnsi"/>
                <w:noProof/>
                <w:rPrChange w:id="372" w:author="Hemmati" w:date="2016-12-16T09:46:00Z">
                  <w:rPr>
                    <w:rStyle w:val="Hyperlink"/>
                    <w:rFonts w:cstheme="minorHAnsi"/>
                    <w:noProof/>
                  </w:rPr>
                </w:rPrChange>
              </w:rPr>
              <w:delText>Agent_Emp Log File</w:delText>
            </w:r>
            <w:r w:rsidRPr="00AB486D" w:rsidDel="0030136C">
              <w:rPr>
                <w:rFonts w:cstheme="minorHAnsi"/>
                <w:noProof/>
                <w:webHidden/>
              </w:rPr>
              <w:tab/>
            </w:r>
            <w:r w:rsidR="00827D8F" w:rsidRPr="00AB486D" w:rsidDel="0030136C">
              <w:rPr>
                <w:rFonts w:cstheme="minorHAnsi"/>
                <w:noProof/>
                <w:webHidden/>
              </w:rPr>
              <w:delText>82</w:delText>
            </w:r>
          </w:del>
        </w:p>
        <w:p w:rsidR="00CA1E7E" w:rsidRPr="00AB486D" w:rsidDel="0030136C" w:rsidRDefault="00CA1E7E">
          <w:pPr>
            <w:pStyle w:val="TOC2"/>
            <w:tabs>
              <w:tab w:val="right" w:leader="dot" w:pos="10070"/>
            </w:tabs>
            <w:rPr>
              <w:del w:id="373" w:author="Hemmati" w:date="2016-12-16T09:46:00Z"/>
              <w:rFonts w:eastAsiaTheme="minorEastAsia" w:cstheme="minorHAnsi"/>
              <w:noProof/>
              <w:lang w:val="en-CA" w:eastAsia="en-CA"/>
            </w:rPr>
          </w:pPr>
          <w:del w:id="374" w:author="Hemmati" w:date="2016-12-16T09:46:00Z">
            <w:r w:rsidRPr="0030136C" w:rsidDel="0030136C">
              <w:rPr>
                <w:rFonts w:cstheme="minorHAnsi"/>
                <w:noProof/>
                <w:rPrChange w:id="375" w:author="Hemmati" w:date="2016-12-16T09:46:00Z">
                  <w:rPr>
                    <w:rStyle w:val="Hyperlink"/>
                    <w:rFonts w:cstheme="minorHAnsi"/>
                    <w:noProof/>
                  </w:rPr>
                </w:rPrChange>
              </w:rPr>
              <w:delText>Card Type Control File</w:delText>
            </w:r>
            <w:r w:rsidRPr="00AB486D" w:rsidDel="0030136C">
              <w:rPr>
                <w:rFonts w:cstheme="minorHAnsi"/>
                <w:noProof/>
                <w:webHidden/>
              </w:rPr>
              <w:tab/>
            </w:r>
            <w:r w:rsidR="00827D8F" w:rsidRPr="00AB486D" w:rsidDel="0030136C">
              <w:rPr>
                <w:rFonts w:cstheme="minorHAnsi"/>
                <w:noProof/>
                <w:webHidden/>
              </w:rPr>
              <w:delText>83</w:delText>
            </w:r>
          </w:del>
        </w:p>
        <w:p w:rsidR="00CA1E7E" w:rsidRPr="00AB486D" w:rsidDel="0030136C" w:rsidRDefault="00CA1E7E">
          <w:pPr>
            <w:pStyle w:val="TOC2"/>
            <w:tabs>
              <w:tab w:val="right" w:leader="dot" w:pos="10070"/>
            </w:tabs>
            <w:rPr>
              <w:del w:id="376" w:author="Hemmati" w:date="2016-12-16T09:46:00Z"/>
              <w:rFonts w:eastAsiaTheme="minorEastAsia" w:cstheme="minorHAnsi"/>
              <w:noProof/>
              <w:lang w:val="en-CA" w:eastAsia="en-CA"/>
            </w:rPr>
          </w:pPr>
          <w:del w:id="377" w:author="Hemmati" w:date="2016-12-16T09:46:00Z">
            <w:r w:rsidRPr="0030136C" w:rsidDel="0030136C">
              <w:rPr>
                <w:rFonts w:cstheme="minorHAnsi"/>
                <w:noProof/>
                <w:rPrChange w:id="378" w:author="Hemmati" w:date="2016-12-16T09:46:00Z">
                  <w:rPr>
                    <w:rStyle w:val="Hyperlink"/>
                    <w:rFonts w:cstheme="minorHAnsi"/>
                    <w:noProof/>
                  </w:rPr>
                </w:rPrChange>
              </w:rPr>
              <w:delText>Card Type Log File</w:delText>
            </w:r>
            <w:r w:rsidRPr="00AB486D" w:rsidDel="0030136C">
              <w:rPr>
                <w:rFonts w:cstheme="minorHAnsi"/>
                <w:noProof/>
                <w:webHidden/>
              </w:rPr>
              <w:tab/>
            </w:r>
            <w:r w:rsidR="00827D8F" w:rsidRPr="00AB486D" w:rsidDel="0030136C">
              <w:rPr>
                <w:rFonts w:cstheme="minorHAnsi"/>
                <w:noProof/>
                <w:webHidden/>
              </w:rPr>
              <w:delText>84</w:delText>
            </w:r>
          </w:del>
        </w:p>
        <w:p w:rsidR="00CA1E7E" w:rsidRPr="00AB486D" w:rsidDel="0030136C" w:rsidRDefault="00CA1E7E">
          <w:pPr>
            <w:pStyle w:val="TOC2"/>
            <w:tabs>
              <w:tab w:val="right" w:leader="dot" w:pos="10070"/>
            </w:tabs>
            <w:rPr>
              <w:del w:id="379" w:author="Hemmati" w:date="2016-12-16T09:46:00Z"/>
              <w:rFonts w:eastAsiaTheme="minorEastAsia" w:cstheme="minorHAnsi"/>
              <w:noProof/>
              <w:lang w:val="en-CA" w:eastAsia="en-CA"/>
            </w:rPr>
          </w:pPr>
          <w:del w:id="380" w:author="Hemmati" w:date="2016-12-16T09:46:00Z">
            <w:r w:rsidRPr="0030136C" w:rsidDel="0030136C">
              <w:rPr>
                <w:rFonts w:cstheme="minorHAnsi"/>
                <w:noProof/>
                <w:rPrChange w:id="381" w:author="Hemmati" w:date="2016-12-16T09:46:00Z">
                  <w:rPr>
                    <w:rStyle w:val="Hyperlink"/>
                    <w:rFonts w:cstheme="minorHAnsi"/>
                    <w:noProof/>
                  </w:rPr>
                </w:rPrChange>
              </w:rPr>
              <w:delText>Credit_Card Control File</w:delText>
            </w:r>
            <w:r w:rsidRPr="00AB486D" w:rsidDel="0030136C">
              <w:rPr>
                <w:rFonts w:cstheme="minorHAnsi"/>
                <w:noProof/>
                <w:webHidden/>
              </w:rPr>
              <w:tab/>
            </w:r>
            <w:r w:rsidR="00827D8F" w:rsidRPr="00AB486D" w:rsidDel="0030136C">
              <w:rPr>
                <w:rFonts w:cstheme="minorHAnsi"/>
                <w:noProof/>
                <w:webHidden/>
              </w:rPr>
              <w:delText>85</w:delText>
            </w:r>
          </w:del>
        </w:p>
        <w:p w:rsidR="00CA1E7E" w:rsidRPr="00AB486D" w:rsidDel="0030136C" w:rsidRDefault="00CA1E7E">
          <w:pPr>
            <w:pStyle w:val="TOC2"/>
            <w:tabs>
              <w:tab w:val="right" w:leader="dot" w:pos="10070"/>
            </w:tabs>
            <w:rPr>
              <w:del w:id="382" w:author="Hemmati" w:date="2016-12-16T09:46:00Z"/>
              <w:rFonts w:eastAsiaTheme="minorEastAsia" w:cstheme="minorHAnsi"/>
              <w:noProof/>
              <w:lang w:val="en-CA" w:eastAsia="en-CA"/>
            </w:rPr>
          </w:pPr>
          <w:del w:id="383" w:author="Hemmati" w:date="2016-12-16T09:46:00Z">
            <w:r w:rsidRPr="0030136C" w:rsidDel="0030136C">
              <w:rPr>
                <w:rFonts w:cstheme="minorHAnsi"/>
                <w:noProof/>
                <w:rPrChange w:id="384" w:author="Hemmati" w:date="2016-12-16T09:46:00Z">
                  <w:rPr>
                    <w:rStyle w:val="Hyperlink"/>
                    <w:rFonts w:cstheme="minorHAnsi"/>
                    <w:noProof/>
                  </w:rPr>
                </w:rPrChange>
              </w:rPr>
              <w:delText>Credit_Card Log File</w:delText>
            </w:r>
            <w:r w:rsidRPr="00AB486D" w:rsidDel="0030136C">
              <w:rPr>
                <w:rFonts w:cstheme="minorHAnsi"/>
                <w:noProof/>
                <w:webHidden/>
              </w:rPr>
              <w:tab/>
            </w:r>
            <w:r w:rsidR="00827D8F" w:rsidRPr="00AB486D" w:rsidDel="0030136C">
              <w:rPr>
                <w:rFonts w:cstheme="minorHAnsi"/>
                <w:noProof/>
                <w:webHidden/>
              </w:rPr>
              <w:delText>86</w:delText>
            </w:r>
          </w:del>
        </w:p>
        <w:p w:rsidR="00CA1E7E" w:rsidRPr="00AB486D" w:rsidDel="0030136C" w:rsidRDefault="00CA1E7E">
          <w:pPr>
            <w:pStyle w:val="TOC2"/>
            <w:tabs>
              <w:tab w:val="right" w:leader="dot" w:pos="10070"/>
            </w:tabs>
            <w:rPr>
              <w:del w:id="385" w:author="Hemmati" w:date="2016-12-16T09:46:00Z"/>
              <w:rFonts w:eastAsiaTheme="minorEastAsia" w:cstheme="minorHAnsi"/>
              <w:noProof/>
              <w:lang w:val="en-CA" w:eastAsia="en-CA"/>
            </w:rPr>
          </w:pPr>
          <w:del w:id="386" w:author="Hemmati" w:date="2016-12-16T09:46:00Z">
            <w:r w:rsidRPr="0030136C" w:rsidDel="0030136C">
              <w:rPr>
                <w:rFonts w:cstheme="minorHAnsi"/>
                <w:noProof/>
                <w:rPrChange w:id="387" w:author="Hemmati" w:date="2016-12-16T09:46:00Z">
                  <w:rPr>
                    <w:rStyle w:val="Hyperlink"/>
                    <w:rFonts w:cstheme="minorHAnsi"/>
                    <w:noProof/>
                  </w:rPr>
                </w:rPrChange>
              </w:rPr>
              <w:delText>Destination Control File</w:delText>
            </w:r>
            <w:r w:rsidRPr="00AB486D" w:rsidDel="0030136C">
              <w:rPr>
                <w:rFonts w:cstheme="minorHAnsi"/>
                <w:noProof/>
                <w:webHidden/>
              </w:rPr>
              <w:tab/>
            </w:r>
            <w:r w:rsidR="00827D8F" w:rsidRPr="00AB486D" w:rsidDel="0030136C">
              <w:rPr>
                <w:rFonts w:cstheme="minorHAnsi"/>
                <w:noProof/>
                <w:webHidden/>
              </w:rPr>
              <w:delText>87</w:delText>
            </w:r>
          </w:del>
        </w:p>
        <w:p w:rsidR="00CA1E7E" w:rsidRPr="00AB486D" w:rsidDel="0030136C" w:rsidRDefault="00CA1E7E">
          <w:pPr>
            <w:pStyle w:val="TOC2"/>
            <w:tabs>
              <w:tab w:val="right" w:leader="dot" w:pos="10070"/>
            </w:tabs>
            <w:rPr>
              <w:del w:id="388" w:author="Hemmati" w:date="2016-12-16T09:46:00Z"/>
              <w:rFonts w:eastAsiaTheme="minorEastAsia" w:cstheme="minorHAnsi"/>
              <w:noProof/>
              <w:lang w:val="en-CA" w:eastAsia="en-CA"/>
            </w:rPr>
          </w:pPr>
          <w:del w:id="389" w:author="Hemmati" w:date="2016-12-16T09:46:00Z">
            <w:r w:rsidRPr="0030136C" w:rsidDel="0030136C">
              <w:rPr>
                <w:rFonts w:cstheme="minorHAnsi"/>
                <w:noProof/>
                <w:rPrChange w:id="390" w:author="Hemmati" w:date="2016-12-16T09:46:00Z">
                  <w:rPr>
                    <w:rStyle w:val="Hyperlink"/>
                    <w:rFonts w:cstheme="minorHAnsi"/>
                    <w:noProof/>
                  </w:rPr>
                </w:rPrChange>
              </w:rPr>
              <w:delText>Destination Log File</w:delText>
            </w:r>
            <w:r w:rsidRPr="00AB486D" w:rsidDel="0030136C">
              <w:rPr>
                <w:rFonts w:cstheme="minorHAnsi"/>
                <w:noProof/>
                <w:webHidden/>
              </w:rPr>
              <w:tab/>
            </w:r>
            <w:r w:rsidR="00827D8F" w:rsidRPr="00AB486D" w:rsidDel="0030136C">
              <w:rPr>
                <w:rFonts w:cstheme="minorHAnsi"/>
                <w:noProof/>
                <w:webHidden/>
              </w:rPr>
              <w:delText>88</w:delText>
            </w:r>
          </w:del>
        </w:p>
        <w:p w:rsidR="00CA1E7E" w:rsidRPr="00AB486D" w:rsidDel="0030136C" w:rsidRDefault="00CA1E7E">
          <w:pPr>
            <w:pStyle w:val="TOC2"/>
            <w:tabs>
              <w:tab w:val="right" w:leader="dot" w:pos="10070"/>
            </w:tabs>
            <w:rPr>
              <w:del w:id="391" w:author="Hemmati" w:date="2016-12-16T09:46:00Z"/>
              <w:rFonts w:eastAsiaTheme="minorEastAsia" w:cstheme="minorHAnsi"/>
              <w:noProof/>
              <w:lang w:val="en-CA" w:eastAsia="en-CA"/>
            </w:rPr>
          </w:pPr>
          <w:del w:id="392" w:author="Hemmati" w:date="2016-12-16T09:46:00Z">
            <w:r w:rsidRPr="0030136C" w:rsidDel="0030136C">
              <w:rPr>
                <w:rFonts w:cstheme="minorHAnsi"/>
                <w:noProof/>
                <w:rPrChange w:id="393" w:author="Hemmati" w:date="2016-12-16T09:46:00Z">
                  <w:rPr>
                    <w:rStyle w:val="Hyperlink"/>
                    <w:rFonts w:cstheme="minorHAnsi"/>
                    <w:noProof/>
                  </w:rPr>
                </w:rPrChange>
              </w:rPr>
              <w:delText>Fee Type Control File</w:delText>
            </w:r>
            <w:r w:rsidRPr="00AB486D" w:rsidDel="0030136C">
              <w:rPr>
                <w:rFonts w:cstheme="minorHAnsi"/>
                <w:noProof/>
                <w:webHidden/>
              </w:rPr>
              <w:tab/>
            </w:r>
            <w:r w:rsidR="00827D8F" w:rsidRPr="00AB486D" w:rsidDel="0030136C">
              <w:rPr>
                <w:rFonts w:cstheme="minorHAnsi"/>
                <w:noProof/>
                <w:webHidden/>
              </w:rPr>
              <w:delText>89</w:delText>
            </w:r>
          </w:del>
        </w:p>
        <w:p w:rsidR="00CA1E7E" w:rsidRPr="00AB486D" w:rsidDel="0030136C" w:rsidRDefault="00CA1E7E">
          <w:pPr>
            <w:pStyle w:val="TOC2"/>
            <w:tabs>
              <w:tab w:val="right" w:leader="dot" w:pos="10070"/>
            </w:tabs>
            <w:rPr>
              <w:del w:id="394" w:author="Hemmati" w:date="2016-12-16T09:46:00Z"/>
              <w:rFonts w:eastAsiaTheme="minorEastAsia" w:cstheme="minorHAnsi"/>
              <w:noProof/>
              <w:lang w:val="en-CA" w:eastAsia="en-CA"/>
            </w:rPr>
          </w:pPr>
          <w:del w:id="395" w:author="Hemmati" w:date="2016-12-16T09:46:00Z">
            <w:r w:rsidRPr="0030136C" w:rsidDel="0030136C">
              <w:rPr>
                <w:rFonts w:cstheme="minorHAnsi"/>
                <w:noProof/>
                <w:rPrChange w:id="396" w:author="Hemmati" w:date="2016-12-16T09:46:00Z">
                  <w:rPr>
                    <w:rStyle w:val="Hyperlink"/>
                    <w:rFonts w:cstheme="minorHAnsi"/>
                    <w:noProof/>
                  </w:rPr>
                </w:rPrChange>
              </w:rPr>
              <w:delText>Fee Type Log File</w:delText>
            </w:r>
            <w:r w:rsidRPr="00AB486D" w:rsidDel="0030136C">
              <w:rPr>
                <w:rFonts w:cstheme="minorHAnsi"/>
                <w:noProof/>
                <w:webHidden/>
              </w:rPr>
              <w:tab/>
            </w:r>
            <w:r w:rsidR="00827D8F" w:rsidRPr="00AB486D" w:rsidDel="0030136C">
              <w:rPr>
                <w:rFonts w:cstheme="minorHAnsi"/>
                <w:noProof/>
                <w:webHidden/>
              </w:rPr>
              <w:delText>90</w:delText>
            </w:r>
          </w:del>
        </w:p>
        <w:p w:rsidR="00CA1E7E" w:rsidRPr="00AB486D" w:rsidDel="0030136C" w:rsidRDefault="00CA1E7E">
          <w:pPr>
            <w:pStyle w:val="TOC2"/>
            <w:tabs>
              <w:tab w:val="right" w:leader="dot" w:pos="10070"/>
            </w:tabs>
            <w:rPr>
              <w:del w:id="397" w:author="Hemmati" w:date="2016-12-16T09:46:00Z"/>
              <w:rFonts w:eastAsiaTheme="minorEastAsia" w:cstheme="minorHAnsi"/>
              <w:noProof/>
              <w:lang w:val="en-CA" w:eastAsia="en-CA"/>
            </w:rPr>
          </w:pPr>
          <w:del w:id="398" w:author="Hemmati" w:date="2016-12-16T09:46:00Z">
            <w:r w:rsidRPr="0030136C" w:rsidDel="0030136C">
              <w:rPr>
                <w:rFonts w:cstheme="minorHAnsi"/>
                <w:noProof/>
                <w:rPrChange w:id="399" w:author="Hemmati" w:date="2016-12-16T09:46:00Z">
                  <w:rPr>
                    <w:rStyle w:val="Hyperlink"/>
                    <w:rFonts w:cstheme="minorHAnsi"/>
                    <w:noProof/>
                  </w:rPr>
                </w:rPrChange>
              </w:rPr>
              <w:delText>Product Category Control File</w:delText>
            </w:r>
            <w:r w:rsidRPr="00AB486D" w:rsidDel="0030136C">
              <w:rPr>
                <w:rFonts w:cstheme="minorHAnsi"/>
                <w:noProof/>
                <w:webHidden/>
              </w:rPr>
              <w:tab/>
            </w:r>
            <w:r w:rsidR="00827D8F" w:rsidRPr="00AB486D" w:rsidDel="0030136C">
              <w:rPr>
                <w:rFonts w:cstheme="minorHAnsi"/>
                <w:noProof/>
                <w:webHidden/>
              </w:rPr>
              <w:delText>91</w:delText>
            </w:r>
          </w:del>
        </w:p>
        <w:p w:rsidR="00CA1E7E" w:rsidRPr="00AB486D" w:rsidDel="0030136C" w:rsidRDefault="00CA1E7E">
          <w:pPr>
            <w:pStyle w:val="TOC2"/>
            <w:tabs>
              <w:tab w:val="right" w:leader="dot" w:pos="10070"/>
            </w:tabs>
            <w:rPr>
              <w:del w:id="400" w:author="Hemmati" w:date="2016-12-16T09:46:00Z"/>
              <w:rFonts w:eastAsiaTheme="minorEastAsia" w:cstheme="minorHAnsi"/>
              <w:noProof/>
              <w:lang w:val="en-CA" w:eastAsia="en-CA"/>
            </w:rPr>
          </w:pPr>
          <w:del w:id="401" w:author="Hemmati" w:date="2016-12-16T09:46:00Z">
            <w:r w:rsidRPr="0030136C" w:rsidDel="0030136C">
              <w:rPr>
                <w:rFonts w:cstheme="minorHAnsi"/>
                <w:noProof/>
                <w:rPrChange w:id="402" w:author="Hemmati" w:date="2016-12-16T09:46:00Z">
                  <w:rPr>
                    <w:rStyle w:val="Hyperlink"/>
                    <w:rFonts w:cstheme="minorHAnsi"/>
                    <w:noProof/>
                  </w:rPr>
                </w:rPrChange>
              </w:rPr>
              <w:delText>Product Category Control File</w:delText>
            </w:r>
            <w:r w:rsidRPr="00AB486D" w:rsidDel="0030136C">
              <w:rPr>
                <w:rFonts w:cstheme="minorHAnsi"/>
                <w:noProof/>
                <w:webHidden/>
              </w:rPr>
              <w:tab/>
            </w:r>
            <w:r w:rsidR="00827D8F" w:rsidRPr="00AB486D" w:rsidDel="0030136C">
              <w:rPr>
                <w:rFonts w:cstheme="minorHAnsi"/>
                <w:noProof/>
                <w:webHidden/>
              </w:rPr>
              <w:delText>92</w:delText>
            </w:r>
          </w:del>
        </w:p>
        <w:p w:rsidR="00CA1E7E" w:rsidRPr="00AB486D" w:rsidDel="0030136C" w:rsidRDefault="00CA1E7E">
          <w:pPr>
            <w:pStyle w:val="TOC1"/>
            <w:tabs>
              <w:tab w:val="right" w:leader="dot" w:pos="10070"/>
            </w:tabs>
            <w:rPr>
              <w:del w:id="403" w:author="Hemmati" w:date="2016-12-16T09:46:00Z"/>
              <w:rFonts w:eastAsiaTheme="minorEastAsia" w:cstheme="minorHAnsi"/>
              <w:noProof/>
              <w:lang w:val="en-CA" w:eastAsia="en-CA"/>
            </w:rPr>
          </w:pPr>
          <w:del w:id="404" w:author="Hemmati" w:date="2016-12-16T09:46:00Z">
            <w:r w:rsidRPr="0030136C" w:rsidDel="0030136C">
              <w:rPr>
                <w:rFonts w:cstheme="minorHAnsi"/>
                <w:b/>
                <w:noProof/>
                <w:rPrChange w:id="405" w:author="Hemmati" w:date="2016-12-16T09:46:00Z">
                  <w:rPr>
                    <w:rStyle w:val="Hyperlink"/>
                    <w:rFonts w:cstheme="minorHAnsi"/>
                    <w:b/>
                    <w:noProof/>
                  </w:rPr>
                </w:rPrChange>
              </w:rPr>
              <w:delText>General Verification for Tables</w:delText>
            </w:r>
            <w:r w:rsidRPr="00AB486D" w:rsidDel="0030136C">
              <w:rPr>
                <w:rFonts w:cstheme="minorHAnsi"/>
                <w:noProof/>
                <w:webHidden/>
              </w:rPr>
              <w:tab/>
            </w:r>
            <w:r w:rsidR="00827D8F" w:rsidRPr="00AB486D" w:rsidDel="0030136C">
              <w:rPr>
                <w:rFonts w:cstheme="minorHAnsi"/>
                <w:noProof/>
                <w:webHidden/>
              </w:rPr>
              <w:delText>94</w:delText>
            </w:r>
          </w:del>
        </w:p>
        <w:p w:rsidR="00CA1E7E" w:rsidRPr="00AB486D" w:rsidDel="0030136C" w:rsidRDefault="00CA1E7E">
          <w:pPr>
            <w:pStyle w:val="TOC1"/>
            <w:tabs>
              <w:tab w:val="right" w:leader="dot" w:pos="10070"/>
            </w:tabs>
            <w:rPr>
              <w:del w:id="406" w:author="Hemmati" w:date="2016-12-16T09:46:00Z"/>
              <w:rFonts w:eastAsiaTheme="minorEastAsia" w:cstheme="minorHAnsi"/>
              <w:noProof/>
              <w:lang w:val="en-CA" w:eastAsia="en-CA"/>
            </w:rPr>
          </w:pPr>
          <w:del w:id="407" w:author="Hemmati" w:date="2016-12-16T09:46:00Z">
            <w:r w:rsidRPr="0030136C" w:rsidDel="0030136C">
              <w:rPr>
                <w:rFonts w:cstheme="minorHAnsi"/>
                <w:b/>
                <w:noProof/>
                <w:rPrChange w:id="408" w:author="Hemmati" w:date="2016-12-16T09:46:00Z">
                  <w:rPr>
                    <w:rStyle w:val="Hyperlink"/>
                    <w:rFonts w:cstheme="minorHAnsi"/>
                    <w:b/>
                    <w:noProof/>
                  </w:rPr>
                </w:rPrChange>
              </w:rPr>
              <w:delText>Incorrect Data</w:delText>
            </w:r>
            <w:r w:rsidRPr="00AB486D" w:rsidDel="0030136C">
              <w:rPr>
                <w:rFonts w:cstheme="minorHAnsi"/>
                <w:noProof/>
                <w:webHidden/>
              </w:rPr>
              <w:tab/>
            </w:r>
            <w:r w:rsidR="00827D8F" w:rsidRPr="00AB486D" w:rsidDel="0030136C">
              <w:rPr>
                <w:rFonts w:cstheme="minorHAnsi"/>
                <w:noProof/>
                <w:webHidden/>
              </w:rPr>
              <w:delText>108</w:delText>
            </w:r>
          </w:del>
        </w:p>
        <w:p w:rsidR="0049433B" w:rsidRPr="00AB486D" w:rsidRDefault="0049433B">
          <w:pPr>
            <w:rPr>
              <w:rFonts w:cstheme="minorHAnsi"/>
            </w:rPr>
          </w:pPr>
          <w:r w:rsidRPr="00AB486D">
            <w:rPr>
              <w:rFonts w:cstheme="minorHAnsi"/>
            </w:rPr>
            <w:fldChar w:fldCharType="end"/>
          </w:r>
        </w:p>
      </w:sdtContent>
    </w:sdt>
    <w:p w:rsidR="0049433B" w:rsidRPr="00AB486D" w:rsidRDefault="0049433B">
      <w:pPr>
        <w:rPr>
          <w:rFonts w:eastAsiaTheme="majorEastAsia" w:cstheme="minorHAnsi"/>
          <w:b/>
          <w:bCs/>
          <w:sz w:val="28"/>
          <w:szCs w:val="28"/>
        </w:rPr>
      </w:pPr>
      <w:r w:rsidRPr="00AB486D">
        <w:rPr>
          <w:rFonts w:cstheme="minorHAnsi"/>
        </w:rPr>
        <w:lastRenderedPageBreak/>
        <w:br w:type="page"/>
      </w:r>
    </w:p>
    <w:p w:rsidR="009C5670" w:rsidRPr="00AB486D" w:rsidRDefault="009C5670" w:rsidP="00F710DC">
      <w:pPr>
        <w:pStyle w:val="Heading1"/>
        <w:rPr>
          <w:rFonts w:cstheme="minorHAnsi"/>
        </w:rPr>
      </w:pPr>
      <w:bookmarkStart w:id="409" w:name="_Toc469648501"/>
      <w:r w:rsidRPr="00AB486D">
        <w:rPr>
          <w:rFonts w:cstheme="minorHAnsi"/>
        </w:rPr>
        <w:lastRenderedPageBreak/>
        <w:t>Introduction</w:t>
      </w:r>
      <w:bookmarkEnd w:id="409"/>
    </w:p>
    <w:p w:rsidR="009C5670" w:rsidRPr="00AB486D" w:rsidRDefault="008A2E9A" w:rsidP="009C5670">
      <w:pPr>
        <w:rPr>
          <w:rFonts w:cstheme="minorHAnsi"/>
        </w:rPr>
      </w:pPr>
      <w:r w:rsidRPr="00AB486D">
        <w:rPr>
          <w:rFonts w:cstheme="minorHAnsi"/>
        </w:rPr>
        <w:t>After creating the</w:t>
      </w:r>
      <w:r w:rsidR="009C5670" w:rsidRPr="00AB486D">
        <w:rPr>
          <w:rFonts w:cstheme="minorHAnsi"/>
        </w:rPr>
        <w:t xml:space="preserve"> database and rel</w:t>
      </w:r>
      <w:r w:rsidRPr="00AB486D">
        <w:rPr>
          <w:rFonts w:cstheme="minorHAnsi"/>
        </w:rPr>
        <w:t xml:space="preserve">ated tablespaces by oracle 11g </w:t>
      </w:r>
      <w:r w:rsidR="009C5670" w:rsidRPr="00AB486D">
        <w:rPr>
          <w:rFonts w:cstheme="minorHAnsi"/>
        </w:rPr>
        <w:t xml:space="preserve">we are ready to create </w:t>
      </w:r>
      <w:r w:rsidRPr="00AB486D">
        <w:rPr>
          <w:rFonts w:cstheme="minorHAnsi"/>
        </w:rPr>
        <w:t xml:space="preserve">the </w:t>
      </w:r>
      <w:r w:rsidR="009C5670" w:rsidRPr="00AB486D">
        <w:rPr>
          <w:rFonts w:cstheme="minorHAnsi"/>
        </w:rPr>
        <w:t>necessary objects inside</w:t>
      </w:r>
      <w:r w:rsidRPr="00AB486D">
        <w:rPr>
          <w:rFonts w:cstheme="minorHAnsi"/>
        </w:rPr>
        <w:t xml:space="preserve"> the </w:t>
      </w:r>
      <w:r w:rsidR="009C5670" w:rsidRPr="00AB486D">
        <w:rPr>
          <w:rFonts w:cstheme="minorHAnsi"/>
        </w:rPr>
        <w:t>database such as: Tables, Seque</w:t>
      </w:r>
      <w:r w:rsidRPr="00AB486D">
        <w:rPr>
          <w:rFonts w:cstheme="minorHAnsi"/>
        </w:rPr>
        <w:t>nces, Users, Profiles, Roles,</w:t>
      </w:r>
      <w:r w:rsidR="009C5670" w:rsidRPr="00AB486D">
        <w:rPr>
          <w:rFonts w:cstheme="minorHAnsi"/>
        </w:rPr>
        <w:t xml:space="preserve"> etc.</w:t>
      </w:r>
    </w:p>
    <w:p w:rsidR="009C5670" w:rsidRPr="00AB486D" w:rsidRDefault="009C5670" w:rsidP="009C5670">
      <w:pPr>
        <w:rPr>
          <w:rFonts w:cstheme="minorHAnsi"/>
        </w:rPr>
      </w:pPr>
      <w:r w:rsidRPr="00AB486D">
        <w:rPr>
          <w:rFonts w:cstheme="minorHAnsi"/>
        </w:rPr>
        <w:t>According to Travel Experts Agency</w:t>
      </w:r>
      <w:r w:rsidR="008A2E9A" w:rsidRPr="00AB486D">
        <w:rPr>
          <w:rFonts w:cstheme="minorHAnsi"/>
          <w:lang w:val="en-CA"/>
        </w:rPr>
        <w:t>’s</w:t>
      </w:r>
      <w:r w:rsidRPr="00AB486D">
        <w:rPr>
          <w:rFonts w:cstheme="minorHAnsi"/>
        </w:rPr>
        <w:t xml:space="preserve"> documents and data </w:t>
      </w:r>
      <w:r w:rsidR="008A2E9A" w:rsidRPr="00AB486D">
        <w:rPr>
          <w:rFonts w:cstheme="minorHAnsi"/>
        </w:rPr>
        <w:t>three</w:t>
      </w:r>
      <w:r w:rsidRPr="00AB486D">
        <w:rPr>
          <w:rFonts w:cstheme="minorHAnsi"/>
        </w:rPr>
        <w:t xml:space="preserve"> kinds of </w:t>
      </w:r>
      <w:r w:rsidR="008A2E9A" w:rsidRPr="00AB486D">
        <w:rPr>
          <w:rFonts w:cstheme="minorHAnsi"/>
        </w:rPr>
        <w:t>are identifiable; Temporary tables, Code tables, and Main tables.</w:t>
      </w:r>
    </w:p>
    <w:p w:rsidR="009C5670" w:rsidRPr="00AB486D" w:rsidRDefault="009C5670" w:rsidP="009C5670">
      <w:pPr>
        <w:rPr>
          <w:rFonts w:cstheme="minorHAnsi"/>
        </w:rPr>
      </w:pPr>
      <w:r w:rsidRPr="00AB486D">
        <w:rPr>
          <w:rFonts w:cstheme="minorHAnsi"/>
        </w:rPr>
        <w:t>In each database, it is necessary we</w:t>
      </w:r>
      <w:r w:rsidR="008A2E9A" w:rsidRPr="00AB486D">
        <w:rPr>
          <w:rFonts w:cstheme="minorHAnsi"/>
        </w:rPr>
        <w:t xml:space="preserve"> have a table owner user who owns</w:t>
      </w:r>
      <w:r w:rsidRPr="00AB486D">
        <w:rPr>
          <w:rFonts w:cstheme="minorHAnsi"/>
        </w:rPr>
        <w:t xml:space="preserve"> all tables and objects. The name of this user in Travelxp database is Towner.</w:t>
      </w:r>
    </w:p>
    <w:p w:rsidR="009C5670" w:rsidRPr="00AB486D" w:rsidRDefault="009C5670" w:rsidP="00F710DC">
      <w:pPr>
        <w:pStyle w:val="Heading2"/>
        <w:rPr>
          <w:rFonts w:cstheme="minorHAnsi"/>
        </w:rPr>
      </w:pPr>
      <w:bookmarkStart w:id="410" w:name="_Toc469648502"/>
      <w:r w:rsidRPr="00AB486D">
        <w:rPr>
          <w:rFonts w:cstheme="minorHAnsi"/>
        </w:rPr>
        <w:t>Temporary Tables</w:t>
      </w:r>
      <w:bookmarkEnd w:id="410"/>
    </w:p>
    <w:p w:rsidR="009C5670" w:rsidRPr="00AB486D" w:rsidRDefault="009C5670" w:rsidP="009C5670">
      <w:pPr>
        <w:rPr>
          <w:rFonts w:cstheme="minorHAnsi"/>
        </w:rPr>
      </w:pPr>
      <w:r w:rsidRPr="00AB486D">
        <w:rPr>
          <w:rFonts w:cstheme="minorHAnsi"/>
        </w:rPr>
        <w:t xml:space="preserve">Temporary Tables </w:t>
      </w:r>
      <w:r w:rsidR="008A2E9A" w:rsidRPr="00AB486D">
        <w:rPr>
          <w:rFonts w:cstheme="minorHAnsi"/>
        </w:rPr>
        <w:t>are</w:t>
      </w:r>
      <w:r w:rsidRPr="00AB486D">
        <w:rPr>
          <w:rFonts w:cstheme="minorHAnsi"/>
        </w:rPr>
        <w:t xml:space="preserve"> created in</w:t>
      </w:r>
      <w:r w:rsidR="008A2E9A" w:rsidRPr="00AB486D">
        <w:rPr>
          <w:rFonts w:cstheme="minorHAnsi"/>
        </w:rPr>
        <w:t xml:space="preserve"> the</w:t>
      </w:r>
      <w:r w:rsidRPr="00AB486D">
        <w:rPr>
          <w:rFonts w:cstheme="minorHAnsi"/>
        </w:rPr>
        <w:t xml:space="preserve"> adhoc tablespace and are used for loading data into the main tables. There are three tables (Customer_Data, Sale_Data, Supplier_Data) in the adhoc tablespace based on the </w:t>
      </w:r>
      <w:r w:rsidR="008A2E9A" w:rsidRPr="00AB486D">
        <w:rPr>
          <w:rFonts w:cstheme="minorHAnsi"/>
        </w:rPr>
        <w:t xml:space="preserve">agency’s </w:t>
      </w:r>
      <w:r w:rsidRPr="00AB486D">
        <w:rPr>
          <w:rFonts w:cstheme="minorHAnsi"/>
        </w:rPr>
        <w:t>excel sheets</w:t>
      </w:r>
      <w:r w:rsidR="008A2E9A" w:rsidRPr="00AB486D">
        <w:rPr>
          <w:rFonts w:cstheme="minorHAnsi"/>
        </w:rPr>
        <w:t xml:space="preserve"> of</w:t>
      </w:r>
      <w:r w:rsidRPr="00AB486D">
        <w:rPr>
          <w:rFonts w:cstheme="minorHAnsi"/>
        </w:rPr>
        <w:t xml:space="preserve"> data.</w:t>
      </w:r>
    </w:p>
    <w:p w:rsidR="009C5670" w:rsidRPr="00AB486D" w:rsidRDefault="009C5670" w:rsidP="00F710DC">
      <w:pPr>
        <w:pStyle w:val="Heading2"/>
        <w:rPr>
          <w:rFonts w:cstheme="minorHAnsi"/>
        </w:rPr>
      </w:pPr>
      <w:bookmarkStart w:id="411" w:name="_Toc469648503"/>
      <w:r w:rsidRPr="00AB486D">
        <w:rPr>
          <w:rFonts w:cstheme="minorHAnsi"/>
        </w:rPr>
        <w:t>Code Tables</w:t>
      </w:r>
      <w:bookmarkEnd w:id="411"/>
    </w:p>
    <w:p w:rsidR="009C5670" w:rsidRPr="00AB486D" w:rsidRDefault="009C5670" w:rsidP="009C5670">
      <w:pPr>
        <w:rPr>
          <w:rFonts w:cstheme="minorHAnsi"/>
        </w:rPr>
      </w:pPr>
      <w:r w:rsidRPr="00AB486D">
        <w:rPr>
          <w:rFonts w:cstheme="minorHAnsi"/>
        </w:rPr>
        <w:t>Code tables are included base information which translate the codes found in the Travel Expe</w:t>
      </w:r>
      <w:r w:rsidR="008A2E9A" w:rsidRPr="00AB486D">
        <w:rPr>
          <w:rFonts w:cstheme="minorHAnsi"/>
        </w:rPr>
        <w:t>rts Agency sample data, such as</w:t>
      </w:r>
      <w:r w:rsidRPr="00AB486D">
        <w:rPr>
          <w:rFonts w:cstheme="minorHAnsi"/>
        </w:rPr>
        <w:t>:</w:t>
      </w:r>
    </w:p>
    <w:p w:rsidR="009C5670" w:rsidRPr="00AB486D" w:rsidRDefault="009C5670" w:rsidP="009C5670">
      <w:pPr>
        <w:pStyle w:val="NoSpacing"/>
        <w:rPr>
          <w:rFonts w:cstheme="minorHAnsi"/>
          <w:b/>
        </w:rPr>
      </w:pPr>
      <w:r w:rsidRPr="00AB486D">
        <w:rPr>
          <w:rFonts w:cstheme="minorHAnsi"/>
          <w:b/>
        </w:rPr>
        <w:t>Destination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3672"/>
      </w:tblGrid>
      <w:tr w:rsidR="008A2E9A" w:rsidRPr="00AB486D" w:rsidTr="008A2E9A">
        <w:tc>
          <w:tcPr>
            <w:tcW w:w="2376" w:type="dxa"/>
            <w:shd w:val="clear" w:color="auto" w:fill="BFBFBF" w:themeFill="background1" w:themeFillShade="BF"/>
          </w:tcPr>
          <w:p w:rsidR="008A2E9A" w:rsidRPr="00AB486D" w:rsidRDefault="008A2E9A" w:rsidP="009C5670">
            <w:pPr>
              <w:pStyle w:val="NoSpacing"/>
              <w:rPr>
                <w:rFonts w:cstheme="minorHAnsi"/>
              </w:rPr>
            </w:pPr>
            <w:r w:rsidRPr="00AB486D">
              <w:rPr>
                <w:rFonts w:cstheme="minorHAnsi"/>
              </w:rPr>
              <w:t>Destination ID (code)</w:t>
            </w:r>
          </w:p>
        </w:tc>
        <w:tc>
          <w:tcPr>
            <w:tcW w:w="3672" w:type="dxa"/>
            <w:shd w:val="clear" w:color="auto" w:fill="BFBFBF" w:themeFill="background1" w:themeFillShade="BF"/>
          </w:tcPr>
          <w:p w:rsidR="008A2E9A" w:rsidRPr="00AB486D" w:rsidRDefault="008A2E9A" w:rsidP="009C5670">
            <w:pPr>
              <w:pStyle w:val="NoSpacing"/>
              <w:rPr>
                <w:rFonts w:cstheme="minorHAnsi"/>
              </w:rPr>
            </w:pPr>
            <w:r w:rsidRPr="00AB486D">
              <w:rPr>
                <w:rFonts w:cstheme="minorHAnsi"/>
              </w:rPr>
              <w:t>Destination ID</w:t>
            </w:r>
          </w:p>
        </w:tc>
      </w:tr>
      <w:tr w:rsidR="009C5670" w:rsidRPr="00AB486D" w:rsidTr="008A2E9A">
        <w:tc>
          <w:tcPr>
            <w:tcW w:w="2376" w:type="dxa"/>
          </w:tcPr>
          <w:p w:rsidR="009C5670" w:rsidRPr="00AB486D" w:rsidRDefault="009C5670" w:rsidP="009C5670">
            <w:pPr>
              <w:pStyle w:val="NoSpacing"/>
              <w:rPr>
                <w:rFonts w:cstheme="minorHAnsi"/>
              </w:rPr>
            </w:pPr>
            <w:r w:rsidRPr="00AB486D">
              <w:rPr>
                <w:rFonts w:cstheme="minorHAnsi"/>
              </w:rPr>
              <w:t>MED</w:t>
            </w:r>
          </w:p>
        </w:tc>
        <w:tc>
          <w:tcPr>
            <w:tcW w:w="3672" w:type="dxa"/>
          </w:tcPr>
          <w:p w:rsidR="009C5670" w:rsidRPr="00AB486D" w:rsidRDefault="009C5670" w:rsidP="009C5670">
            <w:pPr>
              <w:pStyle w:val="NoSpacing"/>
              <w:rPr>
                <w:rFonts w:cstheme="minorHAnsi"/>
              </w:rPr>
            </w:pPr>
            <w:r w:rsidRPr="00AB486D">
              <w:rPr>
                <w:rFonts w:cstheme="minorHAnsi"/>
              </w:rPr>
              <w:t>Mediterranean</w:t>
            </w:r>
          </w:p>
        </w:tc>
      </w:tr>
      <w:tr w:rsidR="009C5670" w:rsidRPr="00AB486D" w:rsidTr="008A2E9A">
        <w:tc>
          <w:tcPr>
            <w:tcW w:w="2376" w:type="dxa"/>
          </w:tcPr>
          <w:p w:rsidR="009C5670" w:rsidRPr="00AB486D" w:rsidRDefault="009C5670" w:rsidP="009C5670">
            <w:pPr>
              <w:pStyle w:val="NoSpacing"/>
              <w:rPr>
                <w:rFonts w:cstheme="minorHAnsi"/>
              </w:rPr>
            </w:pPr>
            <w:r w:rsidRPr="00AB486D">
              <w:rPr>
                <w:rFonts w:cstheme="minorHAnsi"/>
              </w:rPr>
              <w:t>ANZ</w:t>
            </w:r>
          </w:p>
        </w:tc>
        <w:tc>
          <w:tcPr>
            <w:tcW w:w="3672" w:type="dxa"/>
          </w:tcPr>
          <w:p w:rsidR="009C5670" w:rsidRPr="00AB486D" w:rsidRDefault="009C5670" w:rsidP="009C5670">
            <w:pPr>
              <w:pStyle w:val="NoSpacing"/>
              <w:rPr>
                <w:rFonts w:cstheme="minorHAnsi"/>
              </w:rPr>
            </w:pPr>
            <w:r w:rsidRPr="00AB486D">
              <w:rPr>
                <w:rFonts w:cstheme="minorHAnsi"/>
              </w:rPr>
              <w:t>Australia &amp; New Zealand</w:t>
            </w:r>
          </w:p>
        </w:tc>
      </w:tr>
      <w:tr w:rsidR="009C5670" w:rsidRPr="00AB486D" w:rsidTr="008A2E9A">
        <w:tc>
          <w:tcPr>
            <w:tcW w:w="2376" w:type="dxa"/>
          </w:tcPr>
          <w:p w:rsidR="009C5670" w:rsidRPr="00AB486D" w:rsidRDefault="009C5670" w:rsidP="009C5670">
            <w:pPr>
              <w:pStyle w:val="NoSpacing"/>
              <w:rPr>
                <w:rFonts w:cstheme="minorHAnsi"/>
              </w:rPr>
            </w:pPr>
            <w:r w:rsidRPr="00AB486D">
              <w:rPr>
                <w:rFonts w:cstheme="minorHAnsi"/>
              </w:rPr>
              <w:t>AFR</w:t>
            </w:r>
          </w:p>
        </w:tc>
        <w:tc>
          <w:tcPr>
            <w:tcW w:w="3672" w:type="dxa"/>
          </w:tcPr>
          <w:p w:rsidR="009C5670" w:rsidRPr="00AB486D" w:rsidRDefault="009C5670" w:rsidP="009C5670">
            <w:pPr>
              <w:pStyle w:val="NoSpacing"/>
              <w:rPr>
                <w:rFonts w:cstheme="minorHAnsi"/>
              </w:rPr>
            </w:pPr>
            <w:r w:rsidRPr="00AB486D">
              <w:rPr>
                <w:rFonts w:cstheme="minorHAnsi"/>
              </w:rPr>
              <w:t>Africa</w:t>
            </w:r>
          </w:p>
        </w:tc>
      </w:tr>
      <w:tr w:rsidR="009C5670" w:rsidRPr="00AB486D" w:rsidTr="008A2E9A">
        <w:tc>
          <w:tcPr>
            <w:tcW w:w="2376" w:type="dxa"/>
          </w:tcPr>
          <w:p w:rsidR="009C5670" w:rsidRPr="00AB486D" w:rsidRDefault="009C5670" w:rsidP="009C5670">
            <w:pPr>
              <w:pStyle w:val="NoSpacing"/>
              <w:rPr>
                <w:rFonts w:cstheme="minorHAnsi"/>
              </w:rPr>
            </w:pPr>
            <w:r w:rsidRPr="00AB486D">
              <w:rPr>
                <w:rFonts w:cstheme="minorHAnsi"/>
              </w:rPr>
              <w:t>ASIA</w:t>
            </w:r>
          </w:p>
        </w:tc>
        <w:tc>
          <w:tcPr>
            <w:tcW w:w="3672" w:type="dxa"/>
          </w:tcPr>
          <w:p w:rsidR="009C5670" w:rsidRPr="00AB486D" w:rsidRDefault="009C5670" w:rsidP="009C5670">
            <w:pPr>
              <w:pStyle w:val="NoSpacing"/>
              <w:rPr>
                <w:rFonts w:cstheme="minorHAnsi"/>
              </w:rPr>
            </w:pPr>
            <w:r w:rsidRPr="00AB486D">
              <w:rPr>
                <w:rFonts w:cstheme="minorHAnsi"/>
              </w:rPr>
              <w:t>Asia</w:t>
            </w:r>
          </w:p>
        </w:tc>
      </w:tr>
      <w:tr w:rsidR="009C5670" w:rsidRPr="00AB486D" w:rsidTr="008A2E9A">
        <w:tc>
          <w:tcPr>
            <w:tcW w:w="2376" w:type="dxa"/>
          </w:tcPr>
          <w:p w:rsidR="009C5670" w:rsidRPr="00AB486D" w:rsidRDefault="009C5670" w:rsidP="009C5670">
            <w:pPr>
              <w:pStyle w:val="NoSpacing"/>
              <w:rPr>
                <w:rFonts w:cstheme="minorHAnsi"/>
              </w:rPr>
            </w:pPr>
            <w:r w:rsidRPr="00AB486D">
              <w:rPr>
                <w:rFonts w:cstheme="minorHAnsi"/>
              </w:rPr>
              <w:t>SA</w:t>
            </w:r>
          </w:p>
        </w:tc>
        <w:tc>
          <w:tcPr>
            <w:tcW w:w="3672" w:type="dxa"/>
          </w:tcPr>
          <w:p w:rsidR="009C5670" w:rsidRPr="00AB486D" w:rsidRDefault="009C5670" w:rsidP="009C5670">
            <w:pPr>
              <w:pStyle w:val="NoSpacing"/>
              <w:rPr>
                <w:rFonts w:cstheme="minorHAnsi"/>
              </w:rPr>
            </w:pPr>
            <w:r w:rsidRPr="00AB486D">
              <w:rPr>
                <w:rFonts w:cstheme="minorHAnsi"/>
              </w:rPr>
              <w:t>South America</w:t>
            </w:r>
          </w:p>
        </w:tc>
      </w:tr>
      <w:tr w:rsidR="009C5670" w:rsidRPr="00AB486D" w:rsidTr="008A2E9A">
        <w:tc>
          <w:tcPr>
            <w:tcW w:w="2376" w:type="dxa"/>
          </w:tcPr>
          <w:p w:rsidR="009C5670" w:rsidRPr="00AB486D" w:rsidRDefault="009C5670" w:rsidP="009C5670">
            <w:pPr>
              <w:pStyle w:val="NoSpacing"/>
              <w:rPr>
                <w:rFonts w:cstheme="minorHAnsi"/>
              </w:rPr>
            </w:pPr>
            <w:r w:rsidRPr="00AB486D">
              <w:rPr>
                <w:rFonts w:cstheme="minorHAnsi"/>
              </w:rPr>
              <w:t>EU</w:t>
            </w:r>
          </w:p>
        </w:tc>
        <w:tc>
          <w:tcPr>
            <w:tcW w:w="3672" w:type="dxa"/>
          </w:tcPr>
          <w:p w:rsidR="009C5670" w:rsidRPr="00AB486D" w:rsidRDefault="009C5670" w:rsidP="009C5670">
            <w:pPr>
              <w:pStyle w:val="NoSpacing"/>
              <w:rPr>
                <w:rFonts w:cstheme="minorHAnsi"/>
              </w:rPr>
            </w:pPr>
            <w:r w:rsidRPr="00AB486D">
              <w:rPr>
                <w:rFonts w:cstheme="minorHAnsi"/>
              </w:rPr>
              <w:t>Europe &amp; United Kingdom</w:t>
            </w:r>
          </w:p>
        </w:tc>
      </w:tr>
      <w:tr w:rsidR="009C5670" w:rsidRPr="00AB486D" w:rsidTr="008A2E9A">
        <w:tc>
          <w:tcPr>
            <w:tcW w:w="2376" w:type="dxa"/>
          </w:tcPr>
          <w:p w:rsidR="009C5670" w:rsidRPr="00AB486D" w:rsidRDefault="009C5670" w:rsidP="009C5670">
            <w:pPr>
              <w:pStyle w:val="NoSpacing"/>
              <w:rPr>
                <w:rFonts w:cstheme="minorHAnsi"/>
              </w:rPr>
            </w:pPr>
            <w:r w:rsidRPr="00AB486D">
              <w:rPr>
                <w:rFonts w:cstheme="minorHAnsi"/>
              </w:rPr>
              <w:t>MEAST</w:t>
            </w:r>
          </w:p>
        </w:tc>
        <w:tc>
          <w:tcPr>
            <w:tcW w:w="3672" w:type="dxa"/>
          </w:tcPr>
          <w:p w:rsidR="009C5670" w:rsidRPr="00AB486D" w:rsidRDefault="009C5670" w:rsidP="009C5670">
            <w:pPr>
              <w:pStyle w:val="NoSpacing"/>
              <w:rPr>
                <w:rFonts w:cstheme="minorHAnsi"/>
              </w:rPr>
            </w:pPr>
            <w:r w:rsidRPr="00AB486D">
              <w:rPr>
                <w:rFonts w:cstheme="minorHAnsi"/>
              </w:rPr>
              <w:t>Middle East</w:t>
            </w:r>
          </w:p>
        </w:tc>
      </w:tr>
      <w:tr w:rsidR="009C5670" w:rsidRPr="00AB486D" w:rsidTr="008A2E9A">
        <w:tc>
          <w:tcPr>
            <w:tcW w:w="2376" w:type="dxa"/>
          </w:tcPr>
          <w:p w:rsidR="009C5670" w:rsidRPr="00AB486D" w:rsidRDefault="009C5670" w:rsidP="009C5670">
            <w:pPr>
              <w:pStyle w:val="NoSpacing"/>
              <w:rPr>
                <w:rFonts w:cstheme="minorHAnsi"/>
              </w:rPr>
            </w:pPr>
            <w:r w:rsidRPr="00AB486D">
              <w:rPr>
                <w:rFonts w:cstheme="minorHAnsi"/>
              </w:rPr>
              <w:t>SP</w:t>
            </w:r>
          </w:p>
        </w:tc>
        <w:tc>
          <w:tcPr>
            <w:tcW w:w="3672" w:type="dxa"/>
          </w:tcPr>
          <w:p w:rsidR="009C5670" w:rsidRPr="00AB486D" w:rsidRDefault="009C5670" w:rsidP="009C5670">
            <w:pPr>
              <w:pStyle w:val="NoSpacing"/>
              <w:rPr>
                <w:rFonts w:cstheme="minorHAnsi"/>
              </w:rPr>
            </w:pPr>
            <w:r w:rsidRPr="00AB486D">
              <w:rPr>
                <w:rFonts w:cstheme="minorHAnsi"/>
              </w:rPr>
              <w:t>South Pacific</w:t>
            </w:r>
          </w:p>
        </w:tc>
      </w:tr>
      <w:tr w:rsidR="009C5670" w:rsidRPr="00AB486D" w:rsidTr="008A2E9A">
        <w:tc>
          <w:tcPr>
            <w:tcW w:w="2376" w:type="dxa"/>
          </w:tcPr>
          <w:p w:rsidR="009C5670" w:rsidRPr="00AB486D" w:rsidRDefault="009C5670" w:rsidP="009C5670">
            <w:pPr>
              <w:pStyle w:val="NoSpacing"/>
              <w:rPr>
                <w:rFonts w:cstheme="minorHAnsi"/>
              </w:rPr>
            </w:pPr>
            <w:r w:rsidRPr="00AB486D">
              <w:rPr>
                <w:rFonts w:cstheme="minorHAnsi"/>
              </w:rPr>
              <w:t>NA</w:t>
            </w:r>
          </w:p>
        </w:tc>
        <w:tc>
          <w:tcPr>
            <w:tcW w:w="3672" w:type="dxa"/>
          </w:tcPr>
          <w:p w:rsidR="009C5670" w:rsidRPr="00AB486D" w:rsidRDefault="009C5670" w:rsidP="009C5670">
            <w:pPr>
              <w:pStyle w:val="NoSpacing"/>
              <w:rPr>
                <w:rFonts w:cstheme="minorHAnsi"/>
              </w:rPr>
            </w:pPr>
            <w:r w:rsidRPr="00AB486D">
              <w:rPr>
                <w:rFonts w:cstheme="minorHAnsi"/>
              </w:rPr>
              <w:t>North America</w:t>
            </w:r>
          </w:p>
        </w:tc>
      </w:tr>
      <w:tr w:rsidR="009C5670" w:rsidRPr="00AB486D" w:rsidTr="008A2E9A">
        <w:tc>
          <w:tcPr>
            <w:tcW w:w="2376" w:type="dxa"/>
          </w:tcPr>
          <w:p w:rsidR="009C5670" w:rsidRPr="00AB486D" w:rsidRDefault="009C5670" w:rsidP="009C5670">
            <w:pPr>
              <w:pStyle w:val="NoSpacing"/>
              <w:rPr>
                <w:rFonts w:cstheme="minorHAnsi"/>
              </w:rPr>
            </w:pPr>
            <w:r w:rsidRPr="00AB486D">
              <w:rPr>
                <w:rFonts w:cstheme="minorHAnsi"/>
              </w:rPr>
              <w:t>OTHR</w:t>
            </w:r>
          </w:p>
        </w:tc>
        <w:tc>
          <w:tcPr>
            <w:tcW w:w="3672" w:type="dxa"/>
          </w:tcPr>
          <w:p w:rsidR="009C5670" w:rsidRPr="00AB486D" w:rsidRDefault="009C5670" w:rsidP="009C5670">
            <w:pPr>
              <w:pStyle w:val="NoSpacing"/>
              <w:rPr>
                <w:rFonts w:cstheme="minorHAnsi"/>
              </w:rPr>
            </w:pPr>
            <w:r w:rsidRPr="00AB486D">
              <w:rPr>
                <w:rFonts w:cstheme="minorHAnsi"/>
              </w:rPr>
              <w:t>Other</w:t>
            </w:r>
          </w:p>
        </w:tc>
      </w:tr>
    </w:tbl>
    <w:p w:rsidR="009C5670" w:rsidRPr="00AB486D" w:rsidRDefault="009C5670" w:rsidP="009C5670">
      <w:pPr>
        <w:pStyle w:val="NoSpacing"/>
        <w:rPr>
          <w:rFonts w:cstheme="minorHAnsi"/>
        </w:rPr>
      </w:pPr>
    </w:p>
    <w:p w:rsidR="009C5670" w:rsidRPr="00AB486D" w:rsidRDefault="009C5670" w:rsidP="009C5670">
      <w:pPr>
        <w:pStyle w:val="NoSpacing"/>
        <w:rPr>
          <w:rFonts w:cstheme="minorHAnsi"/>
          <w:b/>
        </w:rPr>
      </w:pPr>
      <w:r w:rsidRPr="00AB486D">
        <w:rPr>
          <w:rFonts w:cstheme="minorHAnsi"/>
          <w:b/>
        </w:rPr>
        <w:t>Travel Agents: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980"/>
        <w:gridCol w:w="2340"/>
      </w:tblGrid>
      <w:tr w:rsidR="009C5670" w:rsidRPr="00AB486D" w:rsidTr="009C5670">
        <w:tc>
          <w:tcPr>
            <w:tcW w:w="1728"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Agent ID</w:t>
            </w:r>
          </w:p>
        </w:tc>
        <w:tc>
          <w:tcPr>
            <w:tcW w:w="1980"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First Name</w:t>
            </w:r>
          </w:p>
        </w:tc>
        <w:tc>
          <w:tcPr>
            <w:tcW w:w="2340"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Last Name</w:t>
            </w:r>
          </w:p>
        </w:tc>
      </w:tr>
      <w:tr w:rsidR="009C5670" w:rsidRPr="00AB486D" w:rsidTr="009C5670">
        <w:tc>
          <w:tcPr>
            <w:tcW w:w="1728" w:type="dxa"/>
          </w:tcPr>
          <w:p w:rsidR="009C5670" w:rsidRPr="00AB486D" w:rsidRDefault="009C5670" w:rsidP="009C5670">
            <w:pPr>
              <w:pStyle w:val="NoSpacing"/>
              <w:rPr>
                <w:rFonts w:cstheme="minorHAnsi"/>
              </w:rPr>
            </w:pPr>
            <w:r w:rsidRPr="00AB486D">
              <w:rPr>
                <w:rFonts w:cstheme="minorHAnsi"/>
              </w:rPr>
              <w:t>JD</w:t>
            </w:r>
          </w:p>
        </w:tc>
        <w:tc>
          <w:tcPr>
            <w:tcW w:w="1980" w:type="dxa"/>
          </w:tcPr>
          <w:p w:rsidR="009C5670" w:rsidRPr="00AB486D" w:rsidRDefault="009C5670" w:rsidP="009C5670">
            <w:pPr>
              <w:pStyle w:val="NoSpacing"/>
              <w:rPr>
                <w:rFonts w:cstheme="minorHAnsi"/>
              </w:rPr>
            </w:pPr>
            <w:r w:rsidRPr="00AB486D">
              <w:rPr>
                <w:rFonts w:cstheme="minorHAnsi"/>
              </w:rPr>
              <w:t>Janet</w:t>
            </w:r>
          </w:p>
        </w:tc>
        <w:tc>
          <w:tcPr>
            <w:tcW w:w="2340" w:type="dxa"/>
          </w:tcPr>
          <w:p w:rsidR="009C5670" w:rsidRPr="00AB486D" w:rsidRDefault="009C5670" w:rsidP="009C5670">
            <w:pPr>
              <w:pStyle w:val="NoSpacing"/>
              <w:rPr>
                <w:rFonts w:cstheme="minorHAnsi"/>
              </w:rPr>
            </w:pPr>
            <w:r w:rsidRPr="00AB486D">
              <w:rPr>
                <w:rFonts w:cstheme="minorHAnsi"/>
              </w:rPr>
              <w:t>Delton</w:t>
            </w:r>
          </w:p>
        </w:tc>
      </w:tr>
      <w:tr w:rsidR="009C5670" w:rsidRPr="00AB486D" w:rsidTr="009C5670">
        <w:tc>
          <w:tcPr>
            <w:tcW w:w="1728" w:type="dxa"/>
          </w:tcPr>
          <w:p w:rsidR="009C5670" w:rsidRPr="00AB486D" w:rsidRDefault="009C5670" w:rsidP="009C5670">
            <w:pPr>
              <w:pStyle w:val="NoSpacing"/>
              <w:rPr>
                <w:rFonts w:cstheme="minorHAnsi"/>
              </w:rPr>
            </w:pPr>
            <w:r w:rsidRPr="00AB486D">
              <w:rPr>
                <w:rFonts w:cstheme="minorHAnsi"/>
              </w:rPr>
              <w:t>JL</w:t>
            </w:r>
          </w:p>
        </w:tc>
        <w:tc>
          <w:tcPr>
            <w:tcW w:w="1980" w:type="dxa"/>
          </w:tcPr>
          <w:p w:rsidR="009C5670" w:rsidRPr="00AB486D" w:rsidRDefault="009C5670" w:rsidP="009C5670">
            <w:pPr>
              <w:pStyle w:val="NoSpacing"/>
              <w:rPr>
                <w:rFonts w:cstheme="minorHAnsi"/>
              </w:rPr>
            </w:pPr>
            <w:r w:rsidRPr="00AB486D">
              <w:rPr>
                <w:rFonts w:cstheme="minorHAnsi"/>
              </w:rPr>
              <w:t>Judy</w:t>
            </w:r>
          </w:p>
        </w:tc>
        <w:tc>
          <w:tcPr>
            <w:tcW w:w="2340" w:type="dxa"/>
          </w:tcPr>
          <w:p w:rsidR="009C5670" w:rsidRPr="00AB486D" w:rsidRDefault="009C5670" w:rsidP="009C5670">
            <w:pPr>
              <w:pStyle w:val="NoSpacing"/>
              <w:rPr>
                <w:rFonts w:cstheme="minorHAnsi"/>
              </w:rPr>
            </w:pPr>
            <w:r w:rsidRPr="00AB486D">
              <w:rPr>
                <w:rFonts w:cstheme="minorHAnsi"/>
              </w:rPr>
              <w:t>Lisle</w:t>
            </w:r>
          </w:p>
        </w:tc>
      </w:tr>
      <w:tr w:rsidR="009C5670" w:rsidRPr="00AB486D" w:rsidTr="009C5670">
        <w:tc>
          <w:tcPr>
            <w:tcW w:w="1728" w:type="dxa"/>
          </w:tcPr>
          <w:p w:rsidR="009C5670" w:rsidRPr="00AB486D" w:rsidRDefault="009C5670" w:rsidP="009C5670">
            <w:pPr>
              <w:pStyle w:val="NoSpacing"/>
              <w:rPr>
                <w:rFonts w:cstheme="minorHAnsi"/>
              </w:rPr>
            </w:pPr>
            <w:r w:rsidRPr="00AB486D">
              <w:rPr>
                <w:rFonts w:cstheme="minorHAnsi"/>
              </w:rPr>
              <w:t>DR</w:t>
            </w:r>
          </w:p>
        </w:tc>
        <w:tc>
          <w:tcPr>
            <w:tcW w:w="1980" w:type="dxa"/>
          </w:tcPr>
          <w:p w:rsidR="009C5670" w:rsidRPr="00AB486D" w:rsidRDefault="009C5670" w:rsidP="009C5670">
            <w:pPr>
              <w:pStyle w:val="NoSpacing"/>
              <w:rPr>
                <w:rFonts w:cstheme="minorHAnsi"/>
              </w:rPr>
            </w:pPr>
            <w:r w:rsidRPr="00AB486D">
              <w:rPr>
                <w:rFonts w:cstheme="minorHAnsi"/>
              </w:rPr>
              <w:t>Dennis C.</w:t>
            </w:r>
          </w:p>
        </w:tc>
        <w:tc>
          <w:tcPr>
            <w:tcW w:w="2340" w:type="dxa"/>
          </w:tcPr>
          <w:p w:rsidR="009C5670" w:rsidRPr="00AB486D" w:rsidRDefault="009C5670" w:rsidP="009C5670">
            <w:pPr>
              <w:pStyle w:val="NoSpacing"/>
              <w:rPr>
                <w:rFonts w:cstheme="minorHAnsi"/>
              </w:rPr>
            </w:pPr>
            <w:r w:rsidRPr="00AB486D">
              <w:rPr>
                <w:rFonts w:cstheme="minorHAnsi"/>
              </w:rPr>
              <w:t>Reynolds</w:t>
            </w:r>
          </w:p>
        </w:tc>
      </w:tr>
      <w:tr w:rsidR="009C5670" w:rsidRPr="00AB486D" w:rsidTr="009C5670">
        <w:tc>
          <w:tcPr>
            <w:tcW w:w="1728" w:type="dxa"/>
          </w:tcPr>
          <w:p w:rsidR="009C5670" w:rsidRPr="00AB486D" w:rsidRDefault="009C5670" w:rsidP="009C5670">
            <w:pPr>
              <w:pStyle w:val="NoSpacing"/>
              <w:rPr>
                <w:rFonts w:cstheme="minorHAnsi"/>
              </w:rPr>
            </w:pPr>
            <w:r w:rsidRPr="00AB486D">
              <w:rPr>
                <w:rFonts w:cstheme="minorHAnsi"/>
              </w:rPr>
              <w:t>JC</w:t>
            </w:r>
          </w:p>
        </w:tc>
        <w:tc>
          <w:tcPr>
            <w:tcW w:w="1980" w:type="dxa"/>
          </w:tcPr>
          <w:p w:rsidR="009C5670" w:rsidRPr="00AB486D" w:rsidRDefault="009C5670" w:rsidP="009C5670">
            <w:pPr>
              <w:pStyle w:val="NoSpacing"/>
              <w:rPr>
                <w:rFonts w:cstheme="minorHAnsi"/>
              </w:rPr>
            </w:pPr>
            <w:r w:rsidRPr="00AB486D">
              <w:rPr>
                <w:rFonts w:cstheme="minorHAnsi"/>
              </w:rPr>
              <w:t>John</w:t>
            </w:r>
          </w:p>
        </w:tc>
        <w:tc>
          <w:tcPr>
            <w:tcW w:w="2340" w:type="dxa"/>
          </w:tcPr>
          <w:p w:rsidR="009C5670" w:rsidRPr="00AB486D" w:rsidRDefault="009C5670" w:rsidP="009C5670">
            <w:pPr>
              <w:pStyle w:val="NoSpacing"/>
              <w:rPr>
                <w:rFonts w:cstheme="minorHAnsi"/>
              </w:rPr>
            </w:pPr>
            <w:r w:rsidRPr="00AB486D">
              <w:rPr>
                <w:rFonts w:cstheme="minorHAnsi"/>
              </w:rPr>
              <w:t>Coville</w:t>
            </w:r>
          </w:p>
        </w:tc>
      </w:tr>
      <w:tr w:rsidR="009C5670" w:rsidRPr="00AB486D" w:rsidTr="009C5670">
        <w:tc>
          <w:tcPr>
            <w:tcW w:w="1728" w:type="dxa"/>
          </w:tcPr>
          <w:p w:rsidR="009C5670" w:rsidRPr="00AB486D" w:rsidRDefault="009C5670" w:rsidP="009C5670">
            <w:pPr>
              <w:pStyle w:val="NoSpacing"/>
              <w:rPr>
                <w:rFonts w:cstheme="minorHAnsi"/>
              </w:rPr>
            </w:pPr>
            <w:r w:rsidRPr="00AB486D">
              <w:rPr>
                <w:rFonts w:cstheme="minorHAnsi"/>
              </w:rPr>
              <w:t>JD</w:t>
            </w:r>
          </w:p>
        </w:tc>
        <w:tc>
          <w:tcPr>
            <w:tcW w:w="1980" w:type="dxa"/>
          </w:tcPr>
          <w:p w:rsidR="009C5670" w:rsidRPr="00AB486D" w:rsidRDefault="009C5670" w:rsidP="009C5670">
            <w:pPr>
              <w:pStyle w:val="NoSpacing"/>
              <w:rPr>
                <w:rFonts w:cstheme="minorHAnsi"/>
              </w:rPr>
            </w:pPr>
            <w:r w:rsidRPr="00AB486D">
              <w:rPr>
                <w:rFonts w:cstheme="minorHAnsi"/>
              </w:rPr>
              <w:t>Janice W.</w:t>
            </w:r>
          </w:p>
        </w:tc>
        <w:tc>
          <w:tcPr>
            <w:tcW w:w="2340" w:type="dxa"/>
          </w:tcPr>
          <w:p w:rsidR="009C5670" w:rsidRPr="00AB486D" w:rsidRDefault="009C5670" w:rsidP="009C5670">
            <w:pPr>
              <w:pStyle w:val="NoSpacing"/>
              <w:rPr>
                <w:rFonts w:cstheme="minorHAnsi"/>
              </w:rPr>
            </w:pPr>
            <w:r w:rsidRPr="00AB486D">
              <w:rPr>
                <w:rFonts w:cstheme="minorHAnsi"/>
              </w:rPr>
              <w:t>Dahl</w:t>
            </w:r>
          </w:p>
        </w:tc>
      </w:tr>
      <w:tr w:rsidR="009C5670" w:rsidRPr="00AB486D" w:rsidTr="009C5670">
        <w:tc>
          <w:tcPr>
            <w:tcW w:w="1728" w:type="dxa"/>
          </w:tcPr>
          <w:p w:rsidR="009C5670" w:rsidRPr="00AB486D" w:rsidRDefault="009C5670" w:rsidP="009C5670">
            <w:pPr>
              <w:pStyle w:val="NoSpacing"/>
              <w:rPr>
                <w:rFonts w:cstheme="minorHAnsi"/>
              </w:rPr>
            </w:pPr>
            <w:r w:rsidRPr="00AB486D">
              <w:rPr>
                <w:rFonts w:cstheme="minorHAnsi"/>
              </w:rPr>
              <w:t>BD</w:t>
            </w:r>
          </w:p>
        </w:tc>
        <w:tc>
          <w:tcPr>
            <w:tcW w:w="1980" w:type="dxa"/>
          </w:tcPr>
          <w:p w:rsidR="009C5670" w:rsidRPr="00AB486D" w:rsidRDefault="009C5670" w:rsidP="009C5670">
            <w:pPr>
              <w:pStyle w:val="NoSpacing"/>
              <w:rPr>
                <w:rFonts w:cstheme="minorHAnsi"/>
              </w:rPr>
            </w:pPr>
            <w:r w:rsidRPr="00AB486D">
              <w:rPr>
                <w:rFonts w:cstheme="minorHAnsi"/>
              </w:rPr>
              <w:t>Bruce J.</w:t>
            </w:r>
          </w:p>
        </w:tc>
        <w:tc>
          <w:tcPr>
            <w:tcW w:w="2340" w:type="dxa"/>
          </w:tcPr>
          <w:p w:rsidR="009C5670" w:rsidRPr="00AB486D" w:rsidRDefault="009C5670" w:rsidP="009C5670">
            <w:pPr>
              <w:pStyle w:val="NoSpacing"/>
              <w:rPr>
                <w:rFonts w:cstheme="minorHAnsi"/>
              </w:rPr>
            </w:pPr>
            <w:r w:rsidRPr="00AB486D">
              <w:rPr>
                <w:rFonts w:cstheme="minorHAnsi"/>
              </w:rPr>
              <w:t>Dixon</w:t>
            </w:r>
          </w:p>
        </w:tc>
      </w:tr>
      <w:tr w:rsidR="009C5670" w:rsidRPr="00AB486D" w:rsidTr="009C5670">
        <w:tc>
          <w:tcPr>
            <w:tcW w:w="1728" w:type="dxa"/>
          </w:tcPr>
          <w:p w:rsidR="009C5670" w:rsidRPr="00AB486D" w:rsidRDefault="009C5670" w:rsidP="009C5670">
            <w:pPr>
              <w:pStyle w:val="NoSpacing"/>
              <w:rPr>
                <w:rFonts w:cstheme="minorHAnsi"/>
              </w:rPr>
            </w:pPr>
            <w:r w:rsidRPr="00AB486D">
              <w:rPr>
                <w:rFonts w:cstheme="minorHAnsi"/>
              </w:rPr>
              <w:t>BJ</w:t>
            </w:r>
          </w:p>
        </w:tc>
        <w:tc>
          <w:tcPr>
            <w:tcW w:w="1980" w:type="dxa"/>
          </w:tcPr>
          <w:p w:rsidR="009C5670" w:rsidRPr="00AB486D" w:rsidRDefault="009C5670" w:rsidP="009C5670">
            <w:pPr>
              <w:pStyle w:val="NoSpacing"/>
              <w:rPr>
                <w:rFonts w:cstheme="minorHAnsi"/>
              </w:rPr>
            </w:pPr>
            <w:r w:rsidRPr="00AB486D">
              <w:rPr>
                <w:rFonts w:cstheme="minorHAnsi"/>
              </w:rPr>
              <w:t>Beverly S.</w:t>
            </w:r>
          </w:p>
        </w:tc>
        <w:tc>
          <w:tcPr>
            <w:tcW w:w="2340" w:type="dxa"/>
          </w:tcPr>
          <w:p w:rsidR="009C5670" w:rsidRPr="00AB486D" w:rsidRDefault="009C5670" w:rsidP="009C5670">
            <w:pPr>
              <w:pStyle w:val="NoSpacing"/>
              <w:rPr>
                <w:rFonts w:cstheme="minorHAnsi"/>
              </w:rPr>
            </w:pPr>
            <w:r w:rsidRPr="00AB486D">
              <w:rPr>
                <w:rFonts w:cstheme="minorHAnsi"/>
              </w:rPr>
              <w:t>Jones</w:t>
            </w:r>
          </w:p>
        </w:tc>
      </w:tr>
      <w:tr w:rsidR="009C5670" w:rsidRPr="00AB486D" w:rsidTr="009C5670">
        <w:tc>
          <w:tcPr>
            <w:tcW w:w="1728" w:type="dxa"/>
          </w:tcPr>
          <w:p w:rsidR="009C5670" w:rsidRPr="00AB486D" w:rsidRDefault="009C5670" w:rsidP="009C5670">
            <w:pPr>
              <w:pStyle w:val="NoSpacing"/>
              <w:rPr>
                <w:rFonts w:cstheme="minorHAnsi"/>
              </w:rPr>
            </w:pPr>
            <w:r w:rsidRPr="00AB486D">
              <w:rPr>
                <w:rFonts w:cstheme="minorHAnsi"/>
              </w:rPr>
              <w:t>JM</w:t>
            </w:r>
          </w:p>
        </w:tc>
        <w:tc>
          <w:tcPr>
            <w:tcW w:w="1980" w:type="dxa"/>
          </w:tcPr>
          <w:p w:rsidR="009C5670" w:rsidRPr="00AB486D" w:rsidRDefault="009C5670" w:rsidP="009C5670">
            <w:pPr>
              <w:pStyle w:val="NoSpacing"/>
              <w:rPr>
                <w:rFonts w:cstheme="minorHAnsi"/>
              </w:rPr>
            </w:pPr>
            <w:r w:rsidRPr="00AB486D">
              <w:rPr>
                <w:rFonts w:cstheme="minorHAnsi"/>
              </w:rPr>
              <w:t>Jane</w:t>
            </w:r>
          </w:p>
        </w:tc>
        <w:tc>
          <w:tcPr>
            <w:tcW w:w="2340" w:type="dxa"/>
          </w:tcPr>
          <w:p w:rsidR="009C5670" w:rsidRPr="00AB486D" w:rsidRDefault="009C5670" w:rsidP="009C5670">
            <w:pPr>
              <w:pStyle w:val="NoSpacing"/>
              <w:rPr>
                <w:rFonts w:cstheme="minorHAnsi"/>
              </w:rPr>
            </w:pPr>
            <w:r w:rsidRPr="00AB486D">
              <w:rPr>
                <w:rFonts w:cstheme="minorHAnsi"/>
              </w:rPr>
              <w:t>Merrill</w:t>
            </w:r>
          </w:p>
        </w:tc>
      </w:tr>
      <w:tr w:rsidR="009C5670" w:rsidRPr="00AB486D" w:rsidTr="009C5670">
        <w:tc>
          <w:tcPr>
            <w:tcW w:w="1728" w:type="dxa"/>
          </w:tcPr>
          <w:p w:rsidR="009C5670" w:rsidRPr="00AB486D" w:rsidRDefault="009C5670" w:rsidP="009C5670">
            <w:pPr>
              <w:pStyle w:val="NoSpacing"/>
              <w:rPr>
                <w:rFonts w:cstheme="minorHAnsi"/>
              </w:rPr>
            </w:pPr>
            <w:r w:rsidRPr="00AB486D">
              <w:rPr>
                <w:rFonts w:cstheme="minorHAnsi"/>
              </w:rPr>
              <w:t>BP</w:t>
            </w:r>
          </w:p>
        </w:tc>
        <w:tc>
          <w:tcPr>
            <w:tcW w:w="1980" w:type="dxa"/>
          </w:tcPr>
          <w:p w:rsidR="009C5670" w:rsidRPr="00AB486D" w:rsidRDefault="009C5670" w:rsidP="009C5670">
            <w:pPr>
              <w:pStyle w:val="NoSpacing"/>
              <w:rPr>
                <w:rFonts w:cstheme="minorHAnsi"/>
              </w:rPr>
            </w:pPr>
            <w:r w:rsidRPr="00AB486D">
              <w:rPr>
                <w:rFonts w:cstheme="minorHAnsi"/>
              </w:rPr>
              <w:t>Brian S.</w:t>
            </w:r>
          </w:p>
        </w:tc>
        <w:tc>
          <w:tcPr>
            <w:tcW w:w="2340" w:type="dxa"/>
          </w:tcPr>
          <w:p w:rsidR="009C5670" w:rsidRPr="00AB486D" w:rsidRDefault="009C5670" w:rsidP="009C5670">
            <w:pPr>
              <w:pStyle w:val="NoSpacing"/>
              <w:rPr>
                <w:rFonts w:cstheme="minorHAnsi"/>
              </w:rPr>
            </w:pPr>
            <w:r w:rsidRPr="00AB486D">
              <w:rPr>
                <w:rFonts w:cstheme="minorHAnsi"/>
              </w:rPr>
              <w:t>Peterson</w:t>
            </w:r>
          </w:p>
        </w:tc>
      </w:tr>
    </w:tbl>
    <w:p w:rsidR="009C5670" w:rsidRPr="00AB486D" w:rsidRDefault="009C5670" w:rsidP="009C5670">
      <w:pPr>
        <w:pStyle w:val="NoSpacing"/>
        <w:rPr>
          <w:rFonts w:cstheme="minorHAnsi"/>
        </w:rPr>
      </w:pPr>
    </w:p>
    <w:p w:rsidR="00CC2CEB" w:rsidRPr="00AB486D" w:rsidRDefault="00CC2CEB" w:rsidP="009C5670">
      <w:pPr>
        <w:pStyle w:val="NoSpacing"/>
        <w:rPr>
          <w:rFonts w:cstheme="minorHAnsi"/>
          <w:b/>
        </w:rPr>
      </w:pPr>
    </w:p>
    <w:p w:rsidR="00CC2CEB" w:rsidRPr="00AB486D" w:rsidRDefault="00CC2CEB" w:rsidP="009C5670">
      <w:pPr>
        <w:pStyle w:val="NoSpacing"/>
        <w:rPr>
          <w:rFonts w:cstheme="minorHAnsi"/>
          <w:b/>
        </w:rPr>
      </w:pPr>
    </w:p>
    <w:p w:rsidR="009C5670" w:rsidRPr="00AB486D" w:rsidRDefault="009C5670" w:rsidP="009C5670">
      <w:pPr>
        <w:pStyle w:val="NoSpacing"/>
        <w:rPr>
          <w:rFonts w:cstheme="minorHAnsi"/>
          <w:b/>
        </w:rPr>
      </w:pPr>
      <w:r w:rsidRPr="00AB486D">
        <w:rPr>
          <w:rFonts w:cstheme="minorHAnsi"/>
          <w:b/>
        </w:rPr>
        <w:lastRenderedPageBreak/>
        <w:t>Class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4097"/>
      </w:tblGrid>
      <w:tr w:rsidR="008A2E9A" w:rsidRPr="00AB486D" w:rsidTr="008A2E9A">
        <w:tc>
          <w:tcPr>
            <w:tcW w:w="1951" w:type="dxa"/>
            <w:shd w:val="clear" w:color="auto" w:fill="BFBFBF" w:themeFill="background1" w:themeFillShade="BF"/>
          </w:tcPr>
          <w:p w:rsidR="008A2E9A" w:rsidRPr="00AB486D" w:rsidRDefault="008A2E9A" w:rsidP="009C5670">
            <w:pPr>
              <w:pStyle w:val="NoSpacing"/>
              <w:rPr>
                <w:rFonts w:cstheme="minorHAnsi"/>
              </w:rPr>
            </w:pPr>
            <w:r w:rsidRPr="00AB486D">
              <w:rPr>
                <w:rFonts w:cstheme="minorHAnsi"/>
              </w:rPr>
              <w:t>Class Type (code)</w:t>
            </w:r>
          </w:p>
        </w:tc>
        <w:tc>
          <w:tcPr>
            <w:tcW w:w="4097" w:type="dxa"/>
            <w:shd w:val="clear" w:color="auto" w:fill="BFBFBF" w:themeFill="background1" w:themeFillShade="BF"/>
          </w:tcPr>
          <w:p w:rsidR="008A2E9A" w:rsidRPr="00AB486D" w:rsidRDefault="008A2E9A" w:rsidP="009C5670">
            <w:pPr>
              <w:pStyle w:val="NoSpacing"/>
              <w:rPr>
                <w:rFonts w:cstheme="minorHAnsi"/>
              </w:rPr>
            </w:pPr>
            <w:r w:rsidRPr="00AB486D">
              <w:rPr>
                <w:rFonts w:cstheme="minorHAnsi"/>
              </w:rPr>
              <w:t>Class Type</w:t>
            </w:r>
          </w:p>
        </w:tc>
      </w:tr>
      <w:tr w:rsidR="009C5670" w:rsidRPr="00AB486D" w:rsidTr="008A2E9A">
        <w:tc>
          <w:tcPr>
            <w:tcW w:w="1951" w:type="dxa"/>
          </w:tcPr>
          <w:p w:rsidR="009C5670" w:rsidRPr="00AB486D" w:rsidRDefault="009C5670" w:rsidP="009C5670">
            <w:pPr>
              <w:pStyle w:val="NoSpacing"/>
              <w:rPr>
                <w:rFonts w:cstheme="minorHAnsi"/>
              </w:rPr>
            </w:pPr>
            <w:r w:rsidRPr="00AB486D">
              <w:rPr>
                <w:rFonts w:cstheme="minorHAnsi"/>
              </w:rPr>
              <w:t>FST</w:t>
            </w:r>
          </w:p>
        </w:tc>
        <w:tc>
          <w:tcPr>
            <w:tcW w:w="4097" w:type="dxa"/>
          </w:tcPr>
          <w:p w:rsidR="009C5670" w:rsidRPr="00AB486D" w:rsidRDefault="009C5670" w:rsidP="009C5670">
            <w:pPr>
              <w:pStyle w:val="NoSpacing"/>
              <w:rPr>
                <w:rFonts w:cstheme="minorHAnsi"/>
              </w:rPr>
            </w:pPr>
            <w:r w:rsidRPr="00AB486D">
              <w:rPr>
                <w:rFonts w:cstheme="minorHAnsi"/>
              </w:rPr>
              <w:t>First Class</w:t>
            </w:r>
          </w:p>
        </w:tc>
      </w:tr>
      <w:tr w:rsidR="009C5670" w:rsidRPr="00AB486D" w:rsidTr="008A2E9A">
        <w:tc>
          <w:tcPr>
            <w:tcW w:w="1951" w:type="dxa"/>
          </w:tcPr>
          <w:p w:rsidR="009C5670" w:rsidRPr="00AB486D" w:rsidRDefault="009C5670" w:rsidP="009C5670">
            <w:pPr>
              <w:pStyle w:val="NoSpacing"/>
              <w:rPr>
                <w:rFonts w:cstheme="minorHAnsi"/>
              </w:rPr>
            </w:pPr>
            <w:r w:rsidRPr="00AB486D">
              <w:rPr>
                <w:rFonts w:cstheme="minorHAnsi"/>
              </w:rPr>
              <w:t>BSN</w:t>
            </w:r>
          </w:p>
        </w:tc>
        <w:tc>
          <w:tcPr>
            <w:tcW w:w="4097" w:type="dxa"/>
          </w:tcPr>
          <w:p w:rsidR="009C5670" w:rsidRPr="00AB486D" w:rsidRDefault="009C5670" w:rsidP="009C5670">
            <w:pPr>
              <w:pStyle w:val="NoSpacing"/>
              <w:rPr>
                <w:rFonts w:cstheme="minorHAnsi"/>
              </w:rPr>
            </w:pPr>
            <w:r w:rsidRPr="00AB486D">
              <w:rPr>
                <w:rFonts w:cstheme="minorHAnsi"/>
              </w:rPr>
              <w:t>Business</w:t>
            </w:r>
          </w:p>
        </w:tc>
      </w:tr>
      <w:tr w:rsidR="009C5670" w:rsidRPr="00AB486D" w:rsidTr="008A2E9A">
        <w:tc>
          <w:tcPr>
            <w:tcW w:w="1951" w:type="dxa"/>
          </w:tcPr>
          <w:p w:rsidR="009C5670" w:rsidRPr="00AB486D" w:rsidRDefault="009C5670" w:rsidP="009C5670">
            <w:pPr>
              <w:pStyle w:val="NoSpacing"/>
              <w:rPr>
                <w:rFonts w:cstheme="minorHAnsi"/>
              </w:rPr>
            </w:pPr>
            <w:r w:rsidRPr="00AB486D">
              <w:rPr>
                <w:rFonts w:cstheme="minorHAnsi"/>
              </w:rPr>
              <w:t>ECN</w:t>
            </w:r>
          </w:p>
        </w:tc>
        <w:tc>
          <w:tcPr>
            <w:tcW w:w="4097" w:type="dxa"/>
          </w:tcPr>
          <w:p w:rsidR="009C5670" w:rsidRPr="00AB486D" w:rsidRDefault="009C5670" w:rsidP="009C5670">
            <w:pPr>
              <w:pStyle w:val="NoSpacing"/>
              <w:rPr>
                <w:rFonts w:cstheme="minorHAnsi"/>
              </w:rPr>
            </w:pPr>
            <w:r w:rsidRPr="00AB486D">
              <w:rPr>
                <w:rFonts w:cstheme="minorHAnsi"/>
              </w:rPr>
              <w:t>Economy</w:t>
            </w:r>
          </w:p>
        </w:tc>
      </w:tr>
      <w:tr w:rsidR="009C5670" w:rsidRPr="00AB486D" w:rsidTr="008A2E9A">
        <w:tc>
          <w:tcPr>
            <w:tcW w:w="1951" w:type="dxa"/>
          </w:tcPr>
          <w:p w:rsidR="009C5670" w:rsidRPr="00AB486D" w:rsidRDefault="009C5670" w:rsidP="009C5670">
            <w:pPr>
              <w:pStyle w:val="NoSpacing"/>
              <w:rPr>
                <w:rFonts w:cstheme="minorHAnsi"/>
              </w:rPr>
            </w:pPr>
            <w:r w:rsidRPr="00AB486D">
              <w:rPr>
                <w:rFonts w:cstheme="minorHAnsi"/>
              </w:rPr>
              <w:t>OCNV</w:t>
            </w:r>
          </w:p>
        </w:tc>
        <w:tc>
          <w:tcPr>
            <w:tcW w:w="4097" w:type="dxa"/>
          </w:tcPr>
          <w:p w:rsidR="009C5670" w:rsidRPr="00AB486D" w:rsidRDefault="009C5670" w:rsidP="009C5670">
            <w:pPr>
              <w:pStyle w:val="NoSpacing"/>
              <w:rPr>
                <w:rFonts w:cstheme="minorHAnsi"/>
              </w:rPr>
            </w:pPr>
            <w:r w:rsidRPr="00AB486D">
              <w:rPr>
                <w:rFonts w:cstheme="minorHAnsi"/>
              </w:rPr>
              <w:t>Ocean View</w:t>
            </w:r>
          </w:p>
        </w:tc>
      </w:tr>
      <w:tr w:rsidR="009C5670" w:rsidRPr="00AB486D" w:rsidTr="008A2E9A">
        <w:tc>
          <w:tcPr>
            <w:tcW w:w="1951" w:type="dxa"/>
          </w:tcPr>
          <w:p w:rsidR="009C5670" w:rsidRPr="00AB486D" w:rsidRDefault="009C5670" w:rsidP="009C5670">
            <w:pPr>
              <w:pStyle w:val="NoSpacing"/>
              <w:rPr>
                <w:rFonts w:cstheme="minorHAnsi"/>
              </w:rPr>
            </w:pPr>
            <w:r w:rsidRPr="00AB486D">
              <w:rPr>
                <w:rFonts w:cstheme="minorHAnsi"/>
              </w:rPr>
              <w:t>INT</w:t>
            </w:r>
          </w:p>
        </w:tc>
        <w:tc>
          <w:tcPr>
            <w:tcW w:w="4097" w:type="dxa"/>
          </w:tcPr>
          <w:p w:rsidR="009C5670" w:rsidRPr="00AB486D" w:rsidRDefault="009C5670" w:rsidP="009C5670">
            <w:pPr>
              <w:pStyle w:val="NoSpacing"/>
              <w:rPr>
                <w:rFonts w:cstheme="minorHAnsi"/>
              </w:rPr>
            </w:pPr>
            <w:r w:rsidRPr="00AB486D">
              <w:rPr>
                <w:rFonts w:cstheme="minorHAnsi"/>
              </w:rPr>
              <w:t>Interior</w:t>
            </w:r>
          </w:p>
        </w:tc>
      </w:tr>
      <w:tr w:rsidR="009C5670" w:rsidRPr="00AB486D" w:rsidTr="008A2E9A">
        <w:tc>
          <w:tcPr>
            <w:tcW w:w="1951" w:type="dxa"/>
          </w:tcPr>
          <w:p w:rsidR="009C5670" w:rsidRPr="00AB486D" w:rsidRDefault="009C5670" w:rsidP="009C5670">
            <w:pPr>
              <w:pStyle w:val="NoSpacing"/>
              <w:rPr>
                <w:rFonts w:cstheme="minorHAnsi"/>
              </w:rPr>
            </w:pPr>
            <w:r w:rsidRPr="00AB486D">
              <w:rPr>
                <w:rFonts w:cstheme="minorHAnsi"/>
              </w:rPr>
              <w:t>DLX</w:t>
            </w:r>
          </w:p>
        </w:tc>
        <w:tc>
          <w:tcPr>
            <w:tcW w:w="4097" w:type="dxa"/>
          </w:tcPr>
          <w:p w:rsidR="009C5670" w:rsidRPr="00AB486D" w:rsidRDefault="009C5670" w:rsidP="009C5670">
            <w:pPr>
              <w:pStyle w:val="NoSpacing"/>
              <w:rPr>
                <w:rFonts w:cstheme="minorHAnsi"/>
              </w:rPr>
            </w:pPr>
            <w:r w:rsidRPr="00AB486D">
              <w:rPr>
                <w:rFonts w:cstheme="minorHAnsi"/>
              </w:rPr>
              <w:t>Deluxe</w:t>
            </w:r>
          </w:p>
        </w:tc>
      </w:tr>
      <w:tr w:rsidR="009C5670" w:rsidRPr="00AB486D" w:rsidTr="008A2E9A">
        <w:tc>
          <w:tcPr>
            <w:tcW w:w="1951" w:type="dxa"/>
          </w:tcPr>
          <w:p w:rsidR="009C5670" w:rsidRPr="00AB486D" w:rsidRDefault="009C5670" w:rsidP="009C5670">
            <w:pPr>
              <w:pStyle w:val="NoSpacing"/>
              <w:rPr>
                <w:rFonts w:cstheme="minorHAnsi"/>
              </w:rPr>
            </w:pPr>
            <w:r w:rsidRPr="00AB486D">
              <w:rPr>
                <w:rFonts w:cstheme="minorHAnsi"/>
              </w:rPr>
              <w:t>DBL</w:t>
            </w:r>
          </w:p>
        </w:tc>
        <w:tc>
          <w:tcPr>
            <w:tcW w:w="4097" w:type="dxa"/>
          </w:tcPr>
          <w:p w:rsidR="009C5670" w:rsidRPr="00AB486D" w:rsidRDefault="009C5670" w:rsidP="009C5670">
            <w:pPr>
              <w:pStyle w:val="NoSpacing"/>
              <w:rPr>
                <w:rFonts w:cstheme="minorHAnsi"/>
              </w:rPr>
            </w:pPr>
            <w:r w:rsidRPr="00AB486D">
              <w:rPr>
                <w:rFonts w:cstheme="minorHAnsi"/>
              </w:rPr>
              <w:t>Double</w:t>
            </w:r>
          </w:p>
        </w:tc>
      </w:tr>
      <w:tr w:rsidR="009C5670" w:rsidRPr="00AB486D" w:rsidTr="008A2E9A">
        <w:tc>
          <w:tcPr>
            <w:tcW w:w="1951" w:type="dxa"/>
          </w:tcPr>
          <w:p w:rsidR="009C5670" w:rsidRPr="00AB486D" w:rsidRDefault="009C5670" w:rsidP="009C5670">
            <w:pPr>
              <w:pStyle w:val="NoSpacing"/>
              <w:rPr>
                <w:rFonts w:cstheme="minorHAnsi"/>
              </w:rPr>
            </w:pPr>
            <w:r w:rsidRPr="00AB486D">
              <w:rPr>
                <w:rFonts w:cstheme="minorHAnsi"/>
              </w:rPr>
              <w:t>SNG</w:t>
            </w:r>
          </w:p>
        </w:tc>
        <w:tc>
          <w:tcPr>
            <w:tcW w:w="4097" w:type="dxa"/>
          </w:tcPr>
          <w:p w:rsidR="009C5670" w:rsidRPr="00AB486D" w:rsidRDefault="009C5670" w:rsidP="009C5670">
            <w:pPr>
              <w:pStyle w:val="NoSpacing"/>
              <w:rPr>
                <w:rFonts w:cstheme="minorHAnsi"/>
              </w:rPr>
            </w:pPr>
            <w:r w:rsidRPr="00AB486D">
              <w:rPr>
                <w:rFonts w:cstheme="minorHAnsi"/>
              </w:rPr>
              <w:t>Single</w:t>
            </w:r>
          </w:p>
        </w:tc>
      </w:tr>
    </w:tbl>
    <w:p w:rsidR="009C5670" w:rsidRPr="00AB486D" w:rsidRDefault="009C5670" w:rsidP="009C5670">
      <w:pPr>
        <w:pStyle w:val="NoSpacing"/>
        <w:rPr>
          <w:rFonts w:cstheme="minorHAnsi"/>
        </w:rPr>
      </w:pPr>
    </w:p>
    <w:p w:rsidR="009C5670" w:rsidRPr="00AB486D" w:rsidRDefault="009C5670" w:rsidP="009C5670">
      <w:pPr>
        <w:pStyle w:val="NoSpacing"/>
        <w:rPr>
          <w:rFonts w:cstheme="minorHAnsi"/>
          <w:b/>
        </w:rPr>
      </w:pPr>
      <w:r w:rsidRPr="00AB486D">
        <w:rPr>
          <w:rFonts w:cstheme="minorHAnsi"/>
          <w:b/>
        </w:rPr>
        <w:t>Affiliation: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1"/>
        <w:gridCol w:w="4354"/>
      </w:tblGrid>
      <w:tr w:rsidR="008A2E9A" w:rsidRPr="00AB486D" w:rsidTr="008A2E9A">
        <w:trPr>
          <w:trHeight w:val="268"/>
        </w:trPr>
        <w:tc>
          <w:tcPr>
            <w:tcW w:w="1741" w:type="dxa"/>
            <w:shd w:val="clear" w:color="auto" w:fill="BFBFBF" w:themeFill="background1" w:themeFillShade="BF"/>
          </w:tcPr>
          <w:p w:rsidR="008A2E9A" w:rsidRPr="00AB486D" w:rsidRDefault="008A2E9A" w:rsidP="009C5670">
            <w:pPr>
              <w:pStyle w:val="NoSpacing"/>
              <w:rPr>
                <w:rFonts w:cstheme="minorHAnsi"/>
              </w:rPr>
            </w:pPr>
            <w:r w:rsidRPr="00AB486D">
              <w:rPr>
                <w:rFonts w:cstheme="minorHAnsi"/>
              </w:rPr>
              <w:t>Affiliation</w:t>
            </w:r>
          </w:p>
        </w:tc>
        <w:tc>
          <w:tcPr>
            <w:tcW w:w="4354" w:type="dxa"/>
            <w:shd w:val="clear" w:color="auto" w:fill="BFBFBF" w:themeFill="background1" w:themeFillShade="BF"/>
          </w:tcPr>
          <w:p w:rsidR="008A2E9A" w:rsidRPr="00AB486D" w:rsidRDefault="008A2E9A" w:rsidP="009C5670">
            <w:pPr>
              <w:pStyle w:val="NoSpacing"/>
              <w:rPr>
                <w:rFonts w:cstheme="minorHAnsi"/>
              </w:rPr>
            </w:pPr>
            <w:r w:rsidRPr="00AB486D">
              <w:rPr>
                <w:rFonts w:cstheme="minorHAnsi"/>
              </w:rPr>
              <w:t>Description</w:t>
            </w:r>
          </w:p>
        </w:tc>
      </w:tr>
      <w:tr w:rsidR="009C5670" w:rsidRPr="00AB486D" w:rsidTr="009C5670">
        <w:trPr>
          <w:trHeight w:val="268"/>
        </w:trPr>
        <w:tc>
          <w:tcPr>
            <w:tcW w:w="1741" w:type="dxa"/>
          </w:tcPr>
          <w:p w:rsidR="009C5670" w:rsidRPr="00AB486D" w:rsidRDefault="009C5670" w:rsidP="009C5670">
            <w:pPr>
              <w:pStyle w:val="NoSpacing"/>
              <w:rPr>
                <w:rFonts w:cstheme="minorHAnsi"/>
              </w:rPr>
            </w:pPr>
            <w:r w:rsidRPr="00AB486D">
              <w:rPr>
                <w:rFonts w:cstheme="minorHAnsi"/>
              </w:rPr>
              <w:t>ACTA</w:t>
            </w:r>
          </w:p>
        </w:tc>
        <w:tc>
          <w:tcPr>
            <w:tcW w:w="4354" w:type="dxa"/>
          </w:tcPr>
          <w:p w:rsidR="009C5670" w:rsidRPr="00AB486D" w:rsidRDefault="009C5670" w:rsidP="009C5670">
            <w:pPr>
              <w:pStyle w:val="NoSpacing"/>
              <w:rPr>
                <w:rFonts w:cstheme="minorHAnsi"/>
              </w:rPr>
            </w:pPr>
            <w:r w:rsidRPr="00AB486D">
              <w:rPr>
                <w:rFonts w:cstheme="minorHAnsi"/>
              </w:rPr>
              <w:t>Association of Canadian Travel Agents</w:t>
            </w:r>
          </w:p>
        </w:tc>
      </w:tr>
      <w:tr w:rsidR="009C5670" w:rsidRPr="00AB486D" w:rsidTr="009C5670">
        <w:trPr>
          <w:trHeight w:val="268"/>
        </w:trPr>
        <w:tc>
          <w:tcPr>
            <w:tcW w:w="1741" w:type="dxa"/>
          </w:tcPr>
          <w:p w:rsidR="009C5670" w:rsidRPr="00AB486D" w:rsidRDefault="009C5670" w:rsidP="009C5670">
            <w:pPr>
              <w:pStyle w:val="NoSpacing"/>
              <w:rPr>
                <w:rFonts w:cstheme="minorHAnsi"/>
              </w:rPr>
            </w:pPr>
            <w:r w:rsidRPr="00AB486D">
              <w:rPr>
                <w:rFonts w:cstheme="minorHAnsi"/>
              </w:rPr>
              <w:t>ACTANEW</w:t>
            </w:r>
          </w:p>
        </w:tc>
        <w:tc>
          <w:tcPr>
            <w:tcW w:w="4354" w:type="dxa"/>
          </w:tcPr>
          <w:p w:rsidR="009C5670" w:rsidRPr="00AB486D" w:rsidRDefault="009C5670" w:rsidP="009C5670">
            <w:pPr>
              <w:pStyle w:val="NoSpacing"/>
              <w:rPr>
                <w:rFonts w:cstheme="minorHAnsi"/>
              </w:rPr>
            </w:pPr>
          </w:p>
        </w:tc>
      </w:tr>
      <w:tr w:rsidR="009C5670" w:rsidRPr="00AB486D" w:rsidTr="009C5670">
        <w:trPr>
          <w:trHeight w:val="268"/>
        </w:trPr>
        <w:tc>
          <w:tcPr>
            <w:tcW w:w="1741" w:type="dxa"/>
          </w:tcPr>
          <w:p w:rsidR="009C5670" w:rsidRPr="00AB486D" w:rsidRDefault="009C5670" w:rsidP="009C5670">
            <w:pPr>
              <w:pStyle w:val="NoSpacing"/>
              <w:rPr>
                <w:rFonts w:cstheme="minorHAnsi"/>
              </w:rPr>
            </w:pPr>
            <w:r w:rsidRPr="00AB486D">
              <w:rPr>
                <w:rFonts w:cstheme="minorHAnsi"/>
              </w:rPr>
              <w:t>ACTANEWP</w:t>
            </w:r>
          </w:p>
        </w:tc>
        <w:tc>
          <w:tcPr>
            <w:tcW w:w="4354" w:type="dxa"/>
          </w:tcPr>
          <w:p w:rsidR="009C5670" w:rsidRPr="00AB486D" w:rsidRDefault="009C5670" w:rsidP="009C5670">
            <w:pPr>
              <w:pStyle w:val="NoSpacing"/>
              <w:rPr>
                <w:rFonts w:cstheme="minorHAnsi"/>
              </w:rPr>
            </w:pPr>
          </w:p>
        </w:tc>
      </w:tr>
      <w:tr w:rsidR="009C5670" w:rsidRPr="00AB486D" w:rsidTr="009C5670">
        <w:trPr>
          <w:trHeight w:val="268"/>
        </w:trPr>
        <w:tc>
          <w:tcPr>
            <w:tcW w:w="1741" w:type="dxa"/>
          </w:tcPr>
          <w:p w:rsidR="009C5670" w:rsidRPr="00AB486D" w:rsidRDefault="009C5670" w:rsidP="009C5670">
            <w:pPr>
              <w:pStyle w:val="NoSpacing"/>
              <w:rPr>
                <w:rFonts w:cstheme="minorHAnsi"/>
              </w:rPr>
            </w:pPr>
            <w:r w:rsidRPr="00AB486D">
              <w:rPr>
                <w:rFonts w:cstheme="minorHAnsi"/>
              </w:rPr>
              <w:t>ACTAPGY</w:t>
            </w:r>
          </w:p>
        </w:tc>
        <w:tc>
          <w:tcPr>
            <w:tcW w:w="4354" w:type="dxa"/>
          </w:tcPr>
          <w:p w:rsidR="009C5670" w:rsidRPr="00AB486D" w:rsidRDefault="009C5670" w:rsidP="009C5670">
            <w:pPr>
              <w:pStyle w:val="NoSpacing"/>
              <w:rPr>
                <w:rFonts w:cstheme="minorHAnsi"/>
              </w:rPr>
            </w:pPr>
          </w:p>
        </w:tc>
      </w:tr>
      <w:tr w:rsidR="009C5670" w:rsidRPr="00AB486D" w:rsidTr="009C5670">
        <w:trPr>
          <w:trHeight w:val="252"/>
        </w:trPr>
        <w:tc>
          <w:tcPr>
            <w:tcW w:w="1741" w:type="dxa"/>
          </w:tcPr>
          <w:p w:rsidR="009C5670" w:rsidRPr="00AB486D" w:rsidRDefault="009C5670" w:rsidP="009C5670">
            <w:pPr>
              <w:pStyle w:val="NoSpacing"/>
              <w:rPr>
                <w:rFonts w:cstheme="minorHAnsi"/>
              </w:rPr>
            </w:pPr>
            <w:r w:rsidRPr="00AB486D">
              <w:rPr>
                <w:rFonts w:cstheme="minorHAnsi"/>
              </w:rPr>
              <w:t>NEW</w:t>
            </w:r>
          </w:p>
        </w:tc>
        <w:tc>
          <w:tcPr>
            <w:tcW w:w="4354" w:type="dxa"/>
          </w:tcPr>
          <w:p w:rsidR="009C5670" w:rsidRPr="00AB486D" w:rsidRDefault="009C5670" w:rsidP="009C5670">
            <w:pPr>
              <w:pStyle w:val="NoSpacing"/>
              <w:rPr>
                <w:rFonts w:cstheme="minorHAnsi"/>
              </w:rPr>
            </w:pPr>
          </w:p>
        </w:tc>
      </w:tr>
      <w:tr w:rsidR="009C5670" w:rsidRPr="00AB486D" w:rsidTr="009C5670">
        <w:trPr>
          <w:trHeight w:val="268"/>
        </w:trPr>
        <w:tc>
          <w:tcPr>
            <w:tcW w:w="1741" w:type="dxa"/>
          </w:tcPr>
          <w:p w:rsidR="009C5670" w:rsidRPr="00AB486D" w:rsidRDefault="009C5670" w:rsidP="009C5670">
            <w:pPr>
              <w:pStyle w:val="NoSpacing"/>
              <w:rPr>
                <w:rFonts w:cstheme="minorHAnsi"/>
              </w:rPr>
            </w:pPr>
            <w:r w:rsidRPr="00AB486D">
              <w:rPr>
                <w:rFonts w:cstheme="minorHAnsi"/>
              </w:rPr>
              <w:t>NEWPGY</w:t>
            </w:r>
          </w:p>
        </w:tc>
        <w:tc>
          <w:tcPr>
            <w:tcW w:w="4354" w:type="dxa"/>
          </w:tcPr>
          <w:p w:rsidR="009C5670" w:rsidRPr="00AB486D" w:rsidRDefault="009C5670" w:rsidP="009C5670">
            <w:pPr>
              <w:pStyle w:val="NoSpacing"/>
              <w:rPr>
                <w:rFonts w:cstheme="minorHAnsi"/>
              </w:rPr>
            </w:pPr>
          </w:p>
        </w:tc>
      </w:tr>
      <w:tr w:rsidR="009C5670" w:rsidRPr="00AB486D" w:rsidTr="009C5670">
        <w:trPr>
          <w:trHeight w:val="284"/>
        </w:trPr>
        <w:tc>
          <w:tcPr>
            <w:tcW w:w="1741" w:type="dxa"/>
          </w:tcPr>
          <w:p w:rsidR="009C5670" w:rsidRPr="00AB486D" w:rsidRDefault="009C5670" w:rsidP="009C5670">
            <w:pPr>
              <w:pStyle w:val="NoSpacing"/>
              <w:rPr>
                <w:rFonts w:cstheme="minorHAnsi"/>
              </w:rPr>
            </w:pPr>
            <w:r w:rsidRPr="00AB486D">
              <w:rPr>
                <w:rFonts w:cstheme="minorHAnsi"/>
              </w:rPr>
              <w:t>PGY</w:t>
            </w:r>
          </w:p>
        </w:tc>
        <w:tc>
          <w:tcPr>
            <w:tcW w:w="4354" w:type="dxa"/>
          </w:tcPr>
          <w:p w:rsidR="009C5670" w:rsidRPr="00AB486D" w:rsidRDefault="009C5670" w:rsidP="009C5670">
            <w:pPr>
              <w:pStyle w:val="NoSpacing"/>
              <w:rPr>
                <w:rFonts w:cstheme="minorHAnsi"/>
              </w:rPr>
            </w:pPr>
          </w:p>
        </w:tc>
      </w:tr>
    </w:tbl>
    <w:p w:rsidR="009C5670" w:rsidRPr="00AB486D" w:rsidRDefault="009C5670" w:rsidP="00CC2CEB">
      <w:pPr>
        <w:pStyle w:val="NoSpacing"/>
        <w:rPr>
          <w:rFonts w:cstheme="minorHAnsi"/>
          <w:b/>
        </w:rPr>
      </w:pPr>
    </w:p>
    <w:p w:rsidR="00CC2CEB" w:rsidRPr="00AB486D" w:rsidRDefault="00CC2CEB" w:rsidP="008A2E9A">
      <w:pPr>
        <w:spacing w:after="0" w:line="240" w:lineRule="auto"/>
        <w:jc w:val="both"/>
        <w:rPr>
          <w:rFonts w:cstheme="minorHAnsi"/>
          <w:b/>
        </w:rPr>
      </w:pPr>
      <w:r w:rsidRPr="00AB486D">
        <w:rPr>
          <w:rFonts w:cstheme="minorHAnsi"/>
          <w:b/>
        </w:rPr>
        <w:t>Product Category:</w:t>
      </w:r>
    </w:p>
    <w:tbl>
      <w:tblPr>
        <w:tblStyle w:val="TableGrid"/>
        <w:tblW w:w="0" w:type="auto"/>
        <w:tblLook w:val="04A0" w:firstRow="1" w:lastRow="0" w:firstColumn="1" w:lastColumn="0" w:noHBand="0" w:noVBand="1"/>
      </w:tblPr>
      <w:tblGrid>
        <w:gridCol w:w="2943"/>
        <w:gridCol w:w="3119"/>
      </w:tblGrid>
      <w:tr w:rsidR="00CC2CEB" w:rsidRPr="00AB486D" w:rsidTr="00CC2CEB">
        <w:tc>
          <w:tcPr>
            <w:tcW w:w="2943" w:type="dxa"/>
            <w:shd w:val="clear" w:color="auto" w:fill="BFBFBF" w:themeFill="background1" w:themeFillShade="BF"/>
          </w:tcPr>
          <w:p w:rsidR="00CC2CEB" w:rsidRPr="00AB486D" w:rsidRDefault="00CC2CEB" w:rsidP="00CC2CEB">
            <w:pPr>
              <w:pStyle w:val="NoSpacing"/>
              <w:rPr>
                <w:rFonts w:cstheme="minorHAnsi"/>
              </w:rPr>
            </w:pPr>
            <w:r w:rsidRPr="00AB486D">
              <w:rPr>
                <w:rFonts w:cstheme="minorHAnsi"/>
              </w:rPr>
              <w:t>Product Category</w:t>
            </w:r>
          </w:p>
        </w:tc>
        <w:tc>
          <w:tcPr>
            <w:tcW w:w="3119" w:type="dxa"/>
            <w:shd w:val="clear" w:color="auto" w:fill="BFBFBF" w:themeFill="background1" w:themeFillShade="BF"/>
          </w:tcPr>
          <w:p w:rsidR="00CC2CEB" w:rsidRPr="00AB486D" w:rsidRDefault="00CC2CEB" w:rsidP="00CC2CEB">
            <w:pPr>
              <w:pStyle w:val="NoSpacing"/>
              <w:rPr>
                <w:rFonts w:cstheme="minorHAnsi"/>
              </w:rPr>
            </w:pPr>
            <w:r w:rsidRPr="00AB486D">
              <w:rPr>
                <w:rFonts w:cstheme="minorHAnsi"/>
              </w:rPr>
              <w:t>Product ID range</w:t>
            </w:r>
          </w:p>
        </w:tc>
      </w:tr>
      <w:tr w:rsidR="00CC2CEB" w:rsidRPr="00AB486D" w:rsidTr="00CC2CEB">
        <w:tc>
          <w:tcPr>
            <w:tcW w:w="2943" w:type="dxa"/>
          </w:tcPr>
          <w:p w:rsidR="00CC2CEB" w:rsidRPr="00AB486D" w:rsidRDefault="00CC2CEB" w:rsidP="00CC2CEB">
            <w:pPr>
              <w:pStyle w:val="NoSpacing"/>
              <w:rPr>
                <w:rFonts w:cstheme="minorHAnsi"/>
              </w:rPr>
            </w:pPr>
            <w:r w:rsidRPr="00AB486D">
              <w:rPr>
                <w:rFonts w:cstheme="minorHAnsi"/>
              </w:rPr>
              <w:t xml:space="preserve">Airline Consolidators </w:t>
            </w:r>
          </w:p>
        </w:tc>
        <w:tc>
          <w:tcPr>
            <w:tcW w:w="3119" w:type="dxa"/>
          </w:tcPr>
          <w:p w:rsidR="00CC2CEB" w:rsidRPr="00AB486D" w:rsidRDefault="00CC2CEB" w:rsidP="00CC2CEB">
            <w:pPr>
              <w:pStyle w:val="NoSpacing"/>
              <w:rPr>
                <w:rFonts w:cstheme="minorHAnsi"/>
              </w:rPr>
            </w:pPr>
            <w:r w:rsidRPr="00AB486D">
              <w:rPr>
                <w:rFonts w:cstheme="minorHAnsi"/>
              </w:rPr>
              <w:t>100-149</w:t>
            </w:r>
          </w:p>
        </w:tc>
      </w:tr>
      <w:tr w:rsidR="00CC2CEB" w:rsidRPr="00AB486D" w:rsidTr="00CC2CEB">
        <w:tc>
          <w:tcPr>
            <w:tcW w:w="2943" w:type="dxa"/>
          </w:tcPr>
          <w:p w:rsidR="00CC2CEB" w:rsidRPr="00AB486D" w:rsidRDefault="00CC2CEB" w:rsidP="00CC2CEB">
            <w:pPr>
              <w:pStyle w:val="NoSpacing"/>
              <w:rPr>
                <w:rFonts w:cstheme="minorHAnsi"/>
              </w:rPr>
            </w:pPr>
            <w:r w:rsidRPr="00AB486D">
              <w:rPr>
                <w:rFonts w:cstheme="minorHAnsi"/>
              </w:rPr>
              <w:t>Airlines</w:t>
            </w:r>
          </w:p>
        </w:tc>
        <w:tc>
          <w:tcPr>
            <w:tcW w:w="3119" w:type="dxa"/>
          </w:tcPr>
          <w:p w:rsidR="00CC2CEB" w:rsidRPr="00AB486D" w:rsidRDefault="00CC2CEB" w:rsidP="00CC2CEB">
            <w:pPr>
              <w:pStyle w:val="NoSpacing"/>
              <w:rPr>
                <w:rFonts w:cstheme="minorHAnsi"/>
              </w:rPr>
            </w:pPr>
            <w:r w:rsidRPr="00AB486D">
              <w:rPr>
                <w:rFonts w:cstheme="minorHAnsi"/>
              </w:rPr>
              <w:t>150-199</w:t>
            </w:r>
          </w:p>
        </w:tc>
      </w:tr>
      <w:tr w:rsidR="00CC2CEB" w:rsidRPr="00AB486D" w:rsidTr="00CC2CEB">
        <w:tc>
          <w:tcPr>
            <w:tcW w:w="2943" w:type="dxa"/>
          </w:tcPr>
          <w:p w:rsidR="00CC2CEB" w:rsidRPr="00AB486D" w:rsidRDefault="00CC2CEB" w:rsidP="00CC2CEB">
            <w:pPr>
              <w:pStyle w:val="NoSpacing"/>
              <w:rPr>
                <w:rFonts w:cstheme="minorHAnsi"/>
              </w:rPr>
            </w:pPr>
            <w:r w:rsidRPr="00AB486D">
              <w:rPr>
                <w:rFonts w:cstheme="minorHAnsi"/>
              </w:rPr>
              <w:t xml:space="preserve">Attractions </w:t>
            </w:r>
          </w:p>
        </w:tc>
        <w:tc>
          <w:tcPr>
            <w:tcW w:w="3119" w:type="dxa"/>
          </w:tcPr>
          <w:p w:rsidR="00CC2CEB" w:rsidRPr="00AB486D" w:rsidRDefault="00CC2CEB" w:rsidP="00CC2CEB">
            <w:pPr>
              <w:pStyle w:val="NoSpacing"/>
              <w:rPr>
                <w:rFonts w:cstheme="minorHAnsi"/>
              </w:rPr>
            </w:pPr>
            <w:r w:rsidRPr="00AB486D">
              <w:rPr>
                <w:rFonts w:cstheme="minorHAnsi"/>
              </w:rPr>
              <w:t>200-249</w:t>
            </w:r>
          </w:p>
        </w:tc>
      </w:tr>
      <w:tr w:rsidR="00CC2CEB" w:rsidRPr="00AB486D" w:rsidTr="00CC2CEB">
        <w:tc>
          <w:tcPr>
            <w:tcW w:w="2943" w:type="dxa"/>
          </w:tcPr>
          <w:p w:rsidR="00CC2CEB" w:rsidRPr="00AB486D" w:rsidRDefault="00CC2CEB" w:rsidP="00CC2CEB">
            <w:pPr>
              <w:pStyle w:val="NoSpacing"/>
              <w:rPr>
                <w:rFonts w:cstheme="minorHAnsi"/>
              </w:rPr>
            </w:pPr>
            <w:r w:rsidRPr="00AB486D">
              <w:rPr>
                <w:rFonts w:cstheme="minorHAnsi"/>
              </w:rPr>
              <w:t xml:space="preserve">Car rentals </w:t>
            </w:r>
          </w:p>
        </w:tc>
        <w:tc>
          <w:tcPr>
            <w:tcW w:w="3119" w:type="dxa"/>
          </w:tcPr>
          <w:p w:rsidR="00CC2CEB" w:rsidRPr="00AB486D" w:rsidRDefault="00CC2CEB" w:rsidP="00CC2CEB">
            <w:pPr>
              <w:pStyle w:val="NoSpacing"/>
              <w:rPr>
                <w:rFonts w:cstheme="minorHAnsi"/>
              </w:rPr>
            </w:pPr>
            <w:r w:rsidRPr="00AB486D">
              <w:rPr>
                <w:rFonts w:cstheme="minorHAnsi"/>
              </w:rPr>
              <w:t>250-299</w:t>
            </w:r>
          </w:p>
        </w:tc>
      </w:tr>
      <w:tr w:rsidR="00CC2CEB" w:rsidRPr="00AB486D" w:rsidTr="00CC2CEB">
        <w:tc>
          <w:tcPr>
            <w:tcW w:w="2943" w:type="dxa"/>
          </w:tcPr>
          <w:p w:rsidR="00CC2CEB" w:rsidRPr="00AB486D" w:rsidRDefault="00CC2CEB" w:rsidP="00CC2CEB">
            <w:pPr>
              <w:pStyle w:val="NoSpacing"/>
              <w:rPr>
                <w:rFonts w:cstheme="minorHAnsi"/>
              </w:rPr>
            </w:pPr>
            <w:r w:rsidRPr="00AB486D">
              <w:rPr>
                <w:rFonts w:cstheme="minorHAnsi"/>
              </w:rPr>
              <w:t xml:space="preserve">Cruise lines </w:t>
            </w:r>
          </w:p>
        </w:tc>
        <w:tc>
          <w:tcPr>
            <w:tcW w:w="3119" w:type="dxa"/>
          </w:tcPr>
          <w:p w:rsidR="00CC2CEB" w:rsidRPr="00AB486D" w:rsidRDefault="00CC2CEB" w:rsidP="00CC2CEB">
            <w:pPr>
              <w:pStyle w:val="NoSpacing"/>
              <w:rPr>
                <w:rFonts w:cstheme="minorHAnsi"/>
              </w:rPr>
            </w:pPr>
            <w:r w:rsidRPr="00AB486D">
              <w:rPr>
                <w:rFonts w:cstheme="minorHAnsi"/>
              </w:rPr>
              <w:t>300-349</w:t>
            </w:r>
          </w:p>
        </w:tc>
      </w:tr>
      <w:tr w:rsidR="00CC2CEB" w:rsidRPr="00AB486D" w:rsidTr="00CC2CEB">
        <w:tc>
          <w:tcPr>
            <w:tcW w:w="2943" w:type="dxa"/>
          </w:tcPr>
          <w:p w:rsidR="00CC2CEB" w:rsidRPr="00AB486D" w:rsidRDefault="00CC2CEB" w:rsidP="00CC2CEB">
            <w:pPr>
              <w:pStyle w:val="NoSpacing"/>
              <w:rPr>
                <w:rFonts w:cstheme="minorHAnsi"/>
              </w:rPr>
            </w:pPr>
            <w:r w:rsidRPr="00AB486D">
              <w:rPr>
                <w:rFonts w:cstheme="minorHAnsi"/>
              </w:rPr>
              <w:t xml:space="preserve">Hotel reps &amp; chains in Canada </w:t>
            </w:r>
          </w:p>
        </w:tc>
        <w:tc>
          <w:tcPr>
            <w:tcW w:w="3119" w:type="dxa"/>
          </w:tcPr>
          <w:p w:rsidR="00CC2CEB" w:rsidRPr="00AB486D" w:rsidRDefault="00CC2CEB" w:rsidP="00CC2CEB">
            <w:pPr>
              <w:pStyle w:val="NoSpacing"/>
              <w:rPr>
                <w:rFonts w:cstheme="minorHAnsi"/>
              </w:rPr>
            </w:pPr>
            <w:r w:rsidRPr="00AB486D">
              <w:rPr>
                <w:rFonts w:cstheme="minorHAnsi"/>
              </w:rPr>
              <w:t>350-399</w:t>
            </w:r>
          </w:p>
        </w:tc>
      </w:tr>
      <w:tr w:rsidR="00CC2CEB" w:rsidRPr="00AB486D" w:rsidTr="00CC2CEB">
        <w:tc>
          <w:tcPr>
            <w:tcW w:w="2943" w:type="dxa"/>
          </w:tcPr>
          <w:p w:rsidR="00CC2CEB" w:rsidRPr="00AB486D" w:rsidRDefault="00CC2CEB" w:rsidP="00CC2CEB">
            <w:pPr>
              <w:pStyle w:val="NoSpacing"/>
              <w:rPr>
                <w:rFonts w:cstheme="minorHAnsi"/>
              </w:rPr>
            </w:pPr>
            <w:r w:rsidRPr="00AB486D">
              <w:rPr>
                <w:rFonts w:cstheme="minorHAnsi"/>
              </w:rPr>
              <w:t>Motor Coach Tour Operators</w:t>
            </w:r>
          </w:p>
        </w:tc>
        <w:tc>
          <w:tcPr>
            <w:tcW w:w="3119" w:type="dxa"/>
          </w:tcPr>
          <w:p w:rsidR="00CC2CEB" w:rsidRPr="00AB486D" w:rsidRDefault="00CC2CEB" w:rsidP="00CC2CEB">
            <w:pPr>
              <w:pStyle w:val="NoSpacing"/>
              <w:rPr>
                <w:rFonts w:cstheme="minorHAnsi"/>
              </w:rPr>
            </w:pPr>
            <w:r w:rsidRPr="00AB486D">
              <w:rPr>
                <w:rFonts w:cstheme="minorHAnsi"/>
              </w:rPr>
              <w:t>400-449</w:t>
            </w:r>
          </w:p>
        </w:tc>
      </w:tr>
      <w:tr w:rsidR="00CC2CEB" w:rsidRPr="00AB486D" w:rsidTr="00CC2CEB">
        <w:tc>
          <w:tcPr>
            <w:tcW w:w="2943" w:type="dxa"/>
          </w:tcPr>
          <w:p w:rsidR="00CC2CEB" w:rsidRPr="00AB486D" w:rsidRDefault="00CC2CEB" w:rsidP="00CC2CEB">
            <w:pPr>
              <w:pStyle w:val="NoSpacing"/>
              <w:rPr>
                <w:rFonts w:cstheme="minorHAnsi"/>
              </w:rPr>
            </w:pPr>
            <w:r w:rsidRPr="00AB486D">
              <w:rPr>
                <w:rFonts w:cstheme="minorHAnsi"/>
              </w:rPr>
              <w:t>Railroads</w:t>
            </w:r>
          </w:p>
        </w:tc>
        <w:tc>
          <w:tcPr>
            <w:tcW w:w="3119" w:type="dxa"/>
          </w:tcPr>
          <w:p w:rsidR="00CC2CEB" w:rsidRPr="00AB486D" w:rsidRDefault="00CC2CEB" w:rsidP="00CC2CEB">
            <w:pPr>
              <w:pStyle w:val="NoSpacing"/>
              <w:rPr>
                <w:rFonts w:cstheme="minorHAnsi"/>
              </w:rPr>
            </w:pPr>
            <w:r w:rsidRPr="00AB486D">
              <w:rPr>
                <w:rFonts w:cstheme="minorHAnsi"/>
              </w:rPr>
              <w:t>450-499</w:t>
            </w:r>
          </w:p>
        </w:tc>
      </w:tr>
      <w:tr w:rsidR="00CC2CEB" w:rsidRPr="00AB486D" w:rsidTr="00CC2CEB">
        <w:tc>
          <w:tcPr>
            <w:tcW w:w="2943" w:type="dxa"/>
          </w:tcPr>
          <w:p w:rsidR="00CC2CEB" w:rsidRPr="00AB486D" w:rsidRDefault="00CC2CEB" w:rsidP="00CC2CEB">
            <w:pPr>
              <w:pStyle w:val="NoSpacing"/>
              <w:rPr>
                <w:rFonts w:cstheme="minorHAnsi"/>
              </w:rPr>
            </w:pPr>
            <w:r w:rsidRPr="00AB486D">
              <w:rPr>
                <w:rFonts w:cstheme="minorHAnsi"/>
              </w:rPr>
              <w:t>Tour Operators/Wholesales</w:t>
            </w:r>
          </w:p>
        </w:tc>
        <w:tc>
          <w:tcPr>
            <w:tcW w:w="3119" w:type="dxa"/>
          </w:tcPr>
          <w:p w:rsidR="00CC2CEB" w:rsidRPr="00AB486D" w:rsidRDefault="00CC2CEB" w:rsidP="00CC2CEB">
            <w:pPr>
              <w:pStyle w:val="NoSpacing"/>
              <w:rPr>
                <w:rFonts w:cstheme="minorHAnsi"/>
              </w:rPr>
            </w:pPr>
            <w:r w:rsidRPr="00AB486D">
              <w:rPr>
                <w:rFonts w:cstheme="minorHAnsi"/>
              </w:rPr>
              <w:t>500-549</w:t>
            </w:r>
          </w:p>
        </w:tc>
      </w:tr>
      <w:tr w:rsidR="00CC2CEB" w:rsidRPr="00AB486D" w:rsidTr="00CC2CEB">
        <w:tc>
          <w:tcPr>
            <w:tcW w:w="2943" w:type="dxa"/>
          </w:tcPr>
          <w:p w:rsidR="00CC2CEB" w:rsidRPr="00AB486D" w:rsidRDefault="00CC2CEB" w:rsidP="00CC2CEB">
            <w:pPr>
              <w:pStyle w:val="NoSpacing"/>
              <w:rPr>
                <w:rFonts w:cstheme="minorHAnsi"/>
              </w:rPr>
            </w:pPr>
            <w:r w:rsidRPr="00AB486D">
              <w:rPr>
                <w:rFonts w:cstheme="minorHAnsi"/>
              </w:rPr>
              <w:t xml:space="preserve">Travel insurance </w:t>
            </w:r>
          </w:p>
        </w:tc>
        <w:tc>
          <w:tcPr>
            <w:tcW w:w="3119" w:type="dxa"/>
          </w:tcPr>
          <w:p w:rsidR="00CC2CEB" w:rsidRPr="00AB486D" w:rsidRDefault="00CC2CEB" w:rsidP="00CC2CEB">
            <w:pPr>
              <w:pStyle w:val="NoSpacing"/>
              <w:rPr>
                <w:rFonts w:cstheme="minorHAnsi"/>
              </w:rPr>
            </w:pPr>
            <w:r w:rsidRPr="00AB486D">
              <w:rPr>
                <w:rFonts w:cstheme="minorHAnsi"/>
              </w:rPr>
              <w:t>550-599</w:t>
            </w:r>
          </w:p>
        </w:tc>
      </w:tr>
      <w:tr w:rsidR="00CC2CEB" w:rsidRPr="00AB486D" w:rsidTr="00CC2CEB">
        <w:tc>
          <w:tcPr>
            <w:tcW w:w="2943" w:type="dxa"/>
          </w:tcPr>
          <w:p w:rsidR="00CC2CEB" w:rsidRPr="00AB486D" w:rsidRDefault="00CC2CEB" w:rsidP="00CC2CEB">
            <w:pPr>
              <w:pStyle w:val="NoSpacing"/>
              <w:rPr>
                <w:rFonts w:cstheme="minorHAnsi"/>
              </w:rPr>
            </w:pPr>
            <w:r w:rsidRPr="00AB486D">
              <w:rPr>
                <w:rFonts w:cstheme="minorHAnsi"/>
              </w:rPr>
              <w:t>Yacht &amp; Boat Charters</w:t>
            </w:r>
          </w:p>
        </w:tc>
        <w:tc>
          <w:tcPr>
            <w:tcW w:w="3119" w:type="dxa"/>
          </w:tcPr>
          <w:p w:rsidR="00CC2CEB" w:rsidRPr="00AB486D" w:rsidRDefault="00CC2CEB" w:rsidP="00CC2CEB">
            <w:pPr>
              <w:pStyle w:val="NoSpacing"/>
              <w:rPr>
                <w:rFonts w:cstheme="minorHAnsi"/>
              </w:rPr>
            </w:pPr>
            <w:r w:rsidRPr="00AB486D">
              <w:rPr>
                <w:rFonts w:cstheme="minorHAnsi"/>
              </w:rPr>
              <w:t>600-649</w:t>
            </w:r>
          </w:p>
        </w:tc>
      </w:tr>
    </w:tbl>
    <w:p w:rsidR="00CC2CEB" w:rsidRPr="00AB486D" w:rsidRDefault="00CC2CEB" w:rsidP="008A2E9A">
      <w:pPr>
        <w:spacing w:after="0" w:line="240" w:lineRule="auto"/>
        <w:jc w:val="both"/>
        <w:rPr>
          <w:rFonts w:cstheme="minorHAnsi"/>
        </w:rPr>
      </w:pPr>
    </w:p>
    <w:p w:rsidR="00CC2CEB" w:rsidRPr="00AB486D" w:rsidRDefault="00CC2CEB" w:rsidP="00CC2CEB">
      <w:pPr>
        <w:pStyle w:val="NoSpacing"/>
        <w:rPr>
          <w:rFonts w:cstheme="minorHAnsi"/>
          <w:b/>
        </w:rPr>
      </w:pPr>
      <w:r w:rsidRPr="00AB486D">
        <w:rPr>
          <w:rFonts w:cstheme="minorHAnsi"/>
          <w:b/>
        </w:rPr>
        <w:t>Trip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4320"/>
      </w:tblGrid>
      <w:tr w:rsidR="00CC2CEB" w:rsidRPr="00AB486D" w:rsidTr="0030136C">
        <w:trPr>
          <w:trHeight w:val="165"/>
        </w:trPr>
        <w:tc>
          <w:tcPr>
            <w:tcW w:w="1728" w:type="dxa"/>
            <w:shd w:val="clear" w:color="auto" w:fill="BFBFBF" w:themeFill="background1" w:themeFillShade="BF"/>
          </w:tcPr>
          <w:p w:rsidR="00CC2CEB" w:rsidRPr="00AB486D" w:rsidRDefault="00CC2CEB" w:rsidP="0030136C">
            <w:pPr>
              <w:pStyle w:val="NoSpacing"/>
              <w:rPr>
                <w:rFonts w:cstheme="minorHAnsi"/>
              </w:rPr>
            </w:pPr>
            <w:r w:rsidRPr="00AB486D">
              <w:rPr>
                <w:rFonts w:cstheme="minorHAnsi"/>
              </w:rPr>
              <w:t>Trip Type (code)</w:t>
            </w:r>
          </w:p>
        </w:tc>
        <w:tc>
          <w:tcPr>
            <w:tcW w:w="4320" w:type="dxa"/>
            <w:shd w:val="clear" w:color="auto" w:fill="BFBFBF" w:themeFill="background1" w:themeFillShade="BF"/>
          </w:tcPr>
          <w:p w:rsidR="00CC2CEB" w:rsidRPr="00AB486D" w:rsidRDefault="00CC2CEB" w:rsidP="0030136C">
            <w:pPr>
              <w:pStyle w:val="NoSpacing"/>
              <w:rPr>
                <w:rFonts w:cstheme="minorHAnsi"/>
              </w:rPr>
            </w:pPr>
            <w:r w:rsidRPr="00AB486D">
              <w:rPr>
                <w:rFonts w:cstheme="minorHAnsi"/>
              </w:rPr>
              <w:t>Trip Type</w:t>
            </w:r>
          </w:p>
        </w:tc>
      </w:tr>
      <w:tr w:rsidR="00CC2CEB" w:rsidRPr="00AB486D" w:rsidTr="0030136C">
        <w:trPr>
          <w:trHeight w:val="165"/>
        </w:trPr>
        <w:tc>
          <w:tcPr>
            <w:tcW w:w="1728" w:type="dxa"/>
          </w:tcPr>
          <w:p w:rsidR="00CC2CEB" w:rsidRPr="00AB486D" w:rsidRDefault="00CC2CEB" w:rsidP="0030136C">
            <w:pPr>
              <w:pStyle w:val="NoSpacing"/>
              <w:rPr>
                <w:rFonts w:cstheme="minorHAnsi"/>
              </w:rPr>
            </w:pPr>
            <w:r w:rsidRPr="00AB486D">
              <w:rPr>
                <w:rFonts w:cstheme="minorHAnsi"/>
              </w:rPr>
              <w:t>B</w:t>
            </w:r>
          </w:p>
        </w:tc>
        <w:tc>
          <w:tcPr>
            <w:tcW w:w="4320" w:type="dxa"/>
          </w:tcPr>
          <w:p w:rsidR="00CC2CEB" w:rsidRPr="00AB486D" w:rsidRDefault="00CC2CEB" w:rsidP="0030136C">
            <w:pPr>
              <w:pStyle w:val="NoSpacing"/>
              <w:rPr>
                <w:rFonts w:cstheme="minorHAnsi"/>
              </w:rPr>
            </w:pPr>
            <w:r w:rsidRPr="00AB486D">
              <w:rPr>
                <w:rFonts w:cstheme="minorHAnsi"/>
              </w:rPr>
              <w:t>Business</w:t>
            </w:r>
          </w:p>
        </w:tc>
      </w:tr>
      <w:tr w:rsidR="00CC2CEB" w:rsidRPr="00AB486D" w:rsidTr="0030136C">
        <w:tc>
          <w:tcPr>
            <w:tcW w:w="1728" w:type="dxa"/>
          </w:tcPr>
          <w:p w:rsidR="00CC2CEB" w:rsidRPr="00AB486D" w:rsidRDefault="00CC2CEB" w:rsidP="0030136C">
            <w:pPr>
              <w:pStyle w:val="NoSpacing"/>
              <w:rPr>
                <w:rFonts w:cstheme="minorHAnsi"/>
              </w:rPr>
            </w:pPr>
            <w:r w:rsidRPr="00AB486D">
              <w:rPr>
                <w:rFonts w:cstheme="minorHAnsi"/>
              </w:rPr>
              <w:t>L</w:t>
            </w:r>
          </w:p>
        </w:tc>
        <w:tc>
          <w:tcPr>
            <w:tcW w:w="4320" w:type="dxa"/>
          </w:tcPr>
          <w:p w:rsidR="00CC2CEB" w:rsidRPr="00AB486D" w:rsidRDefault="00CC2CEB" w:rsidP="0030136C">
            <w:pPr>
              <w:pStyle w:val="NoSpacing"/>
              <w:rPr>
                <w:rFonts w:cstheme="minorHAnsi"/>
              </w:rPr>
            </w:pPr>
            <w:r w:rsidRPr="00AB486D">
              <w:rPr>
                <w:rFonts w:cstheme="minorHAnsi"/>
              </w:rPr>
              <w:t>Leisure</w:t>
            </w:r>
          </w:p>
        </w:tc>
      </w:tr>
      <w:tr w:rsidR="00CC2CEB" w:rsidRPr="00AB486D" w:rsidTr="0030136C">
        <w:tc>
          <w:tcPr>
            <w:tcW w:w="1728" w:type="dxa"/>
          </w:tcPr>
          <w:p w:rsidR="00CC2CEB" w:rsidRPr="00AB486D" w:rsidRDefault="00CC2CEB" w:rsidP="0030136C">
            <w:pPr>
              <w:pStyle w:val="NoSpacing"/>
              <w:rPr>
                <w:rFonts w:cstheme="minorHAnsi"/>
              </w:rPr>
            </w:pPr>
            <w:r w:rsidRPr="00AB486D">
              <w:rPr>
                <w:rFonts w:cstheme="minorHAnsi"/>
              </w:rPr>
              <w:t>G</w:t>
            </w:r>
          </w:p>
        </w:tc>
        <w:tc>
          <w:tcPr>
            <w:tcW w:w="4320" w:type="dxa"/>
          </w:tcPr>
          <w:p w:rsidR="00CC2CEB" w:rsidRPr="00AB486D" w:rsidRDefault="00CC2CEB" w:rsidP="0030136C">
            <w:pPr>
              <w:pStyle w:val="NoSpacing"/>
              <w:rPr>
                <w:rFonts w:cstheme="minorHAnsi"/>
              </w:rPr>
            </w:pPr>
            <w:r w:rsidRPr="00AB486D">
              <w:rPr>
                <w:rFonts w:cstheme="minorHAnsi"/>
              </w:rPr>
              <w:t>Group</w:t>
            </w:r>
          </w:p>
        </w:tc>
      </w:tr>
    </w:tbl>
    <w:p w:rsidR="00CC2CEB" w:rsidRPr="00AB486D" w:rsidRDefault="00CC2CEB" w:rsidP="00CC2CEB">
      <w:pPr>
        <w:spacing w:after="0" w:line="240" w:lineRule="auto"/>
        <w:rPr>
          <w:rFonts w:cstheme="minorHAnsi"/>
        </w:rPr>
      </w:pPr>
    </w:p>
    <w:p w:rsidR="00CC2CEB" w:rsidRPr="00AB486D" w:rsidRDefault="00CC2CEB">
      <w:pPr>
        <w:rPr>
          <w:rFonts w:cstheme="minorHAnsi"/>
        </w:rPr>
      </w:pPr>
      <w:r w:rsidRPr="00AB486D">
        <w:rPr>
          <w:rFonts w:cstheme="minorHAnsi"/>
        </w:rPr>
        <w:br w:type="page"/>
      </w:r>
    </w:p>
    <w:p w:rsidR="009C5670" w:rsidRPr="00AB486D" w:rsidRDefault="009C5670" w:rsidP="00CC2CEB">
      <w:pPr>
        <w:spacing w:after="0"/>
        <w:rPr>
          <w:rFonts w:cstheme="minorHAnsi"/>
        </w:rPr>
      </w:pPr>
      <w:r w:rsidRPr="00AB486D">
        <w:rPr>
          <w:rFonts w:cstheme="minorHAnsi"/>
        </w:rPr>
        <w:lastRenderedPageBreak/>
        <w:t xml:space="preserve">Based on these information and other requirements </w:t>
      </w:r>
      <w:r w:rsidR="008A2E9A" w:rsidRPr="00AB486D">
        <w:rPr>
          <w:rFonts w:cstheme="minorHAnsi"/>
        </w:rPr>
        <w:t>9</w:t>
      </w:r>
      <w:r w:rsidRPr="00AB486D">
        <w:rPr>
          <w:rFonts w:cstheme="minorHAnsi"/>
        </w:rPr>
        <w:t xml:space="preserve"> code tables</w:t>
      </w:r>
      <w:r w:rsidR="008A2E9A" w:rsidRPr="00AB486D">
        <w:rPr>
          <w:rFonts w:cstheme="minorHAnsi"/>
        </w:rPr>
        <w:t xml:space="preserve"> must be created as follows</w:t>
      </w:r>
      <w:r w:rsidRPr="00AB486D">
        <w:rPr>
          <w:rFonts w:cstheme="minorHAnsi"/>
        </w:rPr>
        <w:t>:</w:t>
      </w:r>
    </w:p>
    <w:p w:rsidR="009C5670" w:rsidRPr="00AB486D" w:rsidRDefault="009C5670" w:rsidP="00CC2CEB">
      <w:pPr>
        <w:pStyle w:val="ListParagraph"/>
        <w:numPr>
          <w:ilvl w:val="0"/>
          <w:numId w:val="2"/>
        </w:numPr>
        <w:spacing w:after="0"/>
        <w:rPr>
          <w:rFonts w:cstheme="minorHAnsi"/>
        </w:rPr>
      </w:pPr>
      <w:r w:rsidRPr="00AB486D">
        <w:rPr>
          <w:rFonts w:cstheme="minorHAnsi"/>
        </w:rPr>
        <w:t>Destination Table</w:t>
      </w:r>
    </w:p>
    <w:p w:rsidR="009C5670" w:rsidRPr="00AB486D" w:rsidRDefault="009C5670" w:rsidP="00CC2CEB">
      <w:pPr>
        <w:pStyle w:val="ListParagraph"/>
        <w:numPr>
          <w:ilvl w:val="0"/>
          <w:numId w:val="2"/>
        </w:numPr>
        <w:spacing w:after="0"/>
        <w:rPr>
          <w:rFonts w:cstheme="minorHAnsi"/>
        </w:rPr>
      </w:pPr>
      <w:r w:rsidRPr="00AB486D">
        <w:rPr>
          <w:rFonts w:cstheme="minorHAnsi"/>
        </w:rPr>
        <w:t>Class_Type Table</w:t>
      </w:r>
    </w:p>
    <w:p w:rsidR="009C5670" w:rsidRPr="00AB486D" w:rsidRDefault="009C5670" w:rsidP="00CC2CEB">
      <w:pPr>
        <w:pStyle w:val="ListParagraph"/>
        <w:numPr>
          <w:ilvl w:val="0"/>
          <w:numId w:val="2"/>
        </w:numPr>
        <w:spacing w:after="0"/>
        <w:rPr>
          <w:rFonts w:cstheme="minorHAnsi"/>
        </w:rPr>
      </w:pPr>
      <w:r w:rsidRPr="00AB486D">
        <w:rPr>
          <w:rFonts w:cstheme="minorHAnsi"/>
        </w:rPr>
        <w:t>Affiliation Table</w:t>
      </w:r>
    </w:p>
    <w:p w:rsidR="009C5670" w:rsidRPr="00AB486D" w:rsidRDefault="009C5670" w:rsidP="00CC2CEB">
      <w:pPr>
        <w:pStyle w:val="ListParagraph"/>
        <w:numPr>
          <w:ilvl w:val="0"/>
          <w:numId w:val="2"/>
        </w:numPr>
        <w:spacing w:after="0"/>
        <w:rPr>
          <w:rFonts w:cstheme="minorHAnsi"/>
        </w:rPr>
      </w:pPr>
      <w:r w:rsidRPr="00AB486D">
        <w:rPr>
          <w:rFonts w:cstheme="minorHAnsi"/>
        </w:rPr>
        <w:t>Trip_Type Table</w:t>
      </w:r>
    </w:p>
    <w:p w:rsidR="009C5670" w:rsidRPr="00AB486D" w:rsidRDefault="009C5670" w:rsidP="00CC2CEB">
      <w:pPr>
        <w:pStyle w:val="ListParagraph"/>
        <w:numPr>
          <w:ilvl w:val="0"/>
          <w:numId w:val="2"/>
        </w:numPr>
        <w:spacing w:after="0"/>
        <w:rPr>
          <w:rFonts w:cstheme="minorHAnsi"/>
        </w:rPr>
      </w:pPr>
      <w:r w:rsidRPr="00AB486D">
        <w:rPr>
          <w:rFonts w:cstheme="minorHAnsi"/>
        </w:rPr>
        <w:t>Product_Category Table</w:t>
      </w:r>
    </w:p>
    <w:p w:rsidR="009C5670" w:rsidRPr="00AB486D" w:rsidRDefault="009C5670" w:rsidP="00CC2CEB">
      <w:pPr>
        <w:pStyle w:val="ListParagraph"/>
        <w:numPr>
          <w:ilvl w:val="0"/>
          <w:numId w:val="2"/>
        </w:numPr>
        <w:spacing w:after="0"/>
        <w:rPr>
          <w:rFonts w:cstheme="minorHAnsi"/>
        </w:rPr>
      </w:pPr>
      <w:r w:rsidRPr="00AB486D">
        <w:rPr>
          <w:rFonts w:cstheme="minorHAnsi"/>
        </w:rPr>
        <w:t>Agent_Emp _Table</w:t>
      </w:r>
    </w:p>
    <w:p w:rsidR="009C5670" w:rsidRPr="00AB486D" w:rsidRDefault="009C5670" w:rsidP="00CC2CEB">
      <w:pPr>
        <w:pStyle w:val="ListParagraph"/>
        <w:numPr>
          <w:ilvl w:val="0"/>
          <w:numId w:val="2"/>
        </w:numPr>
        <w:spacing w:after="0"/>
        <w:rPr>
          <w:rFonts w:cstheme="minorHAnsi"/>
        </w:rPr>
      </w:pPr>
      <w:r w:rsidRPr="00AB486D">
        <w:rPr>
          <w:rFonts w:cstheme="minorHAnsi"/>
        </w:rPr>
        <w:t>Agent_Office</w:t>
      </w:r>
    </w:p>
    <w:p w:rsidR="009C5670" w:rsidRPr="00AB486D" w:rsidRDefault="009C5670" w:rsidP="00CC2CEB">
      <w:pPr>
        <w:pStyle w:val="ListParagraph"/>
        <w:numPr>
          <w:ilvl w:val="0"/>
          <w:numId w:val="2"/>
        </w:numPr>
        <w:spacing w:after="0"/>
        <w:rPr>
          <w:rFonts w:cstheme="minorHAnsi"/>
        </w:rPr>
      </w:pPr>
      <w:r w:rsidRPr="00AB486D">
        <w:rPr>
          <w:rFonts w:cstheme="minorHAnsi"/>
        </w:rPr>
        <w:t>Payment_Table</w:t>
      </w:r>
    </w:p>
    <w:p w:rsidR="009C5670" w:rsidRPr="00AB486D" w:rsidRDefault="009C5670" w:rsidP="00CC2CEB">
      <w:pPr>
        <w:pStyle w:val="ListParagraph"/>
        <w:numPr>
          <w:ilvl w:val="0"/>
          <w:numId w:val="2"/>
        </w:numPr>
        <w:spacing w:after="0"/>
        <w:rPr>
          <w:rFonts w:cstheme="minorHAnsi"/>
        </w:rPr>
      </w:pPr>
      <w:r w:rsidRPr="00AB486D">
        <w:rPr>
          <w:rFonts w:cstheme="minorHAnsi"/>
        </w:rPr>
        <w:t>Tax_Table</w:t>
      </w:r>
    </w:p>
    <w:p w:rsidR="009C5670" w:rsidRPr="00AB486D" w:rsidRDefault="009C5670" w:rsidP="00CC2CEB">
      <w:pPr>
        <w:spacing w:after="0"/>
        <w:rPr>
          <w:rFonts w:cstheme="minorHAnsi"/>
          <w:szCs w:val="24"/>
        </w:rPr>
      </w:pPr>
      <w:r w:rsidRPr="00AB486D">
        <w:rPr>
          <w:rFonts w:cstheme="minorHAnsi"/>
          <w:szCs w:val="24"/>
        </w:rPr>
        <w:br w:type="page"/>
      </w:r>
    </w:p>
    <w:p w:rsidR="009C5670" w:rsidRPr="00AB486D" w:rsidRDefault="009C5670" w:rsidP="00F710DC">
      <w:pPr>
        <w:pStyle w:val="Heading2"/>
        <w:rPr>
          <w:rFonts w:cstheme="minorHAnsi"/>
        </w:rPr>
      </w:pPr>
      <w:bookmarkStart w:id="412" w:name="_Toc469648504"/>
      <w:r w:rsidRPr="00AB486D">
        <w:rPr>
          <w:rFonts w:cstheme="minorHAnsi"/>
        </w:rPr>
        <w:lastRenderedPageBreak/>
        <w:t>Main Tables</w:t>
      </w:r>
      <w:bookmarkEnd w:id="412"/>
    </w:p>
    <w:p w:rsidR="009C5670" w:rsidRPr="00AB486D" w:rsidRDefault="009C5670" w:rsidP="00CC2CEB">
      <w:pPr>
        <w:jc w:val="both"/>
        <w:rPr>
          <w:rFonts w:cstheme="minorHAnsi"/>
          <w:b/>
          <w:szCs w:val="24"/>
        </w:rPr>
      </w:pPr>
      <w:r w:rsidRPr="00AB486D">
        <w:rPr>
          <w:rFonts w:cstheme="minorHAnsi"/>
        </w:rPr>
        <w:t>According to the data model, there are other tab</w:t>
      </w:r>
      <w:r w:rsidR="00CC2CEB" w:rsidRPr="00AB486D">
        <w:rPr>
          <w:rFonts w:cstheme="minorHAnsi"/>
        </w:rPr>
        <w:t>les that are listed below</w:t>
      </w:r>
      <w:r w:rsidRPr="00AB486D">
        <w:rPr>
          <w:rFonts w:cstheme="minorHAnsi"/>
          <w:szCs w:val="24"/>
        </w:rPr>
        <w:t>.</w:t>
      </w:r>
    </w:p>
    <w:tbl>
      <w:tblPr>
        <w:tblStyle w:val="TableGrid"/>
        <w:tblW w:w="0" w:type="auto"/>
        <w:tblLook w:val="04A0" w:firstRow="1" w:lastRow="0" w:firstColumn="1" w:lastColumn="0" w:noHBand="0" w:noVBand="1"/>
      </w:tblPr>
      <w:tblGrid>
        <w:gridCol w:w="639"/>
        <w:gridCol w:w="2799"/>
        <w:gridCol w:w="1350"/>
        <w:gridCol w:w="1710"/>
        <w:gridCol w:w="1440"/>
        <w:gridCol w:w="1350"/>
      </w:tblGrid>
      <w:tr w:rsidR="009C5670" w:rsidRPr="00AB486D" w:rsidTr="009C5670">
        <w:tc>
          <w:tcPr>
            <w:tcW w:w="639"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NO</w:t>
            </w:r>
          </w:p>
        </w:tc>
        <w:tc>
          <w:tcPr>
            <w:tcW w:w="2799"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Table Name</w:t>
            </w:r>
          </w:p>
        </w:tc>
        <w:tc>
          <w:tcPr>
            <w:tcW w:w="1350"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Table Type</w:t>
            </w:r>
          </w:p>
        </w:tc>
        <w:tc>
          <w:tcPr>
            <w:tcW w:w="1710"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Data Loading Method</w:t>
            </w:r>
          </w:p>
        </w:tc>
        <w:tc>
          <w:tcPr>
            <w:tcW w:w="1440"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Rows #</w:t>
            </w:r>
          </w:p>
        </w:tc>
        <w:tc>
          <w:tcPr>
            <w:tcW w:w="1350"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Tablespace</w:t>
            </w:r>
          </w:p>
        </w:tc>
      </w:tr>
      <w:tr w:rsidR="009C5670" w:rsidRPr="00AB486D" w:rsidTr="009C5670">
        <w:tc>
          <w:tcPr>
            <w:tcW w:w="639"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1</w:t>
            </w:r>
          </w:p>
        </w:tc>
        <w:tc>
          <w:tcPr>
            <w:tcW w:w="279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 xml:space="preserve">Destination </w:t>
            </w:r>
          </w:p>
        </w:tc>
        <w:tc>
          <w:tcPr>
            <w:tcW w:w="1350" w:type="dxa"/>
          </w:tcPr>
          <w:p w:rsidR="009C5670" w:rsidRPr="00AB486D" w:rsidRDefault="009C5670" w:rsidP="009C5670">
            <w:pPr>
              <w:pStyle w:val="NoSpacing"/>
              <w:rPr>
                <w:rFonts w:cstheme="minorHAnsi"/>
              </w:rPr>
            </w:pPr>
            <w:r w:rsidRPr="00AB486D">
              <w:rPr>
                <w:rFonts w:cstheme="minorHAnsi"/>
              </w:rPr>
              <w:t>Code Table</w:t>
            </w:r>
          </w:p>
        </w:tc>
        <w:tc>
          <w:tcPr>
            <w:tcW w:w="1710" w:type="dxa"/>
          </w:tcPr>
          <w:p w:rsidR="009C5670" w:rsidRPr="00AB486D" w:rsidRDefault="009C5670" w:rsidP="009C5670">
            <w:pPr>
              <w:pStyle w:val="NoSpacing"/>
              <w:rPr>
                <w:rFonts w:cstheme="minorHAnsi"/>
              </w:rPr>
            </w:pPr>
            <w:r w:rsidRPr="00AB486D">
              <w:rPr>
                <w:rFonts w:cstheme="minorHAnsi"/>
              </w:rPr>
              <w:t>Control File</w:t>
            </w:r>
          </w:p>
        </w:tc>
        <w:tc>
          <w:tcPr>
            <w:tcW w:w="1440" w:type="dxa"/>
          </w:tcPr>
          <w:p w:rsidR="009C5670" w:rsidRPr="00AB486D" w:rsidRDefault="009C5670" w:rsidP="009C5670">
            <w:pPr>
              <w:pStyle w:val="NoSpacing"/>
              <w:rPr>
                <w:rFonts w:cstheme="minorHAnsi"/>
              </w:rPr>
            </w:pPr>
            <w:r w:rsidRPr="00AB486D">
              <w:rPr>
                <w:rFonts w:cstheme="minorHAnsi"/>
              </w:rPr>
              <w:t>10</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2</w:t>
            </w:r>
          </w:p>
        </w:tc>
        <w:tc>
          <w:tcPr>
            <w:tcW w:w="279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 xml:space="preserve">Class_Type </w:t>
            </w:r>
          </w:p>
        </w:tc>
        <w:tc>
          <w:tcPr>
            <w:tcW w:w="1350" w:type="dxa"/>
          </w:tcPr>
          <w:p w:rsidR="009C5670" w:rsidRPr="00AB486D" w:rsidRDefault="009C5670" w:rsidP="009C5670">
            <w:pPr>
              <w:pStyle w:val="NoSpacing"/>
              <w:rPr>
                <w:rFonts w:cstheme="minorHAnsi"/>
              </w:rPr>
            </w:pPr>
            <w:r w:rsidRPr="00AB486D">
              <w:rPr>
                <w:rFonts w:cstheme="minorHAnsi"/>
              </w:rPr>
              <w:t>Code Table</w:t>
            </w:r>
          </w:p>
        </w:tc>
        <w:tc>
          <w:tcPr>
            <w:tcW w:w="1710" w:type="dxa"/>
          </w:tcPr>
          <w:p w:rsidR="009C5670" w:rsidRPr="00AB486D" w:rsidRDefault="009C5670" w:rsidP="009C5670">
            <w:pPr>
              <w:pStyle w:val="NoSpacing"/>
              <w:rPr>
                <w:rFonts w:cstheme="minorHAnsi"/>
              </w:rPr>
            </w:pPr>
            <w:r w:rsidRPr="00AB486D">
              <w:rPr>
                <w:rFonts w:cstheme="minorHAnsi"/>
              </w:rPr>
              <w:t>Control File</w:t>
            </w:r>
          </w:p>
        </w:tc>
        <w:tc>
          <w:tcPr>
            <w:tcW w:w="1440" w:type="dxa"/>
          </w:tcPr>
          <w:p w:rsidR="009C5670" w:rsidRPr="00AB486D" w:rsidRDefault="009C5670" w:rsidP="009C5670">
            <w:pPr>
              <w:pStyle w:val="NoSpacing"/>
              <w:rPr>
                <w:rFonts w:cstheme="minorHAnsi"/>
              </w:rPr>
            </w:pPr>
            <w:r w:rsidRPr="00AB486D">
              <w:rPr>
                <w:rFonts w:cstheme="minorHAnsi"/>
              </w:rPr>
              <w:t>8</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3</w:t>
            </w:r>
          </w:p>
        </w:tc>
        <w:tc>
          <w:tcPr>
            <w:tcW w:w="279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 xml:space="preserve">Affiliation </w:t>
            </w:r>
          </w:p>
        </w:tc>
        <w:tc>
          <w:tcPr>
            <w:tcW w:w="1350" w:type="dxa"/>
          </w:tcPr>
          <w:p w:rsidR="009C5670" w:rsidRPr="00AB486D" w:rsidRDefault="009C5670" w:rsidP="009C5670">
            <w:pPr>
              <w:pStyle w:val="NoSpacing"/>
              <w:rPr>
                <w:rFonts w:cstheme="minorHAnsi"/>
              </w:rPr>
            </w:pPr>
            <w:r w:rsidRPr="00AB486D">
              <w:rPr>
                <w:rFonts w:cstheme="minorHAnsi"/>
              </w:rPr>
              <w:t>Code Table</w:t>
            </w:r>
          </w:p>
        </w:tc>
        <w:tc>
          <w:tcPr>
            <w:tcW w:w="1710" w:type="dxa"/>
          </w:tcPr>
          <w:p w:rsidR="009C5670" w:rsidRPr="00AB486D" w:rsidRDefault="009C5670" w:rsidP="009C5670">
            <w:pPr>
              <w:pStyle w:val="NoSpacing"/>
              <w:rPr>
                <w:rFonts w:cstheme="minorHAnsi"/>
              </w:rPr>
            </w:pPr>
            <w:r w:rsidRPr="00AB486D">
              <w:rPr>
                <w:rFonts w:cstheme="minorHAnsi"/>
              </w:rPr>
              <w:t>Control File</w:t>
            </w:r>
          </w:p>
        </w:tc>
        <w:tc>
          <w:tcPr>
            <w:tcW w:w="1440" w:type="dxa"/>
          </w:tcPr>
          <w:p w:rsidR="009C5670" w:rsidRPr="00AB486D" w:rsidRDefault="009C5670" w:rsidP="009C5670">
            <w:pPr>
              <w:pStyle w:val="NoSpacing"/>
              <w:rPr>
                <w:rFonts w:cstheme="minorHAnsi"/>
              </w:rPr>
            </w:pPr>
            <w:r w:rsidRPr="00AB486D">
              <w:rPr>
                <w:rFonts w:cstheme="minorHAnsi"/>
              </w:rPr>
              <w:t>7</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4</w:t>
            </w:r>
          </w:p>
        </w:tc>
        <w:tc>
          <w:tcPr>
            <w:tcW w:w="279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 xml:space="preserve">Trip_Type </w:t>
            </w:r>
          </w:p>
        </w:tc>
        <w:tc>
          <w:tcPr>
            <w:tcW w:w="1350" w:type="dxa"/>
          </w:tcPr>
          <w:p w:rsidR="009C5670" w:rsidRPr="00AB486D" w:rsidRDefault="009C5670" w:rsidP="009C5670">
            <w:pPr>
              <w:pStyle w:val="NoSpacing"/>
              <w:rPr>
                <w:rFonts w:cstheme="minorHAnsi"/>
              </w:rPr>
            </w:pPr>
            <w:r w:rsidRPr="00AB486D">
              <w:rPr>
                <w:rFonts w:cstheme="minorHAnsi"/>
              </w:rPr>
              <w:t>Code Table</w:t>
            </w:r>
          </w:p>
        </w:tc>
        <w:tc>
          <w:tcPr>
            <w:tcW w:w="1710" w:type="dxa"/>
          </w:tcPr>
          <w:p w:rsidR="009C5670" w:rsidRPr="00AB486D" w:rsidRDefault="009C5670" w:rsidP="009C5670">
            <w:pPr>
              <w:pStyle w:val="NoSpacing"/>
              <w:rPr>
                <w:rFonts w:cstheme="minorHAnsi"/>
              </w:rPr>
            </w:pPr>
            <w:r w:rsidRPr="00AB486D">
              <w:rPr>
                <w:rFonts w:cstheme="minorHAnsi"/>
              </w:rPr>
              <w:t>Insert-Value</w:t>
            </w:r>
          </w:p>
        </w:tc>
        <w:tc>
          <w:tcPr>
            <w:tcW w:w="1440" w:type="dxa"/>
          </w:tcPr>
          <w:p w:rsidR="009C5670" w:rsidRPr="00AB486D" w:rsidRDefault="009C5670" w:rsidP="009C5670">
            <w:pPr>
              <w:pStyle w:val="NoSpacing"/>
              <w:rPr>
                <w:rFonts w:cstheme="minorHAnsi"/>
              </w:rPr>
            </w:pPr>
            <w:r w:rsidRPr="00AB486D">
              <w:rPr>
                <w:rFonts w:cstheme="minorHAnsi"/>
              </w:rPr>
              <w:t>3</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5</w:t>
            </w:r>
          </w:p>
        </w:tc>
        <w:tc>
          <w:tcPr>
            <w:tcW w:w="279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Product_Category</w:t>
            </w:r>
          </w:p>
        </w:tc>
        <w:tc>
          <w:tcPr>
            <w:tcW w:w="1350" w:type="dxa"/>
          </w:tcPr>
          <w:p w:rsidR="009C5670" w:rsidRPr="00AB486D" w:rsidRDefault="009C5670" w:rsidP="009C5670">
            <w:pPr>
              <w:pStyle w:val="NoSpacing"/>
              <w:rPr>
                <w:rFonts w:cstheme="minorHAnsi"/>
              </w:rPr>
            </w:pPr>
            <w:r w:rsidRPr="00AB486D">
              <w:rPr>
                <w:rFonts w:cstheme="minorHAnsi"/>
              </w:rPr>
              <w:t>Code Table</w:t>
            </w:r>
          </w:p>
        </w:tc>
        <w:tc>
          <w:tcPr>
            <w:tcW w:w="1710" w:type="dxa"/>
          </w:tcPr>
          <w:p w:rsidR="009C5670" w:rsidRPr="00AB486D" w:rsidRDefault="009C5670" w:rsidP="009C5670">
            <w:pPr>
              <w:pStyle w:val="NoSpacing"/>
              <w:rPr>
                <w:rFonts w:cstheme="minorHAnsi"/>
              </w:rPr>
            </w:pPr>
            <w:r w:rsidRPr="00AB486D">
              <w:rPr>
                <w:rFonts w:cstheme="minorHAnsi"/>
              </w:rPr>
              <w:t>Control File</w:t>
            </w:r>
          </w:p>
        </w:tc>
        <w:tc>
          <w:tcPr>
            <w:tcW w:w="1440" w:type="dxa"/>
          </w:tcPr>
          <w:p w:rsidR="009C5670" w:rsidRPr="00AB486D" w:rsidRDefault="009C5670" w:rsidP="009C5670">
            <w:pPr>
              <w:pStyle w:val="NoSpacing"/>
              <w:rPr>
                <w:rFonts w:cstheme="minorHAnsi"/>
              </w:rPr>
            </w:pPr>
            <w:r w:rsidRPr="00AB486D">
              <w:rPr>
                <w:rFonts w:cstheme="minorHAnsi"/>
              </w:rPr>
              <w:t>11</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6</w:t>
            </w:r>
          </w:p>
        </w:tc>
        <w:tc>
          <w:tcPr>
            <w:tcW w:w="279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 xml:space="preserve">Agent_Emp </w:t>
            </w:r>
          </w:p>
        </w:tc>
        <w:tc>
          <w:tcPr>
            <w:tcW w:w="1350" w:type="dxa"/>
          </w:tcPr>
          <w:p w:rsidR="009C5670" w:rsidRPr="00AB486D" w:rsidRDefault="009C5670" w:rsidP="009C5670">
            <w:pPr>
              <w:pStyle w:val="NoSpacing"/>
              <w:rPr>
                <w:rFonts w:cstheme="minorHAnsi"/>
              </w:rPr>
            </w:pPr>
            <w:r w:rsidRPr="00AB486D">
              <w:rPr>
                <w:rFonts w:cstheme="minorHAnsi"/>
              </w:rPr>
              <w:t>Code Table</w:t>
            </w:r>
          </w:p>
        </w:tc>
        <w:tc>
          <w:tcPr>
            <w:tcW w:w="1710" w:type="dxa"/>
          </w:tcPr>
          <w:p w:rsidR="009C5670" w:rsidRPr="00AB486D" w:rsidRDefault="009C5670" w:rsidP="009C5670">
            <w:pPr>
              <w:pStyle w:val="NoSpacing"/>
              <w:rPr>
                <w:rFonts w:cstheme="minorHAnsi"/>
              </w:rPr>
            </w:pPr>
            <w:r w:rsidRPr="00AB486D">
              <w:rPr>
                <w:rFonts w:cstheme="minorHAnsi"/>
              </w:rPr>
              <w:t>Control File</w:t>
            </w:r>
          </w:p>
        </w:tc>
        <w:tc>
          <w:tcPr>
            <w:tcW w:w="1440" w:type="dxa"/>
          </w:tcPr>
          <w:p w:rsidR="009C5670" w:rsidRPr="00AB486D" w:rsidRDefault="009C5670" w:rsidP="009C5670">
            <w:pPr>
              <w:pStyle w:val="NoSpacing"/>
              <w:rPr>
                <w:rFonts w:cstheme="minorHAnsi"/>
              </w:rPr>
            </w:pPr>
            <w:r w:rsidRPr="00AB486D">
              <w:rPr>
                <w:rFonts w:cstheme="minorHAnsi"/>
              </w:rPr>
              <w:t>9</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7</w:t>
            </w:r>
          </w:p>
        </w:tc>
        <w:tc>
          <w:tcPr>
            <w:tcW w:w="2799"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Agent_Office</w:t>
            </w:r>
          </w:p>
        </w:tc>
        <w:tc>
          <w:tcPr>
            <w:tcW w:w="1350" w:type="dxa"/>
          </w:tcPr>
          <w:p w:rsidR="009C5670" w:rsidRPr="00AB486D" w:rsidRDefault="009C5670" w:rsidP="009C5670">
            <w:pPr>
              <w:pStyle w:val="NoSpacing"/>
              <w:rPr>
                <w:rFonts w:cstheme="minorHAnsi"/>
              </w:rPr>
            </w:pPr>
            <w:r w:rsidRPr="00AB486D">
              <w:rPr>
                <w:rFonts w:cstheme="minorHAnsi"/>
              </w:rPr>
              <w:t>Code Table</w:t>
            </w:r>
          </w:p>
        </w:tc>
        <w:tc>
          <w:tcPr>
            <w:tcW w:w="1710" w:type="dxa"/>
          </w:tcPr>
          <w:p w:rsidR="009C5670" w:rsidRPr="00AB486D" w:rsidRDefault="009C5670" w:rsidP="009C5670">
            <w:pPr>
              <w:pStyle w:val="NoSpacing"/>
              <w:rPr>
                <w:rFonts w:cstheme="minorHAnsi"/>
              </w:rPr>
            </w:pPr>
            <w:r w:rsidRPr="00AB486D">
              <w:rPr>
                <w:rFonts w:cstheme="minorHAnsi"/>
              </w:rPr>
              <w:t>Insert-Value</w:t>
            </w:r>
          </w:p>
        </w:tc>
        <w:tc>
          <w:tcPr>
            <w:tcW w:w="1440" w:type="dxa"/>
          </w:tcPr>
          <w:p w:rsidR="009C5670" w:rsidRPr="00AB486D" w:rsidRDefault="009C5670" w:rsidP="009C5670">
            <w:pPr>
              <w:pStyle w:val="NoSpacing"/>
              <w:rPr>
                <w:rFonts w:cstheme="minorHAnsi"/>
              </w:rPr>
            </w:pPr>
            <w:r w:rsidRPr="00AB486D">
              <w:rPr>
                <w:rFonts w:cstheme="minorHAnsi"/>
              </w:rPr>
              <w:t>1</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8</w:t>
            </w:r>
          </w:p>
        </w:tc>
        <w:tc>
          <w:tcPr>
            <w:tcW w:w="279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 xml:space="preserve">Tax </w:t>
            </w:r>
          </w:p>
        </w:tc>
        <w:tc>
          <w:tcPr>
            <w:tcW w:w="1350" w:type="dxa"/>
          </w:tcPr>
          <w:p w:rsidR="009C5670" w:rsidRPr="00AB486D" w:rsidRDefault="009C5670" w:rsidP="009C5670">
            <w:pPr>
              <w:pStyle w:val="NoSpacing"/>
              <w:rPr>
                <w:rFonts w:cstheme="minorHAnsi"/>
              </w:rPr>
            </w:pPr>
            <w:r w:rsidRPr="00AB486D">
              <w:rPr>
                <w:rFonts w:cstheme="minorHAnsi"/>
              </w:rPr>
              <w:t>Code Table</w:t>
            </w:r>
          </w:p>
        </w:tc>
        <w:tc>
          <w:tcPr>
            <w:tcW w:w="1710" w:type="dxa"/>
          </w:tcPr>
          <w:p w:rsidR="009C5670" w:rsidRPr="00AB486D" w:rsidRDefault="009C5670" w:rsidP="009C5670">
            <w:pPr>
              <w:pStyle w:val="NoSpacing"/>
              <w:rPr>
                <w:rFonts w:cstheme="minorHAnsi"/>
              </w:rPr>
            </w:pPr>
            <w:r w:rsidRPr="00AB486D">
              <w:rPr>
                <w:rFonts w:cstheme="minorHAnsi"/>
              </w:rPr>
              <w:t>Insert-Value</w:t>
            </w:r>
          </w:p>
        </w:tc>
        <w:tc>
          <w:tcPr>
            <w:tcW w:w="1440" w:type="dxa"/>
          </w:tcPr>
          <w:p w:rsidR="009C5670" w:rsidRPr="00AB486D" w:rsidRDefault="009C5670" w:rsidP="009C5670">
            <w:pPr>
              <w:pStyle w:val="NoSpacing"/>
              <w:rPr>
                <w:rFonts w:cstheme="minorHAnsi"/>
              </w:rPr>
            </w:pPr>
            <w:r w:rsidRPr="00AB486D">
              <w:rPr>
                <w:rFonts w:cstheme="minorHAnsi"/>
              </w:rPr>
              <w:t>1 Sample</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9</w:t>
            </w:r>
          </w:p>
        </w:tc>
        <w:tc>
          <w:tcPr>
            <w:tcW w:w="2799"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Customer</w:t>
            </w:r>
          </w:p>
        </w:tc>
        <w:tc>
          <w:tcPr>
            <w:tcW w:w="1350" w:type="dxa"/>
          </w:tcPr>
          <w:p w:rsidR="009C5670" w:rsidRPr="00AB486D" w:rsidRDefault="009C5670" w:rsidP="009C5670">
            <w:pPr>
              <w:pStyle w:val="NoSpacing"/>
              <w:rPr>
                <w:rFonts w:cstheme="minorHAnsi"/>
              </w:rPr>
            </w:pPr>
            <w:r w:rsidRPr="00AB486D">
              <w:rPr>
                <w:rFonts w:cstheme="minorHAnsi"/>
              </w:rPr>
              <w:t>Main Table</w:t>
            </w:r>
          </w:p>
        </w:tc>
        <w:tc>
          <w:tcPr>
            <w:tcW w:w="1710" w:type="dxa"/>
          </w:tcPr>
          <w:p w:rsidR="009C5670" w:rsidRPr="00AB486D" w:rsidRDefault="009C5670" w:rsidP="009C5670">
            <w:pPr>
              <w:pStyle w:val="NoSpacing"/>
              <w:rPr>
                <w:rFonts w:cstheme="minorHAnsi"/>
              </w:rPr>
            </w:pPr>
            <w:r w:rsidRPr="00AB486D">
              <w:rPr>
                <w:rFonts w:cstheme="minorHAnsi"/>
              </w:rPr>
              <w:t>Insert-Select</w:t>
            </w:r>
          </w:p>
        </w:tc>
        <w:tc>
          <w:tcPr>
            <w:tcW w:w="1440" w:type="dxa"/>
          </w:tcPr>
          <w:p w:rsidR="009C5670" w:rsidRPr="00AB486D" w:rsidRDefault="009C5670" w:rsidP="009C5670">
            <w:pPr>
              <w:pStyle w:val="NoSpacing"/>
              <w:rPr>
                <w:rFonts w:cstheme="minorHAnsi"/>
              </w:rPr>
            </w:pPr>
            <w:r w:rsidRPr="00AB486D">
              <w:rPr>
                <w:rFonts w:cstheme="minorHAnsi"/>
              </w:rPr>
              <w:t>270</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10</w:t>
            </w:r>
          </w:p>
        </w:tc>
        <w:tc>
          <w:tcPr>
            <w:tcW w:w="2799"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Credit_Card</w:t>
            </w:r>
          </w:p>
        </w:tc>
        <w:tc>
          <w:tcPr>
            <w:tcW w:w="1350" w:type="dxa"/>
          </w:tcPr>
          <w:p w:rsidR="009C5670" w:rsidRPr="00AB486D" w:rsidRDefault="009C5670" w:rsidP="009C5670">
            <w:pPr>
              <w:pStyle w:val="NoSpacing"/>
              <w:rPr>
                <w:rFonts w:cstheme="minorHAnsi"/>
              </w:rPr>
            </w:pPr>
            <w:r w:rsidRPr="00AB486D">
              <w:rPr>
                <w:rFonts w:cstheme="minorHAnsi"/>
              </w:rPr>
              <w:t>Main Table</w:t>
            </w:r>
          </w:p>
        </w:tc>
        <w:tc>
          <w:tcPr>
            <w:tcW w:w="1710" w:type="dxa"/>
          </w:tcPr>
          <w:p w:rsidR="009C5670" w:rsidRPr="00AB486D" w:rsidRDefault="009C5670" w:rsidP="009C5670">
            <w:pPr>
              <w:pStyle w:val="NoSpacing"/>
              <w:rPr>
                <w:rFonts w:cstheme="minorHAnsi"/>
              </w:rPr>
            </w:pPr>
            <w:r w:rsidRPr="00AB486D">
              <w:rPr>
                <w:rFonts w:cstheme="minorHAnsi"/>
              </w:rPr>
              <w:t>Control File</w:t>
            </w:r>
          </w:p>
        </w:tc>
        <w:tc>
          <w:tcPr>
            <w:tcW w:w="1440" w:type="dxa"/>
          </w:tcPr>
          <w:p w:rsidR="009C5670" w:rsidRPr="00AB486D" w:rsidRDefault="009C5670" w:rsidP="009C5670">
            <w:pPr>
              <w:pStyle w:val="NoSpacing"/>
              <w:rPr>
                <w:rFonts w:cstheme="minorHAnsi"/>
              </w:rPr>
            </w:pPr>
            <w:r w:rsidRPr="00AB486D">
              <w:rPr>
                <w:rFonts w:cstheme="minorHAnsi"/>
              </w:rPr>
              <w:t>232</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11</w:t>
            </w:r>
          </w:p>
        </w:tc>
        <w:tc>
          <w:tcPr>
            <w:tcW w:w="2799"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Trave</w:t>
            </w:r>
            <w:r w:rsidR="00CC2CEB" w:rsidRPr="00AB486D">
              <w:rPr>
                <w:rFonts w:cstheme="minorHAnsi"/>
              </w:rPr>
              <w:t>l</w:t>
            </w:r>
            <w:r w:rsidRPr="00AB486D">
              <w:rPr>
                <w:rFonts w:cstheme="minorHAnsi"/>
              </w:rPr>
              <w:t>ler</w:t>
            </w:r>
          </w:p>
        </w:tc>
        <w:tc>
          <w:tcPr>
            <w:tcW w:w="1350" w:type="dxa"/>
          </w:tcPr>
          <w:p w:rsidR="009C5670" w:rsidRPr="00AB486D" w:rsidRDefault="009C5670" w:rsidP="009C5670">
            <w:pPr>
              <w:pStyle w:val="NoSpacing"/>
              <w:rPr>
                <w:rFonts w:cstheme="minorHAnsi"/>
              </w:rPr>
            </w:pPr>
            <w:r w:rsidRPr="00AB486D">
              <w:rPr>
                <w:rFonts w:cstheme="minorHAnsi"/>
              </w:rPr>
              <w:t>Main Table</w:t>
            </w:r>
          </w:p>
        </w:tc>
        <w:tc>
          <w:tcPr>
            <w:tcW w:w="1710" w:type="dxa"/>
          </w:tcPr>
          <w:p w:rsidR="009C5670" w:rsidRPr="00AB486D" w:rsidRDefault="009C5670" w:rsidP="009C5670">
            <w:pPr>
              <w:pStyle w:val="NoSpacing"/>
              <w:rPr>
                <w:rFonts w:cstheme="minorHAnsi"/>
              </w:rPr>
            </w:pPr>
            <w:r w:rsidRPr="00AB486D">
              <w:rPr>
                <w:rFonts w:cstheme="minorHAnsi"/>
              </w:rPr>
              <w:t>Insert-Select</w:t>
            </w:r>
          </w:p>
        </w:tc>
        <w:tc>
          <w:tcPr>
            <w:tcW w:w="1440" w:type="dxa"/>
          </w:tcPr>
          <w:p w:rsidR="009C5670" w:rsidRPr="00AB486D" w:rsidRDefault="009C5670" w:rsidP="009C5670">
            <w:pPr>
              <w:pStyle w:val="NoSpacing"/>
              <w:rPr>
                <w:rFonts w:cstheme="minorHAnsi"/>
              </w:rPr>
            </w:pPr>
            <w:r w:rsidRPr="00AB486D">
              <w:rPr>
                <w:rFonts w:cstheme="minorHAnsi"/>
              </w:rPr>
              <w:t>1341</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12</w:t>
            </w:r>
          </w:p>
        </w:tc>
        <w:tc>
          <w:tcPr>
            <w:tcW w:w="2799"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Booking</w:t>
            </w:r>
          </w:p>
        </w:tc>
        <w:tc>
          <w:tcPr>
            <w:tcW w:w="1350" w:type="dxa"/>
          </w:tcPr>
          <w:p w:rsidR="009C5670" w:rsidRPr="00AB486D" w:rsidRDefault="009C5670" w:rsidP="009C5670">
            <w:pPr>
              <w:pStyle w:val="NoSpacing"/>
              <w:rPr>
                <w:rFonts w:cstheme="minorHAnsi"/>
              </w:rPr>
            </w:pPr>
            <w:r w:rsidRPr="00AB486D">
              <w:rPr>
                <w:rFonts w:cstheme="minorHAnsi"/>
              </w:rPr>
              <w:t>Main Table</w:t>
            </w:r>
          </w:p>
        </w:tc>
        <w:tc>
          <w:tcPr>
            <w:tcW w:w="1710" w:type="dxa"/>
          </w:tcPr>
          <w:p w:rsidR="009C5670" w:rsidRPr="00AB486D" w:rsidRDefault="009C5670" w:rsidP="009C5670">
            <w:pPr>
              <w:pStyle w:val="NoSpacing"/>
              <w:rPr>
                <w:rFonts w:cstheme="minorHAnsi"/>
              </w:rPr>
            </w:pPr>
            <w:r w:rsidRPr="00AB486D">
              <w:rPr>
                <w:rFonts w:cstheme="minorHAnsi"/>
              </w:rPr>
              <w:t>Insert-Select</w:t>
            </w:r>
          </w:p>
        </w:tc>
        <w:tc>
          <w:tcPr>
            <w:tcW w:w="1440" w:type="dxa"/>
          </w:tcPr>
          <w:p w:rsidR="009C5670" w:rsidRPr="00AB486D" w:rsidRDefault="009C5670" w:rsidP="009C5670">
            <w:pPr>
              <w:pStyle w:val="NoSpacing"/>
              <w:rPr>
                <w:rFonts w:cstheme="minorHAnsi"/>
              </w:rPr>
            </w:pPr>
            <w:r w:rsidRPr="00AB486D">
              <w:rPr>
                <w:rFonts w:cstheme="minorHAnsi"/>
              </w:rPr>
              <w:t>1341</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13</w:t>
            </w:r>
          </w:p>
        </w:tc>
        <w:tc>
          <w:tcPr>
            <w:tcW w:w="2799"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Itin_Invoice</w:t>
            </w:r>
          </w:p>
        </w:tc>
        <w:tc>
          <w:tcPr>
            <w:tcW w:w="1350" w:type="dxa"/>
          </w:tcPr>
          <w:p w:rsidR="009C5670" w:rsidRPr="00AB486D" w:rsidRDefault="009C5670" w:rsidP="009C5670">
            <w:pPr>
              <w:pStyle w:val="NoSpacing"/>
              <w:rPr>
                <w:rFonts w:cstheme="minorHAnsi"/>
              </w:rPr>
            </w:pPr>
            <w:r w:rsidRPr="00AB486D">
              <w:rPr>
                <w:rFonts w:cstheme="minorHAnsi"/>
              </w:rPr>
              <w:t>Main Table</w:t>
            </w:r>
          </w:p>
        </w:tc>
        <w:tc>
          <w:tcPr>
            <w:tcW w:w="1710" w:type="dxa"/>
          </w:tcPr>
          <w:p w:rsidR="009C5670" w:rsidRPr="00AB486D" w:rsidRDefault="009C5670" w:rsidP="009C5670">
            <w:pPr>
              <w:pStyle w:val="NoSpacing"/>
              <w:rPr>
                <w:rFonts w:cstheme="minorHAnsi"/>
              </w:rPr>
            </w:pPr>
            <w:r w:rsidRPr="00AB486D">
              <w:rPr>
                <w:rFonts w:cstheme="minorHAnsi"/>
              </w:rPr>
              <w:t>Insert-Select</w:t>
            </w:r>
          </w:p>
        </w:tc>
        <w:tc>
          <w:tcPr>
            <w:tcW w:w="1440" w:type="dxa"/>
          </w:tcPr>
          <w:p w:rsidR="009C5670" w:rsidRPr="00AB486D" w:rsidRDefault="009C5670" w:rsidP="009C5670">
            <w:pPr>
              <w:pStyle w:val="NoSpacing"/>
              <w:rPr>
                <w:rFonts w:cstheme="minorHAnsi"/>
              </w:rPr>
            </w:pPr>
            <w:r w:rsidRPr="00AB486D">
              <w:rPr>
                <w:rFonts w:cstheme="minorHAnsi"/>
              </w:rPr>
              <w:t>1341</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14</w:t>
            </w:r>
          </w:p>
        </w:tc>
        <w:tc>
          <w:tcPr>
            <w:tcW w:w="2799"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Supplier</w:t>
            </w:r>
          </w:p>
        </w:tc>
        <w:tc>
          <w:tcPr>
            <w:tcW w:w="1350" w:type="dxa"/>
          </w:tcPr>
          <w:p w:rsidR="009C5670" w:rsidRPr="00AB486D" w:rsidRDefault="009C5670" w:rsidP="009C5670">
            <w:pPr>
              <w:pStyle w:val="NoSpacing"/>
              <w:rPr>
                <w:rFonts w:cstheme="minorHAnsi"/>
              </w:rPr>
            </w:pPr>
            <w:r w:rsidRPr="00AB486D">
              <w:rPr>
                <w:rFonts w:cstheme="minorHAnsi"/>
              </w:rPr>
              <w:t>Main Table</w:t>
            </w:r>
          </w:p>
        </w:tc>
        <w:tc>
          <w:tcPr>
            <w:tcW w:w="1710" w:type="dxa"/>
          </w:tcPr>
          <w:p w:rsidR="009C5670" w:rsidRPr="00AB486D" w:rsidRDefault="009C5670" w:rsidP="009C5670">
            <w:pPr>
              <w:pStyle w:val="NoSpacing"/>
              <w:rPr>
                <w:rFonts w:cstheme="minorHAnsi"/>
              </w:rPr>
            </w:pPr>
            <w:r w:rsidRPr="00AB486D">
              <w:rPr>
                <w:rFonts w:cstheme="minorHAnsi"/>
              </w:rPr>
              <w:t>Insert-Select</w:t>
            </w:r>
          </w:p>
        </w:tc>
        <w:tc>
          <w:tcPr>
            <w:tcW w:w="1440" w:type="dxa"/>
          </w:tcPr>
          <w:p w:rsidR="009C5670" w:rsidRPr="00AB486D" w:rsidRDefault="009C5670" w:rsidP="009C5670">
            <w:pPr>
              <w:pStyle w:val="NoSpacing"/>
              <w:rPr>
                <w:rFonts w:cstheme="minorHAnsi"/>
              </w:rPr>
            </w:pPr>
            <w:r w:rsidRPr="00AB486D">
              <w:rPr>
                <w:rFonts w:cstheme="minorHAnsi"/>
              </w:rPr>
              <w:t>1193</w:t>
            </w:r>
          </w:p>
        </w:tc>
        <w:tc>
          <w:tcPr>
            <w:tcW w:w="1350" w:type="dxa"/>
          </w:tcPr>
          <w:p w:rsidR="009C5670" w:rsidRPr="00AB486D" w:rsidRDefault="009C5670" w:rsidP="009C5670">
            <w:pPr>
              <w:pStyle w:val="NoSpacing"/>
              <w:rPr>
                <w:rFonts w:cstheme="minorHAnsi"/>
              </w:rPr>
            </w:pPr>
            <w:r w:rsidRPr="00AB486D">
              <w:rPr>
                <w:rFonts w:cstheme="minorHAnsi"/>
              </w:rPr>
              <w:t>User_Data</w:t>
            </w:r>
          </w:p>
        </w:tc>
      </w:tr>
      <w:tr w:rsidR="00AB486D" w:rsidRPr="00AB486D" w:rsidTr="009C5670">
        <w:tc>
          <w:tcPr>
            <w:tcW w:w="639" w:type="dxa"/>
            <w:shd w:val="clear" w:color="auto" w:fill="D9D9D9" w:themeFill="background1" w:themeFillShade="D9"/>
          </w:tcPr>
          <w:p w:rsidR="00AB486D" w:rsidRPr="00AB486D" w:rsidRDefault="00AB486D" w:rsidP="009C5670">
            <w:pPr>
              <w:pStyle w:val="NoSpacing"/>
              <w:rPr>
                <w:rFonts w:cstheme="minorHAnsi"/>
              </w:rPr>
            </w:pPr>
            <w:r w:rsidRPr="00AB486D">
              <w:rPr>
                <w:rFonts w:cstheme="minorHAnsi"/>
              </w:rPr>
              <w:t>15</w:t>
            </w:r>
          </w:p>
        </w:tc>
        <w:tc>
          <w:tcPr>
            <w:tcW w:w="2799" w:type="dxa"/>
            <w:shd w:val="clear" w:color="auto" w:fill="D9D9D9" w:themeFill="background1" w:themeFillShade="D9"/>
          </w:tcPr>
          <w:p w:rsidR="00AB486D" w:rsidRPr="00AB486D" w:rsidRDefault="00AB486D" w:rsidP="009C5670">
            <w:pPr>
              <w:pStyle w:val="NoSpacing"/>
              <w:rPr>
                <w:rFonts w:cstheme="minorHAnsi"/>
              </w:rPr>
            </w:pPr>
            <w:r w:rsidRPr="00AB486D">
              <w:rPr>
                <w:rFonts w:cstheme="minorHAnsi"/>
              </w:rPr>
              <w:t>Product</w:t>
            </w:r>
          </w:p>
        </w:tc>
        <w:tc>
          <w:tcPr>
            <w:tcW w:w="1350" w:type="dxa"/>
          </w:tcPr>
          <w:p w:rsidR="00AB486D" w:rsidRPr="00AB486D" w:rsidRDefault="00AB486D" w:rsidP="009C5670">
            <w:pPr>
              <w:pStyle w:val="NoSpacing"/>
              <w:rPr>
                <w:rFonts w:cstheme="minorHAnsi"/>
              </w:rPr>
            </w:pPr>
            <w:r w:rsidRPr="00AB486D">
              <w:rPr>
                <w:rFonts w:cstheme="minorHAnsi"/>
              </w:rPr>
              <w:t>Main Table</w:t>
            </w:r>
          </w:p>
        </w:tc>
        <w:tc>
          <w:tcPr>
            <w:tcW w:w="1710" w:type="dxa"/>
          </w:tcPr>
          <w:p w:rsidR="00AB486D" w:rsidRPr="00AB486D" w:rsidRDefault="00AB486D" w:rsidP="009C5670">
            <w:pPr>
              <w:pStyle w:val="NoSpacing"/>
              <w:rPr>
                <w:rFonts w:cstheme="minorHAnsi"/>
              </w:rPr>
            </w:pPr>
            <w:r w:rsidRPr="00AB486D">
              <w:rPr>
                <w:rFonts w:cstheme="minorHAnsi"/>
              </w:rPr>
              <w:t>Control File</w:t>
            </w:r>
          </w:p>
        </w:tc>
        <w:tc>
          <w:tcPr>
            <w:tcW w:w="1440" w:type="dxa"/>
          </w:tcPr>
          <w:p w:rsidR="00AB486D" w:rsidRPr="00AB486D" w:rsidRDefault="00AB486D" w:rsidP="009C5670">
            <w:pPr>
              <w:pStyle w:val="NoSpacing"/>
              <w:rPr>
                <w:rFonts w:cstheme="minorHAnsi"/>
              </w:rPr>
            </w:pPr>
            <w:r w:rsidRPr="00AB486D">
              <w:rPr>
                <w:rFonts w:cstheme="minorHAnsi"/>
              </w:rPr>
              <w:t>120</w:t>
            </w:r>
          </w:p>
        </w:tc>
        <w:tc>
          <w:tcPr>
            <w:tcW w:w="1350" w:type="dxa"/>
          </w:tcPr>
          <w:p w:rsidR="00AB486D" w:rsidRPr="00AB486D" w:rsidRDefault="00AB486D" w:rsidP="009C5670">
            <w:pPr>
              <w:pStyle w:val="NoSpacing"/>
              <w:rPr>
                <w:rFonts w:cstheme="minorHAnsi"/>
              </w:rPr>
            </w:pPr>
            <w:r w:rsidRPr="00AB486D">
              <w:rPr>
                <w:rFonts w:cstheme="minorHAnsi"/>
              </w:rPr>
              <w:t>User_data</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15</w:t>
            </w:r>
          </w:p>
        </w:tc>
        <w:tc>
          <w:tcPr>
            <w:tcW w:w="2799" w:type="dxa"/>
            <w:shd w:val="clear" w:color="auto" w:fill="D9D9D9" w:themeFill="background1" w:themeFillShade="D9"/>
          </w:tcPr>
          <w:p w:rsidR="009C5670" w:rsidRPr="00AB486D" w:rsidRDefault="009C5670" w:rsidP="009C5670">
            <w:pPr>
              <w:pStyle w:val="NoSpacing"/>
              <w:rPr>
                <w:rFonts w:cstheme="minorHAnsi"/>
              </w:rPr>
            </w:pPr>
            <w:r w:rsidRPr="00AB486D">
              <w:rPr>
                <w:rFonts w:cstheme="minorHAnsi"/>
              </w:rPr>
              <w:t>Customer_Data</w:t>
            </w:r>
          </w:p>
        </w:tc>
        <w:tc>
          <w:tcPr>
            <w:tcW w:w="1350" w:type="dxa"/>
          </w:tcPr>
          <w:p w:rsidR="009C5670" w:rsidRPr="00AB486D" w:rsidRDefault="009C5670" w:rsidP="009C5670">
            <w:pPr>
              <w:pStyle w:val="NoSpacing"/>
              <w:rPr>
                <w:rFonts w:cstheme="minorHAnsi"/>
              </w:rPr>
            </w:pPr>
            <w:r w:rsidRPr="00AB486D">
              <w:rPr>
                <w:rFonts w:cstheme="minorHAnsi"/>
              </w:rPr>
              <w:t>Temp Table</w:t>
            </w:r>
          </w:p>
        </w:tc>
        <w:tc>
          <w:tcPr>
            <w:tcW w:w="1710" w:type="dxa"/>
          </w:tcPr>
          <w:p w:rsidR="009C5670" w:rsidRPr="00AB486D" w:rsidRDefault="009C5670" w:rsidP="009C5670">
            <w:pPr>
              <w:pStyle w:val="NoSpacing"/>
              <w:rPr>
                <w:rFonts w:cstheme="minorHAnsi"/>
              </w:rPr>
            </w:pPr>
            <w:r w:rsidRPr="00AB486D">
              <w:rPr>
                <w:rFonts w:cstheme="minorHAnsi"/>
              </w:rPr>
              <w:t>Control File</w:t>
            </w:r>
          </w:p>
        </w:tc>
        <w:tc>
          <w:tcPr>
            <w:tcW w:w="1440" w:type="dxa"/>
          </w:tcPr>
          <w:p w:rsidR="009C5670" w:rsidRPr="00AB486D" w:rsidRDefault="009C5670" w:rsidP="009C5670">
            <w:pPr>
              <w:pStyle w:val="NoSpacing"/>
              <w:rPr>
                <w:rFonts w:cstheme="minorHAnsi"/>
              </w:rPr>
            </w:pPr>
            <w:r w:rsidRPr="00AB486D">
              <w:rPr>
                <w:rFonts w:cstheme="minorHAnsi"/>
              </w:rPr>
              <w:t>270</w:t>
            </w:r>
          </w:p>
        </w:tc>
        <w:tc>
          <w:tcPr>
            <w:tcW w:w="1350" w:type="dxa"/>
          </w:tcPr>
          <w:p w:rsidR="009C5670" w:rsidRPr="00AB486D" w:rsidRDefault="009C5670" w:rsidP="009C5670">
            <w:pPr>
              <w:pStyle w:val="NoSpacing"/>
              <w:rPr>
                <w:rFonts w:cstheme="minorHAnsi"/>
              </w:rPr>
            </w:pPr>
            <w:r w:rsidRPr="00AB486D">
              <w:rPr>
                <w:rFonts w:cstheme="minorHAnsi"/>
              </w:rPr>
              <w:t>Adhoc</w:t>
            </w:r>
          </w:p>
        </w:tc>
      </w:tr>
      <w:tr w:rsidR="009C5670" w:rsidRPr="00AB486D" w:rsidTr="009C5670">
        <w:tc>
          <w:tcPr>
            <w:tcW w:w="639" w:type="dxa"/>
            <w:shd w:val="clear" w:color="auto" w:fill="D9D9D9" w:themeFill="background1" w:themeFillShade="D9"/>
          </w:tcPr>
          <w:p w:rsidR="009C5670" w:rsidRPr="00AB486D" w:rsidRDefault="00CC2CEB" w:rsidP="009C5670">
            <w:pPr>
              <w:pStyle w:val="NoSpacing"/>
              <w:rPr>
                <w:rFonts w:cstheme="minorHAnsi"/>
              </w:rPr>
            </w:pPr>
            <w:r w:rsidRPr="00AB486D">
              <w:rPr>
                <w:rFonts w:cstheme="minorHAnsi"/>
              </w:rPr>
              <w:t>16</w:t>
            </w:r>
          </w:p>
        </w:tc>
        <w:tc>
          <w:tcPr>
            <w:tcW w:w="2799" w:type="dxa"/>
            <w:shd w:val="clear" w:color="auto" w:fill="D9D9D9" w:themeFill="background1" w:themeFillShade="D9"/>
          </w:tcPr>
          <w:p w:rsidR="009C5670" w:rsidRPr="00AB486D" w:rsidRDefault="00AB486D" w:rsidP="009C5670">
            <w:pPr>
              <w:pStyle w:val="NoSpacing"/>
              <w:rPr>
                <w:rFonts w:cstheme="minorHAnsi"/>
              </w:rPr>
            </w:pPr>
            <w:r w:rsidRPr="00AB486D">
              <w:rPr>
                <w:rFonts w:cstheme="minorHAnsi"/>
              </w:rPr>
              <w:t>Supplier_Product</w:t>
            </w:r>
          </w:p>
        </w:tc>
        <w:tc>
          <w:tcPr>
            <w:tcW w:w="1350" w:type="dxa"/>
          </w:tcPr>
          <w:p w:rsidR="009C5670" w:rsidRPr="00AB486D" w:rsidRDefault="009C5670" w:rsidP="009C5670">
            <w:pPr>
              <w:pStyle w:val="NoSpacing"/>
              <w:rPr>
                <w:rFonts w:cstheme="minorHAnsi"/>
              </w:rPr>
            </w:pPr>
            <w:r w:rsidRPr="00AB486D">
              <w:rPr>
                <w:rFonts w:cstheme="minorHAnsi"/>
              </w:rPr>
              <w:t>Temp Table</w:t>
            </w:r>
          </w:p>
        </w:tc>
        <w:tc>
          <w:tcPr>
            <w:tcW w:w="1710" w:type="dxa"/>
          </w:tcPr>
          <w:p w:rsidR="009C5670" w:rsidRPr="00AB486D" w:rsidRDefault="009C5670" w:rsidP="009C5670">
            <w:pPr>
              <w:pStyle w:val="NoSpacing"/>
              <w:rPr>
                <w:rFonts w:cstheme="minorHAnsi"/>
              </w:rPr>
            </w:pPr>
            <w:r w:rsidRPr="00AB486D">
              <w:rPr>
                <w:rFonts w:cstheme="minorHAnsi"/>
              </w:rPr>
              <w:t>Control File</w:t>
            </w:r>
          </w:p>
        </w:tc>
        <w:tc>
          <w:tcPr>
            <w:tcW w:w="1440" w:type="dxa"/>
          </w:tcPr>
          <w:p w:rsidR="009C5670" w:rsidRPr="00AB486D" w:rsidRDefault="009C5670" w:rsidP="009C5670">
            <w:pPr>
              <w:pStyle w:val="NoSpacing"/>
              <w:rPr>
                <w:rFonts w:cstheme="minorHAnsi"/>
              </w:rPr>
            </w:pPr>
            <w:r w:rsidRPr="00AB486D">
              <w:rPr>
                <w:rFonts w:cstheme="minorHAnsi"/>
              </w:rPr>
              <w:t>1193</w:t>
            </w:r>
          </w:p>
        </w:tc>
        <w:tc>
          <w:tcPr>
            <w:tcW w:w="1350" w:type="dxa"/>
          </w:tcPr>
          <w:p w:rsidR="009C5670" w:rsidRPr="00AB486D" w:rsidRDefault="009C5670" w:rsidP="009C5670">
            <w:pPr>
              <w:pStyle w:val="NoSpacing"/>
              <w:rPr>
                <w:rFonts w:cstheme="minorHAnsi"/>
              </w:rPr>
            </w:pPr>
            <w:r w:rsidRPr="00AB486D">
              <w:rPr>
                <w:rFonts w:cstheme="minorHAnsi"/>
              </w:rPr>
              <w:t>Adhoc</w:t>
            </w:r>
          </w:p>
        </w:tc>
      </w:tr>
    </w:tbl>
    <w:p w:rsidR="009C5670" w:rsidRPr="00AB486D" w:rsidRDefault="009C5670" w:rsidP="009C5670">
      <w:pPr>
        <w:jc w:val="center"/>
        <w:rPr>
          <w:rFonts w:cstheme="minorHAnsi"/>
        </w:rPr>
      </w:pPr>
      <w:r w:rsidRPr="00AB486D">
        <w:rPr>
          <w:rFonts w:cstheme="minorHAnsi"/>
          <w:b/>
        </w:rPr>
        <w:t>Table 1-1</w:t>
      </w:r>
      <w:r w:rsidRPr="00AB486D">
        <w:rPr>
          <w:rFonts w:cstheme="minorHAnsi"/>
        </w:rPr>
        <w:t xml:space="preserve">  List of all tables and related information</w:t>
      </w:r>
    </w:p>
    <w:p w:rsidR="009C5670" w:rsidRPr="00AB486D" w:rsidDel="002A6F74" w:rsidRDefault="009C5670" w:rsidP="009C5670">
      <w:pPr>
        <w:pStyle w:val="Heading2"/>
        <w:rPr>
          <w:del w:id="413" w:author="Hemmati" w:date="2016-12-16T09:57:00Z"/>
          <w:rFonts w:cstheme="minorHAnsi"/>
        </w:rPr>
      </w:pPr>
    </w:p>
    <w:p w:rsidR="00CC2CEB" w:rsidRPr="00AB486D" w:rsidRDefault="00CC2CEB">
      <w:pPr>
        <w:rPr>
          <w:rFonts w:eastAsiaTheme="majorEastAsia" w:cstheme="minorHAnsi"/>
          <w:b/>
          <w:bCs/>
          <w:sz w:val="24"/>
          <w:szCs w:val="26"/>
        </w:rPr>
      </w:pPr>
      <w:del w:id="414" w:author="Hemmati" w:date="2016-12-16T09:58:00Z">
        <w:r w:rsidRPr="00AB486D" w:rsidDel="002A6F74">
          <w:rPr>
            <w:rFonts w:cstheme="minorHAnsi"/>
          </w:rPr>
          <w:br w:type="page"/>
        </w:r>
      </w:del>
    </w:p>
    <w:p w:rsidR="009C5670" w:rsidRPr="00AB486D" w:rsidRDefault="009C5670" w:rsidP="00F710DC">
      <w:pPr>
        <w:pStyle w:val="Heading2"/>
        <w:rPr>
          <w:rFonts w:cstheme="minorHAnsi"/>
        </w:rPr>
      </w:pPr>
      <w:bookmarkStart w:id="415" w:name="_Toc469648505"/>
      <w:r w:rsidRPr="00AB486D">
        <w:rPr>
          <w:rFonts w:cstheme="minorHAnsi"/>
        </w:rPr>
        <w:t>Loading Data</w:t>
      </w:r>
      <w:bookmarkEnd w:id="415"/>
    </w:p>
    <w:p w:rsidR="009C5670" w:rsidRPr="00AB486D" w:rsidRDefault="009C5670" w:rsidP="009C5670">
      <w:pPr>
        <w:rPr>
          <w:rFonts w:cstheme="minorHAnsi"/>
        </w:rPr>
      </w:pPr>
      <w:r w:rsidRPr="00AB486D">
        <w:rPr>
          <w:rFonts w:cstheme="minorHAnsi"/>
        </w:rPr>
        <w:t xml:space="preserve">There are two methods for loading data into these tables; </w:t>
      </w:r>
      <w:r w:rsidRPr="00AB486D">
        <w:rPr>
          <w:rFonts w:cstheme="minorHAnsi"/>
          <w:i/>
        </w:rPr>
        <w:t>Control File, Insert Statement</w:t>
      </w:r>
    </w:p>
    <w:p w:rsidR="009C5670" w:rsidRPr="00AB486D" w:rsidRDefault="009C5670" w:rsidP="009C5670">
      <w:pPr>
        <w:jc w:val="both"/>
        <w:rPr>
          <w:rFonts w:cstheme="minorHAnsi"/>
          <w:szCs w:val="24"/>
        </w:rPr>
      </w:pPr>
      <w:r w:rsidRPr="00AB486D">
        <w:rPr>
          <w:rFonts w:cstheme="minorHAnsi"/>
          <w:b/>
        </w:rPr>
        <w:t>Control File</w:t>
      </w:r>
      <w:r w:rsidRPr="00AB486D">
        <w:rPr>
          <w:rFonts w:cstheme="minorHAnsi"/>
        </w:rPr>
        <w:t xml:space="preserve"> is used for tables which have less than 10 rows</w:t>
      </w:r>
      <w:r w:rsidR="00AB486D" w:rsidRPr="00AB486D">
        <w:rPr>
          <w:rFonts w:cstheme="minorHAnsi"/>
        </w:rPr>
        <w:t xml:space="preserve">. It is also used when </w:t>
      </w:r>
      <w:r w:rsidRPr="00AB486D">
        <w:rPr>
          <w:rFonts w:cstheme="minorHAnsi"/>
        </w:rPr>
        <w:t>data</w:t>
      </w:r>
      <w:r w:rsidR="00AB486D" w:rsidRPr="00AB486D">
        <w:rPr>
          <w:rFonts w:cstheme="minorHAnsi"/>
        </w:rPr>
        <w:t xml:space="preserve"> is being loaded</w:t>
      </w:r>
      <w:r w:rsidRPr="00AB486D">
        <w:rPr>
          <w:rFonts w:cstheme="minorHAnsi"/>
        </w:rPr>
        <w:t xml:space="preserve"> from an external file (.csv file) to a table</w:t>
      </w:r>
      <w:r w:rsidRPr="00AB486D">
        <w:rPr>
          <w:rFonts w:cstheme="minorHAnsi"/>
          <w:szCs w:val="24"/>
        </w:rPr>
        <w:t xml:space="preserve">. </w:t>
      </w:r>
    </w:p>
    <w:p w:rsidR="009C5670" w:rsidRPr="00AB486D" w:rsidRDefault="009C5670" w:rsidP="009C5670">
      <w:pPr>
        <w:rPr>
          <w:rFonts w:cstheme="minorHAnsi"/>
        </w:rPr>
      </w:pPr>
      <w:r w:rsidRPr="00AB486D">
        <w:rPr>
          <w:rFonts w:cstheme="minorHAnsi"/>
          <w:b/>
        </w:rPr>
        <w:t xml:space="preserve">Insert Statement </w:t>
      </w:r>
      <w:r w:rsidRPr="00AB486D">
        <w:rPr>
          <w:rFonts w:cstheme="minorHAnsi"/>
        </w:rPr>
        <w:t>is another met</w:t>
      </w:r>
      <w:r w:rsidR="00AB486D" w:rsidRPr="00AB486D">
        <w:rPr>
          <w:rFonts w:cstheme="minorHAnsi"/>
        </w:rPr>
        <w:t>hod that can be used</w:t>
      </w:r>
      <w:r w:rsidRPr="00AB486D">
        <w:rPr>
          <w:rFonts w:cstheme="minorHAnsi"/>
        </w:rPr>
        <w:t xml:space="preserve"> for loading data </w:t>
      </w:r>
      <w:r w:rsidR="00AB486D" w:rsidRPr="00AB486D">
        <w:rPr>
          <w:rFonts w:cstheme="minorHAnsi"/>
        </w:rPr>
        <w:t>in</w:t>
      </w:r>
      <w:r w:rsidRPr="00AB486D">
        <w:rPr>
          <w:rFonts w:cstheme="minorHAnsi"/>
        </w:rPr>
        <w:t>to the tables from an existing table in the database</w:t>
      </w:r>
      <w:r w:rsidR="00AB486D" w:rsidRPr="00AB486D">
        <w:rPr>
          <w:rFonts w:cstheme="minorHAnsi"/>
        </w:rPr>
        <w:t>. For instance in order to load</w:t>
      </w:r>
      <w:r w:rsidRPr="00AB486D">
        <w:rPr>
          <w:rFonts w:cstheme="minorHAnsi"/>
        </w:rPr>
        <w:t xml:space="preserve"> data from</w:t>
      </w:r>
      <w:r w:rsidR="00AB486D" w:rsidRPr="00AB486D">
        <w:rPr>
          <w:rFonts w:cstheme="minorHAnsi"/>
        </w:rPr>
        <w:t xml:space="preserve"> the</w:t>
      </w:r>
      <w:r w:rsidRPr="00AB486D">
        <w:rPr>
          <w:rFonts w:cstheme="minorHAnsi"/>
        </w:rPr>
        <w:t xml:space="preserve"> temporary tables to the main tables</w:t>
      </w:r>
      <w:r w:rsidR="00AB486D" w:rsidRPr="00AB486D">
        <w:rPr>
          <w:rFonts w:cstheme="minorHAnsi"/>
        </w:rPr>
        <w:t>, or any table that has</w:t>
      </w:r>
      <w:r w:rsidRPr="00AB486D">
        <w:rPr>
          <w:rFonts w:cstheme="minorHAnsi"/>
        </w:rPr>
        <w:t xml:space="preserve"> less than 5 rows</w:t>
      </w:r>
      <w:r w:rsidR="00AB486D" w:rsidRPr="00AB486D">
        <w:rPr>
          <w:rFonts w:cstheme="minorHAnsi"/>
        </w:rPr>
        <w:t>, insert statement is used.</w:t>
      </w:r>
      <w:r w:rsidRPr="00AB486D">
        <w:rPr>
          <w:rFonts w:cstheme="minorHAnsi"/>
        </w:rPr>
        <w:t xml:space="preserve"> </w:t>
      </w:r>
    </w:p>
    <w:p w:rsidR="00AB486D" w:rsidRDefault="00AB486D">
      <w:pPr>
        <w:rPr>
          <w:rFonts w:cstheme="minorHAnsi"/>
        </w:rPr>
      </w:pPr>
      <w:r>
        <w:rPr>
          <w:rFonts w:cstheme="minorHAnsi"/>
        </w:rPr>
        <w:br w:type="page"/>
      </w:r>
    </w:p>
    <w:p w:rsidR="00C636BC" w:rsidRPr="00AB486D" w:rsidRDefault="00C636BC" w:rsidP="00C636BC">
      <w:pPr>
        <w:rPr>
          <w:rFonts w:cstheme="minorHAnsi"/>
        </w:rPr>
      </w:pPr>
    </w:p>
    <w:p w:rsidR="00BE5B84" w:rsidRPr="00AB486D" w:rsidRDefault="00BE5B84" w:rsidP="00C636BC">
      <w:pPr>
        <w:rPr>
          <w:rFonts w:cstheme="minorHAnsi"/>
        </w:rPr>
      </w:pPr>
    </w:p>
    <w:p w:rsidR="00C636BC" w:rsidRPr="00AB486D" w:rsidRDefault="00C636BC" w:rsidP="00C636BC">
      <w:pPr>
        <w:rPr>
          <w:rFonts w:cstheme="minorHAnsi"/>
        </w:rPr>
      </w:pPr>
    </w:p>
    <w:p w:rsidR="00C636BC" w:rsidRPr="00AB486D" w:rsidRDefault="00C636BC" w:rsidP="00C636BC">
      <w:pPr>
        <w:rPr>
          <w:rFonts w:cstheme="minorHAnsi"/>
        </w:rPr>
      </w:pPr>
    </w:p>
    <w:p w:rsidR="00C636BC" w:rsidRPr="00AB486D" w:rsidRDefault="00C636BC" w:rsidP="00C636BC">
      <w:pPr>
        <w:rPr>
          <w:rFonts w:cstheme="minorHAnsi"/>
        </w:rPr>
      </w:pPr>
    </w:p>
    <w:p w:rsidR="00C636BC" w:rsidRPr="00AB486D" w:rsidRDefault="00C636BC" w:rsidP="00C636BC">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72"/>
          <w:szCs w:val="72"/>
        </w:rPr>
      </w:pPr>
      <w:r w:rsidRPr="00AB486D">
        <w:rPr>
          <w:rFonts w:cstheme="minorHAnsi"/>
          <w:b/>
          <w:sz w:val="72"/>
          <w:szCs w:val="72"/>
        </w:rPr>
        <w:t>Create Table Owner</w:t>
      </w:r>
    </w:p>
    <w:p w:rsidR="00C636BC" w:rsidRPr="00AB486D" w:rsidRDefault="00C636BC" w:rsidP="00C636BC">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72"/>
          <w:szCs w:val="72"/>
        </w:rPr>
      </w:pPr>
      <w:r w:rsidRPr="00AB486D">
        <w:rPr>
          <w:rFonts w:cstheme="minorHAnsi"/>
          <w:b/>
          <w:sz w:val="72"/>
          <w:szCs w:val="72"/>
        </w:rPr>
        <w:t>User</w:t>
      </w:r>
    </w:p>
    <w:p w:rsidR="00C636BC" w:rsidRPr="00AB486D" w:rsidRDefault="00C636BC" w:rsidP="00C636BC">
      <w:pPr>
        <w:rPr>
          <w:rFonts w:cstheme="minorHAnsi"/>
          <w:b/>
          <w:sz w:val="36"/>
          <w:szCs w:val="36"/>
        </w:rPr>
      </w:pPr>
      <w:r w:rsidRPr="00AB486D">
        <w:rPr>
          <w:rFonts w:cstheme="minorHAnsi"/>
          <w:b/>
          <w:sz w:val="36"/>
          <w:szCs w:val="36"/>
        </w:rPr>
        <w:br w:type="page"/>
      </w:r>
    </w:p>
    <w:p w:rsidR="009C5670" w:rsidRPr="00AB486D" w:rsidRDefault="00F710DC" w:rsidP="00F710DC">
      <w:pPr>
        <w:pStyle w:val="Heading1"/>
        <w:rPr>
          <w:rFonts w:cstheme="minorHAnsi"/>
        </w:rPr>
      </w:pPr>
      <w:bookmarkStart w:id="416" w:name="_Toc469648506"/>
      <w:r w:rsidRPr="00AB486D">
        <w:rPr>
          <w:rFonts w:cstheme="minorHAnsi"/>
        </w:rPr>
        <w:lastRenderedPageBreak/>
        <w:t xml:space="preserve">Create </w:t>
      </w:r>
      <w:r w:rsidR="009C5670" w:rsidRPr="00AB486D">
        <w:rPr>
          <w:rFonts w:cstheme="minorHAnsi"/>
        </w:rPr>
        <w:t>Table Owner User</w:t>
      </w:r>
      <w:r w:rsidR="00787CB5" w:rsidRPr="00AB486D">
        <w:rPr>
          <w:rFonts w:cstheme="minorHAnsi"/>
        </w:rPr>
        <w:t>, Role, Profile</w:t>
      </w:r>
      <w:bookmarkEnd w:id="416"/>
    </w:p>
    <w:p w:rsidR="00F710DC" w:rsidRPr="00AB486D" w:rsidRDefault="00F710DC" w:rsidP="00F710DC">
      <w:pPr>
        <w:pStyle w:val="Heading2"/>
        <w:jc w:val="center"/>
        <w:rPr>
          <w:rFonts w:cstheme="minorHAnsi"/>
        </w:rPr>
      </w:pPr>
      <w:bookmarkStart w:id="417" w:name="_Toc469648507"/>
      <w:r w:rsidRPr="00AB486D">
        <w:rPr>
          <w:rFonts w:cstheme="minorHAnsi"/>
        </w:rPr>
        <w:t>Create Table Owner Role</w:t>
      </w:r>
      <w:bookmarkEnd w:id="417"/>
    </w:p>
    <w:p w:rsidR="00AB486D" w:rsidRPr="00DF2495" w:rsidRDefault="00AB486D" w:rsidP="00AB486D">
      <w:pPr>
        <w:pStyle w:val="sqlF9"/>
        <w:rPr>
          <w:rFonts w:asciiTheme="minorHAnsi" w:hAnsiTheme="minorHAnsi"/>
          <w:sz w:val="16"/>
          <w:szCs w:val="16"/>
          <w:rPrChange w:id="418" w:author="Hemmati" w:date="2016-12-16T10:22:00Z">
            <w:rPr>
              <w:rFonts w:asciiTheme="minorHAnsi" w:hAnsiTheme="minorHAnsi"/>
            </w:rPr>
          </w:rPrChange>
        </w:rPr>
      </w:pPr>
      <w:r w:rsidRPr="00DF2495">
        <w:rPr>
          <w:rFonts w:asciiTheme="minorHAnsi" w:hAnsiTheme="minorHAnsi"/>
          <w:sz w:val="16"/>
          <w:szCs w:val="16"/>
          <w:rPrChange w:id="419" w:author="Hemmati" w:date="2016-12-16T10:22:00Z">
            <w:rPr>
              <w:rFonts w:asciiTheme="minorHAnsi" w:hAnsiTheme="minorHAnsi"/>
            </w:rPr>
          </w:rPrChange>
        </w:rPr>
        <w:t>SET echo on</w:t>
      </w:r>
    </w:p>
    <w:p w:rsidR="00AB486D" w:rsidRPr="00DF2495" w:rsidRDefault="00AB486D" w:rsidP="00AB486D">
      <w:pPr>
        <w:pStyle w:val="sqlF9"/>
        <w:rPr>
          <w:rFonts w:asciiTheme="minorHAnsi" w:hAnsiTheme="minorHAnsi"/>
          <w:sz w:val="16"/>
          <w:szCs w:val="16"/>
          <w:rPrChange w:id="420" w:author="Hemmati" w:date="2016-12-16T10:22:00Z">
            <w:rPr>
              <w:rFonts w:asciiTheme="minorHAnsi" w:hAnsiTheme="minorHAnsi"/>
            </w:rPr>
          </w:rPrChange>
        </w:rPr>
      </w:pPr>
      <w:r w:rsidRPr="00DF2495">
        <w:rPr>
          <w:rFonts w:asciiTheme="minorHAnsi" w:hAnsiTheme="minorHAnsi"/>
          <w:sz w:val="16"/>
          <w:szCs w:val="16"/>
          <w:rPrChange w:id="421" w:author="Hemmati" w:date="2016-12-16T10:22:00Z">
            <w:rPr>
              <w:rFonts w:asciiTheme="minorHAnsi" w:hAnsiTheme="minorHAnsi"/>
            </w:rPr>
          </w:rPrChange>
        </w:rPr>
        <w:t>REM ==================================================================</w:t>
      </w:r>
    </w:p>
    <w:p w:rsidR="00AB486D" w:rsidRPr="00DF2495" w:rsidRDefault="00AB486D" w:rsidP="00AB486D">
      <w:pPr>
        <w:pStyle w:val="sqlF9"/>
        <w:rPr>
          <w:rFonts w:asciiTheme="minorHAnsi" w:hAnsiTheme="minorHAnsi"/>
          <w:sz w:val="16"/>
          <w:szCs w:val="16"/>
          <w:rPrChange w:id="422" w:author="Hemmati" w:date="2016-12-16T10:22:00Z">
            <w:rPr>
              <w:rFonts w:asciiTheme="minorHAnsi" w:hAnsiTheme="minorHAnsi"/>
            </w:rPr>
          </w:rPrChange>
        </w:rPr>
      </w:pPr>
      <w:r w:rsidRPr="00DF2495">
        <w:rPr>
          <w:rFonts w:asciiTheme="minorHAnsi" w:hAnsiTheme="minorHAnsi"/>
          <w:sz w:val="16"/>
          <w:szCs w:val="16"/>
          <w:rPrChange w:id="423" w:author="Hemmati" w:date="2016-12-16T10:22:00Z">
            <w:rPr>
              <w:rFonts w:asciiTheme="minorHAnsi" w:hAnsiTheme="minorHAnsi"/>
            </w:rPr>
          </w:rPrChange>
        </w:rPr>
        <w:t>REM ***************************** SOHA HEMMATI ***********************</w:t>
      </w:r>
    </w:p>
    <w:p w:rsidR="00AB486D" w:rsidRPr="00DF2495" w:rsidRDefault="00AB486D" w:rsidP="00AB486D">
      <w:pPr>
        <w:pStyle w:val="sqlF9"/>
        <w:rPr>
          <w:rFonts w:asciiTheme="minorHAnsi" w:hAnsiTheme="minorHAnsi"/>
          <w:sz w:val="16"/>
          <w:szCs w:val="16"/>
          <w:rPrChange w:id="424" w:author="Hemmati" w:date="2016-12-16T10:22:00Z">
            <w:rPr>
              <w:rFonts w:asciiTheme="minorHAnsi" w:hAnsiTheme="minorHAnsi"/>
            </w:rPr>
          </w:rPrChange>
        </w:rPr>
      </w:pPr>
      <w:r w:rsidRPr="00DF2495">
        <w:rPr>
          <w:rFonts w:asciiTheme="minorHAnsi" w:hAnsiTheme="minorHAnsi"/>
          <w:sz w:val="16"/>
          <w:szCs w:val="16"/>
          <w:rPrChange w:id="425" w:author="Hemmati" w:date="2016-12-16T10:22:00Z">
            <w:rPr>
              <w:rFonts w:asciiTheme="minorHAnsi" w:hAnsiTheme="minorHAnsi"/>
            </w:rPr>
          </w:rPrChange>
        </w:rPr>
        <w:t>REM ==================================================================</w:t>
      </w:r>
    </w:p>
    <w:p w:rsidR="00AB486D" w:rsidRPr="00DF2495" w:rsidRDefault="00AB486D" w:rsidP="00AB486D">
      <w:pPr>
        <w:pStyle w:val="sqlF9"/>
        <w:rPr>
          <w:rFonts w:asciiTheme="minorHAnsi" w:hAnsiTheme="minorHAnsi"/>
          <w:sz w:val="16"/>
          <w:szCs w:val="16"/>
          <w:rPrChange w:id="426" w:author="Hemmati" w:date="2016-12-16T10:22:00Z">
            <w:rPr>
              <w:rFonts w:asciiTheme="minorHAnsi" w:hAnsiTheme="minorHAnsi"/>
            </w:rPr>
          </w:rPrChange>
        </w:rPr>
      </w:pPr>
    </w:p>
    <w:p w:rsidR="00AB486D" w:rsidRPr="00DF2495" w:rsidRDefault="00AB486D" w:rsidP="00AB486D">
      <w:pPr>
        <w:pStyle w:val="sqlF9"/>
        <w:rPr>
          <w:rFonts w:asciiTheme="minorHAnsi" w:hAnsiTheme="minorHAnsi"/>
          <w:sz w:val="16"/>
          <w:szCs w:val="16"/>
          <w:rPrChange w:id="427" w:author="Hemmati" w:date="2016-12-16T10:22:00Z">
            <w:rPr>
              <w:rFonts w:asciiTheme="minorHAnsi" w:hAnsiTheme="minorHAnsi"/>
            </w:rPr>
          </w:rPrChange>
        </w:rPr>
      </w:pPr>
      <w:r w:rsidRPr="00DF2495">
        <w:rPr>
          <w:rFonts w:asciiTheme="minorHAnsi" w:hAnsiTheme="minorHAnsi"/>
          <w:sz w:val="16"/>
          <w:szCs w:val="16"/>
          <w:rPrChange w:id="428" w:author="Hemmati" w:date="2016-12-16T10:22:00Z">
            <w:rPr>
              <w:rFonts w:asciiTheme="minorHAnsi" w:hAnsiTheme="minorHAnsi"/>
            </w:rPr>
          </w:rPrChange>
        </w:rPr>
        <w:t>REM ================== INITIAL FORMAT SETTING ========================</w:t>
      </w:r>
    </w:p>
    <w:p w:rsidR="00AB486D" w:rsidRPr="00DF2495" w:rsidRDefault="00AB486D" w:rsidP="00AB486D">
      <w:pPr>
        <w:pStyle w:val="sqlF9"/>
        <w:rPr>
          <w:rFonts w:asciiTheme="minorHAnsi" w:hAnsiTheme="minorHAnsi"/>
          <w:sz w:val="16"/>
          <w:szCs w:val="16"/>
          <w:rPrChange w:id="429" w:author="Hemmati" w:date="2016-12-16T10:22:00Z">
            <w:rPr>
              <w:rFonts w:asciiTheme="minorHAnsi" w:hAnsiTheme="minorHAnsi"/>
            </w:rPr>
          </w:rPrChange>
        </w:rPr>
      </w:pPr>
    </w:p>
    <w:p w:rsidR="00AB486D" w:rsidRPr="00DF2495" w:rsidRDefault="00AB486D" w:rsidP="00AB486D">
      <w:pPr>
        <w:pStyle w:val="sqlF9"/>
        <w:rPr>
          <w:rFonts w:asciiTheme="minorHAnsi" w:hAnsiTheme="minorHAnsi"/>
          <w:sz w:val="16"/>
          <w:szCs w:val="16"/>
          <w:rPrChange w:id="430" w:author="Hemmati" w:date="2016-12-16T10:22:00Z">
            <w:rPr>
              <w:rFonts w:asciiTheme="minorHAnsi" w:hAnsiTheme="minorHAnsi"/>
            </w:rPr>
          </w:rPrChange>
        </w:rPr>
      </w:pPr>
      <w:r w:rsidRPr="00DF2495">
        <w:rPr>
          <w:rFonts w:asciiTheme="minorHAnsi" w:hAnsiTheme="minorHAnsi"/>
          <w:sz w:val="16"/>
          <w:szCs w:val="16"/>
          <w:rPrChange w:id="431" w:author="Hemmati" w:date="2016-12-16T10:22:00Z">
            <w:rPr>
              <w:rFonts w:asciiTheme="minorHAnsi" w:hAnsiTheme="minorHAnsi"/>
            </w:rPr>
          </w:rPrChange>
        </w:rPr>
        <w:t>SET PAGESIZE 40</w:t>
      </w:r>
    </w:p>
    <w:p w:rsidR="00AB486D" w:rsidRPr="00DF2495" w:rsidRDefault="00AB486D" w:rsidP="00AB486D">
      <w:pPr>
        <w:pStyle w:val="sqlF9"/>
        <w:rPr>
          <w:rFonts w:asciiTheme="minorHAnsi" w:hAnsiTheme="minorHAnsi"/>
          <w:sz w:val="16"/>
          <w:szCs w:val="16"/>
          <w:rPrChange w:id="432" w:author="Hemmati" w:date="2016-12-16T10:22:00Z">
            <w:rPr>
              <w:rFonts w:asciiTheme="minorHAnsi" w:hAnsiTheme="minorHAnsi"/>
            </w:rPr>
          </w:rPrChange>
        </w:rPr>
      </w:pPr>
      <w:r w:rsidRPr="00DF2495">
        <w:rPr>
          <w:rFonts w:asciiTheme="minorHAnsi" w:hAnsiTheme="minorHAnsi"/>
          <w:sz w:val="16"/>
          <w:szCs w:val="16"/>
          <w:rPrChange w:id="433" w:author="Hemmati" w:date="2016-12-16T10:22:00Z">
            <w:rPr>
              <w:rFonts w:asciiTheme="minorHAnsi" w:hAnsiTheme="minorHAnsi"/>
            </w:rPr>
          </w:rPrChange>
        </w:rPr>
        <w:t>SET LINESIZE 120</w:t>
      </w:r>
    </w:p>
    <w:p w:rsidR="00AB486D" w:rsidRPr="00DF2495" w:rsidRDefault="00AB486D" w:rsidP="00AB486D">
      <w:pPr>
        <w:pStyle w:val="sqlF9"/>
        <w:rPr>
          <w:rFonts w:asciiTheme="minorHAnsi" w:hAnsiTheme="minorHAnsi"/>
          <w:sz w:val="16"/>
          <w:szCs w:val="16"/>
          <w:rPrChange w:id="434" w:author="Hemmati" w:date="2016-12-16T10:22:00Z">
            <w:rPr>
              <w:rFonts w:asciiTheme="minorHAnsi" w:hAnsiTheme="minorHAnsi"/>
            </w:rPr>
          </w:rPrChange>
        </w:rPr>
      </w:pPr>
      <w:r w:rsidRPr="00DF2495">
        <w:rPr>
          <w:rFonts w:asciiTheme="minorHAnsi" w:hAnsiTheme="minorHAnsi"/>
          <w:sz w:val="16"/>
          <w:szCs w:val="16"/>
          <w:rPrChange w:id="435" w:author="Hemmati" w:date="2016-12-16T10:22:00Z">
            <w:rPr>
              <w:rFonts w:asciiTheme="minorHAnsi" w:hAnsiTheme="minorHAnsi"/>
            </w:rPr>
          </w:rPrChange>
        </w:rPr>
        <w:t>SET FEEDBACK ON</w:t>
      </w:r>
    </w:p>
    <w:p w:rsidR="00AB486D" w:rsidRPr="00DF2495" w:rsidRDefault="00AB486D" w:rsidP="00AB486D">
      <w:pPr>
        <w:pStyle w:val="sqlF9"/>
        <w:rPr>
          <w:rFonts w:asciiTheme="minorHAnsi" w:hAnsiTheme="minorHAnsi"/>
          <w:sz w:val="16"/>
          <w:szCs w:val="16"/>
          <w:rPrChange w:id="436" w:author="Hemmati" w:date="2016-12-16T10:22:00Z">
            <w:rPr>
              <w:rFonts w:asciiTheme="minorHAnsi" w:hAnsiTheme="minorHAnsi"/>
            </w:rPr>
          </w:rPrChange>
        </w:rPr>
      </w:pPr>
      <w:r w:rsidRPr="00DF2495">
        <w:rPr>
          <w:rFonts w:asciiTheme="minorHAnsi" w:hAnsiTheme="minorHAnsi"/>
          <w:sz w:val="16"/>
          <w:szCs w:val="16"/>
          <w:rPrChange w:id="437" w:author="Hemmati" w:date="2016-12-16T10:22:00Z">
            <w:rPr>
              <w:rFonts w:asciiTheme="minorHAnsi" w:hAnsiTheme="minorHAnsi"/>
            </w:rPr>
          </w:rPrChange>
        </w:rPr>
        <w:t>SET VERIFY ON</w:t>
      </w:r>
    </w:p>
    <w:p w:rsidR="00AB486D" w:rsidRPr="00DF2495" w:rsidRDefault="00AB486D" w:rsidP="00AB486D">
      <w:pPr>
        <w:pStyle w:val="sqlF9"/>
        <w:rPr>
          <w:rFonts w:asciiTheme="minorHAnsi" w:hAnsiTheme="minorHAnsi"/>
          <w:sz w:val="16"/>
          <w:szCs w:val="16"/>
          <w:rPrChange w:id="438" w:author="Hemmati" w:date="2016-12-16T10:22:00Z">
            <w:rPr>
              <w:rFonts w:asciiTheme="minorHAnsi" w:hAnsiTheme="minorHAnsi"/>
            </w:rPr>
          </w:rPrChange>
        </w:rPr>
      </w:pPr>
    </w:p>
    <w:p w:rsidR="00AB486D" w:rsidRPr="00DF2495" w:rsidRDefault="00AB486D" w:rsidP="00AB486D">
      <w:pPr>
        <w:pStyle w:val="sqlF9"/>
        <w:rPr>
          <w:rFonts w:asciiTheme="minorHAnsi" w:hAnsiTheme="minorHAnsi"/>
          <w:sz w:val="16"/>
          <w:szCs w:val="16"/>
          <w:rPrChange w:id="439" w:author="Hemmati" w:date="2016-12-16T10:22:00Z">
            <w:rPr>
              <w:rFonts w:asciiTheme="minorHAnsi" w:hAnsiTheme="minorHAnsi"/>
            </w:rPr>
          </w:rPrChange>
        </w:rPr>
      </w:pPr>
      <w:r w:rsidRPr="00DF2495">
        <w:rPr>
          <w:rFonts w:asciiTheme="minorHAnsi" w:hAnsiTheme="minorHAnsi"/>
          <w:sz w:val="16"/>
          <w:szCs w:val="16"/>
          <w:rPrChange w:id="440" w:author="Hemmati" w:date="2016-12-16T10:22:00Z">
            <w:rPr>
              <w:rFonts w:asciiTheme="minorHAnsi" w:hAnsiTheme="minorHAnsi"/>
            </w:rPr>
          </w:rPrChange>
        </w:rPr>
        <w:t>--TTITLE '********************* CREATE USER TABLE OWNER *************'</w:t>
      </w:r>
    </w:p>
    <w:p w:rsidR="00AB486D" w:rsidRPr="00DF2495" w:rsidRDefault="00AB486D" w:rsidP="00AB486D">
      <w:pPr>
        <w:pStyle w:val="sqlF9"/>
        <w:rPr>
          <w:rFonts w:asciiTheme="minorHAnsi" w:hAnsiTheme="minorHAnsi"/>
          <w:sz w:val="16"/>
          <w:szCs w:val="16"/>
          <w:rPrChange w:id="441" w:author="Hemmati" w:date="2016-12-16T10:22:00Z">
            <w:rPr>
              <w:rFonts w:asciiTheme="minorHAnsi" w:hAnsiTheme="minorHAnsi"/>
            </w:rPr>
          </w:rPrChange>
        </w:rPr>
      </w:pPr>
      <w:r w:rsidRPr="00DF2495">
        <w:rPr>
          <w:rFonts w:asciiTheme="minorHAnsi" w:hAnsiTheme="minorHAnsi"/>
          <w:sz w:val="16"/>
          <w:szCs w:val="16"/>
          <w:rPrChange w:id="442" w:author="Hemmati" w:date="2016-12-16T10:22:00Z">
            <w:rPr>
              <w:rFonts w:asciiTheme="minorHAnsi" w:hAnsiTheme="minorHAnsi"/>
            </w:rPr>
          </w:rPrChange>
        </w:rPr>
        <w:t>--BTITLE '*********************   By Soha Hemmati    ****************'</w:t>
      </w:r>
    </w:p>
    <w:p w:rsidR="00AB486D" w:rsidRPr="00DF2495" w:rsidRDefault="00AB486D" w:rsidP="00AB486D">
      <w:pPr>
        <w:pStyle w:val="sqlF9"/>
        <w:rPr>
          <w:rFonts w:asciiTheme="minorHAnsi" w:hAnsiTheme="minorHAnsi"/>
          <w:sz w:val="16"/>
          <w:szCs w:val="16"/>
          <w:rPrChange w:id="443" w:author="Hemmati" w:date="2016-12-16T10:22:00Z">
            <w:rPr>
              <w:rFonts w:asciiTheme="minorHAnsi" w:hAnsiTheme="minorHAnsi"/>
            </w:rPr>
          </w:rPrChange>
        </w:rPr>
      </w:pPr>
    </w:p>
    <w:p w:rsidR="00AB486D" w:rsidRPr="00DF2495" w:rsidRDefault="00AB486D" w:rsidP="00AB486D">
      <w:pPr>
        <w:pStyle w:val="sqlF9"/>
        <w:rPr>
          <w:rFonts w:asciiTheme="minorHAnsi" w:hAnsiTheme="minorHAnsi"/>
          <w:sz w:val="16"/>
          <w:szCs w:val="16"/>
          <w:rPrChange w:id="444" w:author="Hemmati" w:date="2016-12-16T10:22:00Z">
            <w:rPr>
              <w:rFonts w:asciiTheme="minorHAnsi" w:hAnsiTheme="minorHAnsi"/>
            </w:rPr>
          </w:rPrChange>
        </w:rPr>
      </w:pPr>
      <w:r w:rsidRPr="00DF2495">
        <w:rPr>
          <w:rFonts w:asciiTheme="minorHAnsi" w:hAnsiTheme="minorHAnsi"/>
          <w:sz w:val="16"/>
          <w:szCs w:val="16"/>
          <w:rPrChange w:id="445" w:author="Hemmati" w:date="2016-12-16T10:22:00Z">
            <w:rPr>
              <w:rFonts w:asciiTheme="minorHAnsi" w:hAnsiTheme="minorHAnsi"/>
            </w:rPr>
          </w:rPrChange>
        </w:rPr>
        <w:t>COL PROFILE FOR A20</w:t>
      </w:r>
    </w:p>
    <w:p w:rsidR="00AB486D" w:rsidRPr="00DF2495" w:rsidRDefault="00AB486D" w:rsidP="00AB486D">
      <w:pPr>
        <w:pStyle w:val="sqlF9"/>
        <w:rPr>
          <w:rFonts w:asciiTheme="minorHAnsi" w:hAnsiTheme="minorHAnsi"/>
          <w:sz w:val="16"/>
          <w:szCs w:val="16"/>
          <w:rPrChange w:id="446" w:author="Hemmati" w:date="2016-12-16T10:22:00Z">
            <w:rPr>
              <w:rFonts w:asciiTheme="minorHAnsi" w:hAnsiTheme="minorHAnsi"/>
            </w:rPr>
          </w:rPrChange>
        </w:rPr>
      </w:pPr>
      <w:r w:rsidRPr="00DF2495">
        <w:rPr>
          <w:rFonts w:asciiTheme="minorHAnsi" w:hAnsiTheme="minorHAnsi"/>
          <w:sz w:val="16"/>
          <w:szCs w:val="16"/>
          <w:rPrChange w:id="447" w:author="Hemmati" w:date="2016-12-16T10:22:00Z">
            <w:rPr>
              <w:rFonts w:asciiTheme="minorHAnsi" w:hAnsiTheme="minorHAnsi"/>
            </w:rPr>
          </w:rPrChange>
        </w:rPr>
        <w:t>COL RESOURCE_NAME FOR A30</w:t>
      </w:r>
    </w:p>
    <w:p w:rsidR="00AB486D" w:rsidRPr="00DF2495" w:rsidRDefault="00AB486D" w:rsidP="00AB486D">
      <w:pPr>
        <w:pStyle w:val="sqlF9"/>
        <w:rPr>
          <w:rFonts w:asciiTheme="minorHAnsi" w:hAnsiTheme="minorHAnsi"/>
          <w:sz w:val="16"/>
          <w:szCs w:val="16"/>
          <w:rPrChange w:id="448" w:author="Hemmati" w:date="2016-12-16T10:22:00Z">
            <w:rPr>
              <w:rFonts w:asciiTheme="minorHAnsi" w:hAnsiTheme="minorHAnsi"/>
            </w:rPr>
          </w:rPrChange>
        </w:rPr>
      </w:pPr>
      <w:r w:rsidRPr="00DF2495">
        <w:rPr>
          <w:rFonts w:asciiTheme="minorHAnsi" w:hAnsiTheme="minorHAnsi"/>
          <w:sz w:val="16"/>
          <w:szCs w:val="16"/>
          <w:rPrChange w:id="449" w:author="Hemmati" w:date="2016-12-16T10:22:00Z">
            <w:rPr>
              <w:rFonts w:asciiTheme="minorHAnsi" w:hAnsiTheme="minorHAnsi"/>
            </w:rPr>
          </w:rPrChange>
        </w:rPr>
        <w:t>COL LIMIT FOR A20</w:t>
      </w:r>
    </w:p>
    <w:p w:rsidR="00AB486D" w:rsidRPr="00DF2495" w:rsidRDefault="00AB486D" w:rsidP="00AB486D">
      <w:pPr>
        <w:pStyle w:val="sqlF9"/>
        <w:rPr>
          <w:rFonts w:asciiTheme="minorHAnsi" w:hAnsiTheme="minorHAnsi"/>
          <w:sz w:val="16"/>
          <w:szCs w:val="16"/>
          <w:rPrChange w:id="450" w:author="Hemmati" w:date="2016-12-16T10:22:00Z">
            <w:rPr>
              <w:rFonts w:asciiTheme="minorHAnsi" w:hAnsiTheme="minorHAnsi"/>
            </w:rPr>
          </w:rPrChange>
        </w:rPr>
      </w:pPr>
      <w:r w:rsidRPr="00DF2495">
        <w:rPr>
          <w:rFonts w:asciiTheme="minorHAnsi" w:hAnsiTheme="minorHAnsi"/>
          <w:sz w:val="16"/>
          <w:szCs w:val="16"/>
          <w:rPrChange w:id="451" w:author="Hemmati" w:date="2016-12-16T10:22:00Z">
            <w:rPr>
              <w:rFonts w:asciiTheme="minorHAnsi" w:hAnsiTheme="minorHAnsi"/>
            </w:rPr>
          </w:rPrChange>
        </w:rPr>
        <w:t>COL USERNAME FOR A20</w:t>
      </w:r>
    </w:p>
    <w:p w:rsidR="00AB486D" w:rsidRPr="00DF2495" w:rsidRDefault="00AB486D" w:rsidP="00AB486D">
      <w:pPr>
        <w:pStyle w:val="sqlF9"/>
        <w:rPr>
          <w:rFonts w:asciiTheme="minorHAnsi" w:hAnsiTheme="minorHAnsi"/>
          <w:sz w:val="16"/>
          <w:szCs w:val="16"/>
          <w:rPrChange w:id="452" w:author="Hemmati" w:date="2016-12-16T10:22:00Z">
            <w:rPr>
              <w:rFonts w:asciiTheme="minorHAnsi" w:hAnsiTheme="minorHAnsi"/>
            </w:rPr>
          </w:rPrChange>
        </w:rPr>
      </w:pPr>
      <w:r w:rsidRPr="00DF2495">
        <w:rPr>
          <w:rFonts w:asciiTheme="minorHAnsi" w:hAnsiTheme="minorHAnsi"/>
          <w:sz w:val="16"/>
          <w:szCs w:val="16"/>
          <w:rPrChange w:id="453" w:author="Hemmati" w:date="2016-12-16T10:22:00Z">
            <w:rPr>
              <w:rFonts w:asciiTheme="minorHAnsi" w:hAnsiTheme="minorHAnsi"/>
            </w:rPr>
          </w:rPrChange>
        </w:rPr>
        <w:t>COL ACCOUNT_STATUS FOR A20</w:t>
      </w:r>
    </w:p>
    <w:p w:rsidR="00AB486D" w:rsidRPr="00DF2495" w:rsidRDefault="00AB486D" w:rsidP="00AB486D">
      <w:pPr>
        <w:pStyle w:val="sqlF9"/>
        <w:rPr>
          <w:rFonts w:asciiTheme="minorHAnsi" w:hAnsiTheme="minorHAnsi"/>
          <w:sz w:val="16"/>
          <w:szCs w:val="16"/>
          <w:rPrChange w:id="454" w:author="Hemmati" w:date="2016-12-16T10:22:00Z">
            <w:rPr>
              <w:rFonts w:asciiTheme="minorHAnsi" w:hAnsiTheme="minorHAnsi"/>
            </w:rPr>
          </w:rPrChange>
        </w:rPr>
      </w:pPr>
      <w:r w:rsidRPr="00DF2495">
        <w:rPr>
          <w:rFonts w:asciiTheme="minorHAnsi" w:hAnsiTheme="minorHAnsi"/>
          <w:sz w:val="16"/>
          <w:szCs w:val="16"/>
          <w:rPrChange w:id="455" w:author="Hemmati" w:date="2016-12-16T10:22:00Z">
            <w:rPr>
              <w:rFonts w:asciiTheme="minorHAnsi" w:hAnsiTheme="minorHAnsi"/>
            </w:rPr>
          </w:rPrChange>
        </w:rPr>
        <w:t>COL PROFILE FOR A18</w:t>
      </w:r>
    </w:p>
    <w:p w:rsidR="00AB486D" w:rsidRPr="00DF2495" w:rsidRDefault="00AB486D" w:rsidP="00AB486D">
      <w:pPr>
        <w:pStyle w:val="sqlF9"/>
        <w:rPr>
          <w:rFonts w:asciiTheme="minorHAnsi" w:hAnsiTheme="minorHAnsi"/>
          <w:sz w:val="16"/>
          <w:szCs w:val="16"/>
          <w:rPrChange w:id="456" w:author="Hemmati" w:date="2016-12-16T10:22:00Z">
            <w:rPr>
              <w:rFonts w:asciiTheme="minorHAnsi" w:hAnsiTheme="minorHAnsi"/>
            </w:rPr>
          </w:rPrChange>
        </w:rPr>
      </w:pPr>
      <w:r w:rsidRPr="00DF2495">
        <w:rPr>
          <w:rFonts w:asciiTheme="minorHAnsi" w:hAnsiTheme="minorHAnsi"/>
          <w:sz w:val="16"/>
          <w:szCs w:val="16"/>
          <w:rPrChange w:id="457" w:author="Hemmati" w:date="2016-12-16T10:22:00Z">
            <w:rPr>
              <w:rFonts w:asciiTheme="minorHAnsi" w:hAnsiTheme="minorHAnsi"/>
            </w:rPr>
          </w:rPrChange>
        </w:rPr>
        <w:t>COL USERNAME FOR A10</w:t>
      </w:r>
    </w:p>
    <w:p w:rsidR="00AB486D" w:rsidRPr="00DF2495" w:rsidRDefault="00AB486D" w:rsidP="00AB486D">
      <w:pPr>
        <w:pStyle w:val="sqlF9"/>
        <w:rPr>
          <w:rFonts w:asciiTheme="minorHAnsi" w:hAnsiTheme="minorHAnsi"/>
          <w:sz w:val="16"/>
          <w:szCs w:val="16"/>
          <w:rPrChange w:id="458" w:author="Hemmati" w:date="2016-12-16T10:22:00Z">
            <w:rPr>
              <w:rFonts w:asciiTheme="minorHAnsi" w:hAnsiTheme="minorHAnsi"/>
            </w:rPr>
          </w:rPrChange>
        </w:rPr>
      </w:pPr>
      <w:r w:rsidRPr="00DF2495">
        <w:rPr>
          <w:rFonts w:asciiTheme="minorHAnsi" w:hAnsiTheme="minorHAnsi"/>
          <w:sz w:val="16"/>
          <w:szCs w:val="16"/>
          <w:rPrChange w:id="459" w:author="Hemmati" w:date="2016-12-16T10:22:00Z">
            <w:rPr>
              <w:rFonts w:asciiTheme="minorHAnsi" w:hAnsiTheme="minorHAnsi"/>
            </w:rPr>
          </w:rPrChange>
        </w:rPr>
        <w:t>COL ACCOUNT_STATUS FOR A16</w:t>
      </w:r>
    </w:p>
    <w:p w:rsidR="00AB486D" w:rsidRPr="00DF2495" w:rsidRDefault="00AB486D" w:rsidP="00AB486D">
      <w:pPr>
        <w:pStyle w:val="sqlF9"/>
        <w:rPr>
          <w:rFonts w:asciiTheme="minorHAnsi" w:hAnsiTheme="minorHAnsi"/>
          <w:sz w:val="16"/>
          <w:szCs w:val="16"/>
          <w:rPrChange w:id="460" w:author="Hemmati" w:date="2016-12-16T10:22:00Z">
            <w:rPr>
              <w:rFonts w:asciiTheme="minorHAnsi" w:hAnsiTheme="minorHAnsi"/>
            </w:rPr>
          </w:rPrChange>
        </w:rPr>
      </w:pPr>
      <w:r w:rsidRPr="00DF2495">
        <w:rPr>
          <w:rFonts w:asciiTheme="minorHAnsi" w:hAnsiTheme="minorHAnsi"/>
          <w:sz w:val="16"/>
          <w:szCs w:val="16"/>
          <w:rPrChange w:id="461" w:author="Hemmati" w:date="2016-12-16T10:22:00Z">
            <w:rPr>
              <w:rFonts w:asciiTheme="minorHAnsi" w:hAnsiTheme="minorHAnsi"/>
            </w:rPr>
          </w:rPrChange>
        </w:rPr>
        <w:t>COL DEFAULT_TABLESPACE FOR A20</w:t>
      </w:r>
    </w:p>
    <w:p w:rsidR="00AB486D" w:rsidRPr="00DF2495" w:rsidRDefault="00AB486D" w:rsidP="00AB486D">
      <w:pPr>
        <w:pStyle w:val="sqlF9"/>
        <w:rPr>
          <w:rFonts w:asciiTheme="minorHAnsi" w:hAnsiTheme="minorHAnsi"/>
          <w:sz w:val="16"/>
          <w:szCs w:val="16"/>
          <w:rPrChange w:id="462" w:author="Hemmati" w:date="2016-12-16T10:22:00Z">
            <w:rPr>
              <w:rFonts w:asciiTheme="minorHAnsi" w:hAnsiTheme="minorHAnsi"/>
            </w:rPr>
          </w:rPrChange>
        </w:rPr>
      </w:pPr>
      <w:r w:rsidRPr="00DF2495">
        <w:rPr>
          <w:rFonts w:asciiTheme="minorHAnsi" w:hAnsiTheme="minorHAnsi"/>
          <w:sz w:val="16"/>
          <w:szCs w:val="16"/>
          <w:rPrChange w:id="463" w:author="Hemmati" w:date="2016-12-16T10:22:00Z">
            <w:rPr>
              <w:rFonts w:asciiTheme="minorHAnsi" w:hAnsiTheme="minorHAnsi"/>
            </w:rPr>
          </w:rPrChange>
        </w:rPr>
        <w:t>COL TEMPORARY_TABLESPACE FOR A20</w:t>
      </w:r>
    </w:p>
    <w:p w:rsidR="00AB486D" w:rsidRPr="00DF2495" w:rsidRDefault="00AB486D" w:rsidP="00AB486D">
      <w:pPr>
        <w:pStyle w:val="sqlF9"/>
        <w:rPr>
          <w:rFonts w:asciiTheme="minorHAnsi" w:hAnsiTheme="minorHAnsi"/>
          <w:sz w:val="16"/>
          <w:szCs w:val="16"/>
          <w:rPrChange w:id="464" w:author="Hemmati" w:date="2016-12-16T10:22:00Z">
            <w:rPr>
              <w:rFonts w:asciiTheme="minorHAnsi" w:hAnsiTheme="minorHAnsi"/>
            </w:rPr>
          </w:rPrChange>
        </w:rPr>
      </w:pPr>
      <w:r w:rsidRPr="00DF2495">
        <w:rPr>
          <w:rFonts w:asciiTheme="minorHAnsi" w:hAnsiTheme="minorHAnsi"/>
          <w:sz w:val="16"/>
          <w:szCs w:val="16"/>
          <w:rPrChange w:id="465" w:author="Hemmati" w:date="2016-12-16T10:22:00Z">
            <w:rPr>
              <w:rFonts w:asciiTheme="minorHAnsi" w:hAnsiTheme="minorHAnsi"/>
            </w:rPr>
          </w:rPrChange>
        </w:rPr>
        <w:t>COL PROFILE FOR A20</w:t>
      </w:r>
    </w:p>
    <w:p w:rsidR="00AB486D" w:rsidRPr="00DF2495" w:rsidRDefault="00AB486D" w:rsidP="00AB486D">
      <w:pPr>
        <w:pStyle w:val="sqlF9"/>
        <w:rPr>
          <w:rFonts w:asciiTheme="minorHAnsi" w:hAnsiTheme="minorHAnsi"/>
          <w:sz w:val="16"/>
          <w:szCs w:val="16"/>
          <w:rPrChange w:id="466" w:author="Hemmati" w:date="2016-12-16T10:22:00Z">
            <w:rPr>
              <w:rFonts w:asciiTheme="minorHAnsi" w:hAnsiTheme="minorHAnsi"/>
            </w:rPr>
          </w:rPrChange>
        </w:rPr>
      </w:pPr>
    </w:p>
    <w:p w:rsidR="00AB486D" w:rsidRPr="00DF2495" w:rsidRDefault="00AB486D" w:rsidP="00AB486D">
      <w:pPr>
        <w:pStyle w:val="sqlF9"/>
        <w:rPr>
          <w:rFonts w:asciiTheme="minorHAnsi" w:hAnsiTheme="minorHAnsi"/>
          <w:sz w:val="16"/>
          <w:szCs w:val="16"/>
          <w:rPrChange w:id="467" w:author="Hemmati" w:date="2016-12-16T10:22:00Z">
            <w:rPr>
              <w:rFonts w:asciiTheme="minorHAnsi" w:hAnsiTheme="minorHAnsi"/>
            </w:rPr>
          </w:rPrChange>
        </w:rPr>
      </w:pPr>
      <w:r w:rsidRPr="00DF2495">
        <w:rPr>
          <w:rFonts w:asciiTheme="minorHAnsi" w:hAnsiTheme="minorHAnsi"/>
          <w:sz w:val="16"/>
          <w:szCs w:val="16"/>
          <w:rPrChange w:id="468" w:author="Hemmati" w:date="2016-12-16T10:22:00Z">
            <w:rPr>
              <w:rFonts w:asciiTheme="minorHAnsi" w:hAnsiTheme="minorHAnsi"/>
            </w:rPr>
          </w:rPrChange>
        </w:rPr>
        <w:t>REM ==================================== CREATE TABLE OWNER ROLE ==============================</w:t>
      </w:r>
    </w:p>
    <w:p w:rsidR="00AB486D" w:rsidRPr="00DF2495" w:rsidRDefault="00AB486D" w:rsidP="00AB486D">
      <w:pPr>
        <w:pStyle w:val="sqlF9"/>
        <w:rPr>
          <w:rFonts w:asciiTheme="minorHAnsi" w:hAnsiTheme="minorHAnsi"/>
          <w:sz w:val="16"/>
          <w:szCs w:val="16"/>
          <w:rPrChange w:id="469" w:author="Hemmati" w:date="2016-12-16T10:22:00Z">
            <w:rPr>
              <w:rFonts w:asciiTheme="minorHAnsi" w:hAnsiTheme="minorHAnsi"/>
            </w:rPr>
          </w:rPrChange>
        </w:rPr>
      </w:pPr>
    </w:p>
    <w:p w:rsidR="00AB486D" w:rsidRPr="00DF2495" w:rsidRDefault="00AB486D" w:rsidP="00AB486D">
      <w:pPr>
        <w:pStyle w:val="sqlF9"/>
        <w:rPr>
          <w:rFonts w:asciiTheme="minorHAnsi" w:hAnsiTheme="minorHAnsi"/>
          <w:sz w:val="16"/>
          <w:szCs w:val="16"/>
          <w:rPrChange w:id="470" w:author="Hemmati" w:date="2016-12-16T10:22:00Z">
            <w:rPr>
              <w:rFonts w:asciiTheme="minorHAnsi" w:hAnsiTheme="minorHAnsi"/>
            </w:rPr>
          </w:rPrChange>
        </w:rPr>
      </w:pPr>
      <w:r w:rsidRPr="00DF2495">
        <w:rPr>
          <w:rFonts w:asciiTheme="minorHAnsi" w:hAnsiTheme="minorHAnsi"/>
          <w:sz w:val="16"/>
          <w:szCs w:val="16"/>
          <w:rPrChange w:id="471" w:author="Hemmati" w:date="2016-12-16T10:22:00Z">
            <w:rPr>
              <w:rFonts w:asciiTheme="minorHAnsi" w:hAnsiTheme="minorHAnsi"/>
            </w:rPr>
          </w:rPrChange>
        </w:rPr>
        <w:t>DROP ROLE  towner_role;</w:t>
      </w:r>
    </w:p>
    <w:p w:rsidR="00AB486D" w:rsidRPr="00DF2495" w:rsidRDefault="00AB486D" w:rsidP="00AB486D">
      <w:pPr>
        <w:pStyle w:val="sqlF9"/>
        <w:rPr>
          <w:rFonts w:asciiTheme="minorHAnsi" w:hAnsiTheme="minorHAnsi"/>
          <w:sz w:val="16"/>
          <w:szCs w:val="16"/>
          <w:rPrChange w:id="472" w:author="Hemmati" w:date="2016-12-16T10:22:00Z">
            <w:rPr>
              <w:rFonts w:asciiTheme="minorHAnsi" w:hAnsiTheme="minorHAnsi"/>
            </w:rPr>
          </w:rPrChange>
        </w:rPr>
      </w:pPr>
    </w:p>
    <w:p w:rsidR="00AB486D" w:rsidRPr="00DF2495" w:rsidRDefault="00AB486D" w:rsidP="00AB486D">
      <w:pPr>
        <w:pStyle w:val="sqlF9"/>
        <w:rPr>
          <w:rFonts w:asciiTheme="minorHAnsi" w:hAnsiTheme="minorHAnsi"/>
          <w:sz w:val="16"/>
          <w:szCs w:val="16"/>
          <w:rPrChange w:id="473" w:author="Hemmati" w:date="2016-12-16T10:22:00Z">
            <w:rPr>
              <w:rFonts w:asciiTheme="minorHAnsi" w:hAnsiTheme="minorHAnsi"/>
            </w:rPr>
          </w:rPrChange>
        </w:rPr>
      </w:pPr>
      <w:r w:rsidRPr="00DF2495">
        <w:rPr>
          <w:rFonts w:asciiTheme="minorHAnsi" w:hAnsiTheme="minorHAnsi"/>
          <w:sz w:val="16"/>
          <w:szCs w:val="16"/>
          <w:rPrChange w:id="474" w:author="Hemmati" w:date="2016-12-16T10:22:00Z">
            <w:rPr>
              <w:rFonts w:asciiTheme="minorHAnsi" w:hAnsiTheme="minorHAnsi"/>
            </w:rPr>
          </w:rPrChange>
        </w:rPr>
        <w:t>CREATE ROLE towner_role;</w:t>
      </w:r>
    </w:p>
    <w:p w:rsidR="00AB486D" w:rsidRPr="00DF2495" w:rsidRDefault="00AB486D" w:rsidP="00AB486D">
      <w:pPr>
        <w:pStyle w:val="sqlF9"/>
        <w:rPr>
          <w:rFonts w:asciiTheme="minorHAnsi" w:hAnsiTheme="minorHAnsi"/>
          <w:sz w:val="16"/>
          <w:szCs w:val="16"/>
          <w:rPrChange w:id="475" w:author="Hemmati" w:date="2016-12-16T10:22:00Z">
            <w:rPr>
              <w:rFonts w:asciiTheme="minorHAnsi" w:hAnsiTheme="minorHAnsi"/>
            </w:rPr>
          </w:rPrChange>
        </w:rPr>
      </w:pPr>
    </w:p>
    <w:p w:rsidR="00AB486D" w:rsidRPr="00DF2495" w:rsidRDefault="00AB486D" w:rsidP="00AB486D">
      <w:pPr>
        <w:pStyle w:val="sqlF9"/>
        <w:rPr>
          <w:rFonts w:asciiTheme="minorHAnsi" w:hAnsiTheme="minorHAnsi"/>
          <w:sz w:val="16"/>
          <w:szCs w:val="16"/>
          <w:rPrChange w:id="476" w:author="Hemmati" w:date="2016-12-16T10:22:00Z">
            <w:rPr>
              <w:rFonts w:asciiTheme="minorHAnsi" w:hAnsiTheme="minorHAnsi"/>
            </w:rPr>
          </w:rPrChange>
        </w:rPr>
      </w:pPr>
      <w:r w:rsidRPr="00DF2495">
        <w:rPr>
          <w:rFonts w:asciiTheme="minorHAnsi" w:hAnsiTheme="minorHAnsi"/>
          <w:sz w:val="16"/>
          <w:szCs w:val="16"/>
          <w:rPrChange w:id="477" w:author="Hemmati" w:date="2016-12-16T10:22:00Z">
            <w:rPr>
              <w:rFonts w:asciiTheme="minorHAnsi" w:hAnsiTheme="minorHAnsi"/>
            </w:rPr>
          </w:rPrChange>
        </w:rPr>
        <w:t>SELECT</w:t>
      </w:r>
      <w:r w:rsidRPr="00DF2495">
        <w:rPr>
          <w:rFonts w:asciiTheme="minorHAnsi" w:hAnsiTheme="minorHAnsi"/>
          <w:sz w:val="16"/>
          <w:szCs w:val="16"/>
          <w:rPrChange w:id="478" w:author="Hemmati" w:date="2016-12-16T10:22:00Z">
            <w:rPr>
              <w:rFonts w:asciiTheme="minorHAnsi" w:hAnsiTheme="minorHAnsi"/>
            </w:rPr>
          </w:rPrChange>
        </w:rPr>
        <w:tab/>
        <w:t xml:space="preserve"> * </w:t>
      </w:r>
    </w:p>
    <w:p w:rsidR="00AB486D" w:rsidRPr="00DF2495" w:rsidRDefault="00AB486D" w:rsidP="00AB486D">
      <w:pPr>
        <w:pStyle w:val="sqlF9"/>
        <w:rPr>
          <w:rFonts w:asciiTheme="minorHAnsi" w:hAnsiTheme="minorHAnsi"/>
          <w:sz w:val="16"/>
          <w:szCs w:val="16"/>
          <w:rPrChange w:id="479" w:author="Hemmati" w:date="2016-12-16T10:22:00Z">
            <w:rPr>
              <w:rFonts w:asciiTheme="minorHAnsi" w:hAnsiTheme="minorHAnsi"/>
            </w:rPr>
          </w:rPrChange>
        </w:rPr>
      </w:pPr>
      <w:r w:rsidRPr="00DF2495">
        <w:rPr>
          <w:rFonts w:asciiTheme="minorHAnsi" w:hAnsiTheme="minorHAnsi"/>
          <w:sz w:val="16"/>
          <w:szCs w:val="16"/>
          <w:rPrChange w:id="480" w:author="Hemmati" w:date="2016-12-16T10:22:00Z">
            <w:rPr>
              <w:rFonts w:asciiTheme="minorHAnsi" w:hAnsiTheme="minorHAnsi"/>
            </w:rPr>
          </w:rPrChange>
        </w:rPr>
        <w:t xml:space="preserve">FROM </w:t>
      </w:r>
      <w:r w:rsidRPr="00DF2495">
        <w:rPr>
          <w:rFonts w:asciiTheme="minorHAnsi" w:hAnsiTheme="minorHAnsi"/>
          <w:sz w:val="16"/>
          <w:szCs w:val="16"/>
          <w:rPrChange w:id="481" w:author="Hemmati" w:date="2016-12-16T10:22:00Z">
            <w:rPr>
              <w:rFonts w:asciiTheme="minorHAnsi" w:hAnsiTheme="minorHAnsi"/>
            </w:rPr>
          </w:rPrChange>
        </w:rPr>
        <w:tab/>
        <w:t>DBA_ROLES</w:t>
      </w:r>
    </w:p>
    <w:p w:rsidR="00AB486D" w:rsidRPr="00DF2495" w:rsidRDefault="00AB486D" w:rsidP="00AB486D">
      <w:pPr>
        <w:pStyle w:val="sqlF9"/>
        <w:rPr>
          <w:rFonts w:asciiTheme="minorHAnsi" w:hAnsiTheme="minorHAnsi"/>
          <w:sz w:val="16"/>
          <w:szCs w:val="16"/>
          <w:rPrChange w:id="482" w:author="Hemmati" w:date="2016-12-16T10:22:00Z">
            <w:rPr>
              <w:rFonts w:asciiTheme="minorHAnsi" w:hAnsiTheme="minorHAnsi"/>
            </w:rPr>
          </w:rPrChange>
        </w:rPr>
      </w:pPr>
      <w:r w:rsidRPr="00DF2495">
        <w:rPr>
          <w:rFonts w:asciiTheme="minorHAnsi" w:hAnsiTheme="minorHAnsi"/>
          <w:sz w:val="16"/>
          <w:szCs w:val="16"/>
          <w:rPrChange w:id="483" w:author="Hemmati" w:date="2016-12-16T10:22:00Z">
            <w:rPr>
              <w:rFonts w:asciiTheme="minorHAnsi" w:hAnsiTheme="minorHAnsi"/>
            </w:rPr>
          </w:rPrChange>
        </w:rPr>
        <w:t xml:space="preserve">WHERE </w:t>
      </w:r>
      <w:r w:rsidRPr="00DF2495">
        <w:rPr>
          <w:rFonts w:asciiTheme="minorHAnsi" w:hAnsiTheme="minorHAnsi"/>
          <w:sz w:val="16"/>
          <w:szCs w:val="16"/>
          <w:rPrChange w:id="484" w:author="Hemmati" w:date="2016-12-16T10:22:00Z">
            <w:rPr>
              <w:rFonts w:asciiTheme="minorHAnsi" w:hAnsiTheme="minorHAnsi"/>
            </w:rPr>
          </w:rPrChange>
        </w:rPr>
        <w:tab/>
        <w:t>ROLE LIKE '%TOWNER%';</w:t>
      </w:r>
    </w:p>
    <w:p w:rsidR="00AB486D" w:rsidRPr="00DF2495" w:rsidRDefault="00AB486D" w:rsidP="00AB486D">
      <w:pPr>
        <w:pStyle w:val="sqlF9"/>
        <w:rPr>
          <w:rFonts w:asciiTheme="minorHAnsi" w:hAnsiTheme="minorHAnsi"/>
          <w:sz w:val="16"/>
          <w:szCs w:val="16"/>
          <w:rPrChange w:id="485" w:author="Hemmati" w:date="2016-12-16T10:22:00Z">
            <w:rPr>
              <w:rFonts w:asciiTheme="minorHAnsi" w:hAnsiTheme="minorHAnsi"/>
            </w:rPr>
          </w:rPrChange>
        </w:rPr>
      </w:pPr>
    </w:p>
    <w:p w:rsidR="009C5670" w:rsidRPr="00DF2495" w:rsidRDefault="009C5670" w:rsidP="009C5670">
      <w:pPr>
        <w:pStyle w:val="sqlF9"/>
        <w:rPr>
          <w:rFonts w:asciiTheme="minorHAnsi" w:hAnsiTheme="minorHAnsi"/>
          <w:sz w:val="16"/>
          <w:szCs w:val="16"/>
          <w:rPrChange w:id="486" w:author="Hemmati" w:date="2016-12-16T10:22:00Z">
            <w:rPr>
              <w:rFonts w:asciiTheme="minorHAnsi" w:hAnsiTheme="minorHAnsi"/>
            </w:rPr>
          </w:rPrChange>
        </w:rPr>
      </w:pPr>
    </w:p>
    <w:p w:rsidR="009C5670" w:rsidRPr="00DF2495" w:rsidRDefault="009C5670" w:rsidP="009C5670">
      <w:pPr>
        <w:pStyle w:val="sqlF9"/>
        <w:rPr>
          <w:rFonts w:asciiTheme="minorHAnsi" w:hAnsiTheme="minorHAnsi"/>
          <w:sz w:val="16"/>
          <w:szCs w:val="16"/>
          <w:rPrChange w:id="487" w:author="Hemmati" w:date="2016-12-16T10:22:00Z">
            <w:rPr>
              <w:rFonts w:asciiTheme="minorHAnsi" w:hAnsiTheme="minorHAnsi"/>
            </w:rPr>
          </w:rPrChange>
        </w:rPr>
      </w:pPr>
      <w:r w:rsidRPr="00DF2495">
        <w:rPr>
          <w:rFonts w:asciiTheme="minorHAnsi" w:hAnsiTheme="minorHAnsi"/>
          <w:sz w:val="16"/>
          <w:szCs w:val="16"/>
          <w:rPrChange w:id="488" w:author="Hemmati" w:date="2016-12-16T10:22:00Z">
            <w:rPr>
              <w:rFonts w:asciiTheme="minorHAnsi" w:hAnsiTheme="minorHAnsi"/>
            </w:rPr>
          </w:rPrChange>
        </w:rPr>
        <w:t>REM======================= GRANT PRIVILEGES TO TOWNER ROLE ======================</w:t>
      </w:r>
    </w:p>
    <w:p w:rsidR="009C5670" w:rsidRPr="00DF2495" w:rsidRDefault="009C5670" w:rsidP="009C5670">
      <w:pPr>
        <w:pStyle w:val="sqlF9"/>
        <w:rPr>
          <w:rFonts w:asciiTheme="minorHAnsi" w:hAnsiTheme="minorHAnsi"/>
          <w:sz w:val="16"/>
          <w:szCs w:val="16"/>
          <w:rPrChange w:id="489" w:author="Hemmati" w:date="2016-12-16T10:22:00Z">
            <w:rPr>
              <w:rFonts w:asciiTheme="minorHAnsi" w:hAnsiTheme="minorHAnsi"/>
            </w:rPr>
          </w:rPrChange>
        </w:rPr>
      </w:pPr>
    </w:p>
    <w:p w:rsidR="009C5670" w:rsidRPr="00DF2495" w:rsidRDefault="009C5670" w:rsidP="009C5670">
      <w:pPr>
        <w:pStyle w:val="sqlF9"/>
        <w:rPr>
          <w:rFonts w:asciiTheme="minorHAnsi" w:hAnsiTheme="minorHAnsi"/>
          <w:sz w:val="16"/>
          <w:szCs w:val="16"/>
          <w:rPrChange w:id="490" w:author="Hemmati" w:date="2016-12-16T10:22:00Z">
            <w:rPr>
              <w:rFonts w:asciiTheme="minorHAnsi" w:hAnsiTheme="minorHAnsi"/>
            </w:rPr>
          </w:rPrChange>
        </w:rPr>
      </w:pPr>
      <w:r w:rsidRPr="00DF2495">
        <w:rPr>
          <w:rFonts w:asciiTheme="minorHAnsi" w:hAnsiTheme="minorHAnsi"/>
          <w:sz w:val="16"/>
          <w:szCs w:val="16"/>
          <w:rPrChange w:id="491" w:author="Hemmati" w:date="2016-12-16T10:22:00Z">
            <w:rPr>
              <w:rFonts w:asciiTheme="minorHAnsi" w:hAnsiTheme="minorHAnsi"/>
            </w:rPr>
          </w:rPrChange>
        </w:rPr>
        <w:t xml:space="preserve">Grant    CREATE SESSION        </w:t>
      </w:r>
      <w:r w:rsidRPr="00DF2495">
        <w:rPr>
          <w:rFonts w:asciiTheme="minorHAnsi" w:hAnsiTheme="minorHAnsi"/>
          <w:sz w:val="16"/>
          <w:szCs w:val="16"/>
          <w:rPrChange w:id="492" w:author="Hemmati" w:date="2016-12-16T10:22:00Z">
            <w:rPr>
              <w:rFonts w:asciiTheme="minorHAnsi" w:hAnsiTheme="minorHAnsi"/>
            </w:rPr>
          </w:rPrChange>
        </w:rPr>
        <w:tab/>
        <w:t xml:space="preserve"> to towner_role;</w:t>
      </w:r>
    </w:p>
    <w:p w:rsidR="009C5670" w:rsidRPr="00DF2495" w:rsidRDefault="009C5670" w:rsidP="009C5670">
      <w:pPr>
        <w:pStyle w:val="sqlF9"/>
        <w:rPr>
          <w:rFonts w:asciiTheme="minorHAnsi" w:hAnsiTheme="minorHAnsi"/>
          <w:sz w:val="16"/>
          <w:szCs w:val="16"/>
          <w:rPrChange w:id="493" w:author="Hemmati" w:date="2016-12-16T10:22:00Z">
            <w:rPr>
              <w:rFonts w:asciiTheme="minorHAnsi" w:hAnsiTheme="minorHAnsi"/>
            </w:rPr>
          </w:rPrChange>
        </w:rPr>
      </w:pPr>
      <w:r w:rsidRPr="00DF2495">
        <w:rPr>
          <w:rFonts w:asciiTheme="minorHAnsi" w:hAnsiTheme="minorHAnsi"/>
          <w:sz w:val="16"/>
          <w:szCs w:val="16"/>
          <w:rPrChange w:id="494" w:author="Hemmati" w:date="2016-12-16T10:22:00Z">
            <w:rPr>
              <w:rFonts w:asciiTheme="minorHAnsi" w:hAnsiTheme="minorHAnsi"/>
            </w:rPr>
          </w:rPrChange>
        </w:rPr>
        <w:t xml:space="preserve">Grant    CREATE TABLE            </w:t>
      </w:r>
      <w:r w:rsidRPr="00DF2495">
        <w:rPr>
          <w:rFonts w:asciiTheme="minorHAnsi" w:hAnsiTheme="minorHAnsi"/>
          <w:sz w:val="16"/>
          <w:szCs w:val="16"/>
          <w:rPrChange w:id="495" w:author="Hemmati" w:date="2016-12-16T10:22:00Z">
            <w:rPr>
              <w:rFonts w:asciiTheme="minorHAnsi" w:hAnsiTheme="minorHAnsi"/>
            </w:rPr>
          </w:rPrChange>
        </w:rPr>
        <w:tab/>
        <w:t xml:space="preserve"> to towner_role;</w:t>
      </w:r>
    </w:p>
    <w:p w:rsidR="009C5670" w:rsidRPr="00DF2495" w:rsidRDefault="009C5670" w:rsidP="009C5670">
      <w:pPr>
        <w:pStyle w:val="sqlF9"/>
        <w:rPr>
          <w:rFonts w:asciiTheme="minorHAnsi" w:hAnsiTheme="minorHAnsi"/>
          <w:sz w:val="16"/>
          <w:szCs w:val="16"/>
          <w:rPrChange w:id="496" w:author="Hemmati" w:date="2016-12-16T10:22:00Z">
            <w:rPr>
              <w:rFonts w:asciiTheme="minorHAnsi" w:hAnsiTheme="minorHAnsi"/>
            </w:rPr>
          </w:rPrChange>
        </w:rPr>
      </w:pPr>
      <w:r w:rsidRPr="00DF2495">
        <w:rPr>
          <w:rFonts w:asciiTheme="minorHAnsi" w:hAnsiTheme="minorHAnsi"/>
          <w:sz w:val="16"/>
          <w:szCs w:val="16"/>
          <w:rPrChange w:id="497" w:author="Hemmati" w:date="2016-12-16T10:22:00Z">
            <w:rPr>
              <w:rFonts w:asciiTheme="minorHAnsi" w:hAnsiTheme="minorHAnsi"/>
            </w:rPr>
          </w:rPrChange>
        </w:rPr>
        <w:t xml:space="preserve">Grant    CREATE CLUSTER       </w:t>
      </w:r>
      <w:r w:rsidRPr="00DF2495">
        <w:rPr>
          <w:rFonts w:asciiTheme="minorHAnsi" w:hAnsiTheme="minorHAnsi"/>
          <w:sz w:val="16"/>
          <w:szCs w:val="16"/>
          <w:rPrChange w:id="498" w:author="Hemmati" w:date="2016-12-16T10:22:00Z">
            <w:rPr>
              <w:rFonts w:asciiTheme="minorHAnsi" w:hAnsiTheme="minorHAnsi"/>
            </w:rPr>
          </w:rPrChange>
        </w:rPr>
        <w:tab/>
        <w:t xml:space="preserve"> to towner_role;</w:t>
      </w:r>
    </w:p>
    <w:p w:rsidR="009C5670" w:rsidRPr="00DF2495" w:rsidRDefault="009C5670" w:rsidP="009C5670">
      <w:pPr>
        <w:pStyle w:val="sqlF9"/>
        <w:rPr>
          <w:rFonts w:asciiTheme="minorHAnsi" w:hAnsiTheme="minorHAnsi"/>
          <w:sz w:val="16"/>
          <w:szCs w:val="16"/>
          <w:rPrChange w:id="499" w:author="Hemmati" w:date="2016-12-16T10:22:00Z">
            <w:rPr>
              <w:rFonts w:asciiTheme="minorHAnsi" w:hAnsiTheme="minorHAnsi"/>
            </w:rPr>
          </w:rPrChange>
        </w:rPr>
      </w:pPr>
      <w:r w:rsidRPr="00DF2495">
        <w:rPr>
          <w:rFonts w:asciiTheme="minorHAnsi" w:hAnsiTheme="minorHAnsi"/>
          <w:sz w:val="16"/>
          <w:szCs w:val="16"/>
          <w:rPrChange w:id="500" w:author="Hemmati" w:date="2016-12-16T10:22:00Z">
            <w:rPr>
              <w:rFonts w:asciiTheme="minorHAnsi" w:hAnsiTheme="minorHAnsi"/>
            </w:rPr>
          </w:rPrChange>
        </w:rPr>
        <w:t xml:space="preserve">Grant    CREATE SYNONYM    </w:t>
      </w:r>
      <w:r w:rsidRPr="00DF2495">
        <w:rPr>
          <w:rFonts w:asciiTheme="minorHAnsi" w:hAnsiTheme="minorHAnsi"/>
          <w:sz w:val="16"/>
          <w:szCs w:val="16"/>
          <w:rPrChange w:id="501" w:author="Hemmati" w:date="2016-12-16T10:22:00Z">
            <w:rPr>
              <w:rFonts w:asciiTheme="minorHAnsi" w:hAnsiTheme="minorHAnsi"/>
            </w:rPr>
          </w:rPrChange>
        </w:rPr>
        <w:tab/>
        <w:t xml:space="preserve"> to towner_role;</w:t>
      </w:r>
    </w:p>
    <w:p w:rsidR="009C5670" w:rsidRPr="00DF2495" w:rsidRDefault="009C5670" w:rsidP="009C5670">
      <w:pPr>
        <w:pStyle w:val="sqlF9"/>
        <w:rPr>
          <w:rFonts w:asciiTheme="minorHAnsi" w:hAnsiTheme="minorHAnsi"/>
          <w:sz w:val="16"/>
          <w:szCs w:val="16"/>
          <w:rPrChange w:id="502" w:author="Hemmati" w:date="2016-12-16T10:22:00Z">
            <w:rPr>
              <w:rFonts w:asciiTheme="minorHAnsi" w:hAnsiTheme="minorHAnsi"/>
            </w:rPr>
          </w:rPrChange>
        </w:rPr>
      </w:pPr>
      <w:r w:rsidRPr="00DF2495">
        <w:rPr>
          <w:rFonts w:asciiTheme="minorHAnsi" w:hAnsiTheme="minorHAnsi"/>
          <w:sz w:val="16"/>
          <w:szCs w:val="16"/>
          <w:rPrChange w:id="503" w:author="Hemmati" w:date="2016-12-16T10:22:00Z">
            <w:rPr>
              <w:rFonts w:asciiTheme="minorHAnsi" w:hAnsiTheme="minorHAnsi"/>
            </w:rPr>
          </w:rPrChange>
        </w:rPr>
        <w:t xml:space="preserve">Grant    CREATE VIEW             </w:t>
      </w:r>
      <w:r w:rsidRPr="00DF2495">
        <w:rPr>
          <w:rFonts w:asciiTheme="minorHAnsi" w:hAnsiTheme="minorHAnsi"/>
          <w:sz w:val="16"/>
          <w:szCs w:val="16"/>
          <w:rPrChange w:id="504" w:author="Hemmati" w:date="2016-12-16T10:22:00Z">
            <w:rPr>
              <w:rFonts w:asciiTheme="minorHAnsi" w:hAnsiTheme="minorHAnsi"/>
            </w:rPr>
          </w:rPrChange>
        </w:rPr>
        <w:tab/>
        <w:t xml:space="preserve"> to towner_role;</w:t>
      </w:r>
    </w:p>
    <w:p w:rsidR="009C5670" w:rsidRPr="00DF2495" w:rsidRDefault="009C5670" w:rsidP="009C5670">
      <w:pPr>
        <w:pStyle w:val="sqlF9"/>
        <w:rPr>
          <w:rFonts w:asciiTheme="minorHAnsi" w:hAnsiTheme="minorHAnsi"/>
          <w:sz w:val="16"/>
          <w:szCs w:val="16"/>
          <w:rPrChange w:id="505" w:author="Hemmati" w:date="2016-12-16T10:22:00Z">
            <w:rPr>
              <w:rFonts w:asciiTheme="minorHAnsi" w:hAnsiTheme="minorHAnsi"/>
            </w:rPr>
          </w:rPrChange>
        </w:rPr>
      </w:pPr>
      <w:r w:rsidRPr="00DF2495">
        <w:rPr>
          <w:rFonts w:asciiTheme="minorHAnsi" w:hAnsiTheme="minorHAnsi"/>
          <w:sz w:val="16"/>
          <w:szCs w:val="16"/>
          <w:rPrChange w:id="506" w:author="Hemmati" w:date="2016-12-16T10:22:00Z">
            <w:rPr>
              <w:rFonts w:asciiTheme="minorHAnsi" w:hAnsiTheme="minorHAnsi"/>
            </w:rPr>
          </w:rPrChange>
        </w:rPr>
        <w:t>Grant    CREATE SEQUENCE          to towner_role;</w:t>
      </w:r>
    </w:p>
    <w:p w:rsidR="009C5670" w:rsidRPr="00DF2495" w:rsidRDefault="009C5670" w:rsidP="009C5670">
      <w:pPr>
        <w:pStyle w:val="sqlF9"/>
        <w:rPr>
          <w:rFonts w:asciiTheme="minorHAnsi" w:hAnsiTheme="minorHAnsi"/>
          <w:sz w:val="16"/>
          <w:szCs w:val="16"/>
          <w:rPrChange w:id="507" w:author="Hemmati" w:date="2016-12-16T10:22:00Z">
            <w:rPr>
              <w:rFonts w:asciiTheme="minorHAnsi" w:hAnsiTheme="minorHAnsi"/>
            </w:rPr>
          </w:rPrChange>
        </w:rPr>
      </w:pPr>
      <w:r w:rsidRPr="00DF2495">
        <w:rPr>
          <w:rFonts w:asciiTheme="minorHAnsi" w:hAnsiTheme="minorHAnsi"/>
          <w:sz w:val="16"/>
          <w:szCs w:val="16"/>
          <w:rPrChange w:id="508" w:author="Hemmati" w:date="2016-12-16T10:22:00Z">
            <w:rPr>
              <w:rFonts w:asciiTheme="minorHAnsi" w:hAnsiTheme="minorHAnsi"/>
            </w:rPr>
          </w:rPrChange>
        </w:rPr>
        <w:t>Grant    CREATE DATABASE LINK     to towner_role;</w:t>
      </w:r>
    </w:p>
    <w:p w:rsidR="009C5670" w:rsidRPr="00DF2495" w:rsidRDefault="009C5670" w:rsidP="009C5670">
      <w:pPr>
        <w:pStyle w:val="sqlF9"/>
        <w:rPr>
          <w:rFonts w:asciiTheme="minorHAnsi" w:hAnsiTheme="minorHAnsi"/>
          <w:sz w:val="16"/>
          <w:szCs w:val="16"/>
          <w:rPrChange w:id="509" w:author="Hemmati" w:date="2016-12-16T10:22:00Z">
            <w:rPr>
              <w:rFonts w:asciiTheme="minorHAnsi" w:hAnsiTheme="minorHAnsi"/>
            </w:rPr>
          </w:rPrChange>
        </w:rPr>
      </w:pPr>
      <w:r w:rsidRPr="00DF2495">
        <w:rPr>
          <w:rFonts w:asciiTheme="minorHAnsi" w:hAnsiTheme="minorHAnsi"/>
          <w:sz w:val="16"/>
          <w:szCs w:val="16"/>
          <w:rPrChange w:id="510" w:author="Hemmati" w:date="2016-12-16T10:22:00Z">
            <w:rPr>
              <w:rFonts w:asciiTheme="minorHAnsi" w:hAnsiTheme="minorHAnsi"/>
            </w:rPr>
          </w:rPrChange>
        </w:rPr>
        <w:t xml:space="preserve">Grant    CREATE PROCEDURE      </w:t>
      </w:r>
      <w:r w:rsidRPr="00DF2495">
        <w:rPr>
          <w:rFonts w:asciiTheme="minorHAnsi" w:hAnsiTheme="minorHAnsi"/>
          <w:sz w:val="16"/>
          <w:szCs w:val="16"/>
          <w:rPrChange w:id="511" w:author="Hemmati" w:date="2016-12-16T10:22:00Z">
            <w:rPr>
              <w:rFonts w:asciiTheme="minorHAnsi" w:hAnsiTheme="minorHAnsi"/>
            </w:rPr>
          </w:rPrChange>
        </w:rPr>
        <w:tab/>
        <w:t xml:space="preserve"> to towner_role;</w:t>
      </w:r>
    </w:p>
    <w:p w:rsidR="009C5670" w:rsidRPr="00DF2495" w:rsidRDefault="009C5670" w:rsidP="009C5670">
      <w:pPr>
        <w:pStyle w:val="sqlF9"/>
        <w:rPr>
          <w:rFonts w:asciiTheme="minorHAnsi" w:hAnsiTheme="minorHAnsi"/>
          <w:sz w:val="16"/>
          <w:szCs w:val="16"/>
          <w:rPrChange w:id="512" w:author="Hemmati" w:date="2016-12-16T10:22:00Z">
            <w:rPr>
              <w:rFonts w:asciiTheme="minorHAnsi" w:hAnsiTheme="minorHAnsi"/>
            </w:rPr>
          </w:rPrChange>
        </w:rPr>
      </w:pPr>
      <w:r w:rsidRPr="00DF2495">
        <w:rPr>
          <w:rFonts w:asciiTheme="minorHAnsi" w:hAnsiTheme="minorHAnsi"/>
          <w:sz w:val="16"/>
          <w:szCs w:val="16"/>
          <w:rPrChange w:id="513" w:author="Hemmati" w:date="2016-12-16T10:22:00Z">
            <w:rPr>
              <w:rFonts w:asciiTheme="minorHAnsi" w:hAnsiTheme="minorHAnsi"/>
            </w:rPr>
          </w:rPrChange>
        </w:rPr>
        <w:t xml:space="preserve">Grant    CREATE TRIGGER        </w:t>
      </w:r>
      <w:r w:rsidRPr="00DF2495">
        <w:rPr>
          <w:rFonts w:asciiTheme="minorHAnsi" w:hAnsiTheme="minorHAnsi"/>
          <w:sz w:val="16"/>
          <w:szCs w:val="16"/>
          <w:rPrChange w:id="514" w:author="Hemmati" w:date="2016-12-16T10:22:00Z">
            <w:rPr>
              <w:rFonts w:asciiTheme="minorHAnsi" w:hAnsiTheme="minorHAnsi"/>
            </w:rPr>
          </w:rPrChange>
        </w:rPr>
        <w:tab/>
        <w:t xml:space="preserve"> to towner_role;</w:t>
      </w:r>
    </w:p>
    <w:p w:rsidR="009C5670" w:rsidRPr="00DF2495" w:rsidRDefault="009C5670" w:rsidP="009C5670">
      <w:pPr>
        <w:pStyle w:val="sqlF9"/>
        <w:rPr>
          <w:rFonts w:asciiTheme="minorHAnsi" w:hAnsiTheme="minorHAnsi"/>
          <w:sz w:val="16"/>
          <w:szCs w:val="16"/>
          <w:rPrChange w:id="515" w:author="Hemmati" w:date="2016-12-16T10:22:00Z">
            <w:rPr>
              <w:rFonts w:asciiTheme="minorHAnsi" w:hAnsiTheme="minorHAnsi"/>
            </w:rPr>
          </w:rPrChange>
        </w:rPr>
      </w:pPr>
      <w:r w:rsidRPr="00DF2495">
        <w:rPr>
          <w:rFonts w:asciiTheme="minorHAnsi" w:hAnsiTheme="minorHAnsi"/>
          <w:sz w:val="16"/>
          <w:szCs w:val="16"/>
          <w:rPrChange w:id="516" w:author="Hemmati" w:date="2016-12-16T10:22:00Z">
            <w:rPr>
              <w:rFonts w:asciiTheme="minorHAnsi" w:hAnsiTheme="minorHAnsi"/>
            </w:rPr>
          </w:rPrChange>
        </w:rPr>
        <w:t xml:space="preserve">Grant    CREATE TYPE          </w:t>
      </w:r>
      <w:r w:rsidRPr="00DF2495">
        <w:rPr>
          <w:rFonts w:asciiTheme="minorHAnsi" w:hAnsiTheme="minorHAnsi"/>
          <w:sz w:val="16"/>
          <w:szCs w:val="16"/>
          <w:rPrChange w:id="517" w:author="Hemmati" w:date="2016-12-16T10:22:00Z">
            <w:rPr>
              <w:rFonts w:asciiTheme="minorHAnsi" w:hAnsiTheme="minorHAnsi"/>
            </w:rPr>
          </w:rPrChange>
        </w:rPr>
        <w:tab/>
        <w:t xml:space="preserve"> to towner_role;</w:t>
      </w:r>
    </w:p>
    <w:p w:rsidR="009C5670" w:rsidRPr="00DF2495" w:rsidRDefault="009C5670" w:rsidP="009C5670">
      <w:pPr>
        <w:pStyle w:val="sqlF9"/>
        <w:rPr>
          <w:rFonts w:asciiTheme="minorHAnsi" w:hAnsiTheme="minorHAnsi"/>
          <w:sz w:val="16"/>
          <w:szCs w:val="16"/>
          <w:rPrChange w:id="518" w:author="Hemmati" w:date="2016-12-16T10:22:00Z">
            <w:rPr>
              <w:rFonts w:asciiTheme="minorHAnsi" w:hAnsiTheme="minorHAnsi"/>
            </w:rPr>
          </w:rPrChange>
        </w:rPr>
      </w:pPr>
      <w:r w:rsidRPr="00DF2495">
        <w:rPr>
          <w:rFonts w:asciiTheme="minorHAnsi" w:hAnsiTheme="minorHAnsi"/>
          <w:sz w:val="16"/>
          <w:szCs w:val="16"/>
          <w:rPrChange w:id="519" w:author="Hemmati" w:date="2016-12-16T10:22:00Z">
            <w:rPr>
              <w:rFonts w:asciiTheme="minorHAnsi" w:hAnsiTheme="minorHAnsi"/>
            </w:rPr>
          </w:rPrChange>
        </w:rPr>
        <w:t xml:space="preserve">Grant    CREATE OPERATOR      </w:t>
      </w:r>
      <w:r w:rsidRPr="00DF2495">
        <w:rPr>
          <w:rFonts w:asciiTheme="minorHAnsi" w:hAnsiTheme="minorHAnsi"/>
          <w:sz w:val="16"/>
          <w:szCs w:val="16"/>
          <w:rPrChange w:id="520" w:author="Hemmati" w:date="2016-12-16T10:22:00Z">
            <w:rPr>
              <w:rFonts w:asciiTheme="minorHAnsi" w:hAnsiTheme="minorHAnsi"/>
            </w:rPr>
          </w:rPrChange>
        </w:rPr>
        <w:tab/>
        <w:t xml:space="preserve"> to towner_role;</w:t>
      </w:r>
    </w:p>
    <w:p w:rsidR="009C5670" w:rsidRPr="00DF2495" w:rsidRDefault="009C5670" w:rsidP="009C5670">
      <w:pPr>
        <w:pStyle w:val="sqlF9"/>
        <w:rPr>
          <w:rFonts w:asciiTheme="minorHAnsi" w:hAnsiTheme="minorHAnsi"/>
          <w:sz w:val="16"/>
          <w:szCs w:val="16"/>
          <w:rPrChange w:id="521" w:author="Hemmati" w:date="2016-12-16T10:22:00Z">
            <w:rPr>
              <w:rFonts w:asciiTheme="minorHAnsi" w:hAnsiTheme="minorHAnsi"/>
            </w:rPr>
          </w:rPrChange>
        </w:rPr>
      </w:pPr>
      <w:r w:rsidRPr="00DF2495">
        <w:rPr>
          <w:rFonts w:asciiTheme="minorHAnsi" w:hAnsiTheme="minorHAnsi"/>
          <w:sz w:val="16"/>
          <w:szCs w:val="16"/>
          <w:rPrChange w:id="522" w:author="Hemmati" w:date="2016-12-16T10:22:00Z">
            <w:rPr>
              <w:rFonts w:asciiTheme="minorHAnsi" w:hAnsiTheme="minorHAnsi"/>
            </w:rPr>
          </w:rPrChange>
        </w:rPr>
        <w:t xml:space="preserve">Grant    CREATE INDEXTYPE     </w:t>
      </w:r>
      <w:r w:rsidRPr="00DF2495">
        <w:rPr>
          <w:rFonts w:asciiTheme="minorHAnsi" w:hAnsiTheme="minorHAnsi"/>
          <w:sz w:val="16"/>
          <w:szCs w:val="16"/>
          <w:rPrChange w:id="523" w:author="Hemmati" w:date="2016-12-16T10:22:00Z">
            <w:rPr>
              <w:rFonts w:asciiTheme="minorHAnsi" w:hAnsiTheme="minorHAnsi"/>
            </w:rPr>
          </w:rPrChange>
        </w:rPr>
        <w:tab/>
        <w:t xml:space="preserve"> to towner_role;</w:t>
      </w:r>
    </w:p>
    <w:p w:rsidR="009C5670" w:rsidRPr="00DF2495" w:rsidRDefault="009C5670" w:rsidP="009C5670">
      <w:pPr>
        <w:pStyle w:val="sqlF9"/>
        <w:rPr>
          <w:rFonts w:asciiTheme="minorHAnsi" w:hAnsiTheme="minorHAnsi"/>
          <w:sz w:val="16"/>
          <w:szCs w:val="16"/>
          <w:rPrChange w:id="524" w:author="Hemmati" w:date="2016-12-16T10:22:00Z">
            <w:rPr>
              <w:rFonts w:asciiTheme="minorHAnsi" w:hAnsiTheme="minorHAnsi"/>
            </w:rPr>
          </w:rPrChange>
        </w:rPr>
      </w:pPr>
      <w:r w:rsidRPr="00DF2495">
        <w:rPr>
          <w:rFonts w:asciiTheme="minorHAnsi" w:hAnsiTheme="minorHAnsi"/>
          <w:sz w:val="16"/>
          <w:szCs w:val="16"/>
          <w:rPrChange w:id="525" w:author="Hemmati" w:date="2016-12-16T10:22:00Z">
            <w:rPr>
              <w:rFonts w:asciiTheme="minorHAnsi" w:hAnsiTheme="minorHAnsi"/>
            </w:rPr>
          </w:rPrChange>
        </w:rPr>
        <w:t xml:space="preserve">Grant    BACKUP ANY TABLE     </w:t>
      </w:r>
      <w:r w:rsidRPr="00DF2495">
        <w:rPr>
          <w:rFonts w:asciiTheme="minorHAnsi" w:hAnsiTheme="minorHAnsi"/>
          <w:sz w:val="16"/>
          <w:szCs w:val="16"/>
          <w:rPrChange w:id="526" w:author="Hemmati" w:date="2016-12-16T10:22:00Z">
            <w:rPr>
              <w:rFonts w:asciiTheme="minorHAnsi" w:hAnsiTheme="minorHAnsi"/>
            </w:rPr>
          </w:rPrChange>
        </w:rPr>
        <w:tab/>
        <w:t xml:space="preserve"> to towner_role;</w:t>
      </w:r>
    </w:p>
    <w:p w:rsidR="009C5670" w:rsidRPr="00DF2495" w:rsidRDefault="009C5670" w:rsidP="009C5670">
      <w:pPr>
        <w:pStyle w:val="sqlF9"/>
        <w:rPr>
          <w:rFonts w:asciiTheme="minorHAnsi" w:hAnsiTheme="minorHAnsi"/>
          <w:sz w:val="16"/>
          <w:szCs w:val="16"/>
          <w:rPrChange w:id="527" w:author="Hemmati" w:date="2016-12-16T10:22:00Z">
            <w:rPr>
              <w:rFonts w:asciiTheme="minorHAnsi" w:hAnsiTheme="minorHAnsi"/>
            </w:rPr>
          </w:rPrChange>
        </w:rPr>
      </w:pPr>
    </w:p>
    <w:p w:rsidR="009C5670" w:rsidRPr="00DF2495" w:rsidRDefault="009C5670" w:rsidP="009C5670">
      <w:pPr>
        <w:pStyle w:val="sqlF9"/>
        <w:rPr>
          <w:rFonts w:asciiTheme="minorHAnsi" w:hAnsiTheme="minorHAnsi"/>
          <w:sz w:val="16"/>
          <w:szCs w:val="16"/>
          <w:rPrChange w:id="528" w:author="Hemmati" w:date="2016-12-16T10:22:00Z">
            <w:rPr>
              <w:rFonts w:asciiTheme="minorHAnsi" w:hAnsiTheme="minorHAnsi"/>
            </w:rPr>
          </w:rPrChange>
        </w:rPr>
      </w:pPr>
      <w:r w:rsidRPr="00DF2495">
        <w:rPr>
          <w:rFonts w:asciiTheme="minorHAnsi" w:hAnsiTheme="minorHAnsi"/>
          <w:sz w:val="16"/>
          <w:szCs w:val="16"/>
          <w:rPrChange w:id="529" w:author="Hemmati" w:date="2016-12-16T10:22:00Z">
            <w:rPr>
              <w:rFonts w:asciiTheme="minorHAnsi" w:hAnsiTheme="minorHAnsi"/>
            </w:rPr>
          </w:rPrChange>
        </w:rPr>
        <w:t xml:space="preserve">SELECT </w:t>
      </w:r>
      <w:r w:rsidRPr="00DF2495">
        <w:rPr>
          <w:rFonts w:asciiTheme="minorHAnsi" w:hAnsiTheme="minorHAnsi"/>
          <w:sz w:val="16"/>
          <w:szCs w:val="16"/>
          <w:rPrChange w:id="530" w:author="Hemmati" w:date="2016-12-16T10:22:00Z">
            <w:rPr>
              <w:rFonts w:asciiTheme="minorHAnsi" w:hAnsiTheme="minorHAnsi"/>
            </w:rPr>
          </w:rPrChange>
        </w:rPr>
        <w:tab/>
        <w:t xml:space="preserve">* </w:t>
      </w:r>
    </w:p>
    <w:p w:rsidR="009C5670" w:rsidRPr="00DF2495" w:rsidRDefault="009C5670" w:rsidP="009C5670">
      <w:pPr>
        <w:pStyle w:val="sqlF9"/>
        <w:rPr>
          <w:rFonts w:asciiTheme="minorHAnsi" w:hAnsiTheme="minorHAnsi"/>
          <w:sz w:val="16"/>
          <w:szCs w:val="16"/>
          <w:rPrChange w:id="531" w:author="Hemmati" w:date="2016-12-16T10:22:00Z">
            <w:rPr>
              <w:rFonts w:asciiTheme="minorHAnsi" w:hAnsiTheme="minorHAnsi"/>
            </w:rPr>
          </w:rPrChange>
        </w:rPr>
      </w:pPr>
      <w:r w:rsidRPr="00DF2495">
        <w:rPr>
          <w:rFonts w:asciiTheme="minorHAnsi" w:hAnsiTheme="minorHAnsi"/>
          <w:sz w:val="16"/>
          <w:szCs w:val="16"/>
          <w:rPrChange w:id="532" w:author="Hemmati" w:date="2016-12-16T10:22:00Z">
            <w:rPr>
              <w:rFonts w:asciiTheme="minorHAnsi" w:hAnsiTheme="minorHAnsi"/>
            </w:rPr>
          </w:rPrChange>
        </w:rPr>
        <w:t xml:space="preserve">FROM </w:t>
      </w:r>
      <w:r w:rsidRPr="00DF2495">
        <w:rPr>
          <w:rFonts w:asciiTheme="minorHAnsi" w:hAnsiTheme="minorHAnsi"/>
          <w:sz w:val="16"/>
          <w:szCs w:val="16"/>
          <w:rPrChange w:id="533" w:author="Hemmati" w:date="2016-12-16T10:22:00Z">
            <w:rPr>
              <w:rFonts w:asciiTheme="minorHAnsi" w:hAnsiTheme="minorHAnsi"/>
            </w:rPr>
          </w:rPrChange>
        </w:rPr>
        <w:tab/>
        <w:t>ROLE_SYS_PRIVS</w:t>
      </w:r>
    </w:p>
    <w:p w:rsidR="009C5670" w:rsidRPr="00DF2495" w:rsidRDefault="009C5670" w:rsidP="009C5670">
      <w:pPr>
        <w:pStyle w:val="sqlF9"/>
        <w:rPr>
          <w:rFonts w:asciiTheme="minorHAnsi" w:hAnsiTheme="minorHAnsi"/>
          <w:sz w:val="16"/>
          <w:szCs w:val="16"/>
          <w:rPrChange w:id="534" w:author="Hemmati" w:date="2016-12-16T10:22:00Z">
            <w:rPr>
              <w:rFonts w:asciiTheme="minorHAnsi" w:hAnsiTheme="minorHAnsi"/>
            </w:rPr>
          </w:rPrChange>
        </w:rPr>
      </w:pPr>
      <w:r w:rsidRPr="00DF2495">
        <w:rPr>
          <w:rFonts w:asciiTheme="minorHAnsi" w:hAnsiTheme="minorHAnsi"/>
          <w:sz w:val="16"/>
          <w:szCs w:val="16"/>
          <w:rPrChange w:id="535" w:author="Hemmati" w:date="2016-12-16T10:22:00Z">
            <w:rPr>
              <w:rFonts w:asciiTheme="minorHAnsi" w:hAnsiTheme="minorHAnsi"/>
            </w:rPr>
          </w:rPrChange>
        </w:rPr>
        <w:t xml:space="preserve">WHERE </w:t>
      </w:r>
      <w:r w:rsidRPr="00DF2495">
        <w:rPr>
          <w:rFonts w:asciiTheme="minorHAnsi" w:hAnsiTheme="minorHAnsi"/>
          <w:sz w:val="16"/>
          <w:szCs w:val="16"/>
          <w:rPrChange w:id="536" w:author="Hemmati" w:date="2016-12-16T10:22:00Z">
            <w:rPr>
              <w:rFonts w:asciiTheme="minorHAnsi" w:hAnsiTheme="minorHAnsi"/>
            </w:rPr>
          </w:rPrChange>
        </w:rPr>
        <w:tab/>
        <w:t>ROLE LIKE '%TOWNER%';</w:t>
      </w:r>
    </w:p>
    <w:p w:rsidR="009C5670" w:rsidRPr="00DF2495" w:rsidRDefault="009C5670" w:rsidP="009C5670">
      <w:pPr>
        <w:pStyle w:val="sqlF9"/>
        <w:rPr>
          <w:rFonts w:asciiTheme="minorHAnsi" w:hAnsiTheme="minorHAnsi"/>
          <w:sz w:val="16"/>
          <w:szCs w:val="16"/>
          <w:rPrChange w:id="537" w:author="Hemmati" w:date="2016-12-16T10:22:00Z">
            <w:rPr>
              <w:rFonts w:asciiTheme="minorHAnsi" w:hAnsiTheme="minorHAnsi"/>
            </w:rPr>
          </w:rPrChange>
        </w:rPr>
      </w:pPr>
      <w:r w:rsidRPr="00DF2495">
        <w:rPr>
          <w:rFonts w:asciiTheme="minorHAnsi" w:hAnsiTheme="minorHAnsi"/>
          <w:sz w:val="16"/>
          <w:szCs w:val="16"/>
          <w:rPrChange w:id="538" w:author="Hemmati" w:date="2016-12-16T10:22:00Z">
            <w:rPr>
              <w:rFonts w:asciiTheme="minorHAnsi" w:hAnsiTheme="minorHAnsi"/>
            </w:rPr>
          </w:rPrChange>
        </w:rPr>
        <w:t xml:space="preserve">ROLE                          </w:t>
      </w:r>
      <w:r w:rsidRPr="00DF2495">
        <w:rPr>
          <w:rFonts w:asciiTheme="minorHAnsi" w:hAnsiTheme="minorHAnsi"/>
          <w:sz w:val="16"/>
          <w:szCs w:val="16"/>
          <w:rPrChange w:id="539" w:author="Hemmati" w:date="2016-12-16T10:22:00Z">
            <w:rPr>
              <w:rFonts w:asciiTheme="minorHAnsi" w:hAnsiTheme="minorHAnsi"/>
            </w:rPr>
          </w:rPrChange>
        </w:rPr>
        <w:tab/>
        <w:t xml:space="preserve">    PRIVILEGE                                 ADM</w:t>
      </w:r>
    </w:p>
    <w:p w:rsidR="009C5670" w:rsidRPr="00DF2495" w:rsidRDefault="009C5670" w:rsidP="009C5670">
      <w:pPr>
        <w:pStyle w:val="sqlF9"/>
        <w:rPr>
          <w:rFonts w:asciiTheme="minorHAnsi" w:hAnsiTheme="minorHAnsi"/>
          <w:sz w:val="16"/>
          <w:szCs w:val="16"/>
          <w:rPrChange w:id="540" w:author="Hemmati" w:date="2016-12-16T10:22:00Z">
            <w:rPr>
              <w:rFonts w:asciiTheme="minorHAnsi" w:hAnsiTheme="minorHAnsi"/>
            </w:rPr>
          </w:rPrChange>
        </w:rPr>
      </w:pPr>
      <w:r w:rsidRPr="00DF2495">
        <w:rPr>
          <w:rFonts w:asciiTheme="minorHAnsi" w:hAnsiTheme="minorHAnsi"/>
          <w:sz w:val="16"/>
          <w:szCs w:val="16"/>
          <w:rPrChange w:id="541" w:author="Hemmati" w:date="2016-12-16T10:22:00Z">
            <w:rPr>
              <w:rFonts w:asciiTheme="minorHAnsi" w:hAnsiTheme="minorHAnsi"/>
            </w:rPr>
          </w:rPrChange>
        </w:rPr>
        <w:t>------------------------------ ----------------------------------------   -----------</w:t>
      </w:r>
    </w:p>
    <w:p w:rsidR="009C5670" w:rsidRPr="00DF2495" w:rsidRDefault="009C5670" w:rsidP="009C5670">
      <w:pPr>
        <w:pStyle w:val="sqlF9"/>
        <w:rPr>
          <w:rFonts w:asciiTheme="minorHAnsi" w:hAnsiTheme="minorHAnsi"/>
          <w:sz w:val="16"/>
          <w:szCs w:val="16"/>
          <w:rPrChange w:id="542" w:author="Hemmati" w:date="2016-12-16T10:22:00Z">
            <w:rPr>
              <w:rFonts w:asciiTheme="minorHAnsi" w:hAnsiTheme="minorHAnsi"/>
            </w:rPr>
          </w:rPrChange>
        </w:rPr>
      </w:pPr>
      <w:r w:rsidRPr="00DF2495">
        <w:rPr>
          <w:rFonts w:asciiTheme="minorHAnsi" w:hAnsiTheme="minorHAnsi"/>
          <w:sz w:val="16"/>
          <w:szCs w:val="16"/>
          <w:rPrChange w:id="543" w:author="Hemmati" w:date="2016-12-16T10:22:00Z">
            <w:rPr>
              <w:rFonts w:asciiTheme="minorHAnsi" w:hAnsiTheme="minorHAnsi"/>
            </w:rPr>
          </w:rPrChange>
        </w:rPr>
        <w:t xml:space="preserve">TOWNER_ROLE                           </w:t>
      </w:r>
      <w:r w:rsidRPr="00DF2495">
        <w:rPr>
          <w:rFonts w:asciiTheme="minorHAnsi" w:hAnsiTheme="minorHAnsi"/>
          <w:sz w:val="16"/>
          <w:szCs w:val="16"/>
          <w:rPrChange w:id="544" w:author="Hemmati" w:date="2016-12-16T10:22:00Z">
            <w:rPr>
              <w:rFonts w:asciiTheme="minorHAnsi" w:hAnsiTheme="minorHAnsi"/>
            </w:rPr>
          </w:rPrChange>
        </w:rPr>
        <w:tab/>
        <w:t>ALTER SESSION                           NO</w:t>
      </w:r>
    </w:p>
    <w:p w:rsidR="009C5670" w:rsidRPr="00DF2495" w:rsidRDefault="009C5670" w:rsidP="009C5670">
      <w:pPr>
        <w:pStyle w:val="sqlF9"/>
        <w:rPr>
          <w:rFonts w:asciiTheme="minorHAnsi" w:hAnsiTheme="minorHAnsi"/>
          <w:sz w:val="16"/>
          <w:szCs w:val="16"/>
          <w:rPrChange w:id="545" w:author="Hemmati" w:date="2016-12-16T10:22:00Z">
            <w:rPr>
              <w:rFonts w:asciiTheme="minorHAnsi" w:hAnsiTheme="minorHAnsi"/>
            </w:rPr>
          </w:rPrChange>
        </w:rPr>
      </w:pPr>
      <w:r w:rsidRPr="00DF2495">
        <w:rPr>
          <w:rFonts w:asciiTheme="minorHAnsi" w:hAnsiTheme="minorHAnsi"/>
          <w:sz w:val="16"/>
          <w:szCs w:val="16"/>
          <w:rPrChange w:id="546" w:author="Hemmati" w:date="2016-12-16T10:22:00Z">
            <w:rPr>
              <w:rFonts w:asciiTheme="minorHAnsi" w:hAnsiTheme="minorHAnsi"/>
            </w:rPr>
          </w:rPrChange>
        </w:rPr>
        <w:t xml:space="preserve">TOWNER_ROLE                           </w:t>
      </w:r>
      <w:r w:rsidRPr="00DF2495">
        <w:rPr>
          <w:rFonts w:asciiTheme="minorHAnsi" w:hAnsiTheme="minorHAnsi"/>
          <w:sz w:val="16"/>
          <w:szCs w:val="16"/>
          <w:rPrChange w:id="547" w:author="Hemmati" w:date="2016-12-16T10:22:00Z">
            <w:rPr>
              <w:rFonts w:asciiTheme="minorHAnsi" w:hAnsiTheme="minorHAnsi"/>
            </w:rPr>
          </w:rPrChange>
        </w:rPr>
        <w:tab/>
        <w:t>CREATE VIEW                             NO</w:t>
      </w:r>
    </w:p>
    <w:p w:rsidR="009C5670" w:rsidRPr="00DF2495" w:rsidRDefault="009C5670" w:rsidP="009C5670">
      <w:pPr>
        <w:pStyle w:val="sqlF9"/>
        <w:rPr>
          <w:rFonts w:asciiTheme="minorHAnsi" w:hAnsiTheme="minorHAnsi"/>
          <w:sz w:val="16"/>
          <w:szCs w:val="16"/>
          <w:rPrChange w:id="548" w:author="Hemmati" w:date="2016-12-16T10:22:00Z">
            <w:rPr>
              <w:rFonts w:asciiTheme="minorHAnsi" w:hAnsiTheme="minorHAnsi"/>
            </w:rPr>
          </w:rPrChange>
        </w:rPr>
      </w:pPr>
      <w:r w:rsidRPr="00DF2495">
        <w:rPr>
          <w:rFonts w:asciiTheme="minorHAnsi" w:hAnsiTheme="minorHAnsi"/>
          <w:sz w:val="16"/>
          <w:szCs w:val="16"/>
          <w:rPrChange w:id="549" w:author="Hemmati" w:date="2016-12-16T10:22:00Z">
            <w:rPr>
              <w:rFonts w:asciiTheme="minorHAnsi" w:hAnsiTheme="minorHAnsi"/>
            </w:rPr>
          </w:rPrChange>
        </w:rPr>
        <w:lastRenderedPageBreak/>
        <w:t xml:space="preserve">TOWNER_ROLE                           </w:t>
      </w:r>
      <w:r w:rsidRPr="00DF2495">
        <w:rPr>
          <w:rFonts w:asciiTheme="minorHAnsi" w:hAnsiTheme="minorHAnsi"/>
          <w:sz w:val="16"/>
          <w:szCs w:val="16"/>
          <w:rPrChange w:id="550" w:author="Hemmati" w:date="2016-12-16T10:22:00Z">
            <w:rPr>
              <w:rFonts w:asciiTheme="minorHAnsi" w:hAnsiTheme="minorHAnsi"/>
            </w:rPr>
          </w:rPrChange>
        </w:rPr>
        <w:tab/>
        <w:t>CREATE OPERATOR                         NO</w:t>
      </w:r>
    </w:p>
    <w:p w:rsidR="009C5670" w:rsidRPr="00DF2495" w:rsidRDefault="009C5670" w:rsidP="009C5670">
      <w:pPr>
        <w:pStyle w:val="sqlF9"/>
        <w:rPr>
          <w:rFonts w:asciiTheme="minorHAnsi" w:hAnsiTheme="minorHAnsi"/>
          <w:sz w:val="16"/>
          <w:szCs w:val="16"/>
          <w:rPrChange w:id="551" w:author="Hemmati" w:date="2016-12-16T10:22:00Z">
            <w:rPr>
              <w:rFonts w:asciiTheme="minorHAnsi" w:hAnsiTheme="minorHAnsi"/>
            </w:rPr>
          </w:rPrChange>
        </w:rPr>
      </w:pPr>
      <w:r w:rsidRPr="00DF2495">
        <w:rPr>
          <w:rFonts w:asciiTheme="minorHAnsi" w:hAnsiTheme="minorHAnsi"/>
          <w:sz w:val="16"/>
          <w:szCs w:val="16"/>
          <w:rPrChange w:id="552" w:author="Hemmati" w:date="2016-12-16T10:22:00Z">
            <w:rPr>
              <w:rFonts w:asciiTheme="minorHAnsi" w:hAnsiTheme="minorHAnsi"/>
            </w:rPr>
          </w:rPrChange>
        </w:rPr>
        <w:t xml:space="preserve">TOWNER_ROLE                           </w:t>
      </w:r>
      <w:r w:rsidRPr="00DF2495">
        <w:rPr>
          <w:rFonts w:asciiTheme="minorHAnsi" w:hAnsiTheme="minorHAnsi"/>
          <w:sz w:val="16"/>
          <w:szCs w:val="16"/>
          <w:rPrChange w:id="553" w:author="Hemmati" w:date="2016-12-16T10:22:00Z">
            <w:rPr>
              <w:rFonts w:asciiTheme="minorHAnsi" w:hAnsiTheme="minorHAnsi"/>
            </w:rPr>
          </w:rPrChange>
        </w:rPr>
        <w:tab/>
        <w:t>CREATE SESSION                          NO</w:t>
      </w:r>
    </w:p>
    <w:p w:rsidR="009C5670" w:rsidRPr="00DF2495" w:rsidRDefault="009C5670" w:rsidP="009C5670">
      <w:pPr>
        <w:pStyle w:val="sqlF9"/>
        <w:rPr>
          <w:rFonts w:asciiTheme="minorHAnsi" w:hAnsiTheme="minorHAnsi"/>
          <w:sz w:val="16"/>
          <w:szCs w:val="16"/>
          <w:rPrChange w:id="554" w:author="Hemmati" w:date="2016-12-16T10:22:00Z">
            <w:rPr>
              <w:rFonts w:asciiTheme="minorHAnsi" w:hAnsiTheme="minorHAnsi"/>
            </w:rPr>
          </w:rPrChange>
        </w:rPr>
      </w:pPr>
      <w:r w:rsidRPr="00DF2495">
        <w:rPr>
          <w:rFonts w:asciiTheme="minorHAnsi" w:hAnsiTheme="minorHAnsi"/>
          <w:sz w:val="16"/>
          <w:szCs w:val="16"/>
          <w:rPrChange w:id="555" w:author="Hemmati" w:date="2016-12-16T10:22:00Z">
            <w:rPr>
              <w:rFonts w:asciiTheme="minorHAnsi" w:hAnsiTheme="minorHAnsi"/>
            </w:rPr>
          </w:rPrChange>
        </w:rPr>
        <w:t xml:space="preserve">TOWNER_ROLE                    </w:t>
      </w:r>
      <w:r w:rsidRPr="00DF2495">
        <w:rPr>
          <w:rFonts w:asciiTheme="minorHAnsi" w:hAnsiTheme="minorHAnsi"/>
          <w:sz w:val="16"/>
          <w:szCs w:val="16"/>
          <w:rPrChange w:id="556" w:author="Hemmati" w:date="2016-12-16T10:22:00Z">
            <w:rPr>
              <w:rFonts w:asciiTheme="minorHAnsi" w:hAnsiTheme="minorHAnsi"/>
            </w:rPr>
          </w:rPrChange>
        </w:rPr>
        <w:tab/>
      </w:r>
      <w:r w:rsidRPr="00DF2495">
        <w:rPr>
          <w:rFonts w:asciiTheme="minorHAnsi" w:hAnsiTheme="minorHAnsi"/>
          <w:sz w:val="16"/>
          <w:szCs w:val="16"/>
          <w:rPrChange w:id="557" w:author="Hemmati" w:date="2016-12-16T10:22:00Z">
            <w:rPr>
              <w:rFonts w:asciiTheme="minorHAnsi" w:hAnsiTheme="minorHAnsi"/>
            </w:rPr>
          </w:rPrChange>
        </w:rPr>
        <w:tab/>
        <w:t>CREATE TYPE                             NO</w:t>
      </w:r>
    </w:p>
    <w:p w:rsidR="009C5670" w:rsidRPr="00DF2495" w:rsidRDefault="009C5670" w:rsidP="009C5670">
      <w:pPr>
        <w:pStyle w:val="sqlF9"/>
        <w:rPr>
          <w:rFonts w:asciiTheme="minorHAnsi" w:hAnsiTheme="minorHAnsi"/>
          <w:sz w:val="16"/>
          <w:szCs w:val="16"/>
          <w:rPrChange w:id="558" w:author="Hemmati" w:date="2016-12-16T10:22:00Z">
            <w:rPr>
              <w:rFonts w:asciiTheme="minorHAnsi" w:hAnsiTheme="minorHAnsi"/>
            </w:rPr>
          </w:rPrChange>
        </w:rPr>
      </w:pPr>
      <w:r w:rsidRPr="00DF2495">
        <w:rPr>
          <w:rFonts w:asciiTheme="minorHAnsi" w:hAnsiTheme="minorHAnsi"/>
          <w:sz w:val="16"/>
          <w:szCs w:val="16"/>
          <w:rPrChange w:id="559" w:author="Hemmati" w:date="2016-12-16T10:22:00Z">
            <w:rPr>
              <w:rFonts w:asciiTheme="minorHAnsi" w:hAnsiTheme="minorHAnsi"/>
            </w:rPr>
          </w:rPrChange>
        </w:rPr>
        <w:t xml:space="preserve">TOWNER_ROLE                    </w:t>
      </w:r>
      <w:r w:rsidRPr="00DF2495">
        <w:rPr>
          <w:rFonts w:asciiTheme="minorHAnsi" w:hAnsiTheme="minorHAnsi"/>
          <w:sz w:val="16"/>
          <w:szCs w:val="16"/>
          <w:rPrChange w:id="560" w:author="Hemmati" w:date="2016-12-16T10:22:00Z">
            <w:rPr>
              <w:rFonts w:asciiTheme="minorHAnsi" w:hAnsiTheme="minorHAnsi"/>
            </w:rPr>
          </w:rPrChange>
        </w:rPr>
        <w:tab/>
      </w:r>
      <w:r w:rsidRPr="00DF2495">
        <w:rPr>
          <w:rFonts w:asciiTheme="minorHAnsi" w:hAnsiTheme="minorHAnsi"/>
          <w:sz w:val="16"/>
          <w:szCs w:val="16"/>
          <w:rPrChange w:id="561" w:author="Hemmati" w:date="2016-12-16T10:22:00Z">
            <w:rPr>
              <w:rFonts w:asciiTheme="minorHAnsi" w:hAnsiTheme="minorHAnsi"/>
            </w:rPr>
          </w:rPrChange>
        </w:rPr>
        <w:tab/>
        <w:t xml:space="preserve">CREATE SYNONYM                     </w:t>
      </w:r>
      <w:r w:rsidRPr="00DF2495">
        <w:rPr>
          <w:rFonts w:asciiTheme="minorHAnsi" w:hAnsiTheme="minorHAnsi"/>
          <w:sz w:val="16"/>
          <w:szCs w:val="16"/>
          <w:rPrChange w:id="562" w:author="Hemmati" w:date="2016-12-16T10:22:00Z">
            <w:rPr>
              <w:rFonts w:asciiTheme="minorHAnsi" w:hAnsiTheme="minorHAnsi"/>
            </w:rPr>
          </w:rPrChange>
        </w:rPr>
        <w:tab/>
        <w:t>NO</w:t>
      </w:r>
    </w:p>
    <w:p w:rsidR="009C5670" w:rsidRPr="00DF2495" w:rsidRDefault="009C5670" w:rsidP="009C5670">
      <w:pPr>
        <w:pStyle w:val="sqlF9"/>
        <w:rPr>
          <w:rFonts w:asciiTheme="minorHAnsi" w:hAnsiTheme="minorHAnsi"/>
          <w:sz w:val="16"/>
          <w:szCs w:val="16"/>
          <w:rPrChange w:id="563" w:author="Hemmati" w:date="2016-12-16T10:22:00Z">
            <w:rPr>
              <w:rFonts w:asciiTheme="minorHAnsi" w:hAnsiTheme="minorHAnsi"/>
            </w:rPr>
          </w:rPrChange>
        </w:rPr>
      </w:pPr>
      <w:r w:rsidRPr="00DF2495">
        <w:rPr>
          <w:rFonts w:asciiTheme="minorHAnsi" w:hAnsiTheme="minorHAnsi"/>
          <w:sz w:val="16"/>
          <w:szCs w:val="16"/>
          <w:rPrChange w:id="564" w:author="Hemmati" w:date="2016-12-16T10:22:00Z">
            <w:rPr>
              <w:rFonts w:asciiTheme="minorHAnsi" w:hAnsiTheme="minorHAnsi"/>
            </w:rPr>
          </w:rPrChange>
        </w:rPr>
        <w:t xml:space="preserve">TOWNER_ROLE                    </w:t>
      </w:r>
      <w:r w:rsidRPr="00DF2495">
        <w:rPr>
          <w:rFonts w:asciiTheme="minorHAnsi" w:hAnsiTheme="minorHAnsi"/>
          <w:sz w:val="16"/>
          <w:szCs w:val="16"/>
          <w:rPrChange w:id="565" w:author="Hemmati" w:date="2016-12-16T10:22:00Z">
            <w:rPr>
              <w:rFonts w:asciiTheme="minorHAnsi" w:hAnsiTheme="minorHAnsi"/>
            </w:rPr>
          </w:rPrChange>
        </w:rPr>
        <w:tab/>
      </w:r>
      <w:r w:rsidRPr="00DF2495">
        <w:rPr>
          <w:rFonts w:asciiTheme="minorHAnsi" w:hAnsiTheme="minorHAnsi"/>
          <w:sz w:val="16"/>
          <w:szCs w:val="16"/>
          <w:rPrChange w:id="566" w:author="Hemmati" w:date="2016-12-16T10:22:00Z">
            <w:rPr>
              <w:rFonts w:asciiTheme="minorHAnsi" w:hAnsiTheme="minorHAnsi"/>
            </w:rPr>
          </w:rPrChange>
        </w:rPr>
        <w:tab/>
        <w:t xml:space="preserve">CREATE SEQUENCE                   </w:t>
      </w:r>
      <w:r w:rsidRPr="00DF2495">
        <w:rPr>
          <w:rFonts w:asciiTheme="minorHAnsi" w:hAnsiTheme="minorHAnsi"/>
          <w:sz w:val="16"/>
          <w:szCs w:val="16"/>
          <w:rPrChange w:id="567" w:author="Hemmati" w:date="2016-12-16T10:22:00Z">
            <w:rPr>
              <w:rFonts w:asciiTheme="minorHAnsi" w:hAnsiTheme="minorHAnsi"/>
            </w:rPr>
          </w:rPrChange>
        </w:rPr>
        <w:tab/>
        <w:t>NO</w:t>
      </w:r>
    </w:p>
    <w:p w:rsidR="009C5670" w:rsidRPr="00DF2495" w:rsidRDefault="009C5670" w:rsidP="009C5670">
      <w:pPr>
        <w:pStyle w:val="sqlF9"/>
        <w:rPr>
          <w:rFonts w:asciiTheme="minorHAnsi" w:hAnsiTheme="minorHAnsi"/>
          <w:sz w:val="16"/>
          <w:szCs w:val="16"/>
          <w:rPrChange w:id="568" w:author="Hemmati" w:date="2016-12-16T10:22:00Z">
            <w:rPr>
              <w:rFonts w:asciiTheme="minorHAnsi" w:hAnsiTheme="minorHAnsi"/>
            </w:rPr>
          </w:rPrChange>
        </w:rPr>
      </w:pPr>
      <w:r w:rsidRPr="00DF2495">
        <w:rPr>
          <w:rFonts w:asciiTheme="minorHAnsi" w:hAnsiTheme="minorHAnsi"/>
          <w:sz w:val="16"/>
          <w:szCs w:val="16"/>
          <w:rPrChange w:id="569" w:author="Hemmati" w:date="2016-12-16T10:22:00Z">
            <w:rPr>
              <w:rFonts w:asciiTheme="minorHAnsi" w:hAnsiTheme="minorHAnsi"/>
            </w:rPr>
          </w:rPrChange>
        </w:rPr>
        <w:t xml:space="preserve">TOWNER_ROLE                    </w:t>
      </w:r>
      <w:r w:rsidRPr="00DF2495">
        <w:rPr>
          <w:rFonts w:asciiTheme="minorHAnsi" w:hAnsiTheme="minorHAnsi"/>
          <w:sz w:val="16"/>
          <w:szCs w:val="16"/>
          <w:rPrChange w:id="570" w:author="Hemmati" w:date="2016-12-16T10:22:00Z">
            <w:rPr>
              <w:rFonts w:asciiTheme="minorHAnsi" w:hAnsiTheme="minorHAnsi"/>
            </w:rPr>
          </w:rPrChange>
        </w:rPr>
        <w:tab/>
      </w:r>
      <w:r w:rsidRPr="00DF2495">
        <w:rPr>
          <w:rFonts w:asciiTheme="minorHAnsi" w:hAnsiTheme="minorHAnsi"/>
          <w:sz w:val="16"/>
          <w:szCs w:val="16"/>
          <w:rPrChange w:id="571" w:author="Hemmati" w:date="2016-12-16T10:22:00Z">
            <w:rPr>
              <w:rFonts w:asciiTheme="minorHAnsi" w:hAnsiTheme="minorHAnsi"/>
            </w:rPr>
          </w:rPrChange>
        </w:rPr>
        <w:tab/>
        <w:t xml:space="preserve">CREATE DATABASE LINK           </w:t>
      </w:r>
      <w:r w:rsidRPr="00DF2495">
        <w:rPr>
          <w:rFonts w:asciiTheme="minorHAnsi" w:hAnsiTheme="minorHAnsi"/>
          <w:sz w:val="16"/>
          <w:szCs w:val="16"/>
          <w:rPrChange w:id="572" w:author="Hemmati" w:date="2016-12-16T10:22:00Z">
            <w:rPr>
              <w:rFonts w:asciiTheme="minorHAnsi" w:hAnsiTheme="minorHAnsi"/>
            </w:rPr>
          </w:rPrChange>
        </w:rPr>
        <w:tab/>
      </w:r>
      <w:r w:rsidRPr="00DF2495">
        <w:rPr>
          <w:rFonts w:asciiTheme="minorHAnsi" w:hAnsiTheme="minorHAnsi"/>
          <w:sz w:val="16"/>
          <w:szCs w:val="16"/>
          <w:rPrChange w:id="573" w:author="Hemmati" w:date="2016-12-16T10:22:00Z">
            <w:rPr>
              <w:rFonts w:asciiTheme="minorHAnsi" w:hAnsiTheme="minorHAnsi"/>
            </w:rPr>
          </w:rPrChange>
        </w:rPr>
        <w:tab/>
        <w:t>NO</w:t>
      </w:r>
    </w:p>
    <w:p w:rsidR="009C5670" w:rsidRPr="00DF2495" w:rsidRDefault="009C5670" w:rsidP="009C5670">
      <w:pPr>
        <w:pStyle w:val="sqlF9"/>
        <w:rPr>
          <w:rFonts w:asciiTheme="minorHAnsi" w:hAnsiTheme="minorHAnsi"/>
          <w:sz w:val="16"/>
          <w:szCs w:val="16"/>
          <w:rPrChange w:id="574" w:author="Hemmati" w:date="2016-12-16T10:22:00Z">
            <w:rPr>
              <w:rFonts w:asciiTheme="minorHAnsi" w:hAnsiTheme="minorHAnsi"/>
            </w:rPr>
          </w:rPrChange>
        </w:rPr>
      </w:pPr>
      <w:r w:rsidRPr="00DF2495">
        <w:rPr>
          <w:rFonts w:asciiTheme="minorHAnsi" w:hAnsiTheme="minorHAnsi"/>
          <w:sz w:val="16"/>
          <w:szCs w:val="16"/>
          <w:rPrChange w:id="575" w:author="Hemmati" w:date="2016-12-16T10:22:00Z">
            <w:rPr>
              <w:rFonts w:asciiTheme="minorHAnsi" w:hAnsiTheme="minorHAnsi"/>
            </w:rPr>
          </w:rPrChange>
        </w:rPr>
        <w:t xml:space="preserve">TOWNER_ROLE                    </w:t>
      </w:r>
      <w:r w:rsidRPr="00DF2495">
        <w:rPr>
          <w:rFonts w:asciiTheme="minorHAnsi" w:hAnsiTheme="minorHAnsi"/>
          <w:sz w:val="16"/>
          <w:szCs w:val="16"/>
          <w:rPrChange w:id="576" w:author="Hemmati" w:date="2016-12-16T10:22:00Z">
            <w:rPr>
              <w:rFonts w:asciiTheme="minorHAnsi" w:hAnsiTheme="minorHAnsi"/>
            </w:rPr>
          </w:rPrChange>
        </w:rPr>
        <w:tab/>
      </w:r>
      <w:r w:rsidRPr="00DF2495">
        <w:rPr>
          <w:rFonts w:asciiTheme="minorHAnsi" w:hAnsiTheme="minorHAnsi"/>
          <w:sz w:val="16"/>
          <w:szCs w:val="16"/>
          <w:rPrChange w:id="577" w:author="Hemmati" w:date="2016-12-16T10:22:00Z">
            <w:rPr>
              <w:rFonts w:asciiTheme="minorHAnsi" w:hAnsiTheme="minorHAnsi"/>
            </w:rPr>
          </w:rPrChange>
        </w:rPr>
        <w:tab/>
        <w:t xml:space="preserve">CREATE INDEXTYPE                  </w:t>
      </w:r>
      <w:r w:rsidRPr="00DF2495">
        <w:rPr>
          <w:rFonts w:asciiTheme="minorHAnsi" w:hAnsiTheme="minorHAnsi"/>
          <w:sz w:val="16"/>
          <w:szCs w:val="16"/>
          <w:rPrChange w:id="578" w:author="Hemmati" w:date="2016-12-16T10:22:00Z">
            <w:rPr>
              <w:rFonts w:asciiTheme="minorHAnsi" w:hAnsiTheme="minorHAnsi"/>
            </w:rPr>
          </w:rPrChange>
        </w:rPr>
        <w:tab/>
        <w:t>NO</w:t>
      </w:r>
    </w:p>
    <w:p w:rsidR="009C5670" w:rsidRPr="00DF2495" w:rsidRDefault="009C5670" w:rsidP="009C5670">
      <w:pPr>
        <w:pStyle w:val="sqlF9"/>
        <w:rPr>
          <w:rFonts w:asciiTheme="minorHAnsi" w:hAnsiTheme="minorHAnsi"/>
          <w:sz w:val="16"/>
          <w:szCs w:val="16"/>
          <w:rPrChange w:id="579" w:author="Hemmati" w:date="2016-12-16T10:22:00Z">
            <w:rPr>
              <w:rFonts w:asciiTheme="minorHAnsi" w:hAnsiTheme="minorHAnsi"/>
            </w:rPr>
          </w:rPrChange>
        </w:rPr>
      </w:pPr>
      <w:r w:rsidRPr="00DF2495">
        <w:rPr>
          <w:rFonts w:asciiTheme="minorHAnsi" w:hAnsiTheme="minorHAnsi"/>
          <w:sz w:val="16"/>
          <w:szCs w:val="16"/>
          <w:rPrChange w:id="580" w:author="Hemmati" w:date="2016-12-16T10:22:00Z">
            <w:rPr>
              <w:rFonts w:asciiTheme="minorHAnsi" w:hAnsiTheme="minorHAnsi"/>
            </w:rPr>
          </w:rPrChange>
        </w:rPr>
        <w:t xml:space="preserve">TOWNER_ROLE                   </w:t>
      </w:r>
      <w:r w:rsidRPr="00DF2495">
        <w:rPr>
          <w:rFonts w:asciiTheme="minorHAnsi" w:hAnsiTheme="minorHAnsi"/>
          <w:sz w:val="16"/>
          <w:szCs w:val="16"/>
          <w:rPrChange w:id="581" w:author="Hemmati" w:date="2016-12-16T10:22:00Z">
            <w:rPr>
              <w:rFonts w:asciiTheme="minorHAnsi" w:hAnsiTheme="minorHAnsi"/>
            </w:rPr>
          </w:rPrChange>
        </w:rPr>
        <w:tab/>
      </w:r>
      <w:r w:rsidRPr="00DF2495">
        <w:rPr>
          <w:rFonts w:asciiTheme="minorHAnsi" w:hAnsiTheme="minorHAnsi"/>
          <w:sz w:val="16"/>
          <w:szCs w:val="16"/>
          <w:rPrChange w:id="582" w:author="Hemmati" w:date="2016-12-16T10:22:00Z">
            <w:rPr>
              <w:rFonts w:asciiTheme="minorHAnsi" w:hAnsiTheme="minorHAnsi"/>
            </w:rPr>
          </w:rPrChange>
        </w:rPr>
        <w:tab/>
        <w:t xml:space="preserve">BACKUP ANY TABLE                  </w:t>
      </w:r>
      <w:r w:rsidRPr="00DF2495">
        <w:rPr>
          <w:rFonts w:asciiTheme="minorHAnsi" w:hAnsiTheme="minorHAnsi"/>
          <w:sz w:val="16"/>
          <w:szCs w:val="16"/>
          <w:rPrChange w:id="583" w:author="Hemmati" w:date="2016-12-16T10:22:00Z">
            <w:rPr>
              <w:rFonts w:asciiTheme="minorHAnsi" w:hAnsiTheme="minorHAnsi"/>
            </w:rPr>
          </w:rPrChange>
        </w:rPr>
        <w:tab/>
        <w:t>NO</w:t>
      </w:r>
    </w:p>
    <w:p w:rsidR="009C5670" w:rsidRPr="00DF2495" w:rsidRDefault="009C5670" w:rsidP="009C5670">
      <w:pPr>
        <w:pStyle w:val="sqlF9"/>
        <w:rPr>
          <w:rFonts w:asciiTheme="minorHAnsi" w:hAnsiTheme="minorHAnsi"/>
          <w:sz w:val="16"/>
          <w:szCs w:val="16"/>
          <w:rPrChange w:id="584" w:author="Hemmati" w:date="2016-12-16T10:22:00Z">
            <w:rPr>
              <w:rFonts w:asciiTheme="minorHAnsi" w:hAnsiTheme="minorHAnsi"/>
            </w:rPr>
          </w:rPrChange>
        </w:rPr>
      </w:pPr>
      <w:r w:rsidRPr="00DF2495">
        <w:rPr>
          <w:rFonts w:asciiTheme="minorHAnsi" w:hAnsiTheme="minorHAnsi"/>
          <w:sz w:val="16"/>
          <w:szCs w:val="16"/>
          <w:rPrChange w:id="585" w:author="Hemmati" w:date="2016-12-16T10:22:00Z">
            <w:rPr>
              <w:rFonts w:asciiTheme="minorHAnsi" w:hAnsiTheme="minorHAnsi"/>
            </w:rPr>
          </w:rPrChange>
        </w:rPr>
        <w:t xml:space="preserve">TOWNER_ROLE                    </w:t>
      </w:r>
      <w:r w:rsidRPr="00DF2495">
        <w:rPr>
          <w:rFonts w:asciiTheme="minorHAnsi" w:hAnsiTheme="minorHAnsi"/>
          <w:sz w:val="16"/>
          <w:szCs w:val="16"/>
          <w:rPrChange w:id="586" w:author="Hemmati" w:date="2016-12-16T10:22:00Z">
            <w:rPr>
              <w:rFonts w:asciiTheme="minorHAnsi" w:hAnsiTheme="minorHAnsi"/>
            </w:rPr>
          </w:rPrChange>
        </w:rPr>
        <w:tab/>
      </w:r>
      <w:r w:rsidRPr="00DF2495">
        <w:rPr>
          <w:rFonts w:asciiTheme="minorHAnsi" w:hAnsiTheme="minorHAnsi"/>
          <w:sz w:val="16"/>
          <w:szCs w:val="16"/>
          <w:rPrChange w:id="587" w:author="Hemmati" w:date="2016-12-16T10:22:00Z">
            <w:rPr>
              <w:rFonts w:asciiTheme="minorHAnsi" w:hAnsiTheme="minorHAnsi"/>
            </w:rPr>
          </w:rPrChange>
        </w:rPr>
        <w:tab/>
        <w:t>CREATE TABLE                            NO</w:t>
      </w:r>
    </w:p>
    <w:p w:rsidR="009C5670" w:rsidRPr="00DF2495" w:rsidRDefault="009C5670" w:rsidP="009C5670">
      <w:pPr>
        <w:pStyle w:val="sqlF9"/>
        <w:rPr>
          <w:rFonts w:asciiTheme="minorHAnsi" w:hAnsiTheme="minorHAnsi"/>
          <w:sz w:val="16"/>
          <w:szCs w:val="16"/>
          <w:rPrChange w:id="588" w:author="Hemmati" w:date="2016-12-16T10:22:00Z">
            <w:rPr>
              <w:rFonts w:asciiTheme="minorHAnsi" w:hAnsiTheme="minorHAnsi"/>
            </w:rPr>
          </w:rPrChange>
        </w:rPr>
      </w:pPr>
      <w:r w:rsidRPr="00DF2495">
        <w:rPr>
          <w:rFonts w:asciiTheme="minorHAnsi" w:hAnsiTheme="minorHAnsi"/>
          <w:sz w:val="16"/>
          <w:szCs w:val="16"/>
          <w:rPrChange w:id="589" w:author="Hemmati" w:date="2016-12-16T10:22:00Z">
            <w:rPr>
              <w:rFonts w:asciiTheme="minorHAnsi" w:hAnsiTheme="minorHAnsi"/>
            </w:rPr>
          </w:rPrChange>
        </w:rPr>
        <w:t xml:space="preserve">TOWNER_ROLE                    </w:t>
      </w:r>
      <w:r w:rsidRPr="00DF2495">
        <w:rPr>
          <w:rFonts w:asciiTheme="minorHAnsi" w:hAnsiTheme="minorHAnsi"/>
          <w:sz w:val="16"/>
          <w:szCs w:val="16"/>
          <w:rPrChange w:id="590" w:author="Hemmati" w:date="2016-12-16T10:22:00Z">
            <w:rPr>
              <w:rFonts w:asciiTheme="minorHAnsi" w:hAnsiTheme="minorHAnsi"/>
            </w:rPr>
          </w:rPrChange>
        </w:rPr>
        <w:tab/>
      </w:r>
      <w:r w:rsidRPr="00DF2495">
        <w:rPr>
          <w:rFonts w:asciiTheme="minorHAnsi" w:hAnsiTheme="minorHAnsi"/>
          <w:sz w:val="16"/>
          <w:szCs w:val="16"/>
          <w:rPrChange w:id="591" w:author="Hemmati" w:date="2016-12-16T10:22:00Z">
            <w:rPr>
              <w:rFonts w:asciiTheme="minorHAnsi" w:hAnsiTheme="minorHAnsi"/>
            </w:rPr>
          </w:rPrChange>
        </w:rPr>
        <w:tab/>
        <w:t xml:space="preserve">CREATE CLUSTER                       </w:t>
      </w:r>
      <w:r w:rsidRPr="00DF2495">
        <w:rPr>
          <w:rFonts w:asciiTheme="minorHAnsi" w:hAnsiTheme="minorHAnsi"/>
          <w:sz w:val="16"/>
          <w:szCs w:val="16"/>
          <w:rPrChange w:id="592" w:author="Hemmati" w:date="2016-12-16T10:22:00Z">
            <w:rPr>
              <w:rFonts w:asciiTheme="minorHAnsi" w:hAnsiTheme="minorHAnsi"/>
            </w:rPr>
          </w:rPrChange>
        </w:rPr>
        <w:tab/>
        <w:t>NO</w:t>
      </w:r>
    </w:p>
    <w:p w:rsidR="009C5670" w:rsidRPr="00DF2495" w:rsidRDefault="009C5670" w:rsidP="009C5670">
      <w:pPr>
        <w:pStyle w:val="sqlF9"/>
        <w:rPr>
          <w:rFonts w:asciiTheme="minorHAnsi" w:hAnsiTheme="minorHAnsi"/>
          <w:sz w:val="16"/>
          <w:szCs w:val="16"/>
          <w:rPrChange w:id="593" w:author="Hemmati" w:date="2016-12-16T10:22:00Z">
            <w:rPr>
              <w:rFonts w:asciiTheme="minorHAnsi" w:hAnsiTheme="minorHAnsi"/>
            </w:rPr>
          </w:rPrChange>
        </w:rPr>
      </w:pPr>
      <w:r w:rsidRPr="00DF2495">
        <w:rPr>
          <w:rFonts w:asciiTheme="minorHAnsi" w:hAnsiTheme="minorHAnsi"/>
          <w:sz w:val="16"/>
          <w:szCs w:val="16"/>
          <w:rPrChange w:id="594" w:author="Hemmati" w:date="2016-12-16T10:22:00Z">
            <w:rPr>
              <w:rFonts w:asciiTheme="minorHAnsi" w:hAnsiTheme="minorHAnsi"/>
            </w:rPr>
          </w:rPrChange>
        </w:rPr>
        <w:t xml:space="preserve">TOWNER_ROLE                    </w:t>
      </w:r>
      <w:r w:rsidRPr="00DF2495">
        <w:rPr>
          <w:rFonts w:asciiTheme="minorHAnsi" w:hAnsiTheme="minorHAnsi"/>
          <w:sz w:val="16"/>
          <w:szCs w:val="16"/>
          <w:rPrChange w:id="595" w:author="Hemmati" w:date="2016-12-16T10:22:00Z">
            <w:rPr>
              <w:rFonts w:asciiTheme="minorHAnsi" w:hAnsiTheme="minorHAnsi"/>
            </w:rPr>
          </w:rPrChange>
        </w:rPr>
        <w:tab/>
      </w:r>
      <w:r w:rsidRPr="00DF2495">
        <w:rPr>
          <w:rFonts w:asciiTheme="minorHAnsi" w:hAnsiTheme="minorHAnsi"/>
          <w:sz w:val="16"/>
          <w:szCs w:val="16"/>
          <w:rPrChange w:id="596" w:author="Hemmati" w:date="2016-12-16T10:22:00Z">
            <w:rPr>
              <w:rFonts w:asciiTheme="minorHAnsi" w:hAnsiTheme="minorHAnsi"/>
            </w:rPr>
          </w:rPrChange>
        </w:rPr>
        <w:tab/>
        <w:t xml:space="preserve">CREATE PROCEDURE               </w:t>
      </w:r>
      <w:r w:rsidRPr="00DF2495">
        <w:rPr>
          <w:rFonts w:asciiTheme="minorHAnsi" w:hAnsiTheme="minorHAnsi"/>
          <w:sz w:val="16"/>
          <w:szCs w:val="16"/>
          <w:rPrChange w:id="597" w:author="Hemmati" w:date="2016-12-16T10:22:00Z">
            <w:rPr>
              <w:rFonts w:asciiTheme="minorHAnsi" w:hAnsiTheme="minorHAnsi"/>
            </w:rPr>
          </w:rPrChange>
        </w:rPr>
        <w:tab/>
      </w:r>
      <w:r w:rsidRPr="00DF2495">
        <w:rPr>
          <w:rFonts w:asciiTheme="minorHAnsi" w:hAnsiTheme="minorHAnsi"/>
          <w:sz w:val="16"/>
          <w:szCs w:val="16"/>
          <w:rPrChange w:id="598" w:author="Hemmati" w:date="2016-12-16T10:22:00Z">
            <w:rPr>
              <w:rFonts w:asciiTheme="minorHAnsi" w:hAnsiTheme="minorHAnsi"/>
            </w:rPr>
          </w:rPrChange>
        </w:rPr>
        <w:tab/>
        <w:t>NO</w:t>
      </w:r>
    </w:p>
    <w:p w:rsidR="009C5670" w:rsidRPr="00DF2495" w:rsidRDefault="009C5670" w:rsidP="009C5670">
      <w:pPr>
        <w:pStyle w:val="sqlF9"/>
        <w:rPr>
          <w:rFonts w:asciiTheme="minorHAnsi" w:hAnsiTheme="minorHAnsi"/>
          <w:sz w:val="16"/>
          <w:szCs w:val="16"/>
          <w:rPrChange w:id="599" w:author="Hemmati" w:date="2016-12-16T10:22:00Z">
            <w:rPr>
              <w:rFonts w:asciiTheme="minorHAnsi" w:hAnsiTheme="minorHAnsi"/>
            </w:rPr>
          </w:rPrChange>
        </w:rPr>
      </w:pPr>
      <w:r w:rsidRPr="00DF2495">
        <w:rPr>
          <w:rFonts w:asciiTheme="minorHAnsi" w:hAnsiTheme="minorHAnsi"/>
          <w:sz w:val="16"/>
          <w:szCs w:val="16"/>
          <w:rPrChange w:id="600" w:author="Hemmati" w:date="2016-12-16T10:22:00Z">
            <w:rPr>
              <w:rFonts w:asciiTheme="minorHAnsi" w:hAnsiTheme="minorHAnsi"/>
            </w:rPr>
          </w:rPrChange>
        </w:rPr>
        <w:t xml:space="preserve">TOWNER_ROLE                    </w:t>
      </w:r>
      <w:r w:rsidRPr="00DF2495">
        <w:rPr>
          <w:rFonts w:asciiTheme="minorHAnsi" w:hAnsiTheme="minorHAnsi"/>
          <w:sz w:val="16"/>
          <w:szCs w:val="16"/>
          <w:rPrChange w:id="601" w:author="Hemmati" w:date="2016-12-16T10:22:00Z">
            <w:rPr>
              <w:rFonts w:asciiTheme="minorHAnsi" w:hAnsiTheme="minorHAnsi"/>
            </w:rPr>
          </w:rPrChange>
        </w:rPr>
        <w:tab/>
      </w:r>
      <w:r w:rsidRPr="00DF2495">
        <w:rPr>
          <w:rFonts w:asciiTheme="minorHAnsi" w:hAnsiTheme="minorHAnsi"/>
          <w:sz w:val="16"/>
          <w:szCs w:val="16"/>
          <w:rPrChange w:id="602" w:author="Hemmati" w:date="2016-12-16T10:22:00Z">
            <w:rPr>
              <w:rFonts w:asciiTheme="minorHAnsi" w:hAnsiTheme="minorHAnsi"/>
            </w:rPr>
          </w:rPrChange>
        </w:rPr>
        <w:tab/>
        <w:t xml:space="preserve">CREATE TRIGGER                       </w:t>
      </w:r>
      <w:r w:rsidRPr="00DF2495">
        <w:rPr>
          <w:rFonts w:asciiTheme="minorHAnsi" w:hAnsiTheme="minorHAnsi"/>
          <w:sz w:val="16"/>
          <w:szCs w:val="16"/>
          <w:rPrChange w:id="603" w:author="Hemmati" w:date="2016-12-16T10:22:00Z">
            <w:rPr>
              <w:rFonts w:asciiTheme="minorHAnsi" w:hAnsiTheme="minorHAnsi"/>
            </w:rPr>
          </w:rPrChange>
        </w:rPr>
        <w:tab/>
        <w:t>NO</w:t>
      </w:r>
    </w:p>
    <w:p w:rsidR="009C5670" w:rsidRPr="00DF2495" w:rsidRDefault="009C5670" w:rsidP="009C5670">
      <w:pPr>
        <w:pStyle w:val="sqlF9"/>
        <w:rPr>
          <w:rFonts w:asciiTheme="minorHAnsi" w:hAnsiTheme="minorHAnsi"/>
          <w:sz w:val="16"/>
          <w:szCs w:val="16"/>
          <w:rPrChange w:id="604" w:author="Hemmati" w:date="2016-12-16T10:22:00Z">
            <w:rPr>
              <w:rFonts w:asciiTheme="minorHAnsi" w:hAnsiTheme="minorHAnsi"/>
            </w:rPr>
          </w:rPrChange>
        </w:rPr>
      </w:pPr>
      <w:r w:rsidRPr="00DF2495">
        <w:rPr>
          <w:rFonts w:asciiTheme="minorHAnsi" w:hAnsiTheme="minorHAnsi"/>
          <w:sz w:val="16"/>
          <w:szCs w:val="16"/>
          <w:rPrChange w:id="605" w:author="Hemmati" w:date="2016-12-16T10:22:00Z">
            <w:rPr>
              <w:rFonts w:asciiTheme="minorHAnsi" w:hAnsiTheme="minorHAnsi"/>
            </w:rPr>
          </w:rPrChange>
        </w:rPr>
        <w:t>14 rows selected.</w:t>
      </w:r>
    </w:p>
    <w:p w:rsidR="00787CB5" w:rsidRPr="00AB486D" w:rsidRDefault="00F710DC" w:rsidP="00F710DC">
      <w:pPr>
        <w:pStyle w:val="Heading2"/>
        <w:jc w:val="center"/>
        <w:rPr>
          <w:rFonts w:cstheme="minorHAnsi"/>
        </w:rPr>
      </w:pPr>
      <w:bookmarkStart w:id="606" w:name="_Toc469648508"/>
      <w:r w:rsidRPr="00AB486D">
        <w:rPr>
          <w:rFonts w:cstheme="minorHAnsi"/>
        </w:rPr>
        <w:t>Create Table Owner Profile</w:t>
      </w:r>
      <w:bookmarkEnd w:id="606"/>
    </w:p>
    <w:p w:rsidR="009C5670" w:rsidRPr="00DF2495" w:rsidRDefault="009C5670" w:rsidP="009C5670">
      <w:pPr>
        <w:pStyle w:val="sqlF9"/>
        <w:rPr>
          <w:rFonts w:asciiTheme="minorHAnsi" w:hAnsiTheme="minorHAnsi"/>
          <w:sz w:val="16"/>
          <w:szCs w:val="16"/>
          <w:rPrChange w:id="607" w:author="Hemmati" w:date="2016-12-16T10:22:00Z">
            <w:rPr>
              <w:rFonts w:asciiTheme="minorHAnsi" w:hAnsiTheme="minorHAnsi"/>
            </w:rPr>
          </w:rPrChange>
        </w:rPr>
      </w:pPr>
    </w:p>
    <w:p w:rsidR="009C5670" w:rsidRPr="00DF2495" w:rsidRDefault="00F710DC" w:rsidP="009C5670">
      <w:pPr>
        <w:pStyle w:val="sqlF9"/>
        <w:rPr>
          <w:rFonts w:asciiTheme="minorHAnsi" w:hAnsiTheme="minorHAnsi"/>
          <w:sz w:val="16"/>
          <w:szCs w:val="16"/>
          <w:rPrChange w:id="608" w:author="Hemmati" w:date="2016-12-16T10:22:00Z">
            <w:rPr>
              <w:rFonts w:asciiTheme="minorHAnsi" w:hAnsiTheme="minorHAnsi"/>
            </w:rPr>
          </w:rPrChange>
        </w:rPr>
      </w:pPr>
      <w:r w:rsidRPr="00DF2495">
        <w:rPr>
          <w:rFonts w:asciiTheme="minorHAnsi" w:hAnsiTheme="minorHAnsi"/>
          <w:sz w:val="16"/>
          <w:szCs w:val="16"/>
          <w:rPrChange w:id="609" w:author="Hemmati" w:date="2016-12-16T10:22:00Z">
            <w:rPr>
              <w:rFonts w:asciiTheme="minorHAnsi" w:hAnsiTheme="minorHAnsi"/>
            </w:rPr>
          </w:rPrChange>
        </w:rPr>
        <w:t xml:space="preserve">SQL&gt; </w:t>
      </w:r>
      <w:r w:rsidR="009C5670" w:rsidRPr="00DF2495">
        <w:rPr>
          <w:rFonts w:asciiTheme="minorHAnsi" w:hAnsiTheme="minorHAnsi"/>
          <w:sz w:val="16"/>
          <w:szCs w:val="16"/>
          <w:rPrChange w:id="610" w:author="Hemmati" w:date="2016-12-16T10:22:00Z">
            <w:rPr>
              <w:rFonts w:asciiTheme="minorHAnsi" w:hAnsiTheme="minorHAnsi"/>
            </w:rPr>
          </w:rPrChange>
        </w:rPr>
        <w:t>DROP PROFILE  towner_profile;</w:t>
      </w:r>
    </w:p>
    <w:p w:rsidR="009C5670" w:rsidRPr="00DF2495" w:rsidRDefault="009C5670" w:rsidP="009C5670">
      <w:pPr>
        <w:pStyle w:val="sqlF9"/>
        <w:rPr>
          <w:rFonts w:asciiTheme="minorHAnsi" w:hAnsiTheme="minorHAnsi"/>
          <w:sz w:val="16"/>
          <w:szCs w:val="16"/>
          <w:rPrChange w:id="611" w:author="Hemmati" w:date="2016-12-16T10:22:00Z">
            <w:rPr>
              <w:rFonts w:asciiTheme="minorHAnsi" w:hAnsiTheme="minorHAnsi"/>
            </w:rPr>
          </w:rPrChange>
        </w:rPr>
      </w:pPr>
    </w:p>
    <w:p w:rsidR="009C5670" w:rsidRPr="00DF2495" w:rsidRDefault="00F710DC" w:rsidP="009C5670">
      <w:pPr>
        <w:pStyle w:val="sqlF9"/>
        <w:rPr>
          <w:rFonts w:asciiTheme="minorHAnsi" w:hAnsiTheme="minorHAnsi"/>
          <w:sz w:val="16"/>
          <w:szCs w:val="16"/>
          <w:rPrChange w:id="612" w:author="Hemmati" w:date="2016-12-16T10:22:00Z">
            <w:rPr>
              <w:rFonts w:asciiTheme="minorHAnsi" w:hAnsiTheme="minorHAnsi"/>
            </w:rPr>
          </w:rPrChange>
        </w:rPr>
      </w:pPr>
      <w:r w:rsidRPr="00DF2495">
        <w:rPr>
          <w:rFonts w:asciiTheme="minorHAnsi" w:hAnsiTheme="minorHAnsi"/>
          <w:sz w:val="16"/>
          <w:szCs w:val="16"/>
          <w:rPrChange w:id="613" w:author="Hemmati" w:date="2016-12-16T10:22:00Z">
            <w:rPr>
              <w:rFonts w:asciiTheme="minorHAnsi" w:hAnsiTheme="minorHAnsi"/>
            </w:rPr>
          </w:rPrChange>
        </w:rPr>
        <w:t xml:space="preserve">SQL&gt; </w:t>
      </w:r>
      <w:r w:rsidR="009C5670" w:rsidRPr="00DF2495">
        <w:rPr>
          <w:rFonts w:asciiTheme="minorHAnsi" w:hAnsiTheme="minorHAnsi"/>
          <w:sz w:val="16"/>
          <w:szCs w:val="16"/>
          <w:rPrChange w:id="614" w:author="Hemmati" w:date="2016-12-16T10:22:00Z">
            <w:rPr>
              <w:rFonts w:asciiTheme="minorHAnsi" w:hAnsiTheme="minorHAnsi"/>
            </w:rPr>
          </w:rPrChange>
        </w:rPr>
        <w:t>SHOW PARAMETER RESOURCE_LIMIT</w:t>
      </w:r>
    </w:p>
    <w:p w:rsidR="009C5670" w:rsidRPr="00DF2495" w:rsidRDefault="009C5670" w:rsidP="009C5670">
      <w:pPr>
        <w:pStyle w:val="sqlF9"/>
        <w:rPr>
          <w:rFonts w:asciiTheme="minorHAnsi" w:hAnsiTheme="minorHAnsi"/>
          <w:sz w:val="16"/>
          <w:szCs w:val="16"/>
          <w:rPrChange w:id="615" w:author="Hemmati" w:date="2016-12-16T10:22:00Z">
            <w:rPr>
              <w:rFonts w:asciiTheme="minorHAnsi" w:hAnsiTheme="minorHAnsi"/>
            </w:rPr>
          </w:rPrChange>
        </w:rPr>
      </w:pPr>
    </w:p>
    <w:p w:rsidR="009C5670" w:rsidRPr="00DF2495" w:rsidRDefault="009C5670" w:rsidP="009C5670">
      <w:pPr>
        <w:pStyle w:val="sqlF9"/>
        <w:rPr>
          <w:rFonts w:asciiTheme="minorHAnsi" w:hAnsiTheme="minorHAnsi"/>
          <w:sz w:val="16"/>
          <w:szCs w:val="16"/>
          <w:rPrChange w:id="616" w:author="Hemmati" w:date="2016-12-16T10:22:00Z">
            <w:rPr>
              <w:rFonts w:asciiTheme="minorHAnsi" w:hAnsiTheme="minorHAnsi"/>
            </w:rPr>
          </w:rPrChange>
        </w:rPr>
      </w:pPr>
      <w:r w:rsidRPr="00DF2495">
        <w:rPr>
          <w:rFonts w:asciiTheme="minorHAnsi" w:hAnsiTheme="minorHAnsi"/>
          <w:sz w:val="16"/>
          <w:szCs w:val="16"/>
          <w:rPrChange w:id="617" w:author="Hemmati" w:date="2016-12-16T10:22:00Z">
            <w:rPr>
              <w:rFonts w:asciiTheme="minorHAnsi" w:hAnsiTheme="minorHAnsi"/>
            </w:rPr>
          </w:rPrChange>
        </w:rPr>
        <w:t>NAME                                  TYPE        VALUE</w:t>
      </w:r>
    </w:p>
    <w:p w:rsidR="009C5670" w:rsidRPr="00DF2495" w:rsidRDefault="009C5670" w:rsidP="009C5670">
      <w:pPr>
        <w:pStyle w:val="sqlF9"/>
        <w:rPr>
          <w:rFonts w:asciiTheme="minorHAnsi" w:hAnsiTheme="minorHAnsi"/>
          <w:sz w:val="16"/>
          <w:szCs w:val="16"/>
          <w:rPrChange w:id="618" w:author="Hemmati" w:date="2016-12-16T10:22:00Z">
            <w:rPr>
              <w:rFonts w:asciiTheme="minorHAnsi" w:hAnsiTheme="minorHAnsi"/>
            </w:rPr>
          </w:rPrChange>
        </w:rPr>
      </w:pPr>
      <w:r w:rsidRPr="00DF2495">
        <w:rPr>
          <w:rFonts w:asciiTheme="minorHAnsi" w:hAnsiTheme="minorHAnsi"/>
          <w:sz w:val="16"/>
          <w:szCs w:val="16"/>
          <w:rPrChange w:id="619" w:author="Hemmati" w:date="2016-12-16T10:22:00Z">
            <w:rPr>
              <w:rFonts w:asciiTheme="minorHAnsi" w:hAnsiTheme="minorHAnsi"/>
            </w:rPr>
          </w:rPrChange>
        </w:rPr>
        <w:t>------------------------------------ ----------- ----------------</w:t>
      </w:r>
    </w:p>
    <w:p w:rsidR="009C5670" w:rsidRPr="00DF2495" w:rsidRDefault="009C5670" w:rsidP="009C5670">
      <w:pPr>
        <w:pStyle w:val="sqlF9"/>
        <w:rPr>
          <w:rFonts w:asciiTheme="minorHAnsi" w:hAnsiTheme="minorHAnsi"/>
          <w:sz w:val="16"/>
          <w:szCs w:val="16"/>
          <w:rPrChange w:id="620" w:author="Hemmati" w:date="2016-12-16T10:22:00Z">
            <w:rPr>
              <w:rFonts w:asciiTheme="minorHAnsi" w:hAnsiTheme="minorHAnsi"/>
            </w:rPr>
          </w:rPrChange>
        </w:rPr>
      </w:pPr>
      <w:r w:rsidRPr="00DF2495">
        <w:rPr>
          <w:rFonts w:asciiTheme="minorHAnsi" w:hAnsiTheme="minorHAnsi"/>
          <w:sz w:val="16"/>
          <w:szCs w:val="16"/>
          <w:rPrChange w:id="621" w:author="Hemmati" w:date="2016-12-16T10:22:00Z">
            <w:rPr>
              <w:rFonts w:asciiTheme="minorHAnsi" w:hAnsiTheme="minorHAnsi"/>
            </w:rPr>
          </w:rPrChange>
        </w:rPr>
        <w:t>resource_limit                       boolean     FALSE</w:t>
      </w:r>
    </w:p>
    <w:p w:rsidR="009C5670" w:rsidRPr="00DF2495" w:rsidRDefault="009C5670" w:rsidP="009C5670">
      <w:pPr>
        <w:pStyle w:val="sqlF9"/>
        <w:rPr>
          <w:rFonts w:asciiTheme="minorHAnsi" w:hAnsiTheme="minorHAnsi"/>
          <w:sz w:val="16"/>
          <w:szCs w:val="16"/>
          <w:rPrChange w:id="622" w:author="Hemmati" w:date="2016-12-16T10:22:00Z">
            <w:rPr>
              <w:rFonts w:asciiTheme="minorHAnsi" w:hAnsiTheme="minorHAnsi"/>
            </w:rPr>
          </w:rPrChange>
        </w:rPr>
      </w:pPr>
    </w:p>
    <w:p w:rsidR="009C5670" w:rsidRPr="00DF2495" w:rsidRDefault="00F710DC" w:rsidP="009C5670">
      <w:pPr>
        <w:pStyle w:val="sqlF9"/>
        <w:rPr>
          <w:rFonts w:asciiTheme="minorHAnsi" w:hAnsiTheme="minorHAnsi"/>
          <w:sz w:val="16"/>
          <w:szCs w:val="16"/>
          <w:rPrChange w:id="623" w:author="Hemmati" w:date="2016-12-16T10:22:00Z">
            <w:rPr>
              <w:rFonts w:asciiTheme="minorHAnsi" w:hAnsiTheme="minorHAnsi"/>
            </w:rPr>
          </w:rPrChange>
        </w:rPr>
      </w:pPr>
      <w:r w:rsidRPr="00DF2495">
        <w:rPr>
          <w:rFonts w:asciiTheme="minorHAnsi" w:hAnsiTheme="minorHAnsi"/>
          <w:sz w:val="16"/>
          <w:szCs w:val="16"/>
          <w:rPrChange w:id="624" w:author="Hemmati" w:date="2016-12-16T10:22:00Z">
            <w:rPr>
              <w:rFonts w:asciiTheme="minorHAnsi" w:hAnsiTheme="minorHAnsi"/>
            </w:rPr>
          </w:rPrChange>
        </w:rPr>
        <w:t xml:space="preserve">SQL&gt; </w:t>
      </w:r>
      <w:r w:rsidR="009C5670" w:rsidRPr="00DF2495">
        <w:rPr>
          <w:rFonts w:asciiTheme="minorHAnsi" w:hAnsiTheme="minorHAnsi"/>
          <w:sz w:val="16"/>
          <w:szCs w:val="16"/>
          <w:rPrChange w:id="625" w:author="Hemmati" w:date="2016-12-16T10:22:00Z">
            <w:rPr>
              <w:rFonts w:asciiTheme="minorHAnsi" w:hAnsiTheme="minorHAnsi"/>
            </w:rPr>
          </w:rPrChange>
        </w:rPr>
        <w:t xml:space="preserve">ALTER SYSTEM SET RESOURCE_LIMIT = TRUE; </w:t>
      </w:r>
    </w:p>
    <w:p w:rsidR="009C5670" w:rsidRPr="00DF2495" w:rsidRDefault="009C5670" w:rsidP="009C5670">
      <w:pPr>
        <w:pStyle w:val="sqlF9"/>
        <w:rPr>
          <w:rFonts w:asciiTheme="minorHAnsi" w:hAnsiTheme="minorHAnsi"/>
          <w:sz w:val="16"/>
          <w:szCs w:val="16"/>
          <w:rPrChange w:id="626" w:author="Hemmati" w:date="2016-12-16T10:22:00Z">
            <w:rPr>
              <w:rFonts w:asciiTheme="minorHAnsi" w:hAnsiTheme="minorHAnsi"/>
            </w:rPr>
          </w:rPrChange>
        </w:rPr>
      </w:pPr>
    </w:p>
    <w:p w:rsidR="009C5670" w:rsidRPr="00DF2495" w:rsidRDefault="009C5670" w:rsidP="009C5670">
      <w:pPr>
        <w:pStyle w:val="sqlF9"/>
        <w:rPr>
          <w:rFonts w:asciiTheme="minorHAnsi" w:hAnsiTheme="minorHAnsi"/>
          <w:sz w:val="16"/>
          <w:szCs w:val="16"/>
          <w:rPrChange w:id="627" w:author="Hemmati" w:date="2016-12-16T10:22:00Z">
            <w:rPr>
              <w:rFonts w:asciiTheme="minorHAnsi" w:hAnsiTheme="minorHAnsi"/>
            </w:rPr>
          </w:rPrChange>
        </w:rPr>
      </w:pPr>
      <w:r w:rsidRPr="00DF2495">
        <w:rPr>
          <w:rFonts w:asciiTheme="minorHAnsi" w:hAnsiTheme="minorHAnsi"/>
          <w:b/>
          <w:sz w:val="16"/>
          <w:szCs w:val="16"/>
          <w:rPrChange w:id="628" w:author="Hemmati" w:date="2016-12-16T10:22:00Z">
            <w:rPr>
              <w:rFonts w:asciiTheme="minorHAnsi" w:hAnsiTheme="minorHAnsi"/>
              <w:b/>
            </w:rPr>
          </w:rPrChange>
        </w:rPr>
        <w:t>REM</w:t>
      </w:r>
      <w:r w:rsidRPr="00DF2495">
        <w:rPr>
          <w:rFonts w:asciiTheme="minorHAnsi" w:hAnsiTheme="minorHAnsi"/>
          <w:sz w:val="16"/>
          <w:szCs w:val="16"/>
          <w:rPrChange w:id="629" w:author="Hemmati" w:date="2016-12-16T10:22:00Z">
            <w:rPr>
              <w:rFonts w:asciiTheme="minorHAnsi" w:hAnsiTheme="minorHAnsi"/>
            </w:rPr>
          </w:rPrChange>
        </w:rPr>
        <w:t xml:space="preserve"> " IN THE PFILE ADD [Resource_Limit=True] BECAUSE ABOVE STATEMENT ONLY CHANGE CURRENT SESSION. " </w:t>
      </w:r>
    </w:p>
    <w:p w:rsidR="009C5670" w:rsidRPr="00DF2495" w:rsidRDefault="009C5670" w:rsidP="009C5670">
      <w:pPr>
        <w:pStyle w:val="sqlF9"/>
        <w:rPr>
          <w:rFonts w:asciiTheme="minorHAnsi" w:hAnsiTheme="minorHAnsi"/>
          <w:sz w:val="16"/>
          <w:szCs w:val="16"/>
          <w:rPrChange w:id="630" w:author="Hemmati" w:date="2016-12-16T10:22:00Z">
            <w:rPr>
              <w:rFonts w:asciiTheme="minorHAnsi" w:hAnsiTheme="minorHAnsi"/>
            </w:rPr>
          </w:rPrChange>
        </w:rPr>
      </w:pPr>
    </w:p>
    <w:p w:rsidR="009C5670" w:rsidRPr="00DF2495" w:rsidRDefault="00F710DC" w:rsidP="009C5670">
      <w:pPr>
        <w:pStyle w:val="sqlF9"/>
        <w:rPr>
          <w:rFonts w:asciiTheme="minorHAnsi" w:hAnsiTheme="minorHAnsi"/>
          <w:sz w:val="16"/>
          <w:szCs w:val="16"/>
          <w:rPrChange w:id="631" w:author="Hemmati" w:date="2016-12-16T10:22:00Z">
            <w:rPr>
              <w:rFonts w:asciiTheme="minorHAnsi" w:hAnsiTheme="minorHAnsi"/>
            </w:rPr>
          </w:rPrChange>
        </w:rPr>
      </w:pPr>
      <w:r w:rsidRPr="00DF2495">
        <w:rPr>
          <w:rFonts w:asciiTheme="minorHAnsi" w:hAnsiTheme="minorHAnsi"/>
          <w:sz w:val="16"/>
          <w:szCs w:val="16"/>
          <w:rPrChange w:id="632" w:author="Hemmati" w:date="2016-12-16T10:22:00Z">
            <w:rPr>
              <w:rFonts w:asciiTheme="minorHAnsi" w:hAnsiTheme="minorHAnsi"/>
            </w:rPr>
          </w:rPrChange>
        </w:rPr>
        <w:t xml:space="preserve">SQL&gt; </w:t>
      </w:r>
      <w:r w:rsidR="009C5670" w:rsidRPr="00DF2495">
        <w:rPr>
          <w:rFonts w:asciiTheme="minorHAnsi" w:hAnsiTheme="minorHAnsi"/>
          <w:sz w:val="16"/>
          <w:szCs w:val="16"/>
          <w:rPrChange w:id="633" w:author="Hemmati" w:date="2016-12-16T10:22:00Z">
            <w:rPr>
              <w:rFonts w:asciiTheme="minorHAnsi" w:hAnsiTheme="minorHAnsi"/>
            </w:rPr>
          </w:rPrChange>
        </w:rPr>
        <w:t>SHOW PARAMETER RESOURCE_LIMIT</w:t>
      </w:r>
    </w:p>
    <w:p w:rsidR="009C5670" w:rsidRPr="00DF2495" w:rsidRDefault="009C5670" w:rsidP="009C5670">
      <w:pPr>
        <w:pStyle w:val="sqlF9"/>
        <w:rPr>
          <w:rFonts w:asciiTheme="minorHAnsi" w:hAnsiTheme="minorHAnsi"/>
          <w:sz w:val="16"/>
          <w:szCs w:val="16"/>
          <w:rPrChange w:id="634" w:author="Hemmati" w:date="2016-12-16T10:22:00Z">
            <w:rPr>
              <w:rFonts w:asciiTheme="minorHAnsi" w:hAnsiTheme="minorHAnsi"/>
            </w:rPr>
          </w:rPrChange>
        </w:rPr>
      </w:pPr>
    </w:p>
    <w:p w:rsidR="009C5670" w:rsidRPr="00DF2495" w:rsidRDefault="009C5670" w:rsidP="009C5670">
      <w:pPr>
        <w:pStyle w:val="sqlF9"/>
        <w:rPr>
          <w:rFonts w:asciiTheme="minorHAnsi" w:hAnsiTheme="minorHAnsi"/>
          <w:sz w:val="16"/>
          <w:szCs w:val="16"/>
          <w:rPrChange w:id="635" w:author="Hemmati" w:date="2016-12-16T10:22:00Z">
            <w:rPr>
              <w:rFonts w:asciiTheme="minorHAnsi" w:hAnsiTheme="minorHAnsi"/>
            </w:rPr>
          </w:rPrChange>
        </w:rPr>
      </w:pPr>
      <w:r w:rsidRPr="00DF2495">
        <w:rPr>
          <w:rFonts w:asciiTheme="minorHAnsi" w:hAnsiTheme="minorHAnsi"/>
          <w:b/>
          <w:sz w:val="16"/>
          <w:szCs w:val="16"/>
          <w:rPrChange w:id="636" w:author="Hemmati" w:date="2016-12-16T10:22:00Z">
            <w:rPr>
              <w:rFonts w:asciiTheme="minorHAnsi" w:hAnsiTheme="minorHAnsi"/>
              <w:b/>
            </w:rPr>
          </w:rPrChange>
        </w:rPr>
        <w:t>REM</w:t>
      </w:r>
      <w:r w:rsidRPr="00DF2495">
        <w:rPr>
          <w:rFonts w:asciiTheme="minorHAnsi" w:hAnsiTheme="minorHAnsi"/>
          <w:sz w:val="16"/>
          <w:szCs w:val="16"/>
          <w:rPrChange w:id="637" w:author="Hemmati" w:date="2016-12-16T10:22:00Z">
            <w:rPr>
              <w:rFonts w:asciiTheme="minorHAnsi" w:hAnsiTheme="minorHAnsi"/>
            </w:rPr>
          </w:rPrChange>
        </w:rPr>
        <w:t xml:space="preserve">  RUN SCRIPT utlpwdmg.sql  from C:\oracle\product\11.2.0\dbhome_1\RDBMS\ADMIN</w:t>
      </w:r>
    </w:p>
    <w:p w:rsidR="009C5670" w:rsidRPr="00DF2495" w:rsidRDefault="009C5670" w:rsidP="009C5670">
      <w:pPr>
        <w:pStyle w:val="sqlF9"/>
        <w:rPr>
          <w:rFonts w:asciiTheme="minorHAnsi" w:hAnsiTheme="minorHAnsi"/>
          <w:sz w:val="16"/>
          <w:szCs w:val="16"/>
          <w:rPrChange w:id="638" w:author="Hemmati" w:date="2016-12-16T10:22:00Z">
            <w:rPr>
              <w:rFonts w:asciiTheme="minorHAnsi" w:hAnsiTheme="minorHAnsi"/>
            </w:rPr>
          </w:rPrChange>
        </w:rPr>
      </w:pPr>
    </w:p>
    <w:p w:rsidR="009C5670" w:rsidRPr="00DF2495" w:rsidRDefault="00F710DC" w:rsidP="009C5670">
      <w:pPr>
        <w:pStyle w:val="sqlF9"/>
        <w:rPr>
          <w:rFonts w:asciiTheme="minorHAnsi" w:hAnsiTheme="minorHAnsi"/>
          <w:sz w:val="16"/>
          <w:szCs w:val="16"/>
          <w:rPrChange w:id="639" w:author="Hemmati" w:date="2016-12-16T10:22:00Z">
            <w:rPr>
              <w:rFonts w:asciiTheme="minorHAnsi" w:hAnsiTheme="minorHAnsi"/>
            </w:rPr>
          </w:rPrChange>
        </w:rPr>
      </w:pPr>
      <w:r w:rsidRPr="00DF2495">
        <w:rPr>
          <w:rFonts w:asciiTheme="minorHAnsi" w:hAnsiTheme="minorHAnsi"/>
          <w:sz w:val="16"/>
          <w:szCs w:val="16"/>
          <w:rPrChange w:id="640" w:author="Hemmati" w:date="2016-12-16T10:22:00Z">
            <w:rPr>
              <w:rFonts w:asciiTheme="minorHAnsi" w:hAnsiTheme="minorHAnsi"/>
            </w:rPr>
          </w:rPrChange>
        </w:rPr>
        <w:t xml:space="preserve">SQL&gt; </w:t>
      </w:r>
      <w:r w:rsidR="009C5670" w:rsidRPr="00DF2495">
        <w:rPr>
          <w:rFonts w:asciiTheme="minorHAnsi" w:hAnsiTheme="minorHAnsi"/>
          <w:sz w:val="16"/>
          <w:szCs w:val="16"/>
          <w:rPrChange w:id="641" w:author="Hemmati" w:date="2016-12-16T10:22:00Z">
            <w:rPr>
              <w:rFonts w:asciiTheme="minorHAnsi" w:hAnsiTheme="minorHAnsi"/>
            </w:rPr>
          </w:rPrChange>
        </w:rPr>
        <w:t>@C:\oracle\product\11.2.0\dbhome_1\RDBMS\ADMIN\utlpwdmg.sql</w:t>
      </w:r>
    </w:p>
    <w:p w:rsidR="009C5670" w:rsidRPr="00DF2495" w:rsidRDefault="009C5670" w:rsidP="009C5670">
      <w:pPr>
        <w:pStyle w:val="sqlF9"/>
        <w:rPr>
          <w:rFonts w:asciiTheme="minorHAnsi" w:hAnsiTheme="minorHAnsi"/>
          <w:sz w:val="16"/>
          <w:szCs w:val="16"/>
          <w:rPrChange w:id="642" w:author="Hemmati" w:date="2016-12-16T10:22:00Z">
            <w:rPr>
              <w:rFonts w:asciiTheme="minorHAnsi" w:hAnsiTheme="minorHAnsi"/>
              <w:szCs w:val="18"/>
            </w:rPr>
          </w:rPrChange>
        </w:rPr>
      </w:pPr>
    </w:p>
    <w:p w:rsidR="009C5670" w:rsidRPr="00DF2495" w:rsidRDefault="009C5670" w:rsidP="009C5670">
      <w:pPr>
        <w:pStyle w:val="sqlF9"/>
        <w:rPr>
          <w:rFonts w:asciiTheme="minorHAnsi" w:hAnsiTheme="minorHAnsi"/>
          <w:sz w:val="16"/>
          <w:szCs w:val="16"/>
          <w:rPrChange w:id="643" w:author="Hemmati" w:date="2016-12-16T10:22:00Z">
            <w:rPr>
              <w:rFonts w:asciiTheme="minorHAnsi" w:hAnsiTheme="minorHAnsi"/>
            </w:rPr>
          </w:rPrChange>
        </w:rPr>
      </w:pPr>
      <w:r w:rsidRPr="00DF2495">
        <w:rPr>
          <w:rFonts w:asciiTheme="minorHAnsi" w:hAnsiTheme="minorHAnsi"/>
          <w:sz w:val="16"/>
          <w:szCs w:val="16"/>
          <w:rPrChange w:id="644" w:author="Hemmati" w:date="2016-12-16T10:22:00Z">
            <w:rPr>
              <w:rFonts w:asciiTheme="minorHAnsi" w:hAnsiTheme="minorHAnsi"/>
            </w:rPr>
          </w:rPrChange>
        </w:rPr>
        <w:t>REM ========================== CREATE TABLE OWNER PROFILE ==========================</w:t>
      </w:r>
    </w:p>
    <w:p w:rsidR="009C5670" w:rsidRPr="00DF2495" w:rsidRDefault="009C5670" w:rsidP="009C5670">
      <w:pPr>
        <w:pStyle w:val="sqlF9"/>
        <w:rPr>
          <w:rFonts w:asciiTheme="minorHAnsi" w:hAnsiTheme="minorHAnsi"/>
          <w:sz w:val="16"/>
          <w:szCs w:val="16"/>
          <w:rPrChange w:id="645" w:author="Hemmati" w:date="2016-12-16T10:22:00Z">
            <w:rPr>
              <w:rFonts w:asciiTheme="minorHAnsi" w:hAnsiTheme="minorHAnsi"/>
            </w:rPr>
          </w:rPrChange>
        </w:rPr>
      </w:pPr>
    </w:p>
    <w:p w:rsidR="009C5670" w:rsidRPr="00DF2495" w:rsidRDefault="009C5670" w:rsidP="009C5670">
      <w:pPr>
        <w:pStyle w:val="sqlF9"/>
        <w:rPr>
          <w:rFonts w:asciiTheme="minorHAnsi" w:hAnsiTheme="minorHAnsi"/>
          <w:sz w:val="16"/>
          <w:szCs w:val="16"/>
          <w:rPrChange w:id="646" w:author="Hemmati" w:date="2016-12-16T10:22:00Z">
            <w:rPr>
              <w:rFonts w:asciiTheme="minorHAnsi" w:hAnsiTheme="minorHAnsi"/>
            </w:rPr>
          </w:rPrChange>
        </w:rPr>
      </w:pPr>
      <w:r w:rsidRPr="00DF2495">
        <w:rPr>
          <w:rFonts w:asciiTheme="minorHAnsi" w:hAnsiTheme="minorHAnsi"/>
          <w:sz w:val="16"/>
          <w:szCs w:val="16"/>
          <w:rPrChange w:id="647" w:author="Hemmati" w:date="2016-12-16T10:22:00Z">
            <w:rPr>
              <w:rFonts w:asciiTheme="minorHAnsi" w:hAnsiTheme="minorHAnsi"/>
            </w:rPr>
          </w:rPrChange>
        </w:rPr>
        <w:t xml:space="preserve">CREATE PROFILE towner_profile LIMIT </w:t>
      </w:r>
    </w:p>
    <w:p w:rsidR="009C5670" w:rsidRPr="00DF2495" w:rsidRDefault="009C5670" w:rsidP="009C5670">
      <w:pPr>
        <w:pStyle w:val="sqlF9"/>
        <w:rPr>
          <w:rFonts w:asciiTheme="minorHAnsi" w:hAnsiTheme="minorHAnsi"/>
          <w:sz w:val="16"/>
          <w:szCs w:val="16"/>
          <w:rPrChange w:id="648" w:author="Hemmati" w:date="2016-12-16T10:22:00Z">
            <w:rPr>
              <w:rFonts w:asciiTheme="minorHAnsi" w:hAnsiTheme="minorHAnsi"/>
            </w:rPr>
          </w:rPrChange>
        </w:rPr>
      </w:pPr>
      <w:r w:rsidRPr="00DF2495">
        <w:rPr>
          <w:rFonts w:asciiTheme="minorHAnsi" w:hAnsiTheme="minorHAnsi"/>
          <w:sz w:val="16"/>
          <w:szCs w:val="16"/>
          <w:rPrChange w:id="649" w:author="Hemmati" w:date="2016-12-16T10:22:00Z">
            <w:rPr>
              <w:rFonts w:asciiTheme="minorHAnsi" w:hAnsiTheme="minorHAnsi"/>
            </w:rPr>
          </w:rPrChange>
        </w:rPr>
        <w:t>CPU_PER_SESSION 10000</w:t>
      </w:r>
    </w:p>
    <w:p w:rsidR="009C5670" w:rsidRPr="00DF2495" w:rsidRDefault="009C5670" w:rsidP="009C5670">
      <w:pPr>
        <w:pStyle w:val="sqlF9"/>
        <w:rPr>
          <w:rFonts w:asciiTheme="minorHAnsi" w:hAnsiTheme="minorHAnsi"/>
          <w:sz w:val="16"/>
          <w:szCs w:val="16"/>
          <w:rPrChange w:id="650" w:author="Hemmati" w:date="2016-12-16T10:22:00Z">
            <w:rPr>
              <w:rFonts w:asciiTheme="minorHAnsi" w:hAnsiTheme="minorHAnsi"/>
            </w:rPr>
          </w:rPrChange>
        </w:rPr>
      </w:pPr>
      <w:r w:rsidRPr="00DF2495">
        <w:rPr>
          <w:rFonts w:asciiTheme="minorHAnsi" w:hAnsiTheme="minorHAnsi"/>
          <w:sz w:val="16"/>
          <w:szCs w:val="16"/>
          <w:rPrChange w:id="651" w:author="Hemmati" w:date="2016-12-16T10:22:00Z">
            <w:rPr>
              <w:rFonts w:asciiTheme="minorHAnsi" w:hAnsiTheme="minorHAnsi"/>
            </w:rPr>
          </w:rPrChange>
        </w:rPr>
        <w:t>CPU_PER_CALL 3000</w:t>
      </w:r>
    </w:p>
    <w:p w:rsidR="009C5670" w:rsidRPr="00DF2495" w:rsidRDefault="009C5670" w:rsidP="009C5670">
      <w:pPr>
        <w:pStyle w:val="sqlF9"/>
        <w:rPr>
          <w:rFonts w:asciiTheme="minorHAnsi" w:hAnsiTheme="minorHAnsi"/>
          <w:sz w:val="16"/>
          <w:szCs w:val="16"/>
          <w:rPrChange w:id="652" w:author="Hemmati" w:date="2016-12-16T10:22:00Z">
            <w:rPr>
              <w:rFonts w:asciiTheme="minorHAnsi" w:hAnsiTheme="minorHAnsi"/>
            </w:rPr>
          </w:rPrChange>
        </w:rPr>
      </w:pPr>
      <w:r w:rsidRPr="00DF2495">
        <w:rPr>
          <w:rFonts w:asciiTheme="minorHAnsi" w:hAnsiTheme="minorHAnsi"/>
          <w:sz w:val="16"/>
          <w:szCs w:val="16"/>
          <w:rPrChange w:id="653" w:author="Hemmati" w:date="2016-12-16T10:22:00Z">
            <w:rPr>
              <w:rFonts w:asciiTheme="minorHAnsi" w:hAnsiTheme="minorHAnsi"/>
            </w:rPr>
          </w:rPrChange>
        </w:rPr>
        <w:t>CONNECT_TIME 480</w:t>
      </w:r>
    </w:p>
    <w:p w:rsidR="009C5670" w:rsidRPr="00DF2495" w:rsidRDefault="009C5670" w:rsidP="009C5670">
      <w:pPr>
        <w:pStyle w:val="sqlF9"/>
        <w:rPr>
          <w:rFonts w:asciiTheme="minorHAnsi" w:hAnsiTheme="minorHAnsi"/>
          <w:sz w:val="16"/>
          <w:szCs w:val="16"/>
          <w:rPrChange w:id="654" w:author="Hemmati" w:date="2016-12-16T10:22:00Z">
            <w:rPr>
              <w:rFonts w:asciiTheme="minorHAnsi" w:hAnsiTheme="minorHAnsi"/>
            </w:rPr>
          </w:rPrChange>
        </w:rPr>
      </w:pPr>
      <w:r w:rsidRPr="00DF2495">
        <w:rPr>
          <w:rFonts w:asciiTheme="minorHAnsi" w:hAnsiTheme="minorHAnsi"/>
          <w:sz w:val="16"/>
          <w:szCs w:val="16"/>
          <w:rPrChange w:id="655" w:author="Hemmati" w:date="2016-12-16T10:22:00Z">
            <w:rPr>
              <w:rFonts w:asciiTheme="minorHAnsi" w:hAnsiTheme="minorHAnsi"/>
            </w:rPr>
          </w:rPrChange>
        </w:rPr>
        <w:t>IDLE_TIME 10</w:t>
      </w:r>
    </w:p>
    <w:p w:rsidR="009C5670" w:rsidRPr="00DF2495" w:rsidRDefault="009C5670" w:rsidP="009C5670">
      <w:pPr>
        <w:pStyle w:val="sqlF9"/>
        <w:rPr>
          <w:rFonts w:asciiTheme="minorHAnsi" w:hAnsiTheme="minorHAnsi"/>
          <w:sz w:val="16"/>
          <w:szCs w:val="16"/>
          <w:rPrChange w:id="656" w:author="Hemmati" w:date="2016-12-16T10:22:00Z">
            <w:rPr>
              <w:rFonts w:asciiTheme="minorHAnsi" w:hAnsiTheme="minorHAnsi"/>
            </w:rPr>
          </w:rPrChange>
        </w:rPr>
      </w:pPr>
      <w:r w:rsidRPr="00DF2495">
        <w:rPr>
          <w:rFonts w:asciiTheme="minorHAnsi" w:hAnsiTheme="minorHAnsi"/>
          <w:sz w:val="16"/>
          <w:szCs w:val="16"/>
          <w:rPrChange w:id="657" w:author="Hemmati" w:date="2016-12-16T10:22:00Z">
            <w:rPr>
              <w:rFonts w:asciiTheme="minorHAnsi" w:hAnsiTheme="minorHAnsi"/>
            </w:rPr>
          </w:rPrChange>
        </w:rPr>
        <w:t>SESSIONS_PER_USER 4</w:t>
      </w:r>
    </w:p>
    <w:p w:rsidR="009C5670" w:rsidRPr="00DF2495" w:rsidRDefault="009C5670" w:rsidP="009C5670">
      <w:pPr>
        <w:pStyle w:val="sqlF9"/>
        <w:rPr>
          <w:rFonts w:asciiTheme="minorHAnsi" w:hAnsiTheme="minorHAnsi"/>
          <w:sz w:val="16"/>
          <w:szCs w:val="16"/>
          <w:rPrChange w:id="658" w:author="Hemmati" w:date="2016-12-16T10:22:00Z">
            <w:rPr>
              <w:rFonts w:asciiTheme="minorHAnsi" w:hAnsiTheme="minorHAnsi"/>
            </w:rPr>
          </w:rPrChange>
        </w:rPr>
      </w:pPr>
      <w:r w:rsidRPr="00DF2495">
        <w:rPr>
          <w:rFonts w:asciiTheme="minorHAnsi" w:hAnsiTheme="minorHAnsi"/>
          <w:sz w:val="16"/>
          <w:szCs w:val="16"/>
          <w:rPrChange w:id="659" w:author="Hemmati" w:date="2016-12-16T10:22:00Z">
            <w:rPr>
              <w:rFonts w:asciiTheme="minorHAnsi" w:hAnsiTheme="minorHAnsi"/>
            </w:rPr>
          </w:rPrChange>
        </w:rPr>
        <w:t>LOGICAL_READS_PER_SESSION DEFAULT</w:t>
      </w:r>
    </w:p>
    <w:p w:rsidR="009C5670" w:rsidRPr="00DF2495" w:rsidRDefault="009C5670" w:rsidP="009C5670">
      <w:pPr>
        <w:pStyle w:val="sqlF9"/>
        <w:rPr>
          <w:rFonts w:asciiTheme="minorHAnsi" w:hAnsiTheme="minorHAnsi"/>
          <w:sz w:val="16"/>
          <w:szCs w:val="16"/>
          <w:rPrChange w:id="660" w:author="Hemmati" w:date="2016-12-16T10:22:00Z">
            <w:rPr>
              <w:rFonts w:asciiTheme="minorHAnsi" w:hAnsiTheme="minorHAnsi"/>
            </w:rPr>
          </w:rPrChange>
        </w:rPr>
      </w:pPr>
      <w:r w:rsidRPr="00DF2495">
        <w:rPr>
          <w:rFonts w:asciiTheme="minorHAnsi" w:hAnsiTheme="minorHAnsi"/>
          <w:sz w:val="16"/>
          <w:szCs w:val="16"/>
          <w:rPrChange w:id="661" w:author="Hemmati" w:date="2016-12-16T10:22:00Z">
            <w:rPr>
              <w:rFonts w:asciiTheme="minorHAnsi" w:hAnsiTheme="minorHAnsi"/>
            </w:rPr>
          </w:rPrChange>
        </w:rPr>
        <w:t>LOGICAL_READS_PER_CALL 20000</w:t>
      </w:r>
    </w:p>
    <w:p w:rsidR="009C5670" w:rsidRPr="00DF2495" w:rsidRDefault="009C5670" w:rsidP="009C5670">
      <w:pPr>
        <w:pStyle w:val="sqlF9"/>
        <w:rPr>
          <w:rFonts w:asciiTheme="minorHAnsi" w:hAnsiTheme="minorHAnsi"/>
          <w:sz w:val="16"/>
          <w:szCs w:val="16"/>
          <w:rPrChange w:id="662" w:author="Hemmati" w:date="2016-12-16T10:22:00Z">
            <w:rPr>
              <w:rFonts w:asciiTheme="minorHAnsi" w:hAnsiTheme="minorHAnsi"/>
            </w:rPr>
          </w:rPrChange>
        </w:rPr>
      </w:pPr>
      <w:r w:rsidRPr="00DF2495">
        <w:rPr>
          <w:rFonts w:asciiTheme="minorHAnsi" w:hAnsiTheme="minorHAnsi"/>
          <w:sz w:val="16"/>
          <w:szCs w:val="16"/>
          <w:rPrChange w:id="663" w:author="Hemmati" w:date="2016-12-16T10:22:00Z">
            <w:rPr>
              <w:rFonts w:asciiTheme="minorHAnsi" w:hAnsiTheme="minorHAnsi"/>
            </w:rPr>
          </w:rPrChange>
        </w:rPr>
        <w:t>COMPOSITE_LIMIT 5000000</w:t>
      </w:r>
    </w:p>
    <w:p w:rsidR="009C5670" w:rsidRPr="00DF2495" w:rsidRDefault="009C5670" w:rsidP="009C5670">
      <w:pPr>
        <w:pStyle w:val="sqlF9"/>
        <w:rPr>
          <w:rFonts w:asciiTheme="minorHAnsi" w:hAnsiTheme="minorHAnsi"/>
          <w:sz w:val="16"/>
          <w:szCs w:val="16"/>
          <w:rPrChange w:id="664" w:author="Hemmati" w:date="2016-12-16T10:22:00Z">
            <w:rPr>
              <w:rFonts w:asciiTheme="minorHAnsi" w:hAnsiTheme="minorHAnsi"/>
            </w:rPr>
          </w:rPrChange>
        </w:rPr>
      </w:pPr>
      <w:r w:rsidRPr="00DF2495">
        <w:rPr>
          <w:rFonts w:asciiTheme="minorHAnsi" w:hAnsiTheme="minorHAnsi"/>
          <w:sz w:val="16"/>
          <w:szCs w:val="16"/>
          <w:rPrChange w:id="665" w:author="Hemmati" w:date="2016-12-16T10:22:00Z">
            <w:rPr>
              <w:rFonts w:asciiTheme="minorHAnsi" w:hAnsiTheme="minorHAnsi"/>
            </w:rPr>
          </w:rPrChange>
        </w:rPr>
        <w:t>PASSWORD_LIFE_TIME 30</w:t>
      </w:r>
    </w:p>
    <w:p w:rsidR="009C5670" w:rsidRPr="00DF2495" w:rsidRDefault="009C5670" w:rsidP="009C5670">
      <w:pPr>
        <w:pStyle w:val="sqlF9"/>
        <w:rPr>
          <w:rFonts w:asciiTheme="minorHAnsi" w:hAnsiTheme="minorHAnsi"/>
          <w:sz w:val="16"/>
          <w:szCs w:val="16"/>
          <w:rPrChange w:id="666" w:author="Hemmati" w:date="2016-12-16T10:22:00Z">
            <w:rPr>
              <w:rFonts w:asciiTheme="minorHAnsi" w:hAnsiTheme="minorHAnsi"/>
            </w:rPr>
          </w:rPrChange>
        </w:rPr>
      </w:pPr>
      <w:r w:rsidRPr="00DF2495">
        <w:rPr>
          <w:rFonts w:asciiTheme="minorHAnsi" w:hAnsiTheme="minorHAnsi"/>
          <w:sz w:val="16"/>
          <w:szCs w:val="16"/>
          <w:rPrChange w:id="667" w:author="Hemmati" w:date="2016-12-16T10:22:00Z">
            <w:rPr>
              <w:rFonts w:asciiTheme="minorHAnsi" w:hAnsiTheme="minorHAnsi"/>
            </w:rPr>
          </w:rPrChange>
        </w:rPr>
        <w:t>PASSWORD_GRACE_TIME 5</w:t>
      </w:r>
    </w:p>
    <w:p w:rsidR="009C5670" w:rsidRPr="00DF2495" w:rsidRDefault="009C5670" w:rsidP="009C5670">
      <w:pPr>
        <w:pStyle w:val="sqlF9"/>
        <w:rPr>
          <w:rFonts w:asciiTheme="minorHAnsi" w:hAnsiTheme="minorHAnsi"/>
          <w:sz w:val="16"/>
          <w:szCs w:val="16"/>
          <w:rPrChange w:id="668" w:author="Hemmati" w:date="2016-12-16T10:22:00Z">
            <w:rPr>
              <w:rFonts w:asciiTheme="minorHAnsi" w:hAnsiTheme="minorHAnsi"/>
            </w:rPr>
          </w:rPrChange>
        </w:rPr>
      </w:pPr>
      <w:r w:rsidRPr="00DF2495">
        <w:rPr>
          <w:rFonts w:asciiTheme="minorHAnsi" w:hAnsiTheme="minorHAnsi"/>
          <w:sz w:val="16"/>
          <w:szCs w:val="16"/>
          <w:rPrChange w:id="669" w:author="Hemmati" w:date="2016-12-16T10:22:00Z">
            <w:rPr>
              <w:rFonts w:asciiTheme="minorHAnsi" w:hAnsiTheme="minorHAnsi"/>
            </w:rPr>
          </w:rPrChange>
        </w:rPr>
        <w:t>PASSWORD_REUSE_MAX 10</w:t>
      </w:r>
    </w:p>
    <w:p w:rsidR="009C5670" w:rsidRPr="00DF2495" w:rsidRDefault="009C5670" w:rsidP="009C5670">
      <w:pPr>
        <w:pStyle w:val="sqlF9"/>
        <w:rPr>
          <w:rFonts w:asciiTheme="minorHAnsi" w:hAnsiTheme="minorHAnsi"/>
          <w:sz w:val="16"/>
          <w:szCs w:val="16"/>
          <w:rPrChange w:id="670" w:author="Hemmati" w:date="2016-12-16T10:22:00Z">
            <w:rPr>
              <w:rFonts w:asciiTheme="minorHAnsi" w:hAnsiTheme="minorHAnsi"/>
            </w:rPr>
          </w:rPrChange>
        </w:rPr>
      </w:pPr>
      <w:r w:rsidRPr="00DF2495">
        <w:rPr>
          <w:rFonts w:asciiTheme="minorHAnsi" w:hAnsiTheme="minorHAnsi"/>
          <w:sz w:val="16"/>
          <w:szCs w:val="16"/>
          <w:rPrChange w:id="671" w:author="Hemmati" w:date="2016-12-16T10:22:00Z">
            <w:rPr>
              <w:rFonts w:asciiTheme="minorHAnsi" w:hAnsiTheme="minorHAnsi"/>
            </w:rPr>
          </w:rPrChange>
        </w:rPr>
        <w:t>PASSWORD_REUSE_TIME 60</w:t>
      </w:r>
    </w:p>
    <w:p w:rsidR="009C5670" w:rsidRPr="00DF2495" w:rsidRDefault="009C5670" w:rsidP="009C5670">
      <w:pPr>
        <w:pStyle w:val="sqlF9"/>
        <w:rPr>
          <w:rFonts w:asciiTheme="minorHAnsi" w:hAnsiTheme="minorHAnsi"/>
          <w:sz w:val="16"/>
          <w:szCs w:val="16"/>
          <w:rPrChange w:id="672" w:author="Hemmati" w:date="2016-12-16T10:22:00Z">
            <w:rPr>
              <w:rFonts w:asciiTheme="minorHAnsi" w:hAnsiTheme="minorHAnsi"/>
            </w:rPr>
          </w:rPrChange>
        </w:rPr>
      </w:pPr>
      <w:r w:rsidRPr="00DF2495">
        <w:rPr>
          <w:rFonts w:asciiTheme="minorHAnsi" w:hAnsiTheme="minorHAnsi"/>
          <w:sz w:val="16"/>
          <w:szCs w:val="16"/>
          <w:rPrChange w:id="673" w:author="Hemmati" w:date="2016-12-16T10:22:00Z">
            <w:rPr>
              <w:rFonts w:asciiTheme="minorHAnsi" w:hAnsiTheme="minorHAnsi"/>
            </w:rPr>
          </w:rPrChange>
        </w:rPr>
        <w:t>PASSWORD_LOCK_TIME 5/1440</w:t>
      </w:r>
    </w:p>
    <w:p w:rsidR="009C5670" w:rsidRPr="00DF2495" w:rsidRDefault="009C5670" w:rsidP="009C5670">
      <w:pPr>
        <w:pStyle w:val="sqlF9"/>
        <w:rPr>
          <w:rFonts w:asciiTheme="minorHAnsi" w:hAnsiTheme="minorHAnsi"/>
          <w:sz w:val="16"/>
          <w:szCs w:val="16"/>
          <w:rPrChange w:id="674" w:author="Hemmati" w:date="2016-12-16T10:22:00Z">
            <w:rPr>
              <w:rFonts w:asciiTheme="minorHAnsi" w:hAnsiTheme="minorHAnsi"/>
            </w:rPr>
          </w:rPrChange>
        </w:rPr>
      </w:pPr>
      <w:r w:rsidRPr="00DF2495">
        <w:rPr>
          <w:rFonts w:asciiTheme="minorHAnsi" w:hAnsiTheme="minorHAnsi"/>
          <w:sz w:val="16"/>
          <w:szCs w:val="16"/>
          <w:rPrChange w:id="675" w:author="Hemmati" w:date="2016-12-16T10:22:00Z">
            <w:rPr>
              <w:rFonts w:asciiTheme="minorHAnsi" w:hAnsiTheme="minorHAnsi"/>
            </w:rPr>
          </w:rPrChange>
        </w:rPr>
        <w:t>FAILED_LOGIN_ATTEMPTS 3</w:t>
      </w:r>
    </w:p>
    <w:p w:rsidR="009C5670" w:rsidRPr="00DF2495" w:rsidRDefault="009C5670" w:rsidP="009C5670">
      <w:pPr>
        <w:pStyle w:val="sqlF9"/>
        <w:rPr>
          <w:rFonts w:asciiTheme="minorHAnsi" w:hAnsiTheme="minorHAnsi"/>
          <w:sz w:val="16"/>
          <w:szCs w:val="16"/>
          <w:rPrChange w:id="676" w:author="Hemmati" w:date="2016-12-16T10:22:00Z">
            <w:rPr>
              <w:rFonts w:asciiTheme="minorHAnsi" w:hAnsiTheme="minorHAnsi"/>
            </w:rPr>
          </w:rPrChange>
        </w:rPr>
      </w:pPr>
      <w:r w:rsidRPr="00DF2495">
        <w:rPr>
          <w:rFonts w:asciiTheme="minorHAnsi" w:hAnsiTheme="minorHAnsi"/>
          <w:sz w:val="16"/>
          <w:szCs w:val="16"/>
          <w:rPrChange w:id="677" w:author="Hemmati" w:date="2016-12-16T10:22:00Z">
            <w:rPr>
              <w:rFonts w:asciiTheme="minorHAnsi" w:hAnsiTheme="minorHAnsi"/>
            </w:rPr>
          </w:rPrChange>
        </w:rPr>
        <w:t>PASSWORD_VERIFY_FUNCTION verify_function_11g;</w:t>
      </w:r>
    </w:p>
    <w:p w:rsidR="009C5670" w:rsidRPr="00DF2495" w:rsidRDefault="009C5670" w:rsidP="009C5670">
      <w:pPr>
        <w:pStyle w:val="sqlF9"/>
        <w:rPr>
          <w:rFonts w:asciiTheme="minorHAnsi" w:hAnsiTheme="minorHAnsi"/>
          <w:sz w:val="16"/>
          <w:szCs w:val="16"/>
          <w:rPrChange w:id="678" w:author="Hemmati" w:date="2016-12-16T10:22:00Z">
            <w:rPr>
              <w:rFonts w:asciiTheme="minorHAnsi" w:hAnsiTheme="minorHAnsi"/>
            </w:rPr>
          </w:rPrChange>
        </w:rPr>
      </w:pPr>
    </w:p>
    <w:p w:rsidR="009C5670" w:rsidRPr="00DF2495" w:rsidRDefault="009C5670" w:rsidP="009C5670">
      <w:pPr>
        <w:pStyle w:val="sqlF9"/>
        <w:rPr>
          <w:rFonts w:asciiTheme="minorHAnsi" w:hAnsiTheme="minorHAnsi"/>
          <w:sz w:val="16"/>
          <w:szCs w:val="16"/>
          <w:rPrChange w:id="679" w:author="Hemmati" w:date="2016-12-16T10:22:00Z">
            <w:rPr>
              <w:rFonts w:asciiTheme="minorHAnsi" w:hAnsiTheme="minorHAnsi"/>
            </w:rPr>
          </w:rPrChange>
        </w:rPr>
      </w:pPr>
      <w:r w:rsidRPr="00DF2495">
        <w:rPr>
          <w:rFonts w:asciiTheme="minorHAnsi" w:hAnsiTheme="minorHAnsi"/>
          <w:sz w:val="16"/>
          <w:szCs w:val="16"/>
          <w:rPrChange w:id="680" w:author="Hemmati" w:date="2016-12-16T10:22:00Z">
            <w:rPr>
              <w:rFonts w:asciiTheme="minorHAnsi" w:hAnsiTheme="minorHAnsi"/>
            </w:rPr>
          </w:rPrChange>
        </w:rPr>
        <w:t xml:space="preserve">SELECT </w:t>
      </w:r>
      <w:r w:rsidRPr="00DF2495">
        <w:rPr>
          <w:rFonts w:asciiTheme="minorHAnsi" w:hAnsiTheme="minorHAnsi"/>
          <w:sz w:val="16"/>
          <w:szCs w:val="16"/>
          <w:rPrChange w:id="681" w:author="Hemmati" w:date="2016-12-16T10:22:00Z">
            <w:rPr>
              <w:rFonts w:asciiTheme="minorHAnsi" w:hAnsiTheme="minorHAnsi"/>
            </w:rPr>
          </w:rPrChange>
        </w:rPr>
        <w:tab/>
        <w:t xml:space="preserve">* </w:t>
      </w:r>
    </w:p>
    <w:p w:rsidR="009C5670" w:rsidRPr="00DF2495" w:rsidRDefault="009C5670" w:rsidP="009C5670">
      <w:pPr>
        <w:pStyle w:val="sqlF9"/>
        <w:rPr>
          <w:rFonts w:asciiTheme="minorHAnsi" w:hAnsiTheme="minorHAnsi"/>
          <w:sz w:val="16"/>
          <w:szCs w:val="16"/>
          <w:rPrChange w:id="682" w:author="Hemmati" w:date="2016-12-16T10:22:00Z">
            <w:rPr>
              <w:rFonts w:asciiTheme="minorHAnsi" w:hAnsiTheme="minorHAnsi"/>
            </w:rPr>
          </w:rPrChange>
        </w:rPr>
      </w:pPr>
      <w:r w:rsidRPr="00DF2495">
        <w:rPr>
          <w:rFonts w:asciiTheme="minorHAnsi" w:hAnsiTheme="minorHAnsi"/>
          <w:sz w:val="16"/>
          <w:szCs w:val="16"/>
          <w:rPrChange w:id="683" w:author="Hemmati" w:date="2016-12-16T10:22:00Z">
            <w:rPr>
              <w:rFonts w:asciiTheme="minorHAnsi" w:hAnsiTheme="minorHAnsi"/>
            </w:rPr>
          </w:rPrChange>
        </w:rPr>
        <w:t xml:space="preserve">FROM </w:t>
      </w:r>
      <w:r w:rsidRPr="00DF2495">
        <w:rPr>
          <w:rFonts w:asciiTheme="minorHAnsi" w:hAnsiTheme="minorHAnsi"/>
          <w:sz w:val="16"/>
          <w:szCs w:val="16"/>
          <w:rPrChange w:id="684" w:author="Hemmati" w:date="2016-12-16T10:22:00Z">
            <w:rPr>
              <w:rFonts w:asciiTheme="minorHAnsi" w:hAnsiTheme="minorHAnsi"/>
            </w:rPr>
          </w:rPrChange>
        </w:rPr>
        <w:tab/>
        <w:t>DBA_PROFILES</w:t>
      </w:r>
    </w:p>
    <w:p w:rsidR="009C5670" w:rsidRPr="00DF2495" w:rsidRDefault="009C5670" w:rsidP="009C5670">
      <w:pPr>
        <w:pStyle w:val="sqlF9"/>
        <w:rPr>
          <w:rFonts w:asciiTheme="minorHAnsi" w:hAnsiTheme="minorHAnsi"/>
          <w:sz w:val="16"/>
          <w:szCs w:val="16"/>
          <w:rPrChange w:id="685" w:author="Hemmati" w:date="2016-12-16T10:22:00Z">
            <w:rPr>
              <w:rFonts w:asciiTheme="minorHAnsi" w:hAnsiTheme="minorHAnsi"/>
            </w:rPr>
          </w:rPrChange>
        </w:rPr>
      </w:pPr>
      <w:r w:rsidRPr="00DF2495">
        <w:rPr>
          <w:rFonts w:asciiTheme="minorHAnsi" w:hAnsiTheme="minorHAnsi"/>
          <w:sz w:val="16"/>
          <w:szCs w:val="16"/>
          <w:rPrChange w:id="686" w:author="Hemmati" w:date="2016-12-16T10:22:00Z">
            <w:rPr>
              <w:rFonts w:asciiTheme="minorHAnsi" w:hAnsiTheme="minorHAnsi"/>
            </w:rPr>
          </w:rPrChange>
        </w:rPr>
        <w:t xml:space="preserve">WHERE </w:t>
      </w:r>
      <w:r w:rsidRPr="00DF2495">
        <w:rPr>
          <w:rFonts w:asciiTheme="minorHAnsi" w:hAnsiTheme="minorHAnsi"/>
          <w:sz w:val="16"/>
          <w:szCs w:val="16"/>
          <w:rPrChange w:id="687" w:author="Hemmati" w:date="2016-12-16T10:22:00Z">
            <w:rPr>
              <w:rFonts w:asciiTheme="minorHAnsi" w:hAnsiTheme="minorHAnsi"/>
            </w:rPr>
          </w:rPrChange>
        </w:rPr>
        <w:tab/>
        <w:t>PROFILE LIKE '%TOWNER%';</w:t>
      </w:r>
    </w:p>
    <w:p w:rsidR="009C5670" w:rsidRPr="00DF2495" w:rsidRDefault="009C5670" w:rsidP="009C5670">
      <w:pPr>
        <w:pStyle w:val="sqlF9"/>
        <w:rPr>
          <w:rFonts w:asciiTheme="minorHAnsi" w:hAnsiTheme="minorHAnsi"/>
          <w:sz w:val="16"/>
          <w:szCs w:val="16"/>
          <w:rPrChange w:id="688" w:author="Hemmati" w:date="2016-12-16T10:22:00Z">
            <w:rPr>
              <w:rFonts w:asciiTheme="minorHAnsi" w:hAnsiTheme="minorHAnsi"/>
            </w:rPr>
          </w:rPrChange>
        </w:rPr>
      </w:pPr>
      <w:r w:rsidRPr="00DF2495">
        <w:rPr>
          <w:rFonts w:asciiTheme="minorHAnsi" w:hAnsiTheme="minorHAnsi"/>
          <w:sz w:val="16"/>
          <w:szCs w:val="16"/>
          <w:rPrChange w:id="689" w:author="Hemmati" w:date="2016-12-16T10:22:00Z">
            <w:rPr>
              <w:rFonts w:asciiTheme="minorHAnsi" w:hAnsiTheme="minorHAnsi"/>
            </w:rPr>
          </w:rPrChange>
        </w:rPr>
        <w:t xml:space="preserve">PROFILE            </w:t>
      </w:r>
      <w:r w:rsidRPr="00DF2495">
        <w:rPr>
          <w:rFonts w:asciiTheme="minorHAnsi" w:hAnsiTheme="minorHAnsi"/>
          <w:sz w:val="16"/>
          <w:szCs w:val="16"/>
          <w:rPrChange w:id="690" w:author="Hemmati" w:date="2016-12-16T10:22:00Z">
            <w:rPr>
              <w:rFonts w:asciiTheme="minorHAnsi" w:hAnsiTheme="minorHAnsi"/>
            </w:rPr>
          </w:rPrChange>
        </w:rPr>
        <w:tab/>
        <w:t xml:space="preserve">   RESOURCE_NAME                </w:t>
      </w:r>
      <w:r w:rsidRPr="00DF2495">
        <w:rPr>
          <w:rFonts w:asciiTheme="minorHAnsi" w:hAnsiTheme="minorHAnsi"/>
          <w:sz w:val="16"/>
          <w:szCs w:val="16"/>
          <w:rPrChange w:id="691" w:author="Hemmati" w:date="2016-12-16T10:22:00Z">
            <w:rPr>
              <w:rFonts w:asciiTheme="minorHAnsi" w:hAnsiTheme="minorHAnsi"/>
            </w:rPr>
          </w:rPrChange>
        </w:rPr>
        <w:tab/>
        <w:t xml:space="preserve">  RESOURCE </w:t>
      </w:r>
      <w:r w:rsidRPr="00DF2495">
        <w:rPr>
          <w:rFonts w:asciiTheme="minorHAnsi" w:hAnsiTheme="minorHAnsi"/>
          <w:sz w:val="16"/>
          <w:szCs w:val="16"/>
          <w:rPrChange w:id="692" w:author="Hemmati" w:date="2016-12-16T10:22:00Z">
            <w:rPr>
              <w:rFonts w:asciiTheme="minorHAnsi" w:hAnsiTheme="minorHAnsi"/>
            </w:rPr>
          </w:rPrChange>
        </w:rPr>
        <w:tab/>
        <w:t xml:space="preserve">       LIMIT</w:t>
      </w:r>
    </w:p>
    <w:p w:rsidR="009C5670" w:rsidRPr="00DF2495" w:rsidRDefault="009C5670" w:rsidP="009C5670">
      <w:pPr>
        <w:pStyle w:val="sqlF9"/>
        <w:rPr>
          <w:rFonts w:asciiTheme="minorHAnsi" w:hAnsiTheme="minorHAnsi"/>
          <w:sz w:val="16"/>
          <w:szCs w:val="16"/>
          <w:rPrChange w:id="693" w:author="Hemmati" w:date="2016-12-16T10:22:00Z">
            <w:rPr>
              <w:rFonts w:asciiTheme="minorHAnsi" w:hAnsiTheme="minorHAnsi"/>
            </w:rPr>
          </w:rPrChange>
        </w:rPr>
      </w:pPr>
      <w:r w:rsidRPr="00DF2495">
        <w:rPr>
          <w:rFonts w:asciiTheme="minorHAnsi" w:hAnsiTheme="minorHAnsi"/>
          <w:sz w:val="16"/>
          <w:szCs w:val="16"/>
          <w:rPrChange w:id="694" w:author="Hemmati" w:date="2016-12-16T10:22:00Z">
            <w:rPr>
              <w:rFonts w:asciiTheme="minorHAnsi" w:hAnsiTheme="minorHAnsi"/>
            </w:rPr>
          </w:rPrChange>
        </w:rPr>
        <w:t xml:space="preserve">---------------      ------------------------------- </w:t>
      </w:r>
      <w:r w:rsidRPr="00DF2495">
        <w:rPr>
          <w:rFonts w:asciiTheme="minorHAnsi" w:hAnsiTheme="minorHAnsi"/>
          <w:sz w:val="16"/>
          <w:szCs w:val="16"/>
          <w:rPrChange w:id="695" w:author="Hemmati" w:date="2016-12-16T10:22:00Z">
            <w:rPr>
              <w:rFonts w:asciiTheme="minorHAnsi" w:hAnsiTheme="minorHAnsi"/>
            </w:rPr>
          </w:rPrChange>
        </w:rPr>
        <w:tab/>
        <w:t xml:space="preserve"> --------------   --------------</w:t>
      </w:r>
    </w:p>
    <w:p w:rsidR="009C5670" w:rsidRPr="00DF2495" w:rsidRDefault="009C5670" w:rsidP="009C5670">
      <w:pPr>
        <w:pStyle w:val="sqlF9"/>
        <w:rPr>
          <w:rFonts w:asciiTheme="minorHAnsi" w:hAnsiTheme="minorHAnsi"/>
          <w:sz w:val="16"/>
          <w:szCs w:val="16"/>
          <w:rPrChange w:id="696" w:author="Hemmati" w:date="2016-12-16T10:22:00Z">
            <w:rPr>
              <w:rFonts w:asciiTheme="minorHAnsi" w:hAnsiTheme="minorHAnsi"/>
            </w:rPr>
          </w:rPrChange>
        </w:rPr>
      </w:pPr>
      <w:r w:rsidRPr="00DF2495">
        <w:rPr>
          <w:rFonts w:asciiTheme="minorHAnsi" w:hAnsiTheme="minorHAnsi"/>
          <w:sz w:val="16"/>
          <w:szCs w:val="16"/>
          <w:rPrChange w:id="697" w:author="Hemmati" w:date="2016-12-16T10:22:00Z">
            <w:rPr>
              <w:rFonts w:asciiTheme="minorHAnsi" w:hAnsiTheme="minorHAnsi"/>
            </w:rPr>
          </w:rPrChange>
        </w:rPr>
        <w:t xml:space="preserve">TOWNER_PROFILE       COMPOSITE_LIMIT               </w:t>
      </w:r>
      <w:r w:rsidRPr="00DF2495">
        <w:rPr>
          <w:rFonts w:asciiTheme="minorHAnsi" w:hAnsiTheme="minorHAnsi"/>
          <w:sz w:val="16"/>
          <w:szCs w:val="16"/>
          <w:rPrChange w:id="698" w:author="Hemmati" w:date="2016-12-16T10:22:00Z">
            <w:rPr>
              <w:rFonts w:asciiTheme="minorHAnsi" w:hAnsiTheme="minorHAnsi"/>
            </w:rPr>
          </w:rPrChange>
        </w:rPr>
        <w:tab/>
        <w:t xml:space="preserve">  KERNEL   </w:t>
      </w:r>
      <w:r w:rsidRPr="00DF2495">
        <w:rPr>
          <w:rFonts w:asciiTheme="minorHAnsi" w:hAnsiTheme="minorHAnsi"/>
          <w:sz w:val="16"/>
          <w:szCs w:val="16"/>
          <w:rPrChange w:id="699" w:author="Hemmati" w:date="2016-12-16T10:22:00Z">
            <w:rPr>
              <w:rFonts w:asciiTheme="minorHAnsi" w:hAnsiTheme="minorHAnsi"/>
            </w:rPr>
          </w:rPrChange>
        </w:rPr>
        <w:tab/>
      </w:r>
      <w:r w:rsidRPr="00DF2495">
        <w:rPr>
          <w:rFonts w:asciiTheme="minorHAnsi" w:hAnsiTheme="minorHAnsi"/>
          <w:sz w:val="16"/>
          <w:szCs w:val="16"/>
          <w:rPrChange w:id="700" w:author="Hemmati" w:date="2016-12-16T10:22:00Z">
            <w:rPr>
              <w:rFonts w:asciiTheme="minorHAnsi" w:hAnsiTheme="minorHAnsi"/>
            </w:rPr>
          </w:rPrChange>
        </w:rPr>
        <w:tab/>
        <w:t>5000000</w:t>
      </w:r>
    </w:p>
    <w:p w:rsidR="009C5670" w:rsidRPr="00DF2495" w:rsidRDefault="009C5670" w:rsidP="009C5670">
      <w:pPr>
        <w:pStyle w:val="sqlF9"/>
        <w:rPr>
          <w:rFonts w:asciiTheme="minorHAnsi" w:hAnsiTheme="minorHAnsi"/>
          <w:sz w:val="16"/>
          <w:szCs w:val="16"/>
          <w:rPrChange w:id="701" w:author="Hemmati" w:date="2016-12-16T10:22:00Z">
            <w:rPr>
              <w:rFonts w:asciiTheme="minorHAnsi" w:hAnsiTheme="minorHAnsi"/>
            </w:rPr>
          </w:rPrChange>
        </w:rPr>
      </w:pPr>
      <w:r w:rsidRPr="00DF2495">
        <w:rPr>
          <w:rFonts w:asciiTheme="minorHAnsi" w:hAnsiTheme="minorHAnsi"/>
          <w:sz w:val="16"/>
          <w:szCs w:val="16"/>
          <w:rPrChange w:id="702" w:author="Hemmati" w:date="2016-12-16T10:22:00Z">
            <w:rPr>
              <w:rFonts w:asciiTheme="minorHAnsi" w:hAnsiTheme="minorHAnsi"/>
            </w:rPr>
          </w:rPrChange>
        </w:rPr>
        <w:t xml:space="preserve">TOWNER_PROFILE       SESSIONS_PER_USER             </w:t>
      </w:r>
      <w:r w:rsidRPr="00DF2495">
        <w:rPr>
          <w:rFonts w:asciiTheme="minorHAnsi" w:hAnsiTheme="minorHAnsi"/>
          <w:sz w:val="16"/>
          <w:szCs w:val="16"/>
          <w:rPrChange w:id="703" w:author="Hemmati" w:date="2016-12-16T10:22:00Z">
            <w:rPr>
              <w:rFonts w:asciiTheme="minorHAnsi" w:hAnsiTheme="minorHAnsi"/>
            </w:rPr>
          </w:rPrChange>
        </w:rPr>
        <w:tab/>
        <w:t xml:space="preserve">  KERNEL  </w:t>
      </w:r>
      <w:r w:rsidRPr="00DF2495">
        <w:rPr>
          <w:rFonts w:asciiTheme="minorHAnsi" w:hAnsiTheme="minorHAnsi"/>
          <w:sz w:val="16"/>
          <w:szCs w:val="16"/>
          <w:rPrChange w:id="704" w:author="Hemmati" w:date="2016-12-16T10:22:00Z">
            <w:rPr>
              <w:rFonts w:asciiTheme="minorHAnsi" w:hAnsiTheme="minorHAnsi"/>
            </w:rPr>
          </w:rPrChange>
        </w:rPr>
        <w:tab/>
        <w:t xml:space="preserve"> </w:t>
      </w:r>
      <w:r w:rsidRPr="00DF2495">
        <w:rPr>
          <w:rFonts w:asciiTheme="minorHAnsi" w:hAnsiTheme="minorHAnsi"/>
          <w:sz w:val="16"/>
          <w:szCs w:val="16"/>
          <w:rPrChange w:id="705" w:author="Hemmati" w:date="2016-12-16T10:22:00Z">
            <w:rPr>
              <w:rFonts w:asciiTheme="minorHAnsi" w:hAnsiTheme="minorHAnsi"/>
            </w:rPr>
          </w:rPrChange>
        </w:rPr>
        <w:tab/>
        <w:t>4</w:t>
      </w:r>
    </w:p>
    <w:p w:rsidR="009C5670" w:rsidRPr="00DF2495" w:rsidRDefault="009C5670" w:rsidP="009C5670">
      <w:pPr>
        <w:pStyle w:val="sqlF9"/>
        <w:rPr>
          <w:rFonts w:asciiTheme="minorHAnsi" w:hAnsiTheme="minorHAnsi"/>
          <w:sz w:val="16"/>
          <w:szCs w:val="16"/>
          <w:rPrChange w:id="706" w:author="Hemmati" w:date="2016-12-16T10:22:00Z">
            <w:rPr>
              <w:rFonts w:asciiTheme="minorHAnsi" w:hAnsiTheme="minorHAnsi"/>
            </w:rPr>
          </w:rPrChange>
        </w:rPr>
      </w:pPr>
      <w:r w:rsidRPr="00DF2495">
        <w:rPr>
          <w:rFonts w:asciiTheme="minorHAnsi" w:hAnsiTheme="minorHAnsi"/>
          <w:sz w:val="16"/>
          <w:szCs w:val="16"/>
          <w:rPrChange w:id="707" w:author="Hemmati" w:date="2016-12-16T10:22:00Z">
            <w:rPr>
              <w:rFonts w:asciiTheme="minorHAnsi" w:hAnsiTheme="minorHAnsi"/>
            </w:rPr>
          </w:rPrChange>
        </w:rPr>
        <w:t xml:space="preserve">TOWNER_PROFILE       CPU_PER_SESSION              </w:t>
      </w:r>
      <w:r w:rsidRPr="00DF2495">
        <w:rPr>
          <w:rFonts w:asciiTheme="minorHAnsi" w:hAnsiTheme="minorHAnsi"/>
          <w:sz w:val="16"/>
          <w:szCs w:val="16"/>
          <w:rPrChange w:id="708" w:author="Hemmati" w:date="2016-12-16T10:22:00Z">
            <w:rPr>
              <w:rFonts w:asciiTheme="minorHAnsi" w:hAnsiTheme="minorHAnsi"/>
            </w:rPr>
          </w:rPrChange>
        </w:rPr>
        <w:tab/>
        <w:t xml:space="preserve">  KERNEL   </w:t>
      </w:r>
      <w:r w:rsidRPr="00DF2495">
        <w:rPr>
          <w:rFonts w:asciiTheme="minorHAnsi" w:hAnsiTheme="minorHAnsi"/>
          <w:sz w:val="16"/>
          <w:szCs w:val="16"/>
          <w:rPrChange w:id="709" w:author="Hemmati" w:date="2016-12-16T10:22:00Z">
            <w:rPr>
              <w:rFonts w:asciiTheme="minorHAnsi" w:hAnsiTheme="minorHAnsi"/>
            </w:rPr>
          </w:rPrChange>
        </w:rPr>
        <w:tab/>
      </w:r>
      <w:r w:rsidRPr="00DF2495">
        <w:rPr>
          <w:rFonts w:asciiTheme="minorHAnsi" w:hAnsiTheme="minorHAnsi"/>
          <w:sz w:val="16"/>
          <w:szCs w:val="16"/>
          <w:rPrChange w:id="710" w:author="Hemmati" w:date="2016-12-16T10:22:00Z">
            <w:rPr>
              <w:rFonts w:asciiTheme="minorHAnsi" w:hAnsiTheme="minorHAnsi"/>
            </w:rPr>
          </w:rPrChange>
        </w:rPr>
        <w:tab/>
        <w:t>10000</w:t>
      </w:r>
    </w:p>
    <w:p w:rsidR="009C5670" w:rsidRPr="00DF2495" w:rsidRDefault="009C5670" w:rsidP="009C5670">
      <w:pPr>
        <w:pStyle w:val="sqlF9"/>
        <w:rPr>
          <w:rFonts w:asciiTheme="minorHAnsi" w:hAnsiTheme="minorHAnsi"/>
          <w:sz w:val="16"/>
          <w:szCs w:val="16"/>
          <w:rPrChange w:id="711" w:author="Hemmati" w:date="2016-12-16T10:22:00Z">
            <w:rPr>
              <w:rFonts w:asciiTheme="minorHAnsi" w:hAnsiTheme="minorHAnsi"/>
            </w:rPr>
          </w:rPrChange>
        </w:rPr>
      </w:pPr>
      <w:r w:rsidRPr="00DF2495">
        <w:rPr>
          <w:rFonts w:asciiTheme="minorHAnsi" w:hAnsiTheme="minorHAnsi"/>
          <w:sz w:val="16"/>
          <w:szCs w:val="16"/>
          <w:rPrChange w:id="712" w:author="Hemmati" w:date="2016-12-16T10:22:00Z">
            <w:rPr>
              <w:rFonts w:asciiTheme="minorHAnsi" w:hAnsiTheme="minorHAnsi"/>
            </w:rPr>
          </w:rPrChange>
        </w:rPr>
        <w:t xml:space="preserve">TOWNER_PROFILE       CPU_PER_CALL                   </w:t>
      </w:r>
      <w:r w:rsidRPr="00DF2495">
        <w:rPr>
          <w:rFonts w:asciiTheme="minorHAnsi" w:hAnsiTheme="minorHAnsi"/>
          <w:sz w:val="16"/>
          <w:szCs w:val="16"/>
          <w:rPrChange w:id="713" w:author="Hemmati" w:date="2016-12-16T10:22:00Z">
            <w:rPr>
              <w:rFonts w:asciiTheme="minorHAnsi" w:hAnsiTheme="minorHAnsi"/>
            </w:rPr>
          </w:rPrChange>
        </w:rPr>
        <w:tab/>
        <w:t xml:space="preserve">  KERNEL  </w:t>
      </w:r>
      <w:r w:rsidRPr="00DF2495">
        <w:rPr>
          <w:rFonts w:asciiTheme="minorHAnsi" w:hAnsiTheme="minorHAnsi"/>
          <w:sz w:val="16"/>
          <w:szCs w:val="16"/>
          <w:rPrChange w:id="714" w:author="Hemmati" w:date="2016-12-16T10:22:00Z">
            <w:rPr>
              <w:rFonts w:asciiTheme="minorHAnsi" w:hAnsiTheme="minorHAnsi"/>
            </w:rPr>
          </w:rPrChange>
        </w:rPr>
        <w:tab/>
        <w:t xml:space="preserve"> </w:t>
      </w:r>
      <w:r w:rsidRPr="00DF2495">
        <w:rPr>
          <w:rFonts w:asciiTheme="minorHAnsi" w:hAnsiTheme="minorHAnsi"/>
          <w:sz w:val="16"/>
          <w:szCs w:val="16"/>
          <w:rPrChange w:id="715" w:author="Hemmati" w:date="2016-12-16T10:22:00Z">
            <w:rPr>
              <w:rFonts w:asciiTheme="minorHAnsi" w:hAnsiTheme="minorHAnsi"/>
            </w:rPr>
          </w:rPrChange>
        </w:rPr>
        <w:tab/>
        <w:t>3000</w:t>
      </w:r>
    </w:p>
    <w:p w:rsidR="009C5670" w:rsidRPr="00DF2495" w:rsidRDefault="009C5670" w:rsidP="009C5670">
      <w:pPr>
        <w:pStyle w:val="sqlF9"/>
        <w:rPr>
          <w:rFonts w:asciiTheme="minorHAnsi" w:hAnsiTheme="minorHAnsi"/>
          <w:sz w:val="16"/>
          <w:szCs w:val="16"/>
          <w:rPrChange w:id="716" w:author="Hemmati" w:date="2016-12-16T10:22:00Z">
            <w:rPr>
              <w:rFonts w:asciiTheme="minorHAnsi" w:hAnsiTheme="minorHAnsi"/>
            </w:rPr>
          </w:rPrChange>
        </w:rPr>
      </w:pPr>
      <w:r w:rsidRPr="00DF2495">
        <w:rPr>
          <w:rFonts w:asciiTheme="minorHAnsi" w:hAnsiTheme="minorHAnsi"/>
          <w:sz w:val="16"/>
          <w:szCs w:val="16"/>
          <w:rPrChange w:id="717" w:author="Hemmati" w:date="2016-12-16T10:22:00Z">
            <w:rPr>
              <w:rFonts w:asciiTheme="minorHAnsi" w:hAnsiTheme="minorHAnsi"/>
            </w:rPr>
          </w:rPrChange>
        </w:rPr>
        <w:t xml:space="preserve">TOWNER_PROFILE       LOGICAL_READS_PER_SESSION     </w:t>
      </w:r>
      <w:r w:rsidRPr="00DF2495">
        <w:rPr>
          <w:rFonts w:asciiTheme="minorHAnsi" w:hAnsiTheme="minorHAnsi"/>
          <w:sz w:val="16"/>
          <w:szCs w:val="16"/>
          <w:rPrChange w:id="718" w:author="Hemmati" w:date="2016-12-16T10:22:00Z">
            <w:rPr>
              <w:rFonts w:asciiTheme="minorHAnsi" w:hAnsiTheme="minorHAnsi"/>
            </w:rPr>
          </w:rPrChange>
        </w:rPr>
        <w:tab/>
        <w:t xml:space="preserve">  KERNEL  </w:t>
      </w:r>
      <w:r w:rsidRPr="00DF2495">
        <w:rPr>
          <w:rFonts w:asciiTheme="minorHAnsi" w:hAnsiTheme="minorHAnsi"/>
          <w:sz w:val="16"/>
          <w:szCs w:val="16"/>
          <w:rPrChange w:id="719" w:author="Hemmati" w:date="2016-12-16T10:22:00Z">
            <w:rPr>
              <w:rFonts w:asciiTheme="minorHAnsi" w:hAnsiTheme="minorHAnsi"/>
            </w:rPr>
          </w:rPrChange>
        </w:rPr>
        <w:tab/>
        <w:t xml:space="preserve"> </w:t>
      </w:r>
      <w:r w:rsidRPr="00DF2495">
        <w:rPr>
          <w:rFonts w:asciiTheme="minorHAnsi" w:hAnsiTheme="minorHAnsi"/>
          <w:sz w:val="16"/>
          <w:szCs w:val="16"/>
          <w:rPrChange w:id="720" w:author="Hemmati" w:date="2016-12-16T10:22:00Z">
            <w:rPr>
              <w:rFonts w:asciiTheme="minorHAnsi" w:hAnsiTheme="minorHAnsi"/>
            </w:rPr>
          </w:rPrChange>
        </w:rPr>
        <w:tab/>
        <w:t>DEFAULT</w:t>
      </w:r>
    </w:p>
    <w:p w:rsidR="009C5670" w:rsidRPr="00DF2495" w:rsidRDefault="009C5670" w:rsidP="009C5670">
      <w:pPr>
        <w:pStyle w:val="sqlF9"/>
        <w:rPr>
          <w:rFonts w:asciiTheme="minorHAnsi" w:hAnsiTheme="minorHAnsi"/>
          <w:sz w:val="16"/>
          <w:szCs w:val="16"/>
          <w:rPrChange w:id="721" w:author="Hemmati" w:date="2016-12-16T10:22:00Z">
            <w:rPr>
              <w:rFonts w:asciiTheme="minorHAnsi" w:hAnsiTheme="minorHAnsi"/>
            </w:rPr>
          </w:rPrChange>
        </w:rPr>
      </w:pPr>
      <w:r w:rsidRPr="00DF2495">
        <w:rPr>
          <w:rFonts w:asciiTheme="minorHAnsi" w:hAnsiTheme="minorHAnsi"/>
          <w:sz w:val="16"/>
          <w:szCs w:val="16"/>
          <w:rPrChange w:id="722" w:author="Hemmati" w:date="2016-12-16T10:22:00Z">
            <w:rPr>
              <w:rFonts w:asciiTheme="minorHAnsi" w:hAnsiTheme="minorHAnsi"/>
            </w:rPr>
          </w:rPrChange>
        </w:rPr>
        <w:t xml:space="preserve">TOWNER_PROFILE       LOGICAL_READS_PER_CALL        </w:t>
      </w:r>
      <w:r w:rsidRPr="00DF2495">
        <w:rPr>
          <w:rFonts w:asciiTheme="minorHAnsi" w:hAnsiTheme="minorHAnsi"/>
          <w:sz w:val="16"/>
          <w:szCs w:val="16"/>
          <w:rPrChange w:id="723" w:author="Hemmati" w:date="2016-12-16T10:22:00Z">
            <w:rPr>
              <w:rFonts w:asciiTheme="minorHAnsi" w:hAnsiTheme="minorHAnsi"/>
            </w:rPr>
          </w:rPrChange>
        </w:rPr>
        <w:tab/>
        <w:t xml:space="preserve">  KERNEL  </w:t>
      </w:r>
      <w:r w:rsidRPr="00DF2495">
        <w:rPr>
          <w:rFonts w:asciiTheme="minorHAnsi" w:hAnsiTheme="minorHAnsi"/>
          <w:sz w:val="16"/>
          <w:szCs w:val="16"/>
          <w:rPrChange w:id="724" w:author="Hemmati" w:date="2016-12-16T10:22:00Z">
            <w:rPr>
              <w:rFonts w:asciiTheme="minorHAnsi" w:hAnsiTheme="minorHAnsi"/>
            </w:rPr>
          </w:rPrChange>
        </w:rPr>
        <w:tab/>
        <w:t xml:space="preserve"> </w:t>
      </w:r>
      <w:r w:rsidRPr="00DF2495">
        <w:rPr>
          <w:rFonts w:asciiTheme="minorHAnsi" w:hAnsiTheme="minorHAnsi"/>
          <w:sz w:val="16"/>
          <w:szCs w:val="16"/>
          <w:rPrChange w:id="725" w:author="Hemmati" w:date="2016-12-16T10:22:00Z">
            <w:rPr>
              <w:rFonts w:asciiTheme="minorHAnsi" w:hAnsiTheme="minorHAnsi"/>
            </w:rPr>
          </w:rPrChange>
        </w:rPr>
        <w:tab/>
        <w:t>1000</w:t>
      </w:r>
    </w:p>
    <w:p w:rsidR="009C5670" w:rsidRPr="00DF2495" w:rsidRDefault="009C5670" w:rsidP="009C5670">
      <w:pPr>
        <w:pStyle w:val="sqlF9"/>
        <w:rPr>
          <w:rFonts w:asciiTheme="minorHAnsi" w:hAnsiTheme="minorHAnsi"/>
          <w:sz w:val="16"/>
          <w:szCs w:val="16"/>
          <w:rPrChange w:id="726" w:author="Hemmati" w:date="2016-12-16T10:22:00Z">
            <w:rPr>
              <w:rFonts w:asciiTheme="minorHAnsi" w:hAnsiTheme="minorHAnsi"/>
            </w:rPr>
          </w:rPrChange>
        </w:rPr>
      </w:pPr>
      <w:r w:rsidRPr="00DF2495">
        <w:rPr>
          <w:rFonts w:asciiTheme="minorHAnsi" w:hAnsiTheme="minorHAnsi"/>
          <w:sz w:val="16"/>
          <w:szCs w:val="16"/>
          <w:rPrChange w:id="727" w:author="Hemmati" w:date="2016-12-16T10:22:00Z">
            <w:rPr>
              <w:rFonts w:asciiTheme="minorHAnsi" w:hAnsiTheme="minorHAnsi"/>
            </w:rPr>
          </w:rPrChange>
        </w:rPr>
        <w:t xml:space="preserve">TOWNER_PROFILE       IDLE_TIME                     </w:t>
      </w:r>
      <w:r w:rsidRPr="00DF2495">
        <w:rPr>
          <w:rFonts w:asciiTheme="minorHAnsi" w:hAnsiTheme="minorHAnsi"/>
          <w:sz w:val="16"/>
          <w:szCs w:val="16"/>
          <w:rPrChange w:id="728" w:author="Hemmati" w:date="2016-12-16T10:22:00Z">
            <w:rPr>
              <w:rFonts w:asciiTheme="minorHAnsi" w:hAnsiTheme="minorHAnsi"/>
            </w:rPr>
          </w:rPrChange>
        </w:rPr>
        <w:tab/>
        <w:t xml:space="preserve">  KERNEL   </w:t>
      </w:r>
      <w:r w:rsidRPr="00DF2495">
        <w:rPr>
          <w:rFonts w:asciiTheme="minorHAnsi" w:hAnsiTheme="minorHAnsi"/>
          <w:sz w:val="16"/>
          <w:szCs w:val="16"/>
          <w:rPrChange w:id="729" w:author="Hemmati" w:date="2016-12-16T10:22:00Z">
            <w:rPr>
              <w:rFonts w:asciiTheme="minorHAnsi" w:hAnsiTheme="minorHAnsi"/>
            </w:rPr>
          </w:rPrChange>
        </w:rPr>
        <w:tab/>
      </w:r>
      <w:r w:rsidRPr="00DF2495">
        <w:rPr>
          <w:rFonts w:asciiTheme="minorHAnsi" w:hAnsiTheme="minorHAnsi"/>
          <w:sz w:val="16"/>
          <w:szCs w:val="16"/>
          <w:rPrChange w:id="730" w:author="Hemmati" w:date="2016-12-16T10:22:00Z">
            <w:rPr>
              <w:rFonts w:asciiTheme="minorHAnsi" w:hAnsiTheme="minorHAnsi"/>
            </w:rPr>
          </w:rPrChange>
        </w:rPr>
        <w:tab/>
        <w:t>10</w:t>
      </w:r>
    </w:p>
    <w:p w:rsidR="009C5670" w:rsidRPr="00DF2495" w:rsidRDefault="009C5670" w:rsidP="009C5670">
      <w:pPr>
        <w:pStyle w:val="sqlF9"/>
        <w:rPr>
          <w:rFonts w:asciiTheme="minorHAnsi" w:hAnsiTheme="minorHAnsi"/>
          <w:sz w:val="16"/>
          <w:szCs w:val="16"/>
          <w:rPrChange w:id="731" w:author="Hemmati" w:date="2016-12-16T10:22:00Z">
            <w:rPr>
              <w:rFonts w:asciiTheme="minorHAnsi" w:hAnsiTheme="minorHAnsi"/>
            </w:rPr>
          </w:rPrChange>
        </w:rPr>
      </w:pPr>
      <w:r w:rsidRPr="00DF2495">
        <w:rPr>
          <w:rFonts w:asciiTheme="minorHAnsi" w:hAnsiTheme="minorHAnsi"/>
          <w:sz w:val="16"/>
          <w:szCs w:val="16"/>
          <w:rPrChange w:id="732" w:author="Hemmati" w:date="2016-12-16T10:22:00Z">
            <w:rPr>
              <w:rFonts w:asciiTheme="minorHAnsi" w:hAnsiTheme="minorHAnsi"/>
            </w:rPr>
          </w:rPrChange>
        </w:rPr>
        <w:lastRenderedPageBreak/>
        <w:t xml:space="preserve">TOWNER_PROFILE       CONNECT_TIME                   </w:t>
      </w:r>
      <w:r w:rsidRPr="00DF2495">
        <w:rPr>
          <w:rFonts w:asciiTheme="minorHAnsi" w:hAnsiTheme="minorHAnsi"/>
          <w:sz w:val="16"/>
          <w:szCs w:val="16"/>
          <w:rPrChange w:id="733" w:author="Hemmati" w:date="2016-12-16T10:22:00Z">
            <w:rPr>
              <w:rFonts w:asciiTheme="minorHAnsi" w:hAnsiTheme="minorHAnsi"/>
            </w:rPr>
          </w:rPrChange>
        </w:rPr>
        <w:tab/>
        <w:t xml:space="preserve">  KERNEL  </w:t>
      </w:r>
      <w:r w:rsidRPr="00DF2495">
        <w:rPr>
          <w:rFonts w:asciiTheme="minorHAnsi" w:hAnsiTheme="minorHAnsi"/>
          <w:sz w:val="16"/>
          <w:szCs w:val="16"/>
          <w:rPrChange w:id="734" w:author="Hemmati" w:date="2016-12-16T10:22:00Z">
            <w:rPr>
              <w:rFonts w:asciiTheme="minorHAnsi" w:hAnsiTheme="minorHAnsi"/>
            </w:rPr>
          </w:rPrChange>
        </w:rPr>
        <w:tab/>
        <w:t xml:space="preserve"> </w:t>
      </w:r>
      <w:r w:rsidRPr="00DF2495">
        <w:rPr>
          <w:rFonts w:asciiTheme="minorHAnsi" w:hAnsiTheme="minorHAnsi"/>
          <w:sz w:val="16"/>
          <w:szCs w:val="16"/>
          <w:rPrChange w:id="735" w:author="Hemmati" w:date="2016-12-16T10:22:00Z">
            <w:rPr>
              <w:rFonts w:asciiTheme="minorHAnsi" w:hAnsiTheme="minorHAnsi"/>
            </w:rPr>
          </w:rPrChange>
        </w:rPr>
        <w:tab/>
        <w:t>480</w:t>
      </w:r>
    </w:p>
    <w:p w:rsidR="009C5670" w:rsidRPr="00DF2495" w:rsidRDefault="009C5670" w:rsidP="009C5670">
      <w:pPr>
        <w:pStyle w:val="sqlF9"/>
        <w:rPr>
          <w:rFonts w:asciiTheme="minorHAnsi" w:hAnsiTheme="minorHAnsi"/>
          <w:sz w:val="16"/>
          <w:szCs w:val="16"/>
          <w:rPrChange w:id="736" w:author="Hemmati" w:date="2016-12-16T10:22:00Z">
            <w:rPr>
              <w:rFonts w:asciiTheme="minorHAnsi" w:hAnsiTheme="minorHAnsi"/>
            </w:rPr>
          </w:rPrChange>
        </w:rPr>
      </w:pPr>
      <w:r w:rsidRPr="00DF2495">
        <w:rPr>
          <w:rFonts w:asciiTheme="minorHAnsi" w:hAnsiTheme="minorHAnsi"/>
          <w:sz w:val="16"/>
          <w:szCs w:val="16"/>
          <w:rPrChange w:id="737" w:author="Hemmati" w:date="2016-12-16T10:22:00Z">
            <w:rPr>
              <w:rFonts w:asciiTheme="minorHAnsi" w:hAnsiTheme="minorHAnsi"/>
            </w:rPr>
          </w:rPrChange>
        </w:rPr>
        <w:t xml:space="preserve">TOWNER_PROFILE       PRIVATE_SGA                   </w:t>
      </w:r>
      <w:r w:rsidRPr="00DF2495">
        <w:rPr>
          <w:rFonts w:asciiTheme="minorHAnsi" w:hAnsiTheme="minorHAnsi"/>
          <w:sz w:val="16"/>
          <w:szCs w:val="16"/>
          <w:rPrChange w:id="738" w:author="Hemmati" w:date="2016-12-16T10:22:00Z">
            <w:rPr>
              <w:rFonts w:asciiTheme="minorHAnsi" w:hAnsiTheme="minorHAnsi"/>
            </w:rPr>
          </w:rPrChange>
        </w:rPr>
        <w:tab/>
        <w:t xml:space="preserve">  KERNEL  </w:t>
      </w:r>
      <w:r w:rsidRPr="00DF2495">
        <w:rPr>
          <w:rFonts w:asciiTheme="minorHAnsi" w:hAnsiTheme="minorHAnsi"/>
          <w:sz w:val="16"/>
          <w:szCs w:val="16"/>
          <w:rPrChange w:id="739" w:author="Hemmati" w:date="2016-12-16T10:22:00Z">
            <w:rPr>
              <w:rFonts w:asciiTheme="minorHAnsi" w:hAnsiTheme="minorHAnsi"/>
            </w:rPr>
          </w:rPrChange>
        </w:rPr>
        <w:tab/>
        <w:t xml:space="preserve"> </w:t>
      </w:r>
      <w:r w:rsidRPr="00DF2495">
        <w:rPr>
          <w:rFonts w:asciiTheme="minorHAnsi" w:hAnsiTheme="minorHAnsi"/>
          <w:sz w:val="16"/>
          <w:szCs w:val="16"/>
          <w:rPrChange w:id="740" w:author="Hemmati" w:date="2016-12-16T10:22:00Z">
            <w:rPr>
              <w:rFonts w:asciiTheme="minorHAnsi" w:hAnsiTheme="minorHAnsi"/>
            </w:rPr>
          </w:rPrChange>
        </w:rPr>
        <w:tab/>
        <w:t>DEFAULT</w:t>
      </w:r>
    </w:p>
    <w:p w:rsidR="009C5670" w:rsidRPr="00DF2495" w:rsidRDefault="009C5670" w:rsidP="009C5670">
      <w:pPr>
        <w:pStyle w:val="sqlF9"/>
        <w:rPr>
          <w:rFonts w:asciiTheme="minorHAnsi" w:hAnsiTheme="minorHAnsi"/>
          <w:sz w:val="16"/>
          <w:szCs w:val="16"/>
          <w:rPrChange w:id="741" w:author="Hemmati" w:date="2016-12-16T10:22:00Z">
            <w:rPr>
              <w:rFonts w:asciiTheme="minorHAnsi" w:hAnsiTheme="minorHAnsi"/>
            </w:rPr>
          </w:rPrChange>
        </w:rPr>
      </w:pPr>
      <w:r w:rsidRPr="00DF2495">
        <w:rPr>
          <w:rFonts w:asciiTheme="minorHAnsi" w:hAnsiTheme="minorHAnsi"/>
          <w:sz w:val="16"/>
          <w:szCs w:val="16"/>
          <w:rPrChange w:id="742" w:author="Hemmati" w:date="2016-12-16T10:22:00Z">
            <w:rPr>
              <w:rFonts w:asciiTheme="minorHAnsi" w:hAnsiTheme="minorHAnsi"/>
            </w:rPr>
          </w:rPrChange>
        </w:rPr>
        <w:t xml:space="preserve">TOWNER_PROFILE       FAILED_LOGIN_ATTEMPTS          </w:t>
      </w:r>
      <w:r w:rsidRPr="00DF2495">
        <w:rPr>
          <w:rFonts w:asciiTheme="minorHAnsi" w:hAnsiTheme="minorHAnsi"/>
          <w:sz w:val="16"/>
          <w:szCs w:val="16"/>
          <w:rPrChange w:id="743" w:author="Hemmati" w:date="2016-12-16T10:22:00Z">
            <w:rPr>
              <w:rFonts w:asciiTheme="minorHAnsi" w:hAnsiTheme="minorHAnsi"/>
            </w:rPr>
          </w:rPrChange>
        </w:rPr>
        <w:tab/>
        <w:t xml:space="preserve">  PASSWORD </w:t>
      </w:r>
      <w:r w:rsidRPr="00DF2495">
        <w:rPr>
          <w:rFonts w:asciiTheme="minorHAnsi" w:hAnsiTheme="minorHAnsi"/>
          <w:sz w:val="16"/>
          <w:szCs w:val="16"/>
          <w:rPrChange w:id="744" w:author="Hemmati" w:date="2016-12-16T10:22:00Z">
            <w:rPr>
              <w:rFonts w:asciiTheme="minorHAnsi" w:hAnsiTheme="minorHAnsi"/>
            </w:rPr>
          </w:rPrChange>
        </w:rPr>
        <w:tab/>
      </w:r>
      <w:r w:rsidRPr="00DF2495">
        <w:rPr>
          <w:rFonts w:asciiTheme="minorHAnsi" w:hAnsiTheme="minorHAnsi"/>
          <w:sz w:val="16"/>
          <w:szCs w:val="16"/>
          <w:rPrChange w:id="745" w:author="Hemmati" w:date="2016-12-16T10:22:00Z">
            <w:rPr>
              <w:rFonts w:asciiTheme="minorHAnsi" w:hAnsiTheme="minorHAnsi"/>
            </w:rPr>
          </w:rPrChange>
        </w:rPr>
        <w:tab/>
        <w:t>3</w:t>
      </w:r>
    </w:p>
    <w:p w:rsidR="009C5670" w:rsidRPr="00DF2495" w:rsidRDefault="009C5670" w:rsidP="009C5670">
      <w:pPr>
        <w:pStyle w:val="sqlF9"/>
        <w:rPr>
          <w:rFonts w:asciiTheme="minorHAnsi" w:hAnsiTheme="minorHAnsi"/>
          <w:sz w:val="16"/>
          <w:szCs w:val="16"/>
          <w:rPrChange w:id="746" w:author="Hemmati" w:date="2016-12-16T10:22:00Z">
            <w:rPr>
              <w:rFonts w:asciiTheme="minorHAnsi" w:hAnsiTheme="minorHAnsi"/>
            </w:rPr>
          </w:rPrChange>
        </w:rPr>
      </w:pPr>
      <w:r w:rsidRPr="00DF2495">
        <w:rPr>
          <w:rFonts w:asciiTheme="minorHAnsi" w:hAnsiTheme="minorHAnsi"/>
          <w:sz w:val="16"/>
          <w:szCs w:val="16"/>
          <w:rPrChange w:id="747" w:author="Hemmati" w:date="2016-12-16T10:22:00Z">
            <w:rPr>
              <w:rFonts w:asciiTheme="minorHAnsi" w:hAnsiTheme="minorHAnsi"/>
            </w:rPr>
          </w:rPrChange>
        </w:rPr>
        <w:t xml:space="preserve">TOWNER_PROFILE       PASSWORD_LIFE_TIME             </w:t>
      </w:r>
      <w:r w:rsidRPr="00DF2495">
        <w:rPr>
          <w:rFonts w:asciiTheme="minorHAnsi" w:hAnsiTheme="minorHAnsi"/>
          <w:sz w:val="16"/>
          <w:szCs w:val="16"/>
          <w:rPrChange w:id="748" w:author="Hemmati" w:date="2016-12-16T10:22:00Z">
            <w:rPr>
              <w:rFonts w:asciiTheme="minorHAnsi" w:hAnsiTheme="minorHAnsi"/>
            </w:rPr>
          </w:rPrChange>
        </w:rPr>
        <w:tab/>
        <w:t xml:space="preserve">  PASSWORD </w:t>
      </w:r>
      <w:r w:rsidRPr="00DF2495">
        <w:rPr>
          <w:rFonts w:asciiTheme="minorHAnsi" w:hAnsiTheme="minorHAnsi"/>
          <w:sz w:val="16"/>
          <w:szCs w:val="16"/>
          <w:rPrChange w:id="749" w:author="Hemmati" w:date="2016-12-16T10:22:00Z">
            <w:rPr>
              <w:rFonts w:asciiTheme="minorHAnsi" w:hAnsiTheme="minorHAnsi"/>
            </w:rPr>
          </w:rPrChange>
        </w:rPr>
        <w:tab/>
      </w:r>
      <w:r w:rsidRPr="00DF2495">
        <w:rPr>
          <w:rFonts w:asciiTheme="minorHAnsi" w:hAnsiTheme="minorHAnsi"/>
          <w:sz w:val="16"/>
          <w:szCs w:val="16"/>
          <w:rPrChange w:id="750" w:author="Hemmati" w:date="2016-12-16T10:22:00Z">
            <w:rPr>
              <w:rFonts w:asciiTheme="minorHAnsi" w:hAnsiTheme="minorHAnsi"/>
            </w:rPr>
          </w:rPrChange>
        </w:rPr>
        <w:tab/>
        <w:t>30</w:t>
      </w:r>
    </w:p>
    <w:p w:rsidR="009C5670" w:rsidRPr="00DF2495" w:rsidRDefault="009C5670" w:rsidP="009C5670">
      <w:pPr>
        <w:pStyle w:val="sqlF9"/>
        <w:rPr>
          <w:rFonts w:asciiTheme="minorHAnsi" w:hAnsiTheme="minorHAnsi"/>
          <w:sz w:val="16"/>
          <w:szCs w:val="16"/>
          <w:rPrChange w:id="751" w:author="Hemmati" w:date="2016-12-16T10:22:00Z">
            <w:rPr>
              <w:rFonts w:asciiTheme="minorHAnsi" w:hAnsiTheme="minorHAnsi"/>
            </w:rPr>
          </w:rPrChange>
        </w:rPr>
      </w:pPr>
      <w:r w:rsidRPr="00DF2495">
        <w:rPr>
          <w:rFonts w:asciiTheme="minorHAnsi" w:hAnsiTheme="minorHAnsi"/>
          <w:sz w:val="16"/>
          <w:szCs w:val="16"/>
          <w:rPrChange w:id="752" w:author="Hemmati" w:date="2016-12-16T10:22:00Z">
            <w:rPr>
              <w:rFonts w:asciiTheme="minorHAnsi" w:hAnsiTheme="minorHAnsi"/>
            </w:rPr>
          </w:rPrChange>
        </w:rPr>
        <w:t xml:space="preserve">TOWNER_PROFILE       PASSWORD_REUSE_TIME            </w:t>
      </w:r>
      <w:r w:rsidRPr="00DF2495">
        <w:rPr>
          <w:rFonts w:asciiTheme="minorHAnsi" w:hAnsiTheme="minorHAnsi"/>
          <w:sz w:val="16"/>
          <w:szCs w:val="16"/>
          <w:rPrChange w:id="753" w:author="Hemmati" w:date="2016-12-16T10:22:00Z">
            <w:rPr>
              <w:rFonts w:asciiTheme="minorHAnsi" w:hAnsiTheme="minorHAnsi"/>
            </w:rPr>
          </w:rPrChange>
        </w:rPr>
        <w:tab/>
        <w:t xml:space="preserve">  PASSWORD </w:t>
      </w:r>
      <w:r w:rsidRPr="00DF2495">
        <w:rPr>
          <w:rFonts w:asciiTheme="minorHAnsi" w:hAnsiTheme="minorHAnsi"/>
          <w:sz w:val="16"/>
          <w:szCs w:val="16"/>
          <w:rPrChange w:id="754" w:author="Hemmati" w:date="2016-12-16T10:22:00Z">
            <w:rPr>
              <w:rFonts w:asciiTheme="minorHAnsi" w:hAnsiTheme="minorHAnsi"/>
            </w:rPr>
          </w:rPrChange>
        </w:rPr>
        <w:tab/>
      </w:r>
      <w:r w:rsidRPr="00DF2495">
        <w:rPr>
          <w:rFonts w:asciiTheme="minorHAnsi" w:hAnsiTheme="minorHAnsi"/>
          <w:sz w:val="16"/>
          <w:szCs w:val="16"/>
          <w:rPrChange w:id="755" w:author="Hemmati" w:date="2016-12-16T10:22:00Z">
            <w:rPr>
              <w:rFonts w:asciiTheme="minorHAnsi" w:hAnsiTheme="minorHAnsi"/>
            </w:rPr>
          </w:rPrChange>
        </w:rPr>
        <w:tab/>
        <w:t>60</w:t>
      </w:r>
    </w:p>
    <w:p w:rsidR="009C5670" w:rsidRPr="00DF2495" w:rsidRDefault="009C5670" w:rsidP="009C5670">
      <w:pPr>
        <w:pStyle w:val="sqlF9"/>
        <w:rPr>
          <w:rFonts w:asciiTheme="minorHAnsi" w:hAnsiTheme="minorHAnsi"/>
          <w:sz w:val="16"/>
          <w:szCs w:val="16"/>
          <w:rPrChange w:id="756" w:author="Hemmati" w:date="2016-12-16T10:22:00Z">
            <w:rPr>
              <w:rFonts w:asciiTheme="minorHAnsi" w:hAnsiTheme="minorHAnsi"/>
            </w:rPr>
          </w:rPrChange>
        </w:rPr>
      </w:pPr>
      <w:r w:rsidRPr="00DF2495">
        <w:rPr>
          <w:rFonts w:asciiTheme="minorHAnsi" w:hAnsiTheme="minorHAnsi"/>
          <w:sz w:val="16"/>
          <w:szCs w:val="16"/>
          <w:rPrChange w:id="757" w:author="Hemmati" w:date="2016-12-16T10:22:00Z">
            <w:rPr>
              <w:rFonts w:asciiTheme="minorHAnsi" w:hAnsiTheme="minorHAnsi"/>
            </w:rPr>
          </w:rPrChange>
        </w:rPr>
        <w:t xml:space="preserve">TOWNER_PROFILE       PASSWORD_REUSE_MAX              </w:t>
      </w:r>
      <w:r w:rsidRPr="00DF2495">
        <w:rPr>
          <w:rFonts w:asciiTheme="minorHAnsi" w:hAnsiTheme="minorHAnsi"/>
          <w:sz w:val="16"/>
          <w:szCs w:val="16"/>
          <w:rPrChange w:id="758" w:author="Hemmati" w:date="2016-12-16T10:22:00Z">
            <w:rPr>
              <w:rFonts w:asciiTheme="minorHAnsi" w:hAnsiTheme="minorHAnsi"/>
            </w:rPr>
          </w:rPrChange>
        </w:rPr>
        <w:tab/>
        <w:t xml:space="preserve">  PASSWORD </w:t>
      </w:r>
      <w:r w:rsidRPr="00DF2495">
        <w:rPr>
          <w:rFonts w:asciiTheme="minorHAnsi" w:hAnsiTheme="minorHAnsi"/>
          <w:sz w:val="16"/>
          <w:szCs w:val="16"/>
          <w:rPrChange w:id="759" w:author="Hemmati" w:date="2016-12-16T10:22:00Z">
            <w:rPr>
              <w:rFonts w:asciiTheme="minorHAnsi" w:hAnsiTheme="minorHAnsi"/>
            </w:rPr>
          </w:rPrChange>
        </w:rPr>
        <w:tab/>
      </w:r>
      <w:r w:rsidRPr="00DF2495">
        <w:rPr>
          <w:rFonts w:asciiTheme="minorHAnsi" w:hAnsiTheme="minorHAnsi"/>
          <w:sz w:val="16"/>
          <w:szCs w:val="16"/>
          <w:rPrChange w:id="760" w:author="Hemmati" w:date="2016-12-16T10:22:00Z">
            <w:rPr>
              <w:rFonts w:asciiTheme="minorHAnsi" w:hAnsiTheme="minorHAnsi"/>
            </w:rPr>
          </w:rPrChange>
        </w:rPr>
        <w:tab/>
        <w:t>10</w:t>
      </w:r>
    </w:p>
    <w:p w:rsidR="009C5670" w:rsidRPr="00DF2495" w:rsidRDefault="009C5670" w:rsidP="009C5670">
      <w:pPr>
        <w:pStyle w:val="sqlF9"/>
        <w:rPr>
          <w:rFonts w:asciiTheme="minorHAnsi" w:hAnsiTheme="minorHAnsi"/>
          <w:sz w:val="16"/>
          <w:szCs w:val="16"/>
          <w:rPrChange w:id="761" w:author="Hemmati" w:date="2016-12-16T10:22:00Z">
            <w:rPr>
              <w:rFonts w:asciiTheme="minorHAnsi" w:hAnsiTheme="minorHAnsi"/>
            </w:rPr>
          </w:rPrChange>
        </w:rPr>
      </w:pPr>
      <w:r w:rsidRPr="00DF2495">
        <w:rPr>
          <w:rFonts w:asciiTheme="minorHAnsi" w:hAnsiTheme="minorHAnsi"/>
          <w:sz w:val="16"/>
          <w:szCs w:val="16"/>
          <w:rPrChange w:id="762" w:author="Hemmati" w:date="2016-12-16T10:22:00Z">
            <w:rPr>
              <w:rFonts w:asciiTheme="minorHAnsi" w:hAnsiTheme="minorHAnsi"/>
            </w:rPr>
          </w:rPrChange>
        </w:rPr>
        <w:t>TOWNER_PROFILE       PASSWORD_LOCK_TIME                PASSWORD</w:t>
      </w:r>
      <w:r w:rsidRPr="00DF2495">
        <w:rPr>
          <w:rFonts w:asciiTheme="minorHAnsi" w:hAnsiTheme="minorHAnsi"/>
          <w:sz w:val="16"/>
          <w:szCs w:val="16"/>
          <w:rPrChange w:id="763" w:author="Hemmati" w:date="2016-12-16T10:22:00Z">
            <w:rPr>
              <w:rFonts w:asciiTheme="minorHAnsi" w:hAnsiTheme="minorHAnsi"/>
            </w:rPr>
          </w:rPrChange>
        </w:rPr>
        <w:tab/>
      </w:r>
      <w:r w:rsidRPr="00DF2495">
        <w:rPr>
          <w:rFonts w:asciiTheme="minorHAnsi" w:hAnsiTheme="minorHAnsi"/>
          <w:sz w:val="16"/>
          <w:szCs w:val="16"/>
          <w:rPrChange w:id="764" w:author="Hemmati" w:date="2016-12-16T10:22:00Z">
            <w:rPr>
              <w:rFonts w:asciiTheme="minorHAnsi" w:hAnsiTheme="minorHAnsi"/>
            </w:rPr>
          </w:rPrChange>
        </w:rPr>
        <w:tab/>
        <w:t>.0034</w:t>
      </w:r>
    </w:p>
    <w:p w:rsidR="009C5670" w:rsidRPr="00DF2495" w:rsidRDefault="009C5670" w:rsidP="009C5670">
      <w:pPr>
        <w:pStyle w:val="sqlF9"/>
        <w:rPr>
          <w:rFonts w:asciiTheme="minorHAnsi" w:hAnsiTheme="minorHAnsi"/>
          <w:sz w:val="16"/>
          <w:szCs w:val="16"/>
          <w:rPrChange w:id="765" w:author="Hemmati" w:date="2016-12-16T10:22:00Z">
            <w:rPr>
              <w:rFonts w:asciiTheme="minorHAnsi" w:hAnsiTheme="minorHAnsi"/>
            </w:rPr>
          </w:rPrChange>
        </w:rPr>
      </w:pPr>
      <w:r w:rsidRPr="00DF2495">
        <w:rPr>
          <w:rFonts w:asciiTheme="minorHAnsi" w:hAnsiTheme="minorHAnsi"/>
          <w:sz w:val="16"/>
          <w:szCs w:val="16"/>
          <w:rPrChange w:id="766" w:author="Hemmati" w:date="2016-12-16T10:22:00Z">
            <w:rPr>
              <w:rFonts w:asciiTheme="minorHAnsi" w:hAnsiTheme="minorHAnsi"/>
            </w:rPr>
          </w:rPrChange>
        </w:rPr>
        <w:t xml:space="preserve">TOWNER_PROFILE       PASSWORD_GRACE_TIME            </w:t>
      </w:r>
      <w:r w:rsidRPr="00DF2495">
        <w:rPr>
          <w:rFonts w:asciiTheme="minorHAnsi" w:hAnsiTheme="minorHAnsi"/>
          <w:sz w:val="16"/>
          <w:szCs w:val="16"/>
          <w:rPrChange w:id="767" w:author="Hemmati" w:date="2016-12-16T10:22:00Z">
            <w:rPr>
              <w:rFonts w:asciiTheme="minorHAnsi" w:hAnsiTheme="minorHAnsi"/>
            </w:rPr>
          </w:rPrChange>
        </w:rPr>
        <w:tab/>
        <w:t xml:space="preserve">  PASSWORD </w:t>
      </w:r>
      <w:r w:rsidRPr="00DF2495">
        <w:rPr>
          <w:rFonts w:asciiTheme="minorHAnsi" w:hAnsiTheme="minorHAnsi"/>
          <w:sz w:val="16"/>
          <w:szCs w:val="16"/>
          <w:rPrChange w:id="768" w:author="Hemmati" w:date="2016-12-16T10:22:00Z">
            <w:rPr>
              <w:rFonts w:asciiTheme="minorHAnsi" w:hAnsiTheme="minorHAnsi"/>
            </w:rPr>
          </w:rPrChange>
        </w:rPr>
        <w:tab/>
      </w:r>
      <w:r w:rsidRPr="00DF2495">
        <w:rPr>
          <w:rFonts w:asciiTheme="minorHAnsi" w:hAnsiTheme="minorHAnsi"/>
          <w:sz w:val="16"/>
          <w:szCs w:val="16"/>
          <w:rPrChange w:id="769" w:author="Hemmati" w:date="2016-12-16T10:22:00Z">
            <w:rPr>
              <w:rFonts w:asciiTheme="minorHAnsi" w:hAnsiTheme="minorHAnsi"/>
            </w:rPr>
          </w:rPrChange>
        </w:rPr>
        <w:tab/>
        <w:t>5</w:t>
      </w:r>
    </w:p>
    <w:p w:rsidR="009C5670" w:rsidRPr="00DF2495" w:rsidRDefault="009C5670" w:rsidP="009C5670">
      <w:pPr>
        <w:pStyle w:val="sqlF9"/>
        <w:rPr>
          <w:rFonts w:asciiTheme="minorHAnsi" w:hAnsiTheme="minorHAnsi"/>
          <w:sz w:val="16"/>
          <w:szCs w:val="16"/>
          <w:rPrChange w:id="770" w:author="Hemmati" w:date="2016-12-16T10:22:00Z">
            <w:rPr>
              <w:rFonts w:asciiTheme="minorHAnsi" w:hAnsiTheme="minorHAnsi"/>
            </w:rPr>
          </w:rPrChange>
        </w:rPr>
      </w:pPr>
      <w:r w:rsidRPr="00DF2495">
        <w:rPr>
          <w:rFonts w:asciiTheme="minorHAnsi" w:hAnsiTheme="minorHAnsi"/>
          <w:sz w:val="16"/>
          <w:szCs w:val="16"/>
          <w:rPrChange w:id="771" w:author="Hemmati" w:date="2016-12-16T10:22:00Z">
            <w:rPr>
              <w:rFonts w:asciiTheme="minorHAnsi" w:hAnsiTheme="minorHAnsi"/>
            </w:rPr>
          </w:rPrChange>
        </w:rPr>
        <w:t>16 rows selected.</w:t>
      </w:r>
    </w:p>
    <w:p w:rsidR="00AB486D" w:rsidRDefault="00AB486D" w:rsidP="00F710DC">
      <w:pPr>
        <w:jc w:val="center"/>
        <w:rPr>
          <w:rStyle w:val="Heading2Char"/>
          <w:rFonts w:cstheme="minorHAnsi"/>
        </w:rPr>
      </w:pPr>
    </w:p>
    <w:p w:rsidR="00787CB5" w:rsidRPr="00AB486D" w:rsidRDefault="00F710DC" w:rsidP="00DF2495">
      <w:pPr>
        <w:spacing w:after="0"/>
        <w:jc w:val="center"/>
        <w:rPr>
          <w:rFonts w:cstheme="minorHAnsi"/>
          <w:b/>
        </w:rPr>
        <w:pPrChange w:id="772" w:author="Hemmati" w:date="2016-12-16T10:23:00Z">
          <w:pPr>
            <w:jc w:val="center"/>
          </w:pPr>
        </w:pPrChange>
      </w:pPr>
      <w:bookmarkStart w:id="773" w:name="_Toc469648509"/>
      <w:r w:rsidRPr="00AB486D">
        <w:rPr>
          <w:rStyle w:val="Heading2Char"/>
          <w:rFonts w:cstheme="minorHAnsi"/>
        </w:rPr>
        <w:t>Create Table Owner</w:t>
      </w:r>
      <w:bookmarkEnd w:id="773"/>
      <w:r w:rsidRPr="00AB486D">
        <w:rPr>
          <w:rFonts w:cstheme="minorHAnsi"/>
        </w:rPr>
        <w:t xml:space="preserve"> </w:t>
      </w:r>
      <w:r w:rsidRPr="00AB486D">
        <w:rPr>
          <w:rStyle w:val="Heading2Char"/>
          <w:rFonts w:cstheme="minorHAnsi"/>
        </w:rPr>
        <w:t>USER</w:t>
      </w:r>
      <w:r w:rsidR="00787CB5" w:rsidRPr="00AB486D">
        <w:rPr>
          <w:rFonts w:cstheme="minorHAnsi"/>
          <w:b/>
        </w:rPr>
        <w:tab/>
      </w:r>
    </w:p>
    <w:p w:rsidR="009C5670" w:rsidRPr="00DF2495" w:rsidRDefault="009C5670" w:rsidP="009C5670">
      <w:pPr>
        <w:pStyle w:val="sqlF9"/>
        <w:rPr>
          <w:rFonts w:asciiTheme="minorHAnsi" w:hAnsiTheme="minorHAnsi"/>
          <w:sz w:val="16"/>
          <w:szCs w:val="16"/>
          <w:rPrChange w:id="774" w:author="Hemmati" w:date="2016-12-16T10:22:00Z">
            <w:rPr>
              <w:rFonts w:asciiTheme="minorHAnsi" w:hAnsiTheme="minorHAnsi"/>
            </w:rPr>
          </w:rPrChange>
        </w:rPr>
      </w:pPr>
      <w:r w:rsidRPr="00DF2495">
        <w:rPr>
          <w:rFonts w:asciiTheme="minorHAnsi" w:hAnsiTheme="minorHAnsi"/>
          <w:sz w:val="16"/>
          <w:szCs w:val="16"/>
          <w:rPrChange w:id="775" w:author="Hemmati" w:date="2016-12-16T10:22:00Z">
            <w:rPr>
              <w:rFonts w:asciiTheme="minorHAnsi" w:hAnsiTheme="minorHAnsi"/>
            </w:rPr>
          </w:rPrChange>
        </w:rPr>
        <w:t>REM =========================== CREATE TABLE_OWNER USER =============================</w:t>
      </w:r>
    </w:p>
    <w:p w:rsidR="009C5670" w:rsidRPr="00DF2495" w:rsidRDefault="009C5670" w:rsidP="009C5670">
      <w:pPr>
        <w:pStyle w:val="sqlF9"/>
        <w:rPr>
          <w:rFonts w:asciiTheme="minorHAnsi" w:hAnsiTheme="minorHAnsi"/>
          <w:sz w:val="16"/>
          <w:szCs w:val="16"/>
          <w:rPrChange w:id="776" w:author="Hemmati" w:date="2016-12-16T10:22:00Z">
            <w:rPr>
              <w:rFonts w:asciiTheme="minorHAnsi" w:hAnsiTheme="minorHAnsi"/>
            </w:rPr>
          </w:rPrChange>
        </w:rPr>
      </w:pPr>
    </w:p>
    <w:p w:rsidR="009C5670" w:rsidRPr="00DF2495" w:rsidRDefault="009C5670" w:rsidP="009C5670">
      <w:pPr>
        <w:pStyle w:val="sqlF9"/>
        <w:rPr>
          <w:rFonts w:asciiTheme="minorHAnsi" w:hAnsiTheme="minorHAnsi"/>
          <w:sz w:val="16"/>
          <w:szCs w:val="16"/>
          <w:rPrChange w:id="777" w:author="Hemmati" w:date="2016-12-16T10:22:00Z">
            <w:rPr>
              <w:rFonts w:asciiTheme="minorHAnsi" w:hAnsiTheme="minorHAnsi"/>
            </w:rPr>
          </w:rPrChange>
        </w:rPr>
      </w:pPr>
      <w:r w:rsidRPr="00DF2495">
        <w:rPr>
          <w:rFonts w:asciiTheme="minorHAnsi" w:hAnsiTheme="minorHAnsi"/>
          <w:sz w:val="16"/>
          <w:szCs w:val="16"/>
          <w:rPrChange w:id="778" w:author="Hemmati" w:date="2016-12-16T10:22:00Z">
            <w:rPr>
              <w:rFonts w:asciiTheme="minorHAnsi" w:hAnsiTheme="minorHAnsi"/>
            </w:rPr>
          </w:rPrChange>
        </w:rPr>
        <w:t>DROP USER  towner;</w:t>
      </w:r>
    </w:p>
    <w:p w:rsidR="009C5670" w:rsidRPr="00DF2495" w:rsidRDefault="009C5670" w:rsidP="009C5670">
      <w:pPr>
        <w:pStyle w:val="sqlF9"/>
        <w:rPr>
          <w:rFonts w:asciiTheme="minorHAnsi" w:hAnsiTheme="minorHAnsi"/>
          <w:sz w:val="16"/>
          <w:szCs w:val="16"/>
          <w:rPrChange w:id="779" w:author="Hemmati" w:date="2016-12-16T10:22:00Z">
            <w:rPr>
              <w:rFonts w:asciiTheme="minorHAnsi" w:hAnsiTheme="minorHAnsi"/>
            </w:rPr>
          </w:rPrChange>
        </w:rPr>
      </w:pPr>
    </w:p>
    <w:p w:rsidR="009C5670" w:rsidRPr="00DF2495" w:rsidRDefault="009C5670" w:rsidP="009C5670">
      <w:pPr>
        <w:pStyle w:val="sqlF9"/>
        <w:rPr>
          <w:rFonts w:asciiTheme="minorHAnsi" w:hAnsiTheme="minorHAnsi"/>
          <w:sz w:val="16"/>
          <w:szCs w:val="16"/>
          <w:rPrChange w:id="780" w:author="Hemmati" w:date="2016-12-16T10:22:00Z">
            <w:rPr>
              <w:rFonts w:asciiTheme="minorHAnsi" w:hAnsiTheme="minorHAnsi"/>
            </w:rPr>
          </w:rPrChange>
        </w:rPr>
      </w:pPr>
      <w:r w:rsidRPr="00DF2495">
        <w:rPr>
          <w:rFonts w:asciiTheme="minorHAnsi" w:hAnsiTheme="minorHAnsi"/>
          <w:sz w:val="16"/>
          <w:szCs w:val="16"/>
          <w:rPrChange w:id="781" w:author="Hemmati" w:date="2016-12-16T10:22:00Z">
            <w:rPr>
              <w:rFonts w:asciiTheme="minorHAnsi" w:hAnsiTheme="minorHAnsi"/>
            </w:rPr>
          </w:rPrChange>
        </w:rPr>
        <w:t xml:space="preserve">CREATE USER </w:t>
      </w:r>
      <w:r w:rsidRPr="00DF2495">
        <w:rPr>
          <w:rFonts w:asciiTheme="minorHAnsi" w:hAnsiTheme="minorHAnsi"/>
          <w:sz w:val="16"/>
          <w:szCs w:val="16"/>
          <w:rPrChange w:id="782" w:author="Hemmati" w:date="2016-12-16T10:22:00Z">
            <w:rPr>
              <w:rFonts w:asciiTheme="minorHAnsi" w:hAnsiTheme="minorHAnsi"/>
            </w:rPr>
          </w:rPrChange>
        </w:rPr>
        <w:tab/>
      </w:r>
      <w:r w:rsidRPr="00DF2495">
        <w:rPr>
          <w:rFonts w:asciiTheme="minorHAnsi" w:hAnsiTheme="minorHAnsi"/>
          <w:sz w:val="16"/>
          <w:szCs w:val="16"/>
          <w:rPrChange w:id="783" w:author="Hemmati" w:date="2016-12-16T10:22:00Z">
            <w:rPr>
              <w:rFonts w:asciiTheme="minorHAnsi" w:hAnsiTheme="minorHAnsi"/>
            </w:rPr>
          </w:rPrChange>
        </w:rPr>
        <w:tab/>
      </w:r>
      <w:r w:rsidRPr="00DF2495">
        <w:rPr>
          <w:rFonts w:asciiTheme="minorHAnsi" w:hAnsiTheme="minorHAnsi"/>
          <w:sz w:val="16"/>
          <w:szCs w:val="16"/>
          <w:rPrChange w:id="784" w:author="Hemmati" w:date="2016-12-16T10:22:00Z">
            <w:rPr>
              <w:rFonts w:asciiTheme="minorHAnsi" w:hAnsiTheme="minorHAnsi"/>
            </w:rPr>
          </w:rPrChange>
        </w:rPr>
        <w:tab/>
        <w:t>towner</w:t>
      </w:r>
    </w:p>
    <w:p w:rsidR="009C5670" w:rsidRPr="00DF2495" w:rsidRDefault="009C5670" w:rsidP="009C5670">
      <w:pPr>
        <w:pStyle w:val="sqlF9"/>
        <w:rPr>
          <w:rFonts w:asciiTheme="minorHAnsi" w:hAnsiTheme="minorHAnsi"/>
          <w:sz w:val="16"/>
          <w:szCs w:val="16"/>
          <w:rPrChange w:id="785" w:author="Hemmati" w:date="2016-12-16T10:22:00Z">
            <w:rPr>
              <w:rFonts w:asciiTheme="minorHAnsi" w:hAnsiTheme="minorHAnsi"/>
            </w:rPr>
          </w:rPrChange>
        </w:rPr>
      </w:pPr>
      <w:r w:rsidRPr="00DF2495">
        <w:rPr>
          <w:rFonts w:asciiTheme="minorHAnsi" w:hAnsiTheme="minorHAnsi"/>
          <w:sz w:val="16"/>
          <w:szCs w:val="16"/>
          <w:rPrChange w:id="786" w:author="Hemmati" w:date="2016-12-16T10:22:00Z">
            <w:rPr>
              <w:rFonts w:asciiTheme="minorHAnsi" w:hAnsiTheme="minorHAnsi"/>
            </w:rPr>
          </w:rPrChange>
        </w:rPr>
        <w:t xml:space="preserve">IDENTIFIED BY </w:t>
      </w:r>
      <w:r w:rsidRPr="00DF2495">
        <w:rPr>
          <w:rFonts w:asciiTheme="minorHAnsi" w:hAnsiTheme="minorHAnsi"/>
          <w:sz w:val="16"/>
          <w:szCs w:val="16"/>
          <w:rPrChange w:id="787" w:author="Hemmati" w:date="2016-12-16T10:22:00Z">
            <w:rPr>
              <w:rFonts w:asciiTheme="minorHAnsi" w:hAnsiTheme="minorHAnsi"/>
            </w:rPr>
          </w:rPrChange>
        </w:rPr>
        <w:tab/>
      </w:r>
      <w:r w:rsidRPr="00DF2495">
        <w:rPr>
          <w:rFonts w:asciiTheme="minorHAnsi" w:hAnsiTheme="minorHAnsi"/>
          <w:sz w:val="16"/>
          <w:szCs w:val="16"/>
          <w:rPrChange w:id="788" w:author="Hemmati" w:date="2016-12-16T10:22:00Z">
            <w:rPr>
              <w:rFonts w:asciiTheme="minorHAnsi" w:hAnsiTheme="minorHAnsi"/>
            </w:rPr>
          </w:rPrChange>
        </w:rPr>
        <w:tab/>
        <w:t>travelxp123</w:t>
      </w:r>
    </w:p>
    <w:p w:rsidR="009C5670" w:rsidRPr="00DF2495" w:rsidRDefault="009C5670" w:rsidP="009C5670">
      <w:pPr>
        <w:pStyle w:val="sqlF9"/>
        <w:rPr>
          <w:rFonts w:asciiTheme="minorHAnsi" w:hAnsiTheme="minorHAnsi"/>
          <w:sz w:val="16"/>
          <w:szCs w:val="16"/>
          <w:rPrChange w:id="789" w:author="Hemmati" w:date="2016-12-16T10:22:00Z">
            <w:rPr>
              <w:rFonts w:asciiTheme="minorHAnsi" w:hAnsiTheme="minorHAnsi"/>
            </w:rPr>
          </w:rPrChange>
        </w:rPr>
      </w:pPr>
      <w:r w:rsidRPr="00DF2495">
        <w:rPr>
          <w:rFonts w:asciiTheme="minorHAnsi" w:hAnsiTheme="minorHAnsi"/>
          <w:sz w:val="16"/>
          <w:szCs w:val="16"/>
          <w:rPrChange w:id="790" w:author="Hemmati" w:date="2016-12-16T10:22:00Z">
            <w:rPr>
              <w:rFonts w:asciiTheme="minorHAnsi" w:hAnsiTheme="minorHAnsi"/>
            </w:rPr>
          </w:rPrChange>
        </w:rPr>
        <w:t xml:space="preserve">DEFAULT TABLESPACE </w:t>
      </w:r>
      <w:r w:rsidRPr="00DF2495">
        <w:rPr>
          <w:rFonts w:asciiTheme="minorHAnsi" w:hAnsiTheme="minorHAnsi"/>
          <w:sz w:val="16"/>
          <w:szCs w:val="16"/>
          <w:rPrChange w:id="791" w:author="Hemmati" w:date="2016-12-16T10:22:00Z">
            <w:rPr>
              <w:rFonts w:asciiTheme="minorHAnsi" w:hAnsiTheme="minorHAnsi"/>
            </w:rPr>
          </w:rPrChange>
        </w:rPr>
        <w:tab/>
      </w:r>
      <w:r w:rsidRPr="00DF2495">
        <w:rPr>
          <w:rFonts w:asciiTheme="minorHAnsi" w:hAnsiTheme="minorHAnsi"/>
          <w:sz w:val="16"/>
          <w:szCs w:val="16"/>
          <w:rPrChange w:id="792" w:author="Hemmati" w:date="2016-12-16T10:22:00Z">
            <w:rPr>
              <w:rFonts w:asciiTheme="minorHAnsi" w:hAnsiTheme="minorHAnsi"/>
            </w:rPr>
          </w:rPrChange>
        </w:rPr>
        <w:tab/>
        <w:t>user_data</w:t>
      </w:r>
    </w:p>
    <w:p w:rsidR="009C5670" w:rsidRPr="00DF2495" w:rsidRDefault="009C5670" w:rsidP="009C5670">
      <w:pPr>
        <w:pStyle w:val="sqlF9"/>
        <w:rPr>
          <w:rFonts w:asciiTheme="minorHAnsi" w:hAnsiTheme="minorHAnsi"/>
          <w:sz w:val="16"/>
          <w:szCs w:val="16"/>
          <w:rPrChange w:id="793" w:author="Hemmati" w:date="2016-12-16T10:22:00Z">
            <w:rPr>
              <w:rFonts w:asciiTheme="minorHAnsi" w:hAnsiTheme="minorHAnsi"/>
            </w:rPr>
          </w:rPrChange>
        </w:rPr>
      </w:pPr>
      <w:r w:rsidRPr="00DF2495">
        <w:rPr>
          <w:rFonts w:asciiTheme="minorHAnsi" w:hAnsiTheme="minorHAnsi"/>
          <w:sz w:val="16"/>
          <w:szCs w:val="16"/>
          <w:rPrChange w:id="794" w:author="Hemmati" w:date="2016-12-16T10:22:00Z">
            <w:rPr>
              <w:rFonts w:asciiTheme="minorHAnsi" w:hAnsiTheme="minorHAnsi"/>
            </w:rPr>
          </w:rPrChange>
        </w:rPr>
        <w:t xml:space="preserve">TEMPORARY TABLESPACE </w:t>
      </w:r>
      <w:r w:rsidRPr="00DF2495">
        <w:rPr>
          <w:rFonts w:asciiTheme="minorHAnsi" w:hAnsiTheme="minorHAnsi"/>
          <w:sz w:val="16"/>
          <w:szCs w:val="16"/>
          <w:rPrChange w:id="795" w:author="Hemmati" w:date="2016-12-16T10:22:00Z">
            <w:rPr>
              <w:rFonts w:asciiTheme="minorHAnsi" w:hAnsiTheme="minorHAnsi"/>
            </w:rPr>
          </w:rPrChange>
        </w:rPr>
        <w:tab/>
        <w:t>temp</w:t>
      </w:r>
    </w:p>
    <w:p w:rsidR="009C5670" w:rsidRPr="00DF2495" w:rsidRDefault="009C5670" w:rsidP="009C5670">
      <w:pPr>
        <w:pStyle w:val="sqlF9"/>
        <w:rPr>
          <w:rFonts w:asciiTheme="minorHAnsi" w:hAnsiTheme="minorHAnsi"/>
          <w:sz w:val="16"/>
          <w:szCs w:val="16"/>
          <w:rPrChange w:id="796" w:author="Hemmati" w:date="2016-12-16T10:22:00Z">
            <w:rPr>
              <w:rFonts w:asciiTheme="minorHAnsi" w:hAnsiTheme="minorHAnsi"/>
            </w:rPr>
          </w:rPrChange>
        </w:rPr>
      </w:pPr>
      <w:r w:rsidRPr="00DF2495">
        <w:rPr>
          <w:rFonts w:asciiTheme="minorHAnsi" w:hAnsiTheme="minorHAnsi"/>
          <w:sz w:val="16"/>
          <w:szCs w:val="16"/>
          <w:rPrChange w:id="797" w:author="Hemmati" w:date="2016-12-16T10:22:00Z">
            <w:rPr>
              <w:rFonts w:asciiTheme="minorHAnsi" w:hAnsiTheme="minorHAnsi"/>
            </w:rPr>
          </w:rPrChange>
        </w:rPr>
        <w:t xml:space="preserve">QUOTA 200M ON </w:t>
      </w:r>
      <w:r w:rsidRPr="00DF2495">
        <w:rPr>
          <w:rFonts w:asciiTheme="minorHAnsi" w:hAnsiTheme="minorHAnsi"/>
          <w:sz w:val="16"/>
          <w:szCs w:val="16"/>
          <w:rPrChange w:id="798" w:author="Hemmati" w:date="2016-12-16T10:22:00Z">
            <w:rPr>
              <w:rFonts w:asciiTheme="minorHAnsi" w:hAnsiTheme="minorHAnsi"/>
            </w:rPr>
          </w:rPrChange>
        </w:rPr>
        <w:tab/>
      </w:r>
      <w:r w:rsidRPr="00DF2495">
        <w:rPr>
          <w:rFonts w:asciiTheme="minorHAnsi" w:hAnsiTheme="minorHAnsi"/>
          <w:sz w:val="16"/>
          <w:szCs w:val="16"/>
          <w:rPrChange w:id="799" w:author="Hemmati" w:date="2016-12-16T10:22:00Z">
            <w:rPr>
              <w:rFonts w:asciiTheme="minorHAnsi" w:hAnsiTheme="minorHAnsi"/>
            </w:rPr>
          </w:rPrChange>
        </w:rPr>
        <w:tab/>
        <w:t>user_data</w:t>
      </w:r>
    </w:p>
    <w:p w:rsidR="009C5670" w:rsidRPr="00DF2495" w:rsidRDefault="009C5670" w:rsidP="009C5670">
      <w:pPr>
        <w:pStyle w:val="sqlF9"/>
        <w:rPr>
          <w:rFonts w:asciiTheme="minorHAnsi" w:hAnsiTheme="minorHAnsi"/>
          <w:sz w:val="16"/>
          <w:szCs w:val="16"/>
          <w:rPrChange w:id="800" w:author="Hemmati" w:date="2016-12-16T10:22:00Z">
            <w:rPr>
              <w:rFonts w:asciiTheme="minorHAnsi" w:hAnsiTheme="minorHAnsi"/>
            </w:rPr>
          </w:rPrChange>
        </w:rPr>
      </w:pPr>
      <w:r w:rsidRPr="00DF2495">
        <w:rPr>
          <w:rFonts w:asciiTheme="minorHAnsi" w:hAnsiTheme="minorHAnsi"/>
          <w:sz w:val="16"/>
          <w:szCs w:val="16"/>
          <w:rPrChange w:id="801" w:author="Hemmati" w:date="2016-12-16T10:22:00Z">
            <w:rPr>
              <w:rFonts w:asciiTheme="minorHAnsi" w:hAnsiTheme="minorHAnsi"/>
            </w:rPr>
          </w:rPrChange>
        </w:rPr>
        <w:t xml:space="preserve">QUOTA 100M ON </w:t>
      </w:r>
      <w:r w:rsidRPr="00DF2495">
        <w:rPr>
          <w:rFonts w:asciiTheme="minorHAnsi" w:hAnsiTheme="minorHAnsi"/>
          <w:sz w:val="16"/>
          <w:szCs w:val="16"/>
          <w:rPrChange w:id="802" w:author="Hemmati" w:date="2016-12-16T10:22:00Z">
            <w:rPr>
              <w:rFonts w:asciiTheme="minorHAnsi" w:hAnsiTheme="minorHAnsi"/>
            </w:rPr>
          </w:rPrChange>
        </w:rPr>
        <w:tab/>
      </w:r>
      <w:r w:rsidRPr="00DF2495">
        <w:rPr>
          <w:rFonts w:asciiTheme="minorHAnsi" w:hAnsiTheme="minorHAnsi"/>
          <w:sz w:val="16"/>
          <w:szCs w:val="16"/>
          <w:rPrChange w:id="803" w:author="Hemmati" w:date="2016-12-16T10:22:00Z">
            <w:rPr>
              <w:rFonts w:asciiTheme="minorHAnsi" w:hAnsiTheme="minorHAnsi"/>
            </w:rPr>
          </w:rPrChange>
        </w:rPr>
        <w:tab/>
        <w:t>adhoc</w:t>
      </w:r>
    </w:p>
    <w:p w:rsidR="009C5670" w:rsidRPr="00DF2495" w:rsidRDefault="009C5670" w:rsidP="009C5670">
      <w:pPr>
        <w:pStyle w:val="sqlF9"/>
        <w:rPr>
          <w:rFonts w:asciiTheme="minorHAnsi" w:hAnsiTheme="minorHAnsi"/>
          <w:sz w:val="16"/>
          <w:szCs w:val="16"/>
          <w:rPrChange w:id="804" w:author="Hemmati" w:date="2016-12-16T10:22:00Z">
            <w:rPr>
              <w:rFonts w:asciiTheme="minorHAnsi" w:hAnsiTheme="minorHAnsi"/>
            </w:rPr>
          </w:rPrChange>
        </w:rPr>
      </w:pPr>
      <w:r w:rsidRPr="00DF2495">
        <w:rPr>
          <w:rFonts w:asciiTheme="minorHAnsi" w:hAnsiTheme="minorHAnsi"/>
          <w:sz w:val="16"/>
          <w:szCs w:val="16"/>
          <w:rPrChange w:id="805" w:author="Hemmati" w:date="2016-12-16T10:22:00Z">
            <w:rPr>
              <w:rFonts w:asciiTheme="minorHAnsi" w:hAnsiTheme="minorHAnsi"/>
            </w:rPr>
          </w:rPrChange>
        </w:rPr>
        <w:t>QUOTA 50M  ON</w:t>
      </w:r>
      <w:r w:rsidRPr="00DF2495">
        <w:rPr>
          <w:rFonts w:asciiTheme="minorHAnsi" w:hAnsiTheme="minorHAnsi"/>
          <w:sz w:val="16"/>
          <w:szCs w:val="16"/>
          <w:rPrChange w:id="806" w:author="Hemmati" w:date="2016-12-16T10:22:00Z">
            <w:rPr>
              <w:rFonts w:asciiTheme="minorHAnsi" w:hAnsiTheme="minorHAnsi"/>
            </w:rPr>
          </w:rPrChange>
        </w:rPr>
        <w:tab/>
      </w:r>
      <w:r w:rsidRPr="00DF2495">
        <w:rPr>
          <w:rFonts w:asciiTheme="minorHAnsi" w:hAnsiTheme="minorHAnsi"/>
          <w:sz w:val="16"/>
          <w:szCs w:val="16"/>
          <w:rPrChange w:id="807" w:author="Hemmati" w:date="2016-12-16T10:22:00Z">
            <w:rPr>
              <w:rFonts w:asciiTheme="minorHAnsi" w:hAnsiTheme="minorHAnsi"/>
            </w:rPr>
          </w:rPrChange>
        </w:rPr>
        <w:tab/>
      </w:r>
      <w:r w:rsidRPr="00DF2495">
        <w:rPr>
          <w:rFonts w:asciiTheme="minorHAnsi" w:hAnsiTheme="minorHAnsi"/>
          <w:sz w:val="16"/>
          <w:szCs w:val="16"/>
          <w:rPrChange w:id="808" w:author="Hemmati" w:date="2016-12-16T10:22:00Z">
            <w:rPr>
              <w:rFonts w:asciiTheme="minorHAnsi" w:hAnsiTheme="minorHAnsi"/>
            </w:rPr>
          </w:rPrChange>
        </w:rPr>
        <w:tab/>
        <w:t>indx</w:t>
      </w:r>
    </w:p>
    <w:p w:rsidR="009C5670" w:rsidRPr="00DF2495" w:rsidRDefault="009C5670" w:rsidP="009C5670">
      <w:pPr>
        <w:pStyle w:val="sqlF9"/>
        <w:rPr>
          <w:rFonts w:asciiTheme="minorHAnsi" w:hAnsiTheme="minorHAnsi"/>
          <w:sz w:val="16"/>
          <w:szCs w:val="16"/>
          <w:rPrChange w:id="809" w:author="Hemmati" w:date="2016-12-16T10:22:00Z">
            <w:rPr>
              <w:rFonts w:asciiTheme="minorHAnsi" w:hAnsiTheme="minorHAnsi"/>
            </w:rPr>
          </w:rPrChange>
        </w:rPr>
      </w:pPr>
      <w:r w:rsidRPr="00DF2495">
        <w:rPr>
          <w:rFonts w:asciiTheme="minorHAnsi" w:hAnsiTheme="minorHAnsi"/>
          <w:sz w:val="16"/>
          <w:szCs w:val="16"/>
          <w:rPrChange w:id="810" w:author="Hemmati" w:date="2016-12-16T10:22:00Z">
            <w:rPr>
              <w:rFonts w:asciiTheme="minorHAnsi" w:hAnsiTheme="minorHAnsi"/>
            </w:rPr>
          </w:rPrChange>
        </w:rPr>
        <w:t>QUOTA 20M  ON</w:t>
      </w:r>
      <w:r w:rsidRPr="00DF2495">
        <w:rPr>
          <w:rFonts w:asciiTheme="minorHAnsi" w:hAnsiTheme="minorHAnsi"/>
          <w:sz w:val="16"/>
          <w:szCs w:val="16"/>
          <w:rPrChange w:id="811" w:author="Hemmati" w:date="2016-12-16T10:22:00Z">
            <w:rPr>
              <w:rFonts w:asciiTheme="minorHAnsi" w:hAnsiTheme="minorHAnsi"/>
            </w:rPr>
          </w:rPrChange>
        </w:rPr>
        <w:tab/>
      </w:r>
      <w:r w:rsidRPr="00DF2495">
        <w:rPr>
          <w:rFonts w:asciiTheme="minorHAnsi" w:hAnsiTheme="minorHAnsi"/>
          <w:sz w:val="16"/>
          <w:szCs w:val="16"/>
          <w:rPrChange w:id="812" w:author="Hemmati" w:date="2016-12-16T10:22:00Z">
            <w:rPr>
              <w:rFonts w:asciiTheme="minorHAnsi" w:hAnsiTheme="minorHAnsi"/>
            </w:rPr>
          </w:rPrChange>
        </w:rPr>
        <w:tab/>
      </w:r>
      <w:r w:rsidRPr="00DF2495">
        <w:rPr>
          <w:rFonts w:asciiTheme="minorHAnsi" w:hAnsiTheme="minorHAnsi"/>
          <w:sz w:val="16"/>
          <w:szCs w:val="16"/>
          <w:rPrChange w:id="813" w:author="Hemmati" w:date="2016-12-16T10:22:00Z">
            <w:rPr>
              <w:rFonts w:asciiTheme="minorHAnsi" w:hAnsiTheme="minorHAnsi"/>
            </w:rPr>
          </w:rPrChange>
        </w:rPr>
        <w:tab/>
        <w:t>read_only</w:t>
      </w:r>
    </w:p>
    <w:p w:rsidR="009C5670" w:rsidRPr="00DF2495" w:rsidRDefault="009C5670" w:rsidP="009C5670">
      <w:pPr>
        <w:pStyle w:val="sqlF9"/>
        <w:rPr>
          <w:rFonts w:asciiTheme="minorHAnsi" w:hAnsiTheme="minorHAnsi"/>
          <w:sz w:val="16"/>
          <w:szCs w:val="16"/>
          <w:rPrChange w:id="814" w:author="Hemmati" w:date="2016-12-16T10:22:00Z">
            <w:rPr>
              <w:rFonts w:asciiTheme="minorHAnsi" w:hAnsiTheme="minorHAnsi"/>
            </w:rPr>
          </w:rPrChange>
        </w:rPr>
      </w:pPr>
      <w:r w:rsidRPr="00DF2495">
        <w:rPr>
          <w:rFonts w:asciiTheme="minorHAnsi" w:hAnsiTheme="minorHAnsi"/>
          <w:sz w:val="16"/>
          <w:szCs w:val="16"/>
          <w:rPrChange w:id="815" w:author="Hemmati" w:date="2016-12-16T10:22:00Z">
            <w:rPr>
              <w:rFonts w:asciiTheme="minorHAnsi" w:hAnsiTheme="minorHAnsi"/>
            </w:rPr>
          </w:rPrChange>
        </w:rPr>
        <w:t>PASSWORD EXPIRE</w:t>
      </w:r>
    </w:p>
    <w:p w:rsidR="009C5670" w:rsidRPr="00DF2495" w:rsidRDefault="009C5670" w:rsidP="009C5670">
      <w:pPr>
        <w:pStyle w:val="sqlF9"/>
        <w:rPr>
          <w:rFonts w:asciiTheme="minorHAnsi" w:hAnsiTheme="minorHAnsi"/>
          <w:sz w:val="16"/>
          <w:szCs w:val="16"/>
          <w:rPrChange w:id="816" w:author="Hemmati" w:date="2016-12-16T10:22:00Z">
            <w:rPr>
              <w:rFonts w:asciiTheme="minorHAnsi" w:hAnsiTheme="minorHAnsi"/>
            </w:rPr>
          </w:rPrChange>
        </w:rPr>
      </w:pPr>
      <w:r w:rsidRPr="00DF2495">
        <w:rPr>
          <w:rFonts w:asciiTheme="minorHAnsi" w:hAnsiTheme="minorHAnsi"/>
          <w:sz w:val="16"/>
          <w:szCs w:val="16"/>
          <w:rPrChange w:id="817" w:author="Hemmati" w:date="2016-12-16T10:22:00Z">
            <w:rPr>
              <w:rFonts w:asciiTheme="minorHAnsi" w:hAnsiTheme="minorHAnsi"/>
            </w:rPr>
          </w:rPrChange>
        </w:rPr>
        <w:t>ACCOUNT LOCK</w:t>
      </w:r>
    </w:p>
    <w:p w:rsidR="009C5670" w:rsidRPr="00DF2495" w:rsidRDefault="009C5670" w:rsidP="009C5670">
      <w:pPr>
        <w:pStyle w:val="sqlF9"/>
        <w:rPr>
          <w:rFonts w:asciiTheme="minorHAnsi" w:hAnsiTheme="minorHAnsi"/>
          <w:sz w:val="16"/>
          <w:szCs w:val="16"/>
          <w:rPrChange w:id="818" w:author="Hemmati" w:date="2016-12-16T10:22:00Z">
            <w:rPr>
              <w:rFonts w:asciiTheme="minorHAnsi" w:hAnsiTheme="minorHAnsi"/>
            </w:rPr>
          </w:rPrChange>
        </w:rPr>
      </w:pPr>
      <w:r w:rsidRPr="00DF2495">
        <w:rPr>
          <w:rFonts w:asciiTheme="minorHAnsi" w:hAnsiTheme="minorHAnsi"/>
          <w:sz w:val="16"/>
          <w:szCs w:val="16"/>
          <w:rPrChange w:id="819" w:author="Hemmati" w:date="2016-12-16T10:22:00Z">
            <w:rPr>
              <w:rFonts w:asciiTheme="minorHAnsi" w:hAnsiTheme="minorHAnsi"/>
            </w:rPr>
          </w:rPrChange>
        </w:rPr>
        <w:t xml:space="preserve">PROFILE </w:t>
      </w:r>
      <w:r w:rsidRPr="00DF2495">
        <w:rPr>
          <w:rFonts w:asciiTheme="minorHAnsi" w:hAnsiTheme="minorHAnsi"/>
          <w:sz w:val="16"/>
          <w:szCs w:val="16"/>
          <w:rPrChange w:id="820" w:author="Hemmati" w:date="2016-12-16T10:22:00Z">
            <w:rPr>
              <w:rFonts w:asciiTheme="minorHAnsi" w:hAnsiTheme="minorHAnsi"/>
            </w:rPr>
          </w:rPrChange>
        </w:rPr>
        <w:tab/>
      </w:r>
      <w:r w:rsidRPr="00DF2495">
        <w:rPr>
          <w:rFonts w:asciiTheme="minorHAnsi" w:hAnsiTheme="minorHAnsi"/>
          <w:sz w:val="16"/>
          <w:szCs w:val="16"/>
          <w:rPrChange w:id="821" w:author="Hemmati" w:date="2016-12-16T10:22:00Z">
            <w:rPr>
              <w:rFonts w:asciiTheme="minorHAnsi" w:hAnsiTheme="minorHAnsi"/>
            </w:rPr>
          </w:rPrChange>
        </w:rPr>
        <w:tab/>
      </w:r>
      <w:r w:rsidRPr="00DF2495">
        <w:rPr>
          <w:rFonts w:asciiTheme="minorHAnsi" w:hAnsiTheme="minorHAnsi"/>
          <w:sz w:val="16"/>
          <w:szCs w:val="16"/>
          <w:rPrChange w:id="822" w:author="Hemmati" w:date="2016-12-16T10:22:00Z">
            <w:rPr>
              <w:rFonts w:asciiTheme="minorHAnsi" w:hAnsiTheme="minorHAnsi"/>
            </w:rPr>
          </w:rPrChange>
        </w:rPr>
        <w:tab/>
        <w:t>towner_profile;</w:t>
      </w:r>
    </w:p>
    <w:p w:rsidR="00AB486D" w:rsidRDefault="00AB486D" w:rsidP="00AB486D">
      <w:pPr>
        <w:rPr>
          <w:rFonts w:cstheme="minorHAnsi"/>
          <w:sz w:val="18"/>
        </w:rPr>
      </w:pPr>
    </w:p>
    <w:p w:rsidR="00AB486D" w:rsidRPr="00AB486D" w:rsidRDefault="00AB486D" w:rsidP="00DF2495">
      <w:pPr>
        <w:spacing w:after="0"/>
        <w:jc w:val="center"/>
        <w:rPr>
          <w:b/>
          <w:sz w:val="24"/>
          <w:szCs w:val="24"/>
          <w:rPrChange w:id="823" w:author="Hemmati" w:date="2016-12-16T09:20:00Z">
            <w:rPr/>
          </w:rPrChange>
        </w:rPr>
        <w:pPrChange w:id="824" w:author="Hemmati" w:date="2016-12-16T10:23:00Z">
          <w:pPr/>
        </w:pPrChange>
      </w:pPr>
      <w:ins w:id="825" w:author="Hemmati" w:date="2016-12-16T09:20:00Z">
        <w:r w:rsidRPr="00AB486D">
          <w:rPr>
            <w:rFonts w:cstheme="minorHAnsi"/>
            <w:b/>
            <w:sz w:val="24"/>
            <w:szCs w:val="24"/>
            <w:rPrChange w:id="826" w:author="Hemmati" w:date="2016-12-16T09:20:00Z">
              <w:rPr>
                <w:rFonts w:cstheme="minorHAnsi"/>
              </w:rPr>
            </w:rPrChange>
          </w:rPr>
          <w:t>User Verification</w:t>
        </w:r>
      </w:ins>
    </w:p>
    <w:p w:rsidR="009C5670" w:rsidRPr="00DF2495" w:rsidRDefault="009C5670" w:rsidP="009C5670">
      <w:pPr>
        <w:pStyle w:val="sqlF9"/>
        <w:rPr>
          <w:rFonts w:asciiTheme="minorHAnsi" w:hAnsiTheme="minorHAnsi"/>
          <w:sz w:val="16"/>
          <w:szCs w:val="16"/>
          <w:rPrChange w:id="827" w:author="Hemmati" w:date="2016-12-16T10:22:00Z">
            <w:rPr>
              <w:rFonts w:asciiTheme="minorHAnsi" w:hAnsiTheme="minorHAnsi"/>
            </w:rPr>
          </w:rPrChange>
        </w:rPr>
      </w:pPr>
      <w:r w:rsidRPr="00DF2495">
        <w:rPr>
          <w:rFonts w:asciiTheme="minorHAnsi" w:hAnsiTheme="minorHAnsi"/>
          <w:sz w:val="16"/>
          <w:szCs w:val="16"/>
          <w:rPrChange w:id="828" w:author="Hemmati" w:date="2016-12-16T10:22:00Z">
            <w:rPr>
              <w:rFonts w:asciiTheme="minorHAnsi" w:hAnsiTheme="minorHAnsi"/>
            </w:rPr>
          </w:rPrChange>
        </w:rPr>
        <w:t>REM =============================== USER VERIFICATION ===============================</w:t>
      </w:r>
    </w:p>
    <w:p w:rsidR="009C5670" w:rsidRPr="00DF2495" w:rsidRDefault="009C5670" w:rsidP="009C5670">
      <w:pPr>
        <w:pStyle w:val="sqlF9"/>
        <w:rPr>
          <w:rFonts w:asciiTheme="minorHAnsi" w:hAnsiTheme="minorHAnsi"/>
          <w:sz w:val="16"/>
          <w:szCs w:val="16"/>
          <w:rPrChange w:id="829" w:author="Hemmati" w:date="2016-12-16T10:22:00Z">
            <w:rPr>
              <w:rFonts w:asciiTheme="minorHAnsi" w:hAnsiTheme="minorHAnsi"/>
            </w:rPr>
          </w:rPrChange>
        </w:rPr>
      </w:pPr>
    </w:p>
    <w:p w:rsidR="009C5670" w:rsidRPr="00DF2495" w:rsidRDefault="00F710DC" w:rsidP="009C5670">
      <w:pPr>
        <w:pStyle w:val="sqlF9"/>
        <w:rPr>
          <w:rFonts w:asciiTheme="minorHAnsi" w:hAnsiTheme="minorHAnsi"/>
          <w:sz w:val="16"/>
          <w:szCs w:val="16"/>
          <w:rPrChange w:id="830" w:author="Hemmati" w:date="2016-12-16T10:22:00Z">
            <w:rPr>
              <w:rFonts w:asciiTheme="minorHAnsi" w:hAnsiTheme="minorHAnsi"/>
            </w:rPr>
          </w:rPrChange>
        </w:rPr>
      </w:pPr>
      <w:r w:rsidRPr="00DF2495">
        <w:rPr>
          <w:rFonts w:asciiTheme="minorHAnsi" w:hAnsiTheme="minorHAnsi"/>
          <w:sz w:val="16"/>
          <w:szCs w:val="16"/>
          <w:rPrChange w:id="831" w:author="Hemmati" w:date="2016-12-16T10:22:00Z">
            <w:rPr>
              <w:rFonts w:asciiTheme="minorHAnsi" w:hAnsiTheme="minorHAnsi"/>
            </w:rPr>
          </w:rPrChange>
        </w:rPr>
        <w:t xml:space="preserve">SQL&gt; </w:t>
      </w:r>
      <w:r w:rsidR="009C5670" w:rsidRPr="00DF2495">
        <w:rPr>
          <w:rFonts w:asciiTheme="minorHAnsi" w:hAnsiTheme="minorHAnsi"/>
          <w:sz w:val="16"/>
          <w:szCs w:val="16"/>
          <w:rPrChange w:id="832" w:author="Hemmati" w:date="2016-12-16T10:22:00Z">
            <w:rPr>
              <w:rFonts w:asciiTheme="minorHAnsi" w:hAnsiTheme="minorHAnsi"/>
            </w:rPr>
          </w:rPrChange>
        </w:rPr>
        <w:t xml:space="preserve">SELECT </w:t>
      </w:r>
      <w:r w:rsidR="009C5670" w:rsidRPr="00DF2495">
        <w:rPr>
          <w:rFonts w:asciiTheme="minorHAnsi" w:hAnsiTheme="minorHAnsi"/>
          <w:sz w:val="16"/>
          <w:szCs w:val="16"/>
          <w:rPrChange w:id="833" w:author="Hemmati" w:date="2016-12-16T10:22:00Z">
            <w:rPr>
              <w:rFonts w:asciiTheme="minorHAnsi" w:hAnsiTheme="minorHAnsi"/>
            </w:rPr>
          </w:rPrChange>
        </w:rPr>
        <w:tab/>
        <w:t>USERNAME, ACCOUNT_STATUS, EXPIRY_DATE, DEFAULT_TABLESPACE,</w:t>
      </w:r>
    </w:p>
    <w:p w:rsidR="009C5670" w:rsidRPr="00DF2495" w:rsidRDefault="009C5670" w:rsidP="009C5670">
      <w:pPr>
        <w:pStyle w:val="sqlF9"/>
        <w:rPr>
          <w:rFonts w:asciiTheme="minorHAnsi" w:hAnsiTheme="minorHAnsi"/>
          <w:sz w:val="16"/>
          <w:szCs w:val="16"/>
          <w:rPrChange w:id="834" w:author="Hemmati" w:date="2016-12-16T10:22:00Z">
            <w:rPr>
              <w:rFonts w:asciiTheme="minorHAnsi" w:hAnsiTheme="minorHAnsi"/>
            </w:rPr>
          </w:rPrChange>
        </w:rPr>
      </w:pPr>
      <w:r w:rsidRPr="00DF2495">
        <w:rPr>
          <w:rFonts w:asciiTheme="minorHAnsi" w:hAnsiTheme="minorHAnsi"/>
          <w:sz w:val="16"/>
          <w:szCs w:val="16"/>
          <w:rPrChange w:id="835" w:author="Hemmati" w:date="2016-12-16T10:22:00Z">
            <w:rPr>
              <w:rFonts w:asciiTheme="minorHAnsi" w:hAnsiTheme="minorHAnsi"/>
            </w:rPr>
          </w:rPrChange>
        </w:rPr>
        <w:tab/>
      </w:r>
      <w:r w:rsidRPr="00DF2495">
        <w:rPr>
          <w:rFonts w:asciiTheme="minorHAnsi" w:hAnsiTheme="minorHAnsi"/>
          <w:sz w:val="16"/>
          <w:szCs w:val="16"/>
          <w:rPrChange w:id="836" w:author="Hemmati" w:date="2016-12-16T10:22:00Z">
            <w:rPr>
              <w:rFonts w:asciiTheme="minorHAnsi" w:hAnsiTheme="minorHAnsi"/>
            </w:rPr>
          </w:rPrChange>
        </w:rPr>
        <w:tab/>
        <w:t>TEMPORARY_TABLESPACE,PROFILE, AUTHENTICATION_TYPE</w:t>
      </w:r>
    </w:p>
    <w:p w:rsidR="009C5670" w:rsidRPr="00DF2495" w:rsidRDefault="00F710DC" w:rsidP="009C5670">
      <w:pPr>
        <w:pStyle w:val="sqlF9"/>
        <w:rPr>
          <w:rFonts w:asciiTheme="minorHAnsi" w:hAnsiTheme="minorHAnsi"/>
          <w:sz w:val="16"/>
          <w:szCs w:val="16"/>
          <w:rPrChange w:id="837" w:author="Hemmati" w:date="2016-12-16T10:22:00Z">
            <w:rPr>
              <w:rFonts w:asciiTheme="minorHAnsi" w:hAnsiTheme="minorHAnsi"/>
            </w:rPr>
          </w:rPrChange>
        </w:rPr>
      </w:pPr>
      <w:r w:rsidRPr="00DF2495">
        <w:rPr>
          <w:rFonts w:asciiTheme="minorHAnsi" w:hAnsiTheme="minorHAnsi"/>
          <w:sz w:val="16"/>
          <w:szCs w:val="16"/>
          <w:rPrChange w:id="838" w:author="Hemmati" w:date="2016-12-16T10:22:00Z">
            <w:rPr>
              <w:rFonts w:asciiTheme="minorHAnsi" w:hAnsiTheme="minorHAnsi"/>
            </w:rPr>
          </w:rPrChange>
        </w:rPr>
        <w:t xml:space="preserve">     </w:t>
      </w:r>
      <w:r w:rsidR="009C5670" w:rsidRPr="00DF2495">
        <w:rPr>
          <w:rFonts w:asciiTheme="minorHAnsi" w:hAnsiTheme="minorHAnsi"/>
          <w:sz w:val="16"/>
          <w:szCs w:val="16"/>
          <w:rPrChange w:id="839" w:author="Hemmati" w:date="2016-12-16T10:22:00Z">
            <w:rPr>
              <w:rFonts w:asciiTheme="minorHAnsi" w:hAnsiTheme="minorHAnsi"/>
            </w:rPr>
          </w:rPrChange>
        </w:rPr>
        <w:t xml:space="preserve">FROM </w:t>
      </w:r>
      <w:r w:rsidR="009C5670" w:rsidRPr="00DF2495">
        <w:rPr>
          <w:rFonts w:asciiTheme="minorHAnsi" w:hAnsiTheme="minorHAnsi"/>
          <w:sz w:val="16"/>
          <w:szCs w:val="16"/>
          <w:rPrChange w:id="840" w:author="Hemmati" w:date="2016-12-16T10:22:00Z">
            <w:rPr>
              <w:rFonts w:asciiTheme="minorHAnsi" w:hAnsiTheme="minorHAnsi"/>
            </w:rPr>
          </w:rPrChange>
        </w:rPr>
        <w:tab/>
      </w:r>
      <w:r w:rsidR="009C5670" w:rsidRPr="00DF2495">
        <w:rPr>
          <w:rFonts w:asciiTheme="minorHAnsi" w:hAnsiTheme="minorHAnsi"/>
          <w:sz w:val="16"/>
          <w:szCs w:val="16"/>
          <w:rPrChange w:id="841" w:author="Hemmati" w:date="2016-12-16T10:22:00Z">
            <w:rPr>
              <w:rFonts w:asciiTheme="minorHAnsi" w:hAnsiTheme="minorHAnsi"/>
            </w:rPr>
          </w:rPrChange>
        </w:rPr>
        <w:tab/>
        <w:t>DBA_USERS</w:t>
      </w:r>
    </w:p>
    <w:p w:rsidR="009C5670" w:rsidRPr="00DF2495" w:rsidRDefault="00F710DC" w:rsidP="009C5670">
      <w:pPr>
        <w:pStyle w:val="sqlF9"/>
        <w:rPr>
          <w:rFonts w:asciiTheme="minorHAnsi" w:hAnsiTheme="minorHAnsi"/>
          <w:sz w:val="16"/>
          <w:szCs w:val="16"/>
          <w:rPrChange w:id="842" w:author="Hemmati" w:date="2016-12-16T10:22:00Z">
            <w:rPr>
              <w:rFonts w:asciiTheme="minorHAnsi" w:hAnsiTheme="minorHAnsi"/>
            </w:rPr>
          </w:rPrChange>
        </w:rPr>
      </w:pPr>
      <w:r w:rsidRPr="00DF2495">
        <w:rPr>
          <w:rFonts w:asciiTheme="minorHAnsi" w:hAnsiTheme="minorHAnsi"/>
          <w:sz w:val="16"/>
          <w:szCs w:val="16"/>
          <w:rPrChange w:id="843" w:author="Hemmati" w:date="2016-12-16T10:22:00Z">
            <w:rPr>
              <w:rFonts w:asciiTheme="minorHAnsi" w:hAnsiTheme="minorHAnsi"/>
            </w:rPr>
          </w:rPrChange>
        </w:rPr>
        <w:t xml:space="preserve">     </w:t>
      </w:r>
      <w:r w:rsidR="009C5670" w:rsidRPr="00DF2495">
        <w:rPr>
          <w:rFonts w:asciiTheme="minorHAnsi" w:hAnsiTheme="minorHAnsi"/>
          <w:sz w:val="16"/>
          <w:szCs w:val="16"/>
          <w:rPrChange w:id="844" w:author="Hemmati" w:date="2016-12-16T10:22:00Z">
            <w:rPr>
              <w:rFonts w:asciiTheme="minorHAnsi" w:hAnsiTheme="minorHAnsi"/>
            </w:rPr>
          </w:rPrChange>
        </w:rPr>
        <w:t xml:space="preserve">WHERE </w:t>
      </w:r>
      <w:r w:rsidR="009C5670" w:rsidRPr="00DF2495">
        <w:rPr>
          <w:rFonts w:asciiTheme="minorHAnsi" w:hAnsiTheme="minorHAnsi"/>
          <w:sz w:val="16"/>
          <w:szCs w:val="16"/>
          <w:rPrChange w:id="845" w:author="Hemmati" w:date="2016-12-16T10:22:00Z">
            <w:rPr>
              <w:rFonts w:asciiTheme="minorHAnsi" w:hAnsiTheme="minorHAnsi"/>
            </w:rPr>
          </w:rPrChange>
        </w:rPr>
        <w:tab/>
      </w:r>
      <w:r w:rsidR="009C5670" w:rsidRPr="00DF2495">
        <w:rPr>
          <w:rFonts w:asciiTheme="minorHAnsi" w:hAnsiTheme="minorHAnsi"/>
          <w:sz w:val="16"/>
          <w:szCs w:val="16"/>
          <w:rPrChange w:id="846" w:author="Hemmati" w:date="2016-12-16T10:22:00Z">
            <w:rPr>
              <w:rFonts w:asciiTheme="minorHAnsi" w:hAnsiTheme="minorHAnsi"/>
            </w:rPr>
          </w:rPrChange>
        </w:rPr>
        <w:tab/>
        <w:t>USERNAME='TOWNER';</w:t>
      </w:r>
    </w:p>
    <w:p w:rsidR="009C5670" w:rsidRPr="00DF2495" w:rsidRDefault="009C5670" w:rsidP="009C5670">
      <w:pPr>
        <w:pStyle w:val="sqlF9"/>
        <w:rPr>
          <w:rFonts w:asciiTheme="minorHAnsi" w:hAnsiTheme="minorHAnsi"/>
          <w:sz w:val="16"/>
          <w:szCs w:val="16"/>
          <w:rPrChange w:id="847" w:author="Hemmati" w:date="2016-12-16T10:22:00Z">
            <w:rPr>
              <w:rFonts w:asciiTheme="minorHAnsi" w:hAnsiTheme="minorHAnsi"/>
            </w:rPr>
          </w:rPrChange>
        </w:rPr>
      </w:pPr>
    </w:p>
    <w:p w:rsidR="009C5670" w:rsidRPr="00DF2495" w:rsidRDefault="009C5670" w:rsidP="009C5670">
      <w:pPr>
        <w:pStyle w:val="sqlF9"/>
        <w:rPr>
          <w:rFonts w:asciiTheme="minorHAnsi" w:hAnsiTheme="minorHAnsi"/>
          <w:sz w:val="16"/>
          <w:szCs w:val="16"/>
          <w:rPrChange w:id="848" w:author="Hemmati" w:date="2016-12-16T10:22:00Z">
            <w:rPr>
              <w:rFonts w:asciiTheme="minorHAnsi" w:hAnsiTheme="minorHAnsi"/>
              <w:szCs w:val="18"/>
            </w:rPr>
          </w:rPrChange>
        </w:rPr>
      </w:pPr>
      <w:r w:rsidRPr="00DF2495">
        <w:rPr>
          <w:rFonts w:asciiTheme="minorHAnsi" w:hAnsiTheme="minorHAnsi"/>
          <w:sz w:val="16"/>
          <w:szCs w:val="16"/>
          <w:rPrChange w:id="849" w:author="Hemmati" w:date="2016-12-16T10:22:00Z">
            <w:rPr>
              <w:rFonts w:asciiTheme="minorHAnsi" w:hAnsiTheme="minorHAnsi"/>
              <w:szCs w:val="18"/>
            </w:rPr>
          </w:rPrChange>
        </w:rPr>
        <w:t xml:space="preserve">USERNAME  ACCOUNT_STATUS  EXPIRY_DA   DEFAULT_TBS   TEMP_TBS   PROFILE    AUTHENTI        </w:t>
      </w:r>
    </w:p>
    <w:p w:rsidR="009C5670" w:rsidRPr="00DF2495" w:rsidRDefault="009C5670" w:rsidP="009C5670">
      <w:pPr>
        <w:pStyle w:val="sqlF9"/>
        <w:rPr>
          <w:rFonts w:asciiTheme="minorHAnsi" w:hAnsiTheme="minorHAnsi"/>
          <w:sz w:val="16"/>
          <w:szCs w:val="16"/>
          <w:rPrChange w:id="850" w:author="Hemmati" w:date="2016-12-16T10:22:00Z">
            <w:rPr>
              <w:rFonts w:asciiTheme="minorHAnsi" w:hAnsiTheme="minorHAnsi"/>
              <w:szCs w:val="18"/>
            </w:rPr>
          </w:rPrChange>
        </w:rPr>
      </w:pPr>
      <w:r w:rsidRPr="00DF2495">
        <w:rPr>
          <w:rFonts w:asciiTheme="minorHAnsi" w:hAnsiTheme="minorHAnsi"/>
          <w:sz w:val="16"/>
          <w:szCs w:val="16"/>
          <w:rPrChange w:id="851" w:author="Hemmati" w:date="2016-12-16T10:22:00Z">
            <w:rPr>
              <w:rFonts w:asciiTheme="minorHAnsi" w:hAnsiTheme="minorHAnsi"/>
              <w:szCs w:val="18"/>
            </w:rPr>
          </w:rPrChange>
        </w:rPr>
        <w:t>--------  --------------  ---------   -----------  ----------  --------  -----------</w:t>
      </w:r>
    </w:p>
    <w:p w:rsidR="009C5670" w:rsidRPr="00DF2495" w:rsidDel="00AB486D" w:rsidRDefault="009C5670" w:rsidP="009C5670">
      <w:pPr>
        <w:pStyle w:val="sqlF9"/>
        <w:rPr>
          <w:del w:id="852" w:author="Hemmati" w:date="2016-12-16T09:20:00Z"/>
          <w:rFonts w:asciiTheme="minorHAnsi" w:hAnsiTheme="minorHAnsi"/>
          <w:sz w:val="16"/>
          <w:szCs w:val="16"/>
          <w:rPrChange w:id="853" w:author="Hemmati" w:date="2016-12-16T10:22:00Z">
            <w:rPr>
              <w:del w:id="854" w:author="Hemmati" w:date="2016-12-16T09:20:00Z"/>
              <w:rFonts w:asciiTheme="minorHAnsi" w:hAnsiTheme="minorHAnsi"/>
              <w:szCs w:val="18"/>
            </w:rPr>
          </w:rPrChange>
        </w:rPr>
      </w:pPr>
      <w:r w:rsidRPr="00DF2495">
        <w:rPr>
          <w:rFonts w:asciiTheme="minorHAnsi" w:hAnsiTheme="minorHAnsi"/>
          <w:sz w:val="16"/>
          <w:szCs w:val="16"/>
          <w:rPrChange w:id="855" w:author="Hemmati" w:date="2016-12-16T10:22:00Z">
            <w:rPr>
              <w:rFonts w:asciiTheme="minorHAnsi" w:hAnsiTheme="minorHAnsi"/>
              <w:szCs w:val="18"/>
            </w:rPr>
          </w:rPrChange>
        </w:rPr>
        <w:t xml:space="preserve">TOWNER   EXPIRED &amp; LOCKED  21-APR-11   USER_DATA    TEMP    TOWNER_PROFILE  PASSWORD                            </w:t>
      </w:r>
      <w:r w:rsidRPr="00DF2495">
        <w:rPr>
          <w:rFonts w:asciiTheme="minorHAnsi" w:hAnsiTheme="minorHAnsi"/>
          <w:sz w:val="16"/>
          <w:szCs w:val="16"/>
          <w:rPrChange w:id="856" w:author="Hemmati" w:date="2016-12-16T10:22:00Z">
            <w:rPr>
              <w:rFonts w:asciiTheme="minorHAnsi" w:hAnsiTheme="minorHAnsi"/>
              <w:szCs w:val="18"/>
            </w:rPr>
          </w:rPrChange>
        </w:rPr>
        <w:tab/>
      </w:r>
      <w:r w:rsidRPr="00DF2495">
        <w:rPr>
          <w:rFonts w:asciiTheme="minorHAnsi" w:hAnsiTheme="minorHAnsi"/>
          <w:sz w:val="16"/>
          <w:szCs w:val="16"/>
          <w:rPrChange w:id="857" w:author="Hemmati" w:date="2016-12-16T10:22:00Z">
            <w:rPr>
              <w:rFonts w:asciiTheme="minorHAnsi" w:hAnsiTheme="minorHAnsi"/>
              <w:szCs w:val="18"/>
            </w:rPr>
          </w:rPrChange>
        </w:rPr>
        <w:tab/>
      </w:r>
      <w:r w:rsidRPr="00DF2495">
        <w:rPr>
          <w:rFonts w:asciiTheme="minorHAnsi" w:hAnsiTheme="minorHAnsi"/>
          <w:sz w:val="16"/>
          <w:szCs w:val="16"/>
          <w:rPrChange w:id="858" w:author="Hemmati" w:date="2016-12-16T10:22:00Z">
            <w:rPr>
              <w:rFonts w:asciiTheme="minorHAnsi" w:hAnsiTheme="minorHAnsi"/>
              <w:szCs w:val="18"/>
            </w:rPr>
          </w:rPrChange>
        </w:rPr>
        <w:tab/>
      </w:r>
      <w:r w:rsidRPr="00DF2495">
        <w:rPr>
          <w:rFonts w:asciiTheme="minorHAnsi" w:hAnsiTheme="minorHAnsi"/>
          <w:sz w:val="16"/>
          <w:szCs w:val="16"/>
          <w:rPrChange w:id="859" w:author="Hemmati" w:date="2016-12-16T10:22:00Z">
            <w:rPr>
              <w:rFonts w:asciiTheme="minorHAnsi" w:hAnsiTheme="minorHAnsi"/>
              <w:szCs w:val="18"/>
            </w:rPr>
          </w:rPrChange>
        </w:rPr>
        <w:tab/>
      </w:r>
      <w:r w:rsidRPr="00DF2495">
        <w:rPr>
          <w:rFonts w:asciiTheme="minorHAnsi" w:hAnsiTheme="minorHAnsi"/>
          <w:sz w:val="16"/>
          <w:szCs w:val="16"/>
          <w:rPrChange w:id="860" w:author="Hemmati" w:date="2016-12-16T10:22:00Z">
            <w:rPr>
              <w:rFonts w:asciiTheme="minorHAnsi" w:hAnsiTheme="minorHAnsi"/>
              <w:szCs w:val="18"/>
            </w:rPr>
          </w:rPrChange>
        </w:rPr>
        <w:tab/>
      </w:r>
      <w:r w:rsidRPr="00DF2495">
        <w:rPr>
          <w:rFonts w:asciiTheme="minorHAnsi" w:hAnsiTheme="minorHAnsi"/>
          <w:sz w:val="16"/>
          <w:szCs w:val="16"/>
          <w:rPrChange w:id="861" w:author="Hemmati" w:date="2016-12-16T10:22:00Z">
            <w:rPr>
              <w:rFonts w:asciiTheme="minorHAnsi" w:hAnsiTheme="minorHAnsi"/>
              <w:szCs w:val="18"/>
            </w:rPr>
          </w:rPrChange>
        </w:rPr>
        <w:tab/>
      </w:r>
      <w:r w:rsidRPr="00DF2495">
        <w:rPr>
          <w:rFonts w:asciiTheme="minorHAnsi" w:hAnsiTheme="minorHAnsi"/>
          <w:sz w:val="16"/>
          <w:szCs w:val="16"/>
          <w:rPrChange w:id="862" w:author="Hemmati" w:date="2016-12-16T10:22:00Z">
            <w:rPr>
              <w:rFonts w:asciiTheme="minorHAnsi" w:hAnsiTheme="minorHAnsi"/>
              <w:szCs w:val="18"/>
            </w:rPr>
          </w:rPrChange>
        </w:rPr>
        <w:tab/>
        <w:t xml:space="preserve">                                                     </w:t>
      </w:r>
    </w:p>
    <w:p w:rsidR="009C5670" w:rsidRPr="00DF2495" w:rsidDel="00AB486D" w:rsidRDefault="009C5670" w:rsidP="009C5670">
      <w:pPr>
        <w:pStyle w:val="sqlF9"/>
        <w:rPr>
          <w:del w:id="863" w:author="Hemmati" w:date="2016-12-16T09:20:00Z"/>
          <w:rFonts w:asciiTheme="minorHAnsi" w:hAnsiTheme="minorHAnsi"/>
          <w:sz w:val="16"/>
          <w:szCs w:val="16"/>
          <w:rPrChange w:id="864" w:author="Hemmati" w:date="2016-12-16T10:22:00Z">
            <w:rPr>
              <w:del w:id="865" w:author="Hemmati" w:date="2016-12-16T09:20:00Z"/>
              <w:rFonts w:asciiTheme="minorHAnsi" w:hAnsiTheme="minorHAnsi"/>
            </w:rPr>
          </w:rPrChange>
        </w:rPr>
      </w:pPr>
    </w:p>
    <w:p w:rsidR="009C5670" w:rsidRPr="00DF2495" w:rsidDel="00AB486D" w:rsidRDefault="009C5670" w:rsidP="009C5670">
      <w:pPr>
        <w:pStyle w:val="sqlF9"/>
        <w:rPr>
          <w:del w:id="866" w:author="Hemmati" w:date="2016-12-16T09:20:00Z"/>
          <w:rFonts w:asciiTheme="minorHAnsi" w:hAnsiTheme="minorHAnsi"/>
          <w:sz w:val="16"/>
          <w:szCs w:val="16"/>
          <w:rPrChange w:id="867" w:author="Hemmati" w:date="2016-12-16T10:22:00Z">
            <w:rPr>
              <w:del w:id="868" w:author="Hemmati" w:date="2016-12-16T09:20:00Z"/>
              <w:rFonts w:asciiTheme="minorHAnsi" w:hAnsiTheme="minorHAnsi"/>
            </w:rPr>
          </w:rPrChange>
        </w:rPr>
      </w:pPr>
    </w:p>
    <w:p w:rsidR="009C5670" w:rsidRPr="00DF2495" w:rsidDel="00AB486D" w:rsidRDefault="009C5670" w:rsidP="009C5670">
      <w:pPr>
        <w:pStyle w:val="sqlF9"/>
        <w:rPr>
          <w:del w:id="869" w:author="Hemmati" w:date="2016-12-16T09:20:00Z"/>
          <w:rFonts w:asciiTheme="minorHAnsi" w:hAnsiTheme="minorHAnsi"/>
          <w:sz w:val="16"/>
          <w:szCs w:val="16"/>
          <w:rPrChange w:id="870" w:author="Hemmati" w:date="2016-12-16T10:22:00Z">
            <w:rPr>
              <w:del w:id="871" w:author="Hemmati" w:date="2016-12-16T09:20:00Z"/>
              <w:rFonts w:asciiTheme="minorHAnsi" w:hAnsiTheme="minorHAnsi"/>
            </w:rPr>
          </w:rPrChange>
        </w:rPr>
      </w:pPr>
    </w:p>
    <w:p w:rsidR="009C5670" w:rsidRPr="00DF2495" w:rsidRDefault="009C5670" w:rsidP="009C5670">
      <w:pPr>
        <w:pStyle w:val="sqlF9"/>
        <w:rPr>
          <w:rFonts w:asciiTheme="minorHAnsi" w:hAnsiTheme="minorHAnsi"/>
          <w:sz w:val="16"/>
          <w:szCs w:val="16"/>
          <w:rPrChange w:id="872" w:author="Hemmati" w:date="2016-12-16T10:22:00Z">
            <w:rPr>
              <w:rFonts w:asciiTheme="minorHAnsi" w:hAnsiTheme="minorHAnsi"/>
            </w:rPr>
          </w:rPrChange>
        </w:rPr>
      </w:pPr>
    </w:p>
    <w:p w:rsidR="009C5670" w:rsidRPr="00DF2495" w:rsidRDefault="00F710DC" w:rsidP="009C5670">
      <w:pPr>
        <w:pStyle w:val="sqlF9"/>
        <w:rPr>
          <w:rFonts w:asciiTheme="minorHAnsi" w:hAnsiTheme="minorHAnsi"/>
          <w:sz w:val="16"/>
          <w:szCs w:val="16"/>
          <w:rPrChange w:id="873" w:author="Hemmati" w:date="2016-12-16T10:22:00Z">
            <w:rPr>
              <w:rFonts w:asciiTheme="minorHAnsi" w:hAnsiTheme="minorHAnsi"/>
            </w:rPr>
          </w:rPrChange>
        </w:rPr>
      </w:pPr>
      <w:r w:rsidRPr="00DF2495">
        <w:rPr>
          <w:rFonts w:asciiTheme="minorHAnsi" w:hAnsiTheme="minorHAnsi"/>
          <w:sz w:val="16"/>
          <w:szCs w:val="16"/>
          <w:rPrChange w:id="874" w:author="Hemmati" w:date="2016-12-16T10:22:00Z">
            <w:rPr>
              <w:rFonts w:asciiTheme="minorHAnsi" w:hAnsiTheme="minorHAnsi"/>
            </w:rPr>
          </w:rPrChange>
        </w:rPr>
        <w:t xml:space="preserve">SQL&gt; </w:t>
      </w:r>
      <w:r w:rsidR="009C5670" w:rsidRPr="00DF2495">
        <w:rPr>
          <w:rFonts w:asciiTheme="minorHAnsi" w:hAnsiTheme="minorHAnsi"/>
          <w:sz w:val="16"/>
          <w:szCs w:val="16"/>
          <w:rPrChange w:id="875" w:author="Hemmati" w:date="2016-12-16T10:22:00Z">
            <w:rPr>
              <w:rFonts w:asciiTheme="minorHAnsi" w:hAnsiTheme="minorHAnsi"/>
            </w:rPr>
          </w:rPrChange>
        </w:rPr>
        <w:t xml:space="preserve">SELECT </w:t>
      </w:r>
      <w:r w:rsidR="009C5670" w:rsidRPr="00DF2495">
        <w:rPr>
          <w:rFonts w:asciiTheme="minorHAnsi" w:hAnsiTheme="minorHAnsi"/>
          <w:sz w:val="16"/>
          <w:szCs w:val="16"/>
          <w:rPrChange w:id="876" w:author="Hemmati" w:date="2016-12-16T10:22:00Z">
            <w:rPr>
              <w:rFonts w:asciiTheme="minorHAnsi" w:hAnsiTheme="minorHAnsi"/>
            </w:rPr>
          </w:rPrChange>
        </w:rPr>
        <w:tab/>
        <w:t xml:space="preserve">TABLESPACE_NAME, USERNAME, MAX_BYTES </w:t>
      </w:r>
    </w:p>
    <w:p w:rsidR="009C5670" w:rsidRPr="00DF2495" w:rsidRDefault="009C5670" w:rsidP="009C5670">
      <w:pPr>
        <w:pStyle w:val="sqlF9"/>
        <w:rPr>
          <w:rFonts w:asciiTheme="minorHAnsi" w:hAnsiTheme="minorHAnsi"/>
          <w:sz w:val="16"/>
          <w:szCs w:val="16"/>
          <w:rPrChange w:id="877" w:author="Hemmati" w:date="2016-12-16T10:22:00Z">
            <w:rPr>
              <w:rFonts w:asciiTheme="minorHAnsi" w:hAnsiTheme="minorHAnsi"/>
            </w:rPr>
          </w:rPrChange>
        </w:rPr>
      </w:pPr>
      <w:r w:rsidRPr="00DF2495">
        <w:rPr>
          <w:rFonts w:asciiTheme="minorHAnsi" w:hAnsiTheme="minorHAnsi"/>
          <w:sz w:val="16"/>
          <w:szCs w:val="16"/>
          <w:rPrChange w:id="878" w:author="Hemmati" w:date="2016-12-16T10:22:00Z">
            <w:rPr>
              <w:rFonts w:asciiTheme="minorHAnsi" w:hAnsiTheme="minorHAnsi"/>
            </w:rPr>
          </w:rPrChange>
        </w:rPr>
        <w:t xml:space="preserve">FROM </w:t>
      </w:r>
      <w:r w:rsidRPr="00DF2495">
        <w:rPr>
          <w:rFonts w:asciiTheme="minorHAnsi" w:hAnsiTheme="minorHAnsi"/>
          <w:sz w:val="16"/>
          <w:szCs w:val="16"/>
          <w:rPrChange w:id="879" w:author="Hemmati" w:date="2016-12-16T10:22:00Z">
            <w:rPr>
              <w:rFonts w:asciiTheme="minorHAnsi" w:hAnsiTheme="minorHAnsi"/>
            </w:rPr>
          </w:rPrChange>
        </w:rPr>
        <w:tab/>
      </w:r>
      <w:r w:rsidRPr="00DF2495">
        <w:rPr>
          <w:rFonts w:asciiTheme="minorHAnsi" w:hAnsiTheme="minorHAnsi"/>
          <w:sz w:val="16"/>
          <w:szCs w:val="16"/>
          <w:rPrChange w:id="880" w:author="Hemmati" w:date="2016-12-16T10:22:00Z">
            <w:rPr>
              <w:rFonts w:asciiTheme="minorHAnsi" w:hAnsiTheme="minorHAnsi"/>
            </w:rPr>
          </w:rPrChange>
        </w:rPr>
        <w:tab/>
        <w:t>dba_ts_quotas;</w:t>
      </w:r>
    </w:p>
    <w:p w:rsidR="009C5670" w:rsidRPr="00DF2495" w:rsidRDefault="009C5670" w:rsidP="009C5670">
      <w:pPr>
        <w:pStyle w:val="sqlF9"/>
        <w:rPr>
          <w:rFonts w:asciiTheme="minorHAnsi" w:hAnsiTheme="minorHAnsi"/>
          <w:noProof/>
          <w:sz w:val="16"/>
          <w:szCs w:val="16"/>
          <w:rPrChange w:id="881" w:author="Hemmati" w:date="2016-12-16T10:22:00Z">
            <w:rPr>
              <w:rFonts w:asciiTheme="minorHAnsi" w:hAnsiTheme="minorHAnsi"/>
              <w:noProof/>
            </w:rPr>
          </w:rPrChange>
        </w:rPr>
      </w:pPr>
    </w:p>
    <w:p w:rsidR="009C5670" w:rsidRPr="00DF2495" w:rsidRDefault="009C5670" w:rsidP="009C5670">
      <w:pPr>
        <w:pStyle w:val="sqlF9"/>
        <w:rPr>
          <w:rFonts w:asciiTheme="minorHAnsi" w:hAnsiTheme="minorHAnsi"/>
          <w:sz w:val="16"/>
          <w:szCs w:val="16"/>
          <w:rPrChange w:id="882" w:author="Hemmati" w:date="2016-12-16T10:22:00Z">
            <w:rPr>
              <w:rFonts w:asciiTheme="minorHAnsi" w:hAnsiTheme="minorHAnsi"/>
            </w:rPr>
          </w:rPrChange>
        </w:rPr>
      </w:pPr>
      <w:r w:rsidRPr="00DF2495">
        <w:rPr>
          <w:rFonts w:asciiTheme="minorHAnsi" w:hAnsiTheme="minorHAnsi"/>
          <w:sz w:val="16"/>
          <w:szCs w:val="16"/>
          <w:rPrChange w:id="883" w:author="Hemmati" w:date="2016-12-16T10:22:00Z">
            <w:rPr>
              <w:rFonts w:asciiTheme="minorHAnsi" w:hAnsiTheme="minorHAnsi"/>
            </w:rPr>
          </w:rPrChange>
        </w:rPr>
        <w:t>TABLESPACE_NAME</w:t>
      </w:r>
      <w:r w:rsidRPr="00DF2495">
        <w:rPr>
          <w:rFonts w:asciiTheme="minorHAnsi" w:hAnsiTheme="minorHAnsi"/>
          <w:sz w:val="16"/>
          <w:szCs w:val="16"/>
          <w:rPrChange w:id="884" w:author="Hemmati" w:date="2016-12-16T10:22:00Z">
            <w:rPr>
              <w:rFonts w:asciiTheme="minorHAnsi" w:hAnsiTheme="minorHAnsi"/>
            </w:rPr>
          </w:rPrChange>
        </w:rPr>
        <w:tab/>
        <w:t xml:space="preserve">    </w:t>
      </w:r>
      <w:r w:rsidRPr="00DF2495">
        <w:rPr>
          <w:rFonts w:asciiTheme="minorHAnsi" w:hAnsiTheme="minorHAnsi"/>
          <w:sz w:val="16"/>
          <w:szCs w:val="16"/>
          <w:rPrChange w:id="885" w:author="Hemmati" w:date="2016-12-16T10:22:00Z">
            <w:rPr>
              <w:rFonts w:asciiTheme="minorHAnsi" w:hAnsiTheme="minorHAnsi"/>
            </w:rPr>
          </w:rPrChange>
        </w:rPr>
        <w:tab/>
        <w:t>USERNAME                MAX_BYTES</w:t>
      </w:r>
    </w:p>
    <w:p w:rsidR="009C5670" w:rsidRPr="00DF2495" w:rsidRDefault="009C5670" w:rsidP="009C5670">
      <w:pPr>
        <w:pStyle w:val="sqlF9"/>
        <w:rPr>
          <w:rFonts w:asciiTheme="minorHAnsi" w:hAnsiTheme="minorHAnsi"/>
          <w:sz w:val="16"/>
          <w:szCs w:val="16"/>
          <w:rPrChange w:id="886" w:author="Hemmati" w:date="2016-12-16T10:22:00Z">
            <w:rPr>
              <w:rFonts w:asciiTheme="minorHAnsi" w:hAnsiTheme="minorHAnsi"/>
            </w:rPr>
          </w:rPrChange>
        </w:rPr>
      </w:pPr>
      <w:r w:rsidRPr="00DF2495">
        <w:rPr>
          <w:rFonts w:asciiTheme="minorHAnsi" w:hAnsiTheme="minorHAnsi"/>
          <w:sz w:val="16"/>
          <w:szCs w:val="16"/>
          <w:rPrChange w:id="887" w:author="Hemmati" w:date="2016-12-16T10:22:00Z">
            <w:rPr>
              <w:rFonts w:asciiTheme="minorHAnsi" w:hAnsiTheme="minorHAnsi"/>
            </w:rPr>
          </w:rPrChange>
        </w:rPr>
        <w:t>---------------       --------------------</w:t>
      </w:r>
      <w:r w:rsidRPr="00DF2495">
        <w:rPr>
          <w:rFonts w:asciiTheme="minorHAnsi" w:hAnsiTheme="minorHAnsi"/>
          <w:sz w:val="16"/>
          <w:szCs w:val="16"/>
          <w:rPrChange w:id="888" w:author="Hemmati" w:date="2016-12-16T10:22:00Z">
            <w:rPr>
              <w:rFonts w:asciiTheme="minorHAnsi" w:hAnsiTheme="minorHAnsi"/>
            </w:rPr>
          </w:rPrChange>
        </w:rPr>
        <w:tab/>
        <w:t xml:space="preserve">  -----------------</w:t>
      </w:r>
    </w:p>
    <w:p w:rsidR="009C5670" w:rsidRPr="00DF2495" w:rsidRDefault="009C5670" w:rsidP="009C5670">
      <w:pPr>
        <w:pStyle w:val="sqlF9"/>
        <w:rPr>
          <w:rFonts w:asciiTheme="minorHAnsi" w:hAnsiTheme="minorHAnsi"/>
          <w:sz w:val="16"/>
          <w:szCs w:val="16"/>
          <w:rPrChange w:id="889" w:author="Hemmati" w:date="2016-12-16T10:22:00Z">
            <w:rPr>
              <w:rFonts w:asciiTheme="minorHAnsi" w:hAnsiTheme="minorHAnsi"/>
            </w:rPr>
          </w:rPrChange>
        </w:rPr>
      </w:pPr>
      <w:r w:rsidRPr="00DF2495">
        <w:rPr>
          <w:rFonts w:asciiTheme="minorHAnsi" w:hAnsiTheme="minorHAnsi"/>
          <w:sz w:val="16"/>
          <w:szCs w:val="16"/>
          <w:rPrChange w:id="890" w:author="Hemmati" w:date="2016-12-16T10:22:00Z">
            <w:rPr>
              <w:rFonts w:asciiTheme="minorHAnsi" w:hAnsiTheme="minorHAnsi"/>
            </w:rPr>
          </w:rPrChange>
        </w:rPr>
        <w:t xml:space="preserve">READ_ONLY      </w:t>
      </w:r>
      <w:r w:rsidRPr="00DF2495">
        <w:rPr>
          <w:rFonts w:asciiTheme="minorHAnsi" w:hAnsiTheme="minorHAnsi"/>
          <w:sz w:val="16"/>
          <w:szCs w:val="16"/>
          <w:rPrChange w:id="891" w:author="Hemmati" w:date="2016-12-16T10:22:00Z">
            <w:rPr>
              <w:rFonts w:asciiTheme="minorHAnsi" w:hAnsiTheme="minorHAnsi"/>
            </w:rPr>
          </w:rPrChange>
        </w:rPr>
        <w:tab/>
      </w:r>
      <w:r w:rsidRPr="00DF2495">
        <w:rPr>
          <w:rFonts w:asciiTheme="minorHAnsi" w:hAnsiTheme="minorHAnsi"/>
          <w:sz w:val="16"/>
          <w:szCs w:val="16"/>
          <w:rPrChange w:id="892" w:author="Hemmati" w:date="2016-12-16T10:22:00Z">
            <w:rPr>
              <w:rFonts w:asciiTheme="minorHAnsi" w:hAnsiTheme="minorHAnsi"/>
            </w:rPr>
          </w:rPrChange>
        </w:rPr>
        <w:tab/>
        <w:t>TOWNER                 20971520</w:t>
      </w:r>
    </w:p>
    <w:p w:rsidR="009C5670" w:rsidRPr="00DF2495" w:rsidRDefault="009C5670" w:rsidP="009C5670">
      <w:pPr>
        <w:pStyle w:val="sqlF9"/>
        <w:rPr>
          <w:rFonts w:asciiTheme="minorHAnsi" w:hAnsiTheme="minorHAnsi"/>
          <w:sz w:val="16"/>
          <w:szCs w:val="16"/>
          <w:rPrChange w:id="893" w:author="Hemmati" w:date="2016-12-16T10:22:00Z">
            <w:rPr>
              <w:rFonts w:asciiTheme="minorHAnsi" w:hAnsiTheme="minorHAnsi"/>
            </w:rPr>
          </w:rPrChange>
        </w:rPr>
      </w:pPr>
      <w:r w:rsidRPr="00DF2495">
        <w:rPr>
          <w:rFonts w:asciiTheme="minorHAnsi" w:hAnsiTheme="minorHAnsi"/>
          <w:sz w:val="16"/>
          <w:szCs w:val="16"/>
          <w:rPrChange w:id="894" w:author="Hemmati" w:date="2016-12-16T10:22:00Z">
            <w:rPr>
              <w:rFonts w:asciiTheme="minorHAnsi" w:hAnsiTheme="minorHAnsi"/>
            </w:rPr>
          </w:rPrChange>
        </w:rPr>
        <w:t xml:space="preserve">USER_DATA     </w:t>
      </w:r>
      <w:r w:rsidRPr="00DF2495">
        <w:rPr>
          <w:rFonts w:asciiTheme="minorHAnsi" w:hAnsiTheme="minorHAnsi"/>
          <w:sz w:val="16"/>
          <w:szCs w:val="16"/>
          <w:rPrChange w:id="895" w:author="Hemmati" w:date="2016-12-16T10:22:00Z">
            <w:rPr>
              <w:rFonts w:asciiTheme="minorHAnsi" w:hAnsiTheme="minorHAnsi"/>
            </w:rPr>
          </w:rPrChange>
        </w:rPr>
        <w:tab/>
      </w:r>
      <w:r w:rsidRPr="00DF2495">
        <w:rPr>
          <w:rFonts w:asciiTheme="minorHAnsi" w:hAnsiTheme="minorHAnsi"/>
          <w:sz w:val="16"/>
          <w:szCs w:val="16"/>
          <w:rPrChange w:id="896" w:author="Hemmati" w:date="2016-12-16T10:22:00Z">
            <w:rPr>
              <w:rFonts w:asciiTheme="minorHAnsi" w:hAnsiTheme="minorHAnsi"/>
            </w:rPr>
          </w:rPrChange>
        </w:rPr>
        <w:tab/>
        <w:t>TOWNER                 209715200</w:t>
      </w:r>
    </w:p>
    <w:p w:rsidR="009C5670" w:rsidRPr="00DF2495" w:rsidRDefault="009C5670" w:rsidP="009C5670">
      <w:pPr>
        <w:pStyle w:val="sqlF9"/>
        <w:rPr>
          <w:rFonts w:asciiTheme="minorHAnsi" w:hAnsiTheme="minorHAnsi"/>
          <w:sz w:val="16"/>
          <w:szCs w:val="16"/>
          <w:rPrChange w:id="897" w:author="Hemmati" w:date="2016-12-16T10:22:00Z">
            <w:rPr>
              <w:rFonts w:asciiTheme="minorHAnsi" w:hAnsiTheme="minorHAnsi"/>
            </w:rPr>
          </w:rPrChange>
        </w:rPr>
      </w:pPr>
      <w:r w:rsidRPr="00DF2495">
        <w:rPr>
          <w:rFonts w:asciiTheme="minorHAnsi" w:hAnsiTheme="minorHAnsi"/>
          <w:sz w:val="16"/>
          <w:szCs w:val="16"/>
          <w:rPrChange w:id="898" w:author="Hemmati" w:date="2016-12-16T10:22:00Z">
            <w:rPr>
              <w:rFonts w:asciiTheme="minorHAnsi" w:hAnsiTheme="minorHAnsi"/>
            </w:rPr>
          </w:rPrChange>
        </w:rPr>
        <w:t xml:space="preserve">INDX            </w:t>
      </w:r>
      <w:r w:rsidRPr="00DF2495">
        <w:rPr>
          <w:rFonts w:asciiTheme="minorHAnsi" w:hAnsiTheme="minorHAnsi"/>
          <w:sz w:val="16"/>
          <w:szCs w:val="16"/>
          <w:rPrChange w:id="899" w:author="Hemmati" w:date="2016-12-16T10:22:00Z">
            <w:rPr>
              <w:rFonts w:asciiTheme="minorHAnsi" w:hAnsiTheme="minorHAnsi"/>
            </w:rPr>
          </w:rPrChange>
        </w:rPr>
        <w:tab/>
      </w:r>
      <w:r w:rsidRPr="00DF2495">
        <w:rPr>
          <w:rFonts w:asciiTheme="minorHAnsi" w:hAnsiTheme="minorHAnsi"/>
          <w:sz w:val="16"/>
          <w:szCs w:val="16"/>
          <w:rPrChange w:id="900" w:author="Hemmati" w:date="2016-12-16T10:22:00Z">
            <w:rPr>
              <w:rFonts w:asciiTheme="minorHAnsi" w:hAnsiTheme="minorHAnsi"/>
            </w:rPr>
          </w:rPrChange>
        </w:rPr>
        <w:tab/>
        <w:t>TOWNER                 52428800</w:t>
      </w:r>
    </w:p>
    <w:p w:rsidR="009C5670" w:rsidRPr="00DF2495" w:rsidRDefault="009C5670" w:rsidP="009C5670">
      <w:pPr>
        <w:pStyle w:val="sqlF9"/>
        <w:rPr>
          <w:rFonts w:asciiTheme="minorHAnsi" w:hAnsiTheme="minorHAnsi"/>
          <w:sz w:val="16"/>
          <w:szCs w:val="16"/>
          <w:rPrChange w:id="901" w:author="Hemmati" w:date="2016-12-16T10:22:00Z">
            <w:rPr>
              <w:rFonts w:asciiTheme="minorHAnsi" w:hAnsiTheme="minorHAnsi"/>
            </w:rPr>
          </w:rPrChange>
        </w:rPr>
      </w:pPr>
      <w:r w:rsidRPr="00DF2495">
        <w:rPr>
          <w:rFonts w:asciiTheme="minorHAnsi" w:hAnsiTheme="minorHAnsi"/>
          <w:sz w:val="16"/>
          <w:szCs w:val="16"/>
          <w:rPrChange w:id="902" w:author="Hemmati" w:date="2016-12-16T10:22:00Z">
            <w:rPr>
              <w:rFonts w:asciiTheme="minorHAnsi" w:hAnsiTheme="minorHAnsi"/>
            </w:rPr>
          </w:rPrChange>
        </w:rPr>
        <w:t xml:space="preserve">ADHOC          </w:t>
      </w:r>
      <w:r w:rsidRPr="00DF2495">
        <w:rPr>
          <w:rFonts w:asciiTheme="minorHAnsi" w:hAnsiTheme="minorHAnsi"/>
          <w:sz w:val="16"/>
          <w:szCs w:val="16"/>
          <w:rPrChange w:id="903" w:author="Hemmati" w:date="2016-12-16T10:22:00Z">
            <w:rPr>
              <w:rFonts w:asciiTheme="minorHAnsi" w:hAnsiTheme="minorHAnsi"/>
            </w:rPr>
          </w:rPrChange>
        </w:rPr>
        <w:tab/>
      </w:r>
      <w:r w:rsidRPr="00DF2495">
        <w:rPr>
          <w:rFonts w:asciiTheme="minorHAnsi" w:hAnsiTheme="minorHAnsi"/>
          <w:sz w:val="16"/>
          <w:szCs w:val="16"/>
          <w:rPrChange w:id="904" w:author="Hemmati" w:date="2016-12-16T10:22:00Z">
            <w:rPr>
              <w:rFonts w:asciiTheme="minorHAnsi" w:hAnsiTheme="minorHAnsi"/>
            </w:rPr>
          </w:rPrChange>
        </w:rPr>
        <w:tab/>
        <w:t>TOWNER                 104857600</w:t>
      </w:r>
    </w:p>
    <w:p w:rsidR="009C5670" w:rsidRPr="00DF2495" w:rsidRDefault="009C5670" w:rsidP="009C5670">
      <w:pPr>
        <w:pStyle w:val="sqlF9"/>
        <w:rPr>
          <w:rFonts w:asciiTheme="minorHAnsi" w:hAnsiTheme="minorHAnsi"/>
          <w:sz w:val="16"/>
          <w:szCs w:val="16"/>
          <w:rPrChange w:id="905" w:author="Hemmati" w:date="2016-12-16T10:22:00Z">
            <w:rPr>
              <w:rFonts w:asciiTheme="minorHAnsi" w:hAnsiTheme="minorHAnsi"/>
            </w:rPr>
          </w:rPrChange>
        </w:rPr>
      </w:pPr>
      <w:r w:rsidRPr="00DF2495">
        <w:rPr>
          <w:rFonts w:asciiTheme="minorHAnsi" w:hAnsiTheme="minorHAnsi"/>
          <w:sz w:val="16"/>
          <w:szCs w:val="16"/>
          <w:rPrChange w:id="906" w:author="Hemmati" w:date="2016-12-16T10:22:00Z">
            <w:rPr>
              <w:rFonts w:asciiTheme="minorHAnsi" w:hAnsiTheme="minorHAnsi"/>
            </w:rPr>
          </w:rPrChange>
        </w:rPr>
        <w:t xml:space="preserve">USER_DATA      </w:t>
      </w:r>
      <w:r w:rsidRPr="00DF2495">
        <w:rPr>
          <w:rFonts w:asciiTheme="minorHAnsi" w:hAnsiTheme="minorHAnsi"/>
          <w:sz w:val="16"/>
          <w:szCs w:val="16"/>
          <w:rPrChange w:id="907" w:author="Hemmati" w:date="2016-12-16T10:22:00Z">
            <w:rPr>
              <w:rFonts w:asciiTheme="minorHAnsi" w:hAnsiTheme="minorHAnsi"/>
            </w:rPr>
          </w:rPrChange>
        </w:rPr>
        <w:tab/>
      </w:r>
      <w:r w:rsidRPr="00DF2495">
        <w:rPr>
          <w:rFonts w:asciiTheme="minorHAnsi" w:hAnsiTheme="minorHAnsi"/>
          <w:sz w:val="16"/>
          <w:szCs w:val="16"/>
          <w:rPrChange w:id="908" w:author="Hemmati" w:date="2016-12-16T10:22:00Z">
            <w:rPr>
              <w:rFonts w:asciiTheme="minorHAnsi" w:hAnsiTheme="minorHAnsi"/>
            </w:rPr>
          </w:rPrChange>
        </w:rPr>
        <w:tab/>
        <w:t>AGENCY                 20971520</w:t>
      </w:r>
    </w:p>
    <w:p w:rsidR="009C5670" w:rsidRPr="00DF2495" w:rsidRDefault="009C5670" w:rsidP="009C5670">
      <w:pPr>
        <w:pStyle w:val="sqlF9"/>
        <w:rPr>
          <w:rFonts w:asciiTheme="minorHAnsi" w:hAnsiTheme="minorHAnsi"/>
          <w:sz w:val="16"/>
          <w:szCs w:val="16"/>
          <w:rPrChange w:id="909" w:author="Hemmati" w:date="2016-12-16T10:22:00Z">
            <w:rPr>
              <w:rFonts w:asciiTheme="minorHAnsi" w:hAnsiTheme="minorHAnsi"/>
            </w:rPr>
          </w:rPrChange>
        </w:rPr>
      </w:pPr>
      <w:r w:rsidRPr="00DF2495">
        <w:rPr>
          <w:rFonts w:asciiTheme="minorHAnsi" w:hAnsiTheme="minorHAnsi"/>
          <w:sz w:val="16"/>
          <w:szCs w:val="16"/>
          <w:rPrChange w:id="910" w:author="Hemmati" w:date="2016-12-16T10:22:00Z">
            <w:rPr>
              <w:rFonts w:asciiTheme="minorHAnsi" w:hAnsiTheme="minorHAnsi"/>
            </w:rPr>
          </w:rPrChange>
        </w:rPr>
        <w:t xml:space="preserve">SYSAUX          </w:t>
      </w:r>
      <w:r w:rsidRPr="00DF2495">
        <w:rPr>
          <w:rFonts w:asciiTheme="minorHAnsi" w:hAnsiTheme="minorHAnsi"/>
          <w:sz w:val="16"/>
          <w:szCs w:val="16"/>
          <w:rPrChange w:id="911" w:author="Hemmati" w:date="2016-12-16T10:22:00Z">
            <w:rPr>
              <w:rFonts w:asciiTheme="minorHAnsi" w:hAnsiTheme="minorHAnsi"/>
            </w:rPr>
          </w:rPrChange>
        </w:rPr>
        <w:tab/>
      </w:r>
      <w:r w:rsidRPr="00DF2495">
        <w:rPr>
          <w:rFonts w:asciiTheme="minorHAnsi" w:hAnsiTheme="minorHAnsi"/>
          <w:sz w:val="16"/>
          <w:szCs w:val="16"/>
          <w:rPrChange w:id="912" w:author="Hemmati" w:date="2016-12-16T10:22:00Z">
            <w:rPr>
              <w:rFonts w:asciiTheme="minorHAnsi" w:hAnsiTheme="minorHAnsi"/>
            </w:rPr>
          </w:rPrChange>
        </w:rPr>
        <w:tab/>
        <w:t>APPQOSSYS              -1</w:t>
      </w:r>
    </w:p>
    <w:p w:rsidR="009C5670" w:rsidRPr="00DF2495" w:rsidRDefault="009C5670" w:rsidP="009C5670">
      <w:pPr>
        <w:pStyle w:val="sqlF9"/>
        <w:rPr>
          <w:rFonts w:asciiTheme="minorHAnsi" w:hAnsiTheme="minorHAnsi"/>
          <w:sz w:val="16"/>
          <w:szCs w:val="16"/>
          <w:rPrChange w:id="913" w:author="Hemmati" w:date="2016-12-16T10:22:00Z">
            <w:rPr>
              <w:rFonts w:asciiTheme="minorHAnsi" w:hAnsiTheme="minorHAnsi"/>
            </w:rPr>
          </w:rPrChange>
        </w:rPr>
      </w:pPr>
      <w:r w:rsidRPr="00DF2495">
        <w:rPr>
          <w:rFonts w:asciiTheme="minorHAnsi" w:hAnsiTheme="minorHAnsi"/>
          <w:sz w:val="16"/>
          <w:szCs w:val="16"/>
          <w:rPrChange w:id="914" w:author="Hemmati" w:date="2016-12-16T10:22:00Z">
            <w:rPr>
              <w:rFonts w:asciiTheme="minorHAnsi" w:hAnsiTheme="minorHAnsi"/>
            </w:rPr>
          </w:rPrChange>
        </w:rPr>
        <w:t xml:space="preserve">SYSTEM          </w:t>
      </w:r>
      <w:r w:rsidRPr="00DF2495">
        <w:rPr>
          <w:rFonts w:asciiTheme="minorHAnsi" w:hAnsiTheme="minorHAnsi"/>
          <w:sz w:val="16"/>
          <w:szCs w:val="16"/>
          <w:rPrChange w:id="915" w:author="Hemmati" w:date="2016-12-16T10:22:00Z">
            <w:rPr>
              <w:rFonts w:asciiTheme="minorHAnsi" w:hAnsiTheme="minorHAnsi"/>
            </w:rPr>
          </w:rPrChange>
        </w:rPr>
        <w:tab/>
      </w:r>
      <w:r w:rsidRPr="00DF2495">
        <w:rPr>
          <w:rFonts w:asciiTheme="minorHAnsi" w:hAnsiTheme="minorHAnsi"/>
          <w:sz w:val="16"/>
          <w:szCs w:val="16"/>
          <w:rPrChange w:id="916" w:author="Hemmati" w:date="2016-12-16T10:22:00Z">
            <w:rPr>
              <w:rFonts w:asciiTheme="minorHAnsi" w:hAnsiTheme="minorHAnsi"/>
            </w:rPr>
          </w:rPrChange>
        </w:rPr>
        <w:tab/>
        <w:t>AGENCY                 5242880</w:t>
      </w:r>
    </w:p>
    <w:p w:rsidR="009C5670" w:rsidRPr="00DF2495" w:rsidRDefault="009C5670" w:rsidP="009C5670">
      <w:pPr>
        <w:pStyle w:val="sqlF9"/>
        <w:rPr>
          <w:rFonts w:asciiTheme="minorHAnsi" w:hAnsiTheme="minorHAnsi"/>
          <w:sz w:val="16"/>
          <w:szCs w:val="16"/>
          <w:rPrChange w:id="917" w:author="Hemmati" w:date="2016-12-16T10:22:00Z">
            <w:rPr>
              <w:rFonts w:asciiTheme="minorHAnsi" w:hAnsiTheme="minorHAnsi"/>
            </w:rPr>
          </w:rPrChange>
        </w:rPr>
      </w:pPr>
    </w:p>
    <w:p w:rsidR="009C5670" w:rsidRPr="00DF2495" w:rsidRDefault="009C5670" w:rsidP="009C5670">
      <w:pPr>
        <w:pStyle w:val="sqlF9"/>
        <w:rPr>
          <w:rFonts w:asciiTheme="minorHAnsi" w:hAnsiTheme="minorHAnsi"/>
          <w:sz w:val="16"/>
          <w:szCs w:val="16"/>
          <w:rPrChange w:id="918" w:author="Hemmati" w:date="2016-12-16T10:22:00Z">
            <w:rPr>
              <w:rFonts w:asciiTheme="minorHAnsi" w:hAnsiTheme="minorHAnsi"/>
            </w:rPr>
          </w:rPrChange>
        </w:rPr>
      </w:pPr>
      <w:r w:rsidRPr="00DF2495">
        <w:rPr>
          <w:rFonts w:asciiTheme="minorHAnsi" w:hAnsiTheme="minorHAnsi"/>
          <w:sz w:val="16"/>
          <w:szCs w:val="16"/>
          <w:rPrChange w:id="919" w:author="Hemmati" w:date="2016-12-16T10:22:00Z">
            <w:rPr>
              <w:rFonts w:asciiTheme="minorHAnsi" w:hAnsiTheme="minorHAnsi"/>
            </w:rPr>
          </w:rPrChange>
        </w:rPr>
        <w:t>7 rows selected.</w:t>
      </w:r>
    </w:p>
    <w:p w:rsidR="009C5670" w:rsidRPr="00DF2495" w:rsidDel="00AB486D" w:rsidRDefault="009C5670" w:rsidP="009C5670">
      <w:pPr>
        <w:pStyle w:val="sqlF9"/>
        <w:rPr>
          <w:del w:id="920" w:author="Hemmati" w:date="2016-12-16T09:21:00Z"/>
          <w:rFonts w:asciiTheme="minorHAnsi" w:hAnsiTheme="minorHAnsi"/>
          <w:sz w:val="16"/>
          <w:szCs w:val="16"/>
          <w:rPrChange w:id="921" w:author="Hemmati" w:date="2016-12-16T10:22:00Z">
            <w:rPr>
              <w:del w:id="922" w:author="Hemmati" w:date="2016-12-16T09:21:00Z"/>
              <w:rFonts w:asciiTheme="minorHAnsi" w:hAnsiTheme="minorHAnsi"/>
            </w:rPr>
          </w:rPrChange>
        </w:rPr>
      </w:pPr>
    </w:p>
    <w:p w:rsidR="009C5670" w:rsidRPr="00DF2495" w:rsidDel="00AB486D" w:rsidRDefault="009C5670" w:rsidP="009C5670">
      <w:pPr>
        <w:pStyle w:val="sqlF9"/>
        <w:rPr>
          <w:del w:id="923" w:author="Hemmati" w:date="2016-12-16T09:21:00Z"/>
          <w:rFonts w:asciiTheme="minorHAnsi" w:hAnsiTheme="minorHAnsi"/>
          <w:sz w:val="16"/>
          <w:szCs w:val="16"/>
          <w:rPrChange w:id="924" w:author="Hemmati" w:date="2016-12-16T10:22:00Z">
            <w:rPr>
              <w:del w:id="925" w:author="Hemmati" w:date="2016-12-16T09:21:00Z"/>
              <w:rFonts w:asciiTheme="minorHAnsi" w:hAnsiTheme="minorHAnsi"/>
            </w:rPr>
          </w:rPrChange>
        </w:rPr>
      </w:pPr>
    </w:p>
    <w:p w:rsidR="009C5670" w:rsidRPr="00DF2495" w:rsidRDefault="009C5670" w:rsidP="009C5670">
      <w:pPr>
        <w:pStyle w:val="sqlF9"/>
        <w:rPr>
          <w:rFonts w:asciiTheme="minorHAnsi" w:hAnsiTheme="minorHAnsi"/>
          <w:sz w:val="16"/>
          <w:szCs w:val="16"/>
          <w:rPrChange w:id="926" w:author="Hemmati" w:date="2016-12-16T10:22:00Z">
            <w:rPr>
              <w:rFonts w:asciiTheme="minorHAnsi" w:hAnsiTheme="minorHAnsi"/>
            </w:rPr>
          </w:rPrChange>
        </w:rPr>
      </w:pPr>
    </w:p>
    <w:p w:rsidR="009C5670" w:rsidRPr="00DF2495" w:rsidRDefault="00F710DC" w:rsidP="009C5670">
      <w:pPr>
        <w:pStyle w:val="sqlF9"/>
        <w:rPr>
          <w:rFonts w:asciiTheme="minorHAnsi" w:hAnsiTheme="minorHAnsi"/>
          <w:sz w:val="16"/>
          <w:szCs w:val="16"/>
          <w:rPrChange w:id="927" w:author="Hemmati" w:date="2016-12-16T10:22:00Z">
            <w:rPr>
              <w:rFonts w:asciiTheme="minorHAnsi" w:hAnsiTheme="minorHAnsi"/>
            </w:rPr>
          </w:rPrChange>
        </w:rPr>
      </w:pPr>
      <w:r w:rsidRPr="00DF2495">
        <w:rPr>
          <w:rFonts w:asciiTheme="minorHAnsi" w:hAnsiTheme="minorHAnsi"/>
          <w:sz w:val="16"/>
          <w:szCs w:val="16"/>
          <w:rPrChange w:id="928" w:author="Hemmati" w:date="2016-12-16T10:22:00Z">
            <w:rPr>
              <w:rFonts w:asciiTheme="minorHAnsi" w:hAnsiTheme="minorHAnsi"/>
            </w:rPr>
          </w:rPrChange>
        </w:rPr>
        <w:t xml:space="preserve">SQL&gt; </w:t>
      </w:r>
      <w:r w:rsidR="009C5670" w:rsidRPr="00DF2495">
        <w:rPr>
          <w:rFonts w:asciiTheme="minorHAnsi" w:hAnsiTheme="minorHAnsi"/>
          <w:sz w:val="16"/>
          <w:szCs w:val="16"/>
          <w:rPrChange w:id="929" w:author="Hemmati" w:date="2016-12-16T10:22:00Z">
            <w:rPr>
              <w:rFonts w:asciiTheme="minorHAnsi" w:hAnsiTheme="minorHAnsi"/>
            </w:rPr>
          </w:rPrChange>
        </w:rPr>
        <w:t>CONN towner/travelxp</w:t>
      </w:r>
      <w:ins w:id="930" w:author="Hemmati" w:date="2016-12-16T09:21:00Z">
        <w:r w:rsidR="00AB486D" w:rsidRPr="00DF2495">
          <w:rPr>
            <w:rFonts w:asciiTheme="minorHAnsi" w:hAnsiTheme="minorHAnsi"/>
            <w:sz w:val="16"/>
            <w:szCs w:val="16"/>
            <w:rPrChange w:id="931" w:author="Hemmati" w:date="2016-12-16T10:22:00Z">
              <w:rPr>
                <w:rFonts w:asciiTheme="minorHAnsi" w:hAnsiTheme="minorHAnsi"/>
              </w:rPr>
            </w:rPrChange>
          </w:rPr>
          <w:t>456</w:t>
        </w:r>
      </w:ins>
      <w:del w:id="932" w:author="Hemmati" w:date="2016-12-16T09:21:00Z">
        <w:r w:rsidR="009C5670" w:rsidRPr="00DF2495" w:rsidDel="00AB486D">
          <w:rPr>
            <w:rFonts w:asciiTheme="minorHAnsi" w:hAnsiTheme="minorHAnsi"/>
            <w:sz w:val="16"/>
            <w:szCs w:val="16"/>
            <w:rPrChange w:id="933" w:author="Hemmati" w:date="2016-12-16T10:22:00Z">
              <w:rPr>
                <w:rFonts w:asciiTheme="minorHAnsi" w:hAnsiTheme="minorHAnsi"/>
              </w:rPr>
            </w:rPrChange>
          </w:rPr>
          <w:delText>123</w:delText>
        </w:r>
      </w:del>
    </w:p>
    <w:p w:rsidR="009C5670" w:rsidRPr="00DF2495" w:rsidRDefault="009C5670" w:rsidP="009C5670">
      <w:pPr>
        <w:pStyle w:val="sqlF9"/>
        <w:rPr>
          <w:rFonts w:asciiTheme="minorHAnsi" w:hAnsiTheme="minorHAnsi"/>
          <w:sz w:val="16"/>
          <w:szCs w:val="16"/>
          <w:rPrChange w:id="934" w:author="Hemmati" w:date="2016-12-16T10:22:00Z">
            <w:rPr>
              <w:rFonts w:asciiTheme="minorHAnsi" w:hAnsiTheme="minorHAnsi"/>
            </w:rPr>
          </w:rPrChange>
        </w:rPr>
      </w:pPr>
    </w:p>
    <w:p w:rsidR="009C5670" w:rsidRPr="00DF2495" w:rsidRDefault="00F710DC" w:rsidP="009C5670">
      <w:pPr>
        <w:pStyle w:val="sqlF9"/>
        <w:rPr>
          <w:rFonts w:asciiTheme="minorHAnsi" w:hAnsiTheme="minorHAnsi"/>
          <w:sz w:val="16"/>
          <w:szCs w:val="16"/>
          <w:rPrChange w:id="935" w:author="Hemmati" w:date="2016-12-16T10:22:00Z">
            <w:rPr>
              <w:rFonts w:asciiTheme="minorHAnsi" w:hAnsiTheme="minorHAnsi"/>
            </w:rPr>
          </w:rPrChange>
        </w:rPr>
      </w:pPr>
      <w:r w:rsidRPr="00DF2495">
        <w:rPr>
          <w:rFonts w:asciiTheme="minorHAnsi" w:hAnsiTheme="minorHAnsi"/>
          <w:sz w:val="16"/>
          <w:szCs w:val="16"/>
          <w:rPrChange w:id="936" w:author="Hemmati" w:date="2016-12-16T10:22:00Z">
            <w:rPr>
              <w:rFonts w:asciiTheme="minorHAnsi" w:hAnsiTheme="minorHAnsi"/>
            </w:rPr>
          </w:rPrChange>
        </w:rPr>
        <w:t xml:space="preserve">SQL&gt; </w:t>
      </w:r>
      <w:r w:rsidR="009C5670" w:rsidRPr="00DF2495">
        <w:rPr>
          <w:rFonts w:asciiTheme="minorHAnsi" w:hAnsiTheme="minorHAnsi"/>
          <w:sz w:val="16"/>
          <w:szCs w:val="16"/>
          <w:rPrChange w:id="937" w:author="Hemmati" w:date="2016-12-16T10:22:00Z">
            <w:rPr>
              <w:rFonts w:asciiTheme="minorHAnsi" w:hAnsiTheme="minorHAnsi"/>
            </w:rPr>
          </w:rPrChange>
        </w:rPr>
        <w:t>ALTER USER TOWNER ACCOUNT UNLOCK;</w:t>
      </w:r>
    </w:p>
    <w:p w:rsidR="009C5670" w:rsidRPr="00DF2495" w:rsidRDefault="00F710DC" w:rsidP="009C5670">
      <w:pPr>
        <w:pStyle w:val="sqlF9"/>
        <w:rPr>
          <w:rFonts w:asciiTheme="minorHAnsi" w:hAnsiTheme="minorHAnsi"/>
          <w:sz w:val="16"/>
          <w:szCs w:val="16"/>
          <w:rPrChange w:id="938" w:author="Hemmati" w:date="2016-12-16T10:22:00Z">
            <w:rPr>
              <w:rFonts w:asciiTheme="minorHAnsi" w:hAnsiTheme="minorHAnsi"/>
            </w:rPr>
          </w:rPrChange>
        </w:rPr>
      </w:pPr>
      <w:r w:rsidRPr="00DF2495">
        <w:rPr>
          <w:rFonts w:asciiTheme="minorHAnsi" w:hAnsiTheme="minorHAnsi"/>
          <w:sz w:val="16"/>
          <w:szCs w:val="16"/>
          <w:rPrChange w:id="939" w:author="Hemmati" w:date="2016-12-16T10:22:00Z">
            <w:rPr>
              <w:rFonts w:asciiTheme="minorHAnsi" w:hAnsiTheme="minorHAnsi"/>
            </w:rPr>
          </w:rPrChange>
        </w:rPr>
        <w:t xml:space="preserve">SQL&gt; </w:t>
      </w:r>
      <w:r w:rsidR="009C5670" w:rsidRPr="00DF2495">
        <w:rPr>
          <w:rFonts w:asciiTheme="minorHAnsi" w:hAnsiTheme="minorHAnsi"/>
          <w:sz w:val="16"/>
          <w:szCs w:val="16"/>
          <w:rPrChange w:id="940" w:author="Hemmati" w:date="2016-12-16T10:22:00Z">
            <w:rPr>
              <w:rFonts w:asciiTheme="minorHAnsi" w:hAnsiTheme="minorHAnsi"/>
            </w:rPr>
          </w:rPrChange>
        </w:rPr>
        <w:t>CONN  towner/travelxp</w:t>
      </w:r>
      <w:ins w:id="941" w:author="Hemmati" w:date="2016-12-16T09:21:00Z">
        <w:r w:rsidR="00AB486D" w:rsidRPr="00DF2495">
          <w:rPr>
            <w:rFonts w:asciiTheme="minorHAnsi" w:hAnsiTheme="minorHAnsi"/>
            <w:sz w:val="16"/>
            <w:szCs w:val="16"/>
            <w:rPrChange w:id="942" w:author="Hemmati" w:date="2016-12-16T10:22:00Z">
              <w:rPr>
                <w:rFonts w:asciiTheme="minorHAnsi" w:hAnsiTheme="minorHAnsi"/>
              </w:rPr>
            </w:rPrChange>
          </w:rPr>
          <w:t>456</w:t>
        </w:r>
      </w:ins>
      <w:del w:id="943" w:author="Hemmati" w:date="2016-12-16T09:21:00Z">
        <w:r w:rsidR="009C5670" w:rsidRPr="00DF2495" w:rsidDel="00AB486D">
          <w:rPr>
            <w:rFonts w:asciiTheme="minorHAnsi" w:hAnsiTheme="minorHAnsi"/>
            <w:sz w:val="16"/>
            <w:szCs w:val="16"/>
            <w:rPrChange w:id="944" w:author="Hemmati" w:date="2016-12-16T10:22:00Z">
              <w:rPr>
                <w:rFonts w:asciiTheme="minorHAnsi" w:hAnsiTheme="minorHAnsi"/>
              </w:rPr>
            </w:rPrChange>
          </w:rPr>
          <w:delText>123</w:delText>
        </w:r>
      </w:del>
      <w:r w:rsidR="009C5670" w:rsidRPr="00DF2495">
        <w:rPr>
          <w:rFonts w:asciiTheme="minorHAnsi" w:hAnsiTheme="minorHAnsi"/>
          <w:sz w:val="16"/>
          <w:szCs w:val="16"/>
          <w:rPrChange w:id="945" w:author="Hemmati" w:date="2016-12-16T10:22:00Z">
            <w:rPr>
              <w:rFonts w:asciiTheme="minorHAnsi" w:hAnsiTheme="minorHAnsi"/>
            </w:rPr>
          </w:rPrChange>
        </w:rPr>
        <w:t>;</w:t>
      </w:r>
    </w:p>
    <w:p w:rsidR="009C5670" w:rsidRPr="00DF2495" w:rsidRDefault="009C5670" w:rsidP="009C5670">
      <w:pPr>
        <w:pStyle w:val="sqlF9"/>
        <w:rPr>
          <w:rFonts w:asciiTheme="minorHAnsi" w:hAnsiTheme="minorHAnsi"/>
          <w:sz w:val="16"/>
          <w:szCs w:val="16"/>
          <w:rPrChange w:id="946" w:author="Hemmati" w:date="2016-12-16T10:22:00Z">
            <w:rPr>
              <w:rFonts w:asciiTheme="minorHAnsi" w:hAnsiTheme="minorHAnsi"/>
            </w:rPr>
          </w:rPrChange>
        </w:rPr>
      </w:pPr>
    </w:p>
    <w:p w:rsidR="009C5670" w:rsidRPr="00DF2495" w:rsidDel="00AB486D" w:rsidRDefault="00F710DC" w:rsidP="009C5670">
      <w:pPr>
        <w:pStyle w:val="sqlF9"/>
        <w:rPr>
          <w:del w:id="947" w:author="Hemmati" w:date="2016-12-16T09:21:00Z"/>
          <w:rFonts w:asciiTheme="minorHAnsi" w:hAnsiTheme="minorHAnsi"/>
          <w:sz w:val="16"/>
          <w:szCs w:val="16"/>
          <w:rPrChange w:id="948" w:author="Hemmati" w:date="2016-12-16T10:22:00Z">
            <w:rPr>
              <w:del w:id="949" w:author="Hemmati" w:date="2016-12-16T09:21:00Z"/>
              <w:rFonts w:asciiTheme="minorHAnsi" w:hAnsiTheme="minorHAnsi"/>
            </w:rPr>
          </w:rPrChange>
        </w:rPr>
      </w:pPr>
      <w:r w:rsidRPr="00DF2495">
        <w:rPr>
          <w:rFonts w:asciiTheme="minorHAnsi" w:hAnsiTheme="minorHAnsi"/>
          <w:sz w:val="16"/>
          <w:szCs w:val="16"/>
          <w:rPrChange w:id="950" w:author="Hemmati" w:date="2016-12-16T10:22:00Z">
            <w:rPr>
              <w:rFonts w:asciiTheme="minorHAnsi" w:hAnsiTheme="minorHAnsi"/>
            </w:rPr>
          </w:rPrChange>
        </w:rPr>
        <w:t xml:space="preserve">SQL&gt; </w:t>
      </w:r>
      <w:r w:rsidR="009C5670" w:rsidRPr="00DF2495">
        <w:rPr>
          <w:rFonts w:asciiTheme="minorHAnsi" w:hAnsiTheme="minorHAnsi"/>
          <w:sz w:val="16"/>
          <w:szCs w:val="16"/>
          <w:rPrChange w:id="951" w:author="Hemmati" w:date="2016-12-16T10:22:00Z">
            <w:rPr>
              <w:rFonts w:asciiTheme="minorHAnsi" w:hAnsiTheme="minorHAnsi"/>
            </w:rPr>
          </w:rPrChange>
        </w:rPr>
        <w:t>SHOW USER;</w:t>
      </w:r>
    </w:p>
    <w:p w:rsidR="009C5670" w:rsidRPr="00DF2495" w:rsidRDefault="009C5670" w:rsidP="009C5670">
      <w:pPr>
        <w:pStyle w:val="sqlF9"/>
        <w:rPr>
          <w:rFonts w:asciiTheme="minorHAnsi" w:hAnsiTheme="minorHAnsi"/>
          <w:sz w:val="16"/>
          <w:szCs w:val="16"/>
          <w:rPrChange w:id="952" w:author="Hemmati" w:date="2016-12-16T10:22:00Z">
            <w:rPr>
              <w:rFonts w:asciiTheme="minorHAnsi" w:hAnsiTheme="minorHAnsi"/>
            </w:rPr>
          </w:rPrChange>
        </w:rPr>
      </w:pPr>
    </w:p>
    <w:p w:rsidR="00A8236E" w:rsidRPr="00AB486D" w:rsidDel="00AB486D" w:rsidRDefault="00A8236E" w:rsidP="00AB486D">
      <w:pPr>
        <w:rPr>
          <w:del w:id="953" w:author="Hemmati" w:date="2016-12-16T09:21:00Z"/>
          <w:rFonts w:cstheme="minorHAnsi"/>
          <w:sz w:val="18"/>
        </w:rPr>
        <w:pPrChange w:id="954" w:author="Hemmati" w:date="2016-12-16T09:21:00Z">
          <w:pPr/>
        </w:pPrChange>
      </w:pPr>
      <w:del w:id="955" w:author="Hemmati" w:date="2016-12-16T09:21:00Z">
        <w:r w:rsidRPr="00AB486D" w:rsidDel="00AB486D">
          <w:rPr>
            <w:rFonts w:cstheme="minorHAnsi"/>
          </w:rPr>
          <w:lastRenderedPageBreak/>
          <w:br w:type="page"/>
        </w:r>
      </w:del>
    </w:p>
    <w:p w:rsidR="009C5670" w:rsidRPr="00AB486D" w:rsidDel="00AB486D" w:rsidRDefault="00F710DC" w:rsidP="00AB486D">
      <w:pPr>
        <w:rPr>
          <w:del w:id="956" w:author="Hemmati" w:date="2016-12-16T09:21:00Z"/>
          <w:rFonts w:cstheme="minorHAnsi"/>
        </w:rPr>
        <w:pPrChange w:id="957" w:author="Hemmati" w:date="2016-12-16T09:21:00Z">
          <w:pPr>
            <w:pStyle w:val="sqlF9"/>
          </w:pPr>
        </w:pPrChange>
      </w:pPr>
      <w:del w:id="958" w:author="Hemmati" w:date="2016-12-16T09:21:00Z">
        <w:r w:rsidRPr="00AB486D" w:rsidDel="00AB486D">
          <w:rPr>
            <w:rFonts w:cstheme="minorHAnsi"/>
          </w:rPr>
          <w:delText xml:space="preserve">SQL&gt; </w:delText>
        </w:r>
        <w:r w:rsidR="009C5670" w:rsidRPr="00AB486D" w:rsidDel="00AB486D">
          <w:rPr>
            <w:rFonts w:cstheme="minorHAnsi"/>
          </w:rPr>
          <w:delText xml:space="preserve">SELECT  *  FROM </w:delText>
        </w:r>
        <w:r w:rsidR="009C5670" w:rsidRPr="00AB486D" w:rsidDel="00AB486D">
          <w:rPr>
            <w:rFonts w:cstheme="minorHAnsi"/>
          </w:rPr>
          <w:tab/>
          <w:delText>session_privs;</w:delText>
        </w:r>
      </w:del>
    </w:p>
    <w:p w:rsidR="009C5670" w:rsidRPr="00AB486D" w:rsidDel="00AB486D" w:rsidRDefault="009C5670" w:rsidP="00AB486D">
      <w:pPr>
        <w:rPr>
          <w:del w:id="959" w:author="Hemmati" w:date="2016-12-16T09:21:00Z"/>
          <w:rFonts w:cstheme="minorHAnsi"/>
        </w:rPr>
        <w:pPrChange w:id="960" w:author="Hemmati" w:date="2016-12-16T09:21:00Z">
          <w:pPr>
            <w:pStyle w:val="sqlF9"/>
          </w:pPr>
        </w:pPrChange>
      </w:pPr>
    </w:p>
    <w:p w:rsidR="009C5670" w:rsidRPr="00AB486D" w:rsidDel="00AB486D" w:rsidRDefault="009C5670" w:rsidP="00AB486D">
      <w:pPr>
        <w:rPr>
          <w:del w:id="961" w:author="Hemmati" w:date="2016-12-16T09:21:00Z"/>
          <w:rFonts w:cstheme="minorHAnsi"/>
        </w:rPr>
        <w:pPrChange w:id="962" w:author="Hemmati" w:date="2016-12-16T09:21:00Z">
          <w:pPr>
            <w:pStyle w:val="sqlF9"/>
          </w:pPr>
        </w:pPrChange>
      </w:pPr>
      <w:del w:id="963" w:author="Hemmati" w:date="2016-12-16T09:21:00Z">
        <w:r w:rsidRPr="00AB486D" w:rsidDel="00AB486D">
          <w:rPr>
            <w:rFonts w:cstheme="minorHAnsi"/>
          </w:rPr>
          <w:delText>PRIVILEGE</w:delText>
        </w:r>
      </w:del>
    </w:p>
    <w:p w:rsidR="009C5670" w:rsidRPr="00AB486D" w:rsidDel="00AB486D" w:rsidRDefault="009C5670" w:rsidP="00AB486D">
      <w:pPr>
        <w:rPr>
          <w:del w:id="964" w:author="Hemmati" w:date="2016-12-16T09:21:00Z"/>
          <w:rFonts w:cstheme="minorHAnsi"/>
        </w:rPr>
        <w:pPrChange w:id="965" w:author="Hemmati" w:date="2016-12-16T09:21:00Z">
          <w:pPr>
            <w:pStyle w:val="sqlF9"/>
          </w:pPr>
        </w:pPrChange>
      </w:pPr>
      <w:del w:id="966" w:author="Hemmati" w:date="2016-12-16T09:21:00Z">
        <w:r w:rsidRPr="00AB486D" w:rsidDel="00AB486D">
          <w:rPr>
            <w:rFonts w:cstheme="minorHAnsi"/>
          </w:rPr>
          <w:delText>---------------------</w:delText>
        </w:r>
      </w:del>
    </w:p>
    <w:p w:rsidR="009C5670" w:rsidRPr="00AB486D" w:rsidDel="00AB486D" w:rsidRDefault="009C5670" w:rsidP="00AB486D">
      <w:pPr>
        <w:rPr>
          <w:del w:id="967" w:author="Hemmati" w:date="2016-12-16T09:21:00Z"/>
          <w:rFonts w:cstheme="minorHAnsi"/>
        </w:rPr>
        <w:pPrChange w:id="968" w:author="Hemmati" w:date="2016-12-16T09:21:00Z">
          <w:pPr>
            <w:pStyle w:val="sqlF9"/>
          </w:pPr>
        </w:pPrChange>
      </w:pPr>
      <w:del w:id="969" w:author="Hemmati" w:date="2016-12-16T09:21:00Z">
        <w:r w:rsidRPr="00AB486D" w:rsidDel="00AB486D">
          <w:rPr>
            <w:rFonts w:cstheme="minorHAnsi"/>
          </w:rPr>
          <w:delText>CREATE SESSION</w:delText>
        </w:r>
      </w:del>
    </w:p>
    <w:p w:rsidR="009C5670" w:rsidRPr="00AB486D" w:rsidDel="00AB486D" w:rsidRDefault="009C5670" w:rsidP="00AB486D">
      <w:pPr>
        <w:rPr>
          <w:del w:id="970" w:author="Hemmati" w:date="2016-12-16T09:21:00Z"/>
          <w:rFonts w:cstheme="minorHAnsi"/>
        </w:rPr>
        <w:pPrChange w:id="971" w:author="Hemmati" w:date="2016-12-16T09:21:00Z">
          <w:pPr>
            <w:pStyle w:val="sqlF9"/>
          </w:pPr>
        </w:pPrChange>
      </w:pPr>
      <w:del w:id="972" w:author="Hemmati" w:date="2016-12-16T09:21:00Z">
        <w:r w:rsidRPr="00AB486D" w:rsidDel="00AB486D">
          <w:rPr>
            <w:rFonts w:cstheme="minorHAnsi"/>
          </w:rPr>
          <w:delText>CREATE TABLE</w:delText>
        </w:r>
      </w:del>
    </w:p>
    <w:p w:rsidR="009C5670" w:rsidRPr="00AB486D" w:rsidDel="00AB486D" w:rsidRDefault="009C5670" w:rsidP="00AB486D">
      <w:pPr>
        <w:rPr>
          <w:del w:id="973" w:author="Hemmati" w:date="2016-12-16T09:21:00Z"/>
          <w:rFonts w:cstheme="minorHAnsi"/>
        </w:rPr>
        <w:pPrChange w:id="974" w:author="Hemmati" w:date="2016-12-16T09:21:00Z">
          <w:pPr>
            <w:pStyle w:val="sqlF9"/>
          </w:pPr>
        </w:pPrChange>
      </w:pPr>
      <w:del w:id="975" w:author="Hemmati" w:date="2016-12-16T09:21:00Z">
        <w:r w:rsidRPr="00AB486D" w:rsidDel="00AB486D">
          <w:rPr>
            <w:rFonts w:cstheme="minorHAnsi"/>
          </w:rPr>
          <w:delText>CREATE CLUSTER</w:delText>
        </w:r>
      </w:del>
    </w:p>
    <w:p w:rsidR="009C5670" w:rsidRPr="00AB486D" w:rsidDel="00AB486D" w:rsidRDefault="009C5670" w:rsidP="00AB486D">
      <w:pPr>
        <w:rPr>
          <w:del w:id="976" w:author="Hemmati" w:date="2016-12-16T09:21:00Z"/>
          <w:rFonts w:cstheme="minorHAnsi"/>
        </w:rPr>
        <w:pPrChange w:id="977" w:author="Hemmati" w:date="2016-12-16T09:21:00Z">
          <w:pPr>
            <w:pStyle w:val="sqlF9"/>
          </w:pPr>
        </w:pPrChange>
      </w:pPr>
      <w:del w:id="978" w:author="Hemmati" w:date="2016-12-16T09:21:00Z">
        <w:r w:rsidRPr="00AB486D" w:rsidDel="00AB486D">
          <w:rPr>
            <w:rFonts w:cstheme="minorHAnsi"/>
          </w:rPr>
          <w:delText>CREATE SYNONYM</w:delText>
        </w:r>
      </w:del>
    </w:p>
    <w:p w:rsidR="009C5670" w:rsidRPr="00AB486D" w:rsidDel="00AB486D" w:rsidRDefault="009C5670" w:rsidP="00AB486D">
      <w:pPr>
        <w:rPr>
          <w:del w:id="979" w:author="Hemmati" w:date="2016-12-16T09:21:00Z"/>
          <w:rFonts w:cstheme="minorHAnsi"/>
        </w:rPr>
        <w:pPrChange w:id="980" w:author="Hemmati" w:date="2016-12-16T09:21:00Z">
          <w:pPr>
            <w:pStyle w:val="sqlF9"/>
          </w:pPr>
        </w:pPrChange>
      </w:pPr>
      <w:del w:id="981" w:author="Hemmati" w:date="2016-12-16T09:21:00Z">
        <w:r w:rsidRPr="00AB486D" w:rsidDel="00AB486D">
          <w:rPr>
            <w:rFonts w:cstheme="minorHAnsi"/>
          </w:rPr>
          <w:delText>CREATE VIEW</w:delText>
        </w:r>
      </w:del>
    </w:p>
    <w:p w:rsidR="009C5670" w:rsidRPr="00AB486D" w:rsidDel="00AB486D" w:rsidRDefault="009C5670" w:rsidP="00AB486D">
      <w:pPr>
        <w:rPr>
          <w:del w:id="982" w:author="Hemmati" w:date="2016-12-16T09:21:00Z"/>
          <w:rFonts w:cstheme="minorHAnsi"/>
        </w:rPr>
        <w:pPrChange w:id="983" w:author="Hemmati" w:date="2016-12-16T09:21:00Z">
          <w:pPr>
            <w:pStyle w:val="sqlF9"/>
          </w:pPr>
        </w:pPrChange>
      </w:pPr>
      <w:del w:id="984" w:author="Hemmati" w:date="2016-12-16T09:21:00Z">
        <w:r w:rsidRPr="00AB486D" w:rsidDel="00AB486D">
          <w:rPr>
            <w:rFonts w:cstheme="minorHAnsi"/>
          </w:rPr>
          <w:delText>CREATE SEQUENCE</w:delText>
        </w:r>
      </w:del>
    </w:p>
    <w:p w:rsidR="009C5670" w:rsidRPr="00AB486D" w:rsidDel="00AB486D" w:rsidRDefault="009C5670" w:rsidP="00AB486D">
      <w:pPr>
        <w:rPr>
          <w:del w:id="985" w:author="Hemmati" w:date="2016-12-16T09:21:00Z"/>
          <w:rFonts w:cstheme="minorHAnsi"/>
        </w:rPr>
        <w:pPrChange w:id="986" w:author="Hemmati" w:date="2016-12-16T09:21:00Z">
          <w:pPr>
            <w:pStyle w:val="sqlF9"/>
          </w:pPr>
        </w:pPrChange>
      </w:pPr>
      <w:del w:id="987" w:author="Hemmati" w:date="2016-12-16T09:21:00Z">
        <w:r w:rsidRPr="00AB486D" w:rsidDel="00AB486D">
          <w:rPr>
            <w:rFonts w:cstheme="minorHAnsi"/>
          </w:rPr>
          <w:delText>CREATE DATABASE LINK</w:delText>
        </w:r>
      </w:del>
    </w:p>
    <w:p w:rsidR="009C5670" w:rsidRPr="00AB486D" w:rsidDel="00AB486D" w:rsidRDefault="009C5670" w:rsidP="00AB486D">
      <w:pPr>
        <w:rPr>
          <w:del w:id="988" w:author="Hemmati" w:date="2016-12-16T09:21:00Z"/>
          <w:rFonts w:cstheme="minorHAnsi"/>
        </w:rPr>
        <w:pPrChange w:id="989" w:author="Hemmati" w:date="2016-12-16T09:21:00Z">
          <w:pPr>
            <w:pStyle w:val="sqlF9"/>
          </w:pPr>
        </w:pPrChange>
      </w:pPr>
      <w:del w:id="990" w:author="Hemmati" w:date="2016-12-16T09:21:00Z">
        <w:r w:rsidRPr="00AB486D" w:rsidDel="00AB486D">
          <w:rPr>
            <w:rFonts w:cstheme="minorHAnsi"/>
          </w:rPr>
          <w:delText>CREATE PROCEDURE</w:delText>
        </w:r>
      </w:del>
    </w:p>
    <w:p w:rsidR="009C5670" w:rsidRPr="00AB486D" w:rsidDel="00AB486D" w:rsidRDefault="009C5670" w:rsidP="00AB486D">
      <w:pPr>
        <w:rPr>
          <w:del w:id="991" w:author="Hemmati" w:date="2016-12-16T09:21:00Z"/>
          <w:rFonts w:cstheme="minorHAnsi"/>
        </w:rPr>
        <w:pPrChange w:id="992" w:author="Hemmati" w:date="2016-12-16T09:21:00Z">
          <w:pPr>
            <w:pStyle w:val="sqlF9"/>
          </w:pPr>
        </w:pPrChange>
      </w:pPr>
      <w:del w:id="993" w:author="Hemmati" w:date="2016-12-16T09:21:00Z">
        <w:r w:rsidRPr="00AB486D" w:rsidDel="00AB486D">
          <w:rPr>
            <w:rFonts w:cstheme="minorHAnsi"/>
          </w:rPr>
          <w:delText>CREATE TRIGGER</w:delText>
        </w:r>
      </w:del>
    </w:p>
    <w:p w:rsidR="009C5670" w:rsidRPr="00AB486D" w:rsidDel="00AB486D" w:rsidRDefault="009C5670" w:rsidP="00AB486D">
      <w:pPr>
        <w:rPr>
          <w:del w:id="994" w:author="Hemmati" w:date="2016-12-16T09:21:00Z"/>
          <w:rFonts w:cstheme="minorHAnsi"/>
        </w:rPr>
        <w:pPrChange w:id="995" w:author="Hemmati" w:date="2016-12-16T09:21:00Z">
          <w:pPr>
            <w:pStyle w:val="sqlF9"/>
          </w:pPr>
        </w:pPrChange>
      </w:pPr>
      <w:del w:id="996" w:author="Hemmati" w:date="2016-12-16T09:21:00Z">
        <w:r w:rsidRPr="00AB486D" w:rsidDel="00AB486D">
          <w:rPr>
            <w:rFonts w:cstheme="minorHAnsi"/>
          </w:rPr>
          <w:delText>CREATE TYPE</w:delText>
        </w:r>
      </w:del>
    </w:p>
    <w:p w:rsidR="009C5670" w:rsidRPr="00AB486D" w:rsidDel="00AB486D" w:rsidRDefault="009C5670" w:rsidP="00AB486D">
      <w:pPr>
        <w:rPr>
          <w:del w:id="997" w:author="Hemmati" w:date="2016-12-16T09:21:00Z"/>
          <w:rFonts w:cstheme="minorHAnsi"/>
        </w:rPr>
        <w:pPrChange w:id="998" w:author="Hemmati" w:date="2016-12-16T09:21:00Z">
          <w:pPr>
            <w:pStyle w:val="sqlF9"/>
          </w:pPr>
        </w:pPrChange>
      </w:pPr>
      <w:del w:id="999" w:author="Hemmati" w:date="2016-12-16T09:21:00Z">
        <w:r w:rsidRPr="00AB486D" w:rsidDel="00AB486D">
          <w:rPr>
            <w:rFonts w:cstheme="minorHAnsi"/>
          </w:rPr>
          <w:delText>CREATE OPERATOR</w:delText>
        </w:r>
      </w:del>
    </w:p>
    <w:p w:rsidR="009C5670" w:rsidRPr="00AB486D" w:rsidDel="00AB486D" w:rsidRDefault="009C5670" w:rsidP="00AB486D">
      <w:pPr>
        <w:rPr>
          <w:del w:id="1000" w:author="Hemmati" w:date="2016-12-16T09:21:00Z"/>
          <w:rFonts w:cstheme="minorHAnsi"/>
        </w:rPr>
        <w:pPrChange w:id="1001" w:author="Hemmati" w:date="2016-12-16T09:21:00Z">
          <w:pPr>
            <w:pStyle w:val="sqlF9"/>
          </w:pPr>
        </w:pPrChange>
      </w:pPr>
      <w:del w:id="1002" w:author="Hemmati" w:date="2016-12-16T09:21:00Z">
        <w:r w:rsidRPr="00AB486D" w:rsidDel="00AB486D">
          <w:rPr>
            <w:rFonts w:cstheme="minorHAnsi"/>
          </w:rPr>
          <w:delText>CREATE INDEXTYPE</w:delText>
        </w:r>
      </w:del>
    </w:p>
    <w:p w:rsidR="009C5670" w:rsidRPr="00AB486D" w:rsidDel="00AB486D" w:rsidRDefault="009C5670" w:rsidP="00AB486D">
      <w:pPr>
        <w:rPr>
          <w:del w:id="1003" w:author="Hemmati" w:date="2016-12-16T09:21:00Z"/>
          <w:rFonts w:cstheme="minorHAnsi"/>
        </w:rPr>
        <w:pPrChange w:id="1004" w:author="Hemmati" w:date="2016-12-16T09:21:00Z">
          <w:pPr>
            <w:pStyle w:val="sqlF9"/>
          </w:pPr>
        </w:pPrChange>
      </w:pPr>
    </w:p>
    <w:p w:rsidR="009C5670" w:rsidRPr="00AB486D" w:rsidDel="00AB486D" w:rsidRDefault="009C5670" w:rsidP="00AB486D">
      <w:pPr>
        <w:rPr>
          <w:del w:id="1005" w:author="Hemmati" w:date="2016-12-16T09:21:00Z"/>
          <w:rFonts w:cstheme="minorHAnsi"/>
        </w:rPr>
        <w:pPrChange w:id="1006" w:author="Hemmati" w:date="2016-12-16T09:21:00Z">
          <w:pPr>
            <w:pStyle w:val="sqlF9"/>
          </w:pPr>
        </w:pPrChange>
      </w:pPr>
      <w:del w:id="1007" w:author="Hemmati" w:date="2016-12-16T09:21:00Z">
        <w:r w:rsidRPr="00AB486D" w:rsidDel="00AB486D">
          <w:rPr>
            <w:rFonts w:cstheme="minorHAnsi"/>
          </w:rPr>
          <w:delText>12 rows selected.</w:delText>
        </w:r>
      </w:del>
    </w:p>
    <w:p w:rsidR="009C5670" w:rsidRPr="00AB486D" w:rsidDel="00AB486D" w:rsidRDefault="009C5670" w:rsidP="00AB486D">
      <w:pPr>
        <w:rPr>
          <w:del w:id="1008" w:author="Hemmati" w:date="2016-12-16T09:21:00Z"/>
          <w:rFonts w:cstheme="minorHAnsi"/>
        </w:rPr>
        <w:pPrChange w:id="1009" w:author="Hemmati" w:date="2016-12-16T09:21:00Z">
          <w:pPr>
            <w:pStyle w:val="sqlF9"/>
          </w:pPr>
        </w:pPrChange>
      </w:pPr>
    </w:p>
    <w:p w:rsidR="009C5670" w:rsidRPr="00AB486D" w:rsidDel="00AB486D" w:rsidRDefault="009C5670" w:rsidP="00AB486D">
      <w:pPr>
        <w:rPr>
          <w:del w:id="1010" w:author="Hemmati" w:date="2016-12-16T09:21:00Z"/>
          <w:rFonts w:cstheme="minorHAnsi"/>
        </w:rPr>
        <w:pPrChange w:id="1011" w:author="Hemmati" w:date="2016-12-16T09:21:00Z">
          <w:pPr>
            <w:pStyle w:val="sqlF9"/>
          </w:pPr>
        </w:pPrChange>
      </w:pPr>
    </w:p>
    <w:p w:rsidR="009C5670" w:rsidRPr="00AB486D" w:rsidDel="00AB486D" w:rsidRDefault="00F710DC" w:rsidP="00AB486D">
      <w:pPr>
        <w:rPr>
          <w:del w:id="1012" w:author="Hemmati" w:date="2016-12-16T09:21:00Z"/>
          <w:rFonts w:cstheme="minorHAnsi"/>
        </w:rPr>
        <w:pPrChange w:id="1013" w:author="Hemmati" w:date="2016-12-16T09:21:00Z">
          <w:pPr>
            <w:pStyle w:val="sqlF9"/>
          </w:pPr>
        </w:pPrChange>
      </w:pPr>
      <w:del w:id="1014" w:author="Hemmati" w:date="2016-12-16T09:21:00Z">
        <w:r w:rsidRPr="00AB486D" w:rsidDel="00AB486D">
          <w:rPr>
            <w:rFonts w:cstheme="minorHAnsi"/>
          </w:rPr>
          <w:delText xml:space="preserve">SQL&gt; </w:delText>
        </w:r>
        <w:r w:rsidR="009C5670" w:rsidRPr="00AB486D" w:rsidDel="00AB486D">
          <w:rPr>
            <w:rFonts w:cstheme="minorHAnsi"/>
          </w:rPr>
          <w:delText>conn sys/oracle as sysdba</w:delText>
        </w:r>
      </w:del>
    </w:p>
    <w:p w:rsidR="009C5670" w:rsidRPr="00AB486D" w:rsidDel="00AB486D" w:rsidRDefault="009C5670" w:rsidP="00AB486D">
      <w:pPr>
        <w:rPr>
          <w:del w:id="1015" w:author="Hemmati" w:date="2016-12-16T09:21:00Z"/>
          <w:rFonts w:cstheme="minorHAnsi"/>
        </w:rPr>
        <w:pPrChange w:id="1016" w:author="Hemmati" w:date="2016-12-16T09:21:00Z">
          <w:pPr>
            <w:pStyle w:val="sqlF9"/>
          </w:pPr>
        </w:pPrChange>
      </w:pPr>
    </w:p>
    <w:p w:rsidR="009C5670" w:rsidRPr="00AB486D" w:rsidDel="00AB486D" w:rsidRDefault="00F710DC" w:rsidP="00AB486D">
      <w:pPr>
        <w:rPr>
          <w:del w:id="1017" w:author="Hemmati" w:date="2016-12-16T09:21:00Z"/>
          <w:rFonts w:cstheme="minorHAnsi"/>
        </w:rPr>
        <w:pPrChange w:id="1018" w:author="Hemmati" w:date="2016-12-16T09:21:00Z">
          <w:pPr>
            <w:pStyle w:val="sqlF9"/>
          </w:pPr>
        </w:pPrChange>
      </w:pPr>
      <w:del w:id="1019" w:author="Hemmati" w:date="2016-12-16T09:21:00Z">
        <w:r w:rsidRPr="00AB486D" w:rsidDel="00AB486D">
          <w:rPr>
            <w:rFonts w:cstheme="minorHAnsi"/>
          </w:rPr>
          <w:delText xml:space="preserve">SQL&gt; </w:delText>
        </w:r>
        <w:r w:rsidR="009C5670" w:rsidRPr="00AB486D" w:rsidDel="00AB486D">
          <w:rPr>
            <w:rFonts w:cstheme="minorHAnsi"/>
          </w:rPr>
          <w:delText>SELECT USERNAME,ACCOUNT_STATUS, LOCK_DATE, EXPIRY_DATE, CREATED</w:delText>
        </w:r>
      </w:del>
    </w:p>
    <w:p w:rsidR="009C5670" w:rsidRPr="00AB486D" w:rsidDel="00AB486D" w:rsidRDefault="00F710DC" w:rsidP="00AB486D">
      <w:pPr>
        <w:rPr>
          <w:del w:id="1020" w:author="Hemmati" w:date="2016-12-16T09:21:00Z"/>
          <w:rFonts w:cstheme="minorHAnsi"/>
        </w:rPr>
        <w:pPrChange w:id="1021" w:author="Hemmati" w:date="2016-12-16T09:21:00Z">
          <w:pPr>
            <w:pStyle w:val="sqlF9"/>
          </w:pPr>
        </w:pPrChange>
      </w:pPr>
      <w:del w:id="1022" w:author="Hemmati" w:date="2016-12-16T09:21:00Z">
        <w:r w:rsidRPr="00AB486D" w:rsidDel="00AB486D">
          <w:rPr>
            <w:rFonts w:cstheme="minorHAnsi"/>
          </w:rPr>
          <w:delText xml:space="preserve">     </w:delText>
        </w:r>
        <w:r w:rsidR="009C5670" w:rsidRPr="00AB486D" w:rsidDel="00AB486D">
          <w:rPr>
            <w:rFonts w:cstheme="minorHAnsi"/>
          </w:rPr>
          <w:delText>FROM   USER_USERS</w:delText>
        </w:r>
      </w:del>
    </w:p>
    <w:p w:rsidR="009C5670" w:rsidRPr="00AB486D" w:rsidDel="00AB486D" w:rsidRDefault="00F710DC" w:rsidP="00AB486D">
      <w:pPr>
        <w:rPr>
          <w:del w:id="1023" w:author="Hemmati" w:date="2016-12-16T09:21:00Z"/>
          <w:rFonts w:cstheme="minorHAnsi"/>
        </w:rPr>
        <w:pPrChange w:id="1024" w:author="Hemmati" w:date="2016-12-16T09:21:00Z">
          <w:pPr>
            <w:pStyle w:val="sqlF9"/>
          </w:pPr>
        </w:pPrChange>
      </w:pPr>
      <w:del w:id="1025" w:author="Hemmati" w:date="2016-12-16T09:21:00Z">
        <w:r w:rsidRPr="00AB486D" w:rsidDel="00AB486D">
          <w:rPr>
            <w:rFonts w:cstheme="minorHAnsi"/>
          </w:rPr>
          <w:delText xml:space="preserve">     </w:delText>
        </w:r>
        <w:r w:rsidR="009C5670" w:rsidRPr="00AB486D" w:rsidDel="00AB486D">
          <w:rPr>
            <w:rFonts w:cstheme="minorHAnsi"/>
          </w:rPr>
          <w:delText>WHERE  USERNAME='TOWNER';</w:delText>
        </w:r>
      </w:del>
    </w:p>
    <w:p w:rsidR="009C5670" w:rsidRPr="00AB486D" w:rsidDel="00AB486D" w:rsidRDefault="009C5670" w:rsidP="00AB486D">
      <w:pPr>
        <w:rPr>
          <w:del w:id="1026" w:author="Hemmati" w:date="2016-12-16T09:21:00Z"/>
          <w:rFonts w:cstheme="minorHAnsi"/>
        </w:rPr>
        <w:pPrChange w:id="1027" w:author="Hemmati" w:date="2016-12-16T09:21:00Z">
          <w:pPr>
            <w:pStyle w:val="sqlF9"/>
          </w:pPr>
        </w:pPrChange>
      </w:pPr>
    </w:p>
    <w:p w:rsidR="009C5670" w:rsidRPr="00AB486D" w:rsidDel="00AB486D" w:rsidRDefault="009C5670" w:rsidP="00AB486D">
      <w:pPr>
        <w:rPr>
          <w:del w:id="1028" w:author="Hemmati" w:date="2016-12-16T09:21:00Z"/>
          <w:rFonts w:cstheme="minorHAnsi"/>
        </w:rPr>
        <w:pPrChange w:id="1029" w:author="Hemmati" w:date="2016-12-16T09:21:00Z">
          <w:pPr>
            <w:pStyle w:val="sqlF9"/>
          </w:pPr>
        </w:pPrChange>
      </w:pPr>
    </w:p>
    <w:p w:rsidR="009C5670" w:rsidRPr="00AB486D" w:rsidDel="00AB486D" w:rsidRDefault="009C5670" w:rsidP="00AB486D">
      <w:pPr>
        <w:rPr>
          <w:del w:id="1030" w:author="Hemmati" w:date="2016-12-16T09:21:00Z"/>
          <w:rFonts w:cstheme="minorHAnsi"/>
        </w:rPr>
        <w:pPrChange w:id="1031" w:author="Hemmati" w:date="2016-12-16T09:21:00Z">
          <w:pPr>
            <w:pStyle w:val="sqlF9"/>
          </w:pPr>
        </w:pPrChange>
      </w:pPr>
      <w:del w:id="1032" w:author="Hemmati" w:date="2016-12-16T09:21:00Z">
        <w:r w:rsidRPr="00AB486D" w:rsidDel="00AB486D">
          <w:rPr>
            <w:rFonts w:cstheme="minorHAnsi"/>
          </w:rPr>
          <w:delText>USERNAME   ACCOUNT_STATUS   LOCK_DATE     EXPIRY_DATE      CREATED</w:delText>
        </w:r>
      </w:del>
    </w:p>
    <w:p w:rsidR="009C5670" w:rsidRPr="00AB486D" w:rsidDel="00AB486D" w:rsidRDefault="009C5670" w:rsidP="00AB486D">
      <w:pPr>
        <w:rPr>
          <w:del w:id="1033" w:author="Hemmati" w:date="2016-12-16T09:21:00Z"/>
          <w:rFonts w:cstheme="minorHAnsi"/>
        </w:rPr>
        <w:pPrChange w:id="1034" w:author="Hemmati" w:date="2016-12-16T09:21:00Z">
          <w:pPr>
            <w:pStyle w:val="sqlF9"/>
          </w:pPr>
        </w:pPrChange>
      </w:pPr>
      <w:del w:id="1035" w:author="Hemmati" w:date="2016-12-16T09:21:00Z">
        <w:r w:rsidRPr="00AB486D" w:rsidDel="00AB486D">
          <w:rPr>
            <w:rFonts w:cstheme="minorHAnsi"/>
          </w:rPr>
          <w:delText>--------  ---------------  -----------   -----------   ---------------</w:delText>
        </w:r>
      </w:del>
    </w:p>
    <w:p w:rsidR="009C5670" w:rsidRPr="00AB486D" w:rsidDel="00AB486D" w:rsidRDefault="009C5670" w:rsidP="00AB486D">
      <w:pPr>
        <w:rPr>
          <w:del w:id="1036" w:author="Hemmati" w:date="2016-12-16T09:21:00Z"/>
          <w:rFonts w:cstheme="minorHAnsi"/>
        </w:rPr>
        <w:pPrChange w:id="1037" w:author="Hemmati" w:date="2016-12-16T09:21:00Z">
          <w:pPr>
            <w:pStyle w:val="sqlF9"/>
          </w:pPr>
        </w:pPrChange>
      </w:pPr>
      <w:del w:id="1038" w:author="Hemmati" w:date="2016-12-16T09:21:00Z">
        <w:r w:rsidRPr="00AB486D" w:rsidDel="00AB486D">
          <w:rPr>
            <w:rFonts w:cstheme="minorHAnsi"/>
          </w:rPr>
          <w:delText xml:space="preserve">TOWNER       OPEN           </w:delText>
        </w:r>
        <w:r w:rsidRPr="00AB486D" w:rsidDel="00AB486D">
          <w:rPr>
            <w:rFonts w:cstheme="minorHAnsi"/>
          </w:rPr>
          <w:tab/>
        </w:r>
        <w:r w:rsidRPr="00AB486D" w:rsidDel="00AB486D">
          <w:rPr>
            <w:rFonts w:cstheme="minorHAnsi"/>
          </w:rPr>
          <w:tab/>
          <w:delText xml:space="preserve">  21-MAY-11       21-APR-11</w:delText>
        </w:r>
      </w:del>
    </w:p>
    <w:p w:rsidR="009C5670" w:rsidRPr="00AB486D" w:rsidDel="00AB486D" w:rsidRDefault="009C5670" w:rsidP="00AB486D">
      <w:pPr>
        <w:rPr>
          <w:del w:id="1039" w:author="Hemmati" w:date="2016-12-16T09:21:00Z"/>
          <w:rFonts w:cstheme="minorHAnsi"/>
        </w:rPr>
        <w:pPrChange w:id="1040" w:author="Hemmati" w:date="2016-12-16T09:21:00Z">
          <w:pPr>
            <w:pStyle w:val="sqlF9"/>
          </w:pPr>
        </w:pPrChange>
      </w:pPr>
    </w:p>
    <w:p w:rsidR="009C5670" w:rsidRPr="00AB486D" w:rsidDel="00AB486D" w:rsidRDefault="009C5670" w:rsidP="00AB486D">
      <w:pPr>
        <w:rPr>
          <w:del w:id="1041" w:author="Hemmati" w:date="2016-12-16T09:21:00Z"/>
          <w:rFonts w:cstheme="minorHAnsi"/>
        </w:rPr>
        <w:pPrChange w:id="1042" w:author="Hemmati" w:date="2016-12-16T09:21:00Z">
          <w:pPr>
            <w:pStyle w:val="sqlF9"/>
          </w:pPr>
        </w:pPrChange>
      </w:pPr>
    </w:p>
    <w:p w:rsidR="009C5670" w:rsidRPr="00AB486D" w:rsidDel="00AB486D" w:rsidRDefault="009C5670" w:rsidP="00AB486D">
      <w:pPr>
        <w:rPr>
          <w:del w:id="1043" w:author="Hemmati" w:date="2016-12-16T09:21:00Z"/>
          <w:rFonts w:cstheme="minorHAnsi"/>
        </w:rPr>
        <w:pPrChange w:id="1044" w:author="Hemmati" w:date="2016-12-16T09:21:00Z">
          <w:pPr>
            <w:pStyle w:val="sqlF9"/>
          </w:pPr>
        </w:pPrChange>
      </w:pPr>
    </w:p>
    <w:p w:rsidR="009C5670" w:rsidRPr="00AB486D" w:rsidDel="00AB486D" w:rsidRDefault="00F710DC" w:rsidP="00AB486D">
      <w:pPr>
        <w:rPr>
          <w:del w:id="1045" w:author="Hemmati" w:date="2016-12-16T09:21:00Z"/>
          <w:rFonts w:cstheme="minorHAnsi"/>
        </w:rPr>
        <w:pPrChange w:id="1046" w:author="Hemmati" w:date="2016-12-16T09:21:00Z">
          <w:pPr>
            <w:pStyle w:val="sqlF9"/>
          </w:pPr>
        </w:pPrChange>
      </w:pPr>
      <w:del w:id="1047" w:author="Hemmati" w:date="2016-12-16T09:21:00Z">
        <w:r w:rsidRPr="00AB486D" w:rsidDel="00AB486D">
          <w:rPr>
            <w:rFonts w:cstheme="minorHAnsi"/>
          </w:rPr>
          <w:delText xml:space="preserve">SQL&gt; </w:delText>
        </w:r>
        <w:r w:rsidR="009C5670" w:rsidRPr="00AB486D" w:rsidDel="00AB486D">
          <w:rPr>
            <w:rFonts w:cstheme="minorHAnsi"/>
          </w:rPr>
          <w:delText>SELECT USERNAME,ACCOUNT_STATUS, DEFAULT_TABLESPACE, TEMPORARY_TABLESPACE,PROFILE</w:delText>
        </w:r>
      </w:del>
    </w:p>
    <w:p w:rsidR="009C5670" w:rsidRPr="00AB486D" w:rsidDel="00AB486D" w:rsidRDefault="00F710DC" w:rsidP="00AB486D">
      <w:pPr>
        <w:rPr>
          <w:del w:id="1048" w:author="Hemmati" w:date="2016-12-16T09:21:00Z"/>
          <w:rFonts w:cstheme="minorHAnsi"/>
        </w:rPr>
        <w:pPrChange w:id="1049" w:author="Hemmati" w:date="2016-12-16T09:21:00Z">
          <w:pPr>
            <w:pStyle w:val="sqlF9"/>
          </w:pPr>
        </w:pPrChange>
      </w:pPr>
      <w:del w:id="1050" w:author="Hemmati" w:date="2016-12-16T09:21:00Z">
        <w:r w:rsidRPr="00AB486D" w:rsidDel="00AB486D">
          <w:rPr>
            <w:rFonts w:cstheme="minorHAnsi"/>
          </w:rPr>
          <w:delText xml:space="preserve">     </w:delText>
        </w:r>
        <w:r w:rsidR="009C5670" w:rsidRPr="00AB486D" w:rsidDel="00AB486D">
          <w:rPr>
            <w:rFonts w:cstheme="minorHAnsi"/>
          </w:rPr>
          <w:delText xml:space="preserve">FROM </w:delText>
        </w:r>
        <w:r w:rsidR="009C5670" w:rsidRPr="00AB486D" w:rsidDel="00AB486D">
          <w:rPr>
            <w:rFonts w:cstheme="minorHAnsi"/>
          </w:rPr>
          <w:tab/>
          <w:delText xml:space="preserve">DBA_USERS </w:delText>
        </w:r>
      </w:del>
    </w:p>
    <w:p w:rsidR="009C5670" w:rsidRPr="00AB486D" w:rsidDel="00AB486D" w:rsidRDefault="00F710DC" w:rsidP="00AB486D">
      <w:pPr>
        <w:rPr>
          <w:del w:id="1051" w:author="Hemmati" w:date="2016-12-16T09:21:00Z"/>
          <w:rFonts w:cstheme="minorHAnsi"/>
        </w:rPr>
        <w:pPrChange w:id="1052" w:author="Hemmati" w:date="2016-12-16T09:21:00Z">
          <w:pPr>
            <w:pStyle w:val="sqlF9"/>
          </w:pPr>
        </w:pPrChange>
      </w:pPr>
      <w:del w:id="1053" w:author="Hemmati" w:date="2016-12-16T09:21:00Z">
        <w:r w:rsidRPr="00AB486D" w:rsidDel="00AB486D">
          <w:rPr>
            <w:rFonts w:cstheme="minorHAnsi"/>
          </w:rPr>
          <w:delText xml:space="preserve">     </w:delText>
        </w:r>
        <w:r w:rsidR="009C5670" w:rsidRPr="00AB486D" w:rsidDel="00AB486D">
          <w:rPr>
            <w:rFonts w:cstheme="minorHAnsi"/>
          </w:rPr>
          <w:delText>WHERE</w:delText>
        </w:r>
        <w:r w:rsidR="009C5670" w:rsidRPr="00AB486D" w:rsidDel="00AB486D">
          <w:rPr>
            <w:rFonts w:cstheme="minorHAnsi"/>
          </w:rPr>
          <w:tab/>
          <w:delText>USERNAME='TOWNER';</w:delText>
        </w:r>
      </w:del>
    </w:p>
    <w:p w:rsidR="009C5670" w:rsidRPr="00AB486D" w:rsidDel="00AB486D" w:rsidRDefault="009C5670" w:rsidP="00AB486D">
      <w:pPr>
        <w:rPr>
          <w:del w:id="1054" w:author="Hemmati" w:date="2016-12-16T09:21:00Z"/>
          <w:rFonts w:cstheme="minorHAnsi"/>
        </w:rPr>
        <w:pPrChange w:id="1055" w:author="Hemmati" w:date="2016-12-16T09:21:00Z">
          <w:pPr>
            <w:pStyle w:val="sqlF9"/>
          </w:pPr>
        </w:pPrChange>
      </w:pPr>
    </w:p>
    <w:p w:rsidR="009C5670" w:rsidRPr="00AB486D" w:rsidDel="00AB486D" w:rsidRDefault="009C5670" w:rsidP="00AB486D">
      <w:pPr>
        <w:rPr>
          <w:del w:id="1056" w:author="Hemmati" w:date="2016-12-16T09:21:00Z"/>
          <w:rFonts w:cstheme="minorHAnsi"/>
        </w:rPr>
        <w:pPrChange w:id="1057" w:author="Hemmati" w:date="2016-12-16T09:21:00Z">
          <w:pPr>
            <w:pStyle w:val="sqlF9"/>
          </w:pPr>
        </w:pPrChange>
      </w:pPr>
    </w:p>
    <w:p w:rsidR="009C5670" w:rsidRPr="00AB486D" w:rsidDel="00AB486D" w:rsidRDefault="009C5670" w:rsidP="00AB486D">
      <w:pPr>
        <w:rPr>
          <w:del w:id="1058" w:author="Hemmati" w:date="2016-12-16T09:21:00Z"/>
          <w:rFonts w:cstheme="minorHAnsi"/>
        </w:rPr>
        <w:pPrChange w:id="1059" w:author="Hemmati" w:date="2016-12-16T09:21:00Z">
          <w:pPr>
            <w:pStyle w:val="sqlF9"/>
          </w:pPr>
        </w:pPrChange>
      </w:pPr>
      <w:del w:id="1060" w:author="Hemmati" w:date="2016-12-16T09:21:00Z">
        <w:r w:rsidRPr="00AB486D" w:rsidDel="00AB486D">
          <w:rPr>
            <w:rFonts w:cstheme="minorHAnsi"/>
          </w:rPr>
          <w:delText>USERNAME   ACCOUNT_STATUS   DEFAULT_TABLESPACE  TEMPORARY_TABLESPACE      PROFILE</w:delText>
        </w:r>
      </w:del>
    </w:p>
    <w:p w:rsidR="009C5670" w:rsidRPr="00AB486D" w:rsidDel="00AB486D" w:rsidRDefault="009C5670" w:rsidP="00AB486D">
      <w:pPr>
        <w:rPr>
          <w:del w:id="1061" w:author="Hemmati" w:date="2016-12-16T09:21:00Z"/>
          <w:rFonts w:cstheme="minorHAnsi"/>
        </w:rPr>
        <w:pPrChange w:id="1062" w:author="Hemmati" w:date="2016-12-16T09:21:00Z">
          <w:pPr>
            <w:pStyle w:val="sqlF9"/>
          </w:pPr>
        </w:pPrChange>
      </w:pPr>
      <w:del w:id="1063" w:author="Hemmati" w:date="2016-12-16T09:21:00Z">
        <w:r w:rsidRPr="00AB486D" w:rsidDel="00AB486D">
          <w:rPr>
            <w:rFonts w:cstheme="minorHAnsi"/>
          </w:rPr>
          <w:delText>-------   ---------------  -------------------  --------------------   --------------</w:delText>
        </w:r>
      </w:del>
    </w:p>
    <w:p w:rsidR="009C5670" w:rsidRPr="00AB486D" w:rsidDel="00AB486D" w:rsidRDefault="009C5670" w:rsidP="00AB486D">
      <w:pPr>
        <w:rPr>
          <w:del w:id="1064" w:author="Hemmati" w:date="2016-12-16T09:21:00Z"/>
          <w:rFonts w:cstheme="minorHAnsi"/>
        </w:rPr>
        <w:pPrChange w:id="1065" w:author="Hemmati" w:date="2016-12-16T09:21:00Z">
          <w:pPr>
            <w:pStyle w:val="sqlF9"/>
          </w:pPr>
        </w:pPrChange>
      </w:pPr>
      <w:del w:id="1066" w:author="Hemmati" w:date="2016-12-16T09:21:00Z">
        <w:r w:rsidRPr="00AB486D" w:rsidDel="00AB486D">
          <w:rPr>
            <w:rFonts w:cstheme="minorHAnsi"/>
          </w:rPr>
          <w:delText>TOWNER      OPEN              USER_DATA                TEMP           TOWNER_PROFILE</w:delText>
        </w:r>
      </w:del>
    </w:p>
    <w:p w:rsidR="009C5670" w:rsidRPr="00AB486D" w:rsidDel="00AB486D" w:rsidRDefault="009C5670" w:rsidP="00AB486D">
      <w:pPr>
        <w:rPr>
          <w:del w:id="1067" w:author="Hemmati" w:date="2016-12-16T09:21:00Z"/>
          <w:rFonts w:cstheme="minorHAnsi"/>
        </w:rPr>
        <w:pPrChange w:id="1068" w:author="Hemmati" w:date="2016-12-16T09:21:00Z">
          <w:pPr>
            <w:pStyle w:val="sqlF9"/>
          </w:pPr>
        </w:pPrChange>
      </w:pPr>
    </w:p>
    <w:p w:rsidR="00F710DC" w:rsidRPr="00AB486D" w:rsidDel="00AB486D" w:rsidRDefault="00F710DC" w:rsidP="00AB486D">
      <w:pPr>
        <w:rPr>
          <w:del w:id="1069" w:author="Hemmati" w:date="2016-12-16T09:21:00Z"/>
          <w:rFonts w:cstheme="minorHAnsi"/>
        </w:rPr>
        <w:pPrChange w:id="1070" w:author="Hemmati" w:date="2016-12-16T09:21:00Z">
          <w:pPr>
            <w:pStyle w:val="sqlF9"/>
          </w:pPr>
        </w:pPrChange>
      </w:pPr>
    </w:p>
    <w:p w:rsidR="009C5670" w:rsidRPr="00AB486D" w:rsidDel="00AB486D" w:rsidRDefault="009C5670" w:rsidP="00AB486D">
      <w:pPr>
        <w:rPr>
          <w:del w:id="1071" w:author="Hemmati" w:date="2016-12-16T09:21:00Z"/>
          <w:rFonts w:cstheme="minorHAnsi"/>
        </w:rPr>
        <w:pPrChange w:id="1072" w:author="Hemmati" w:date="2016-12-16T09:21:00Z">
          <w:pPr>
            <w:pStyle w:val="sqlF9"/>
          </w:pPr>
        </w:pPrChange>
      </w:pPr>
      <w:del w:id="1073" w:author="Hemmati" w:date="2016-12-16T09:21:00Z">
        <w:r w:rsidRPr="00AB486D" w:rsidDel="00AB486D">
          <w:rPr>
            <w:rFonts w:cstheme="minorHAnsi"/>
          </w:rPr>
          <w:delText>REM ==========================  GRANT  TOWNER_ROLE TO USER ===========================</w:delText>
        </w:r>
      </w:del>
    </w:p>
    <w:p w:rsidR="009C5670" w:rsidRPr="00AB486D" w:rsidDel="00AB486D" w:rsidRDefault="009C5670" w:rsidP="00AB486D">
      <w:pPr>
        <w:rPr>
          <w:del w:id="1074" w:author="Hemmati" w:date="2016-12-16T09:21:00Z"/>
          <w:rFonts w:cstheme="minorHAnsi"/>
        </w:rPr>
        <w:pPrChange w:id="1075" w:author="Hemmati" w:date="2016-12-16T09:21:00Z">
          <w:pPr>
            <w:pStyle w:val="sqlF9"/>
          </w:pPr>
        </w:pPrChange>
      </w:pPr>
    </w:p>
    <w:p w:rsidR="009C5670" w:rsidRPr="00AB486D" w:rsidDel="00AB486D" w:rsidRDefault="00F710DC" w:rsidP="00AB486D">
      <w:pPr>
        <w:rPr>
          <w:del w:id="1076" w:author="Hemmati" w:date="2016-12-16T09:21:00Z"/>
          <w:rFonts w:cstheme="minorHAnsi"/>
        </w:rPr>
        <w:pPrChange w:id="1077" w:author="Hemmati" w:date="2016-12-16T09:21:00Z">
          <w:pPr>
            <w:pStyle w:val="sqlF9"/>
          </w:pPr>
        </w:pPrChange>
      </w:pPr>
      <w:del w:id="1078" w:author="Hemmati" w:date="2016-12-16T09:21:00Z">
        <w:r w:rsidRPr="00AB486D" w:rsidDel="00AB486D">
          <w:rPr>
            <w:rFonts w:cstheme="minorHAnsi"/>
          </w:rPr>
          <w:delText xml:space="preserve">SQL&gt; </w:delText>
        </w:r>
        <w:r w:rsidR="009C5670" w:rsidRPr="00AB486D" w:rsidDel="00AB486D">
          <w:rPr>
            <w:rFonts w:cstheme="minorHAnsi"/>
          </w:rPr>
          <w:delText>GRANT TOWNER_ROLE TO TOWNER;</w:delText>
        </w:r>
      </w:del>
    </w:p>
    <w:p w:rsidR="009C5670" w:rsidRPr="00AB486D" w:rsidDel="00AB486D" w:rsidRDefault="009C5670" w:rsidP="00AB486D">
      <w:pPr>
        <w:rPr>
          <w:del w:id="1079" w:author="Hemmati" w:date="2016-12-16T09:21:00Z"/>
          <w:rFonts w:cstheme="minorHAnsi"/>
        </w:rPr>
        <w:pPrChange w:id="1080" w:author="Hemmati" w:date="2016-12-16T09:21:00Z">
          <w:pPr>
            <w:pStyle w:val="sqlF9"/>
          </w:pPr>
        </w:pPrChange>
      </w:pPr>
    </w:p>
    <w:p w:rsidR="009C5670" w:rsidRPr="00AB486D" w:rsidDel="00AB486D" w:rsidRDefault="00F710DC" w:rsidP="00AB486D">
      <w:pPr>
        <w:rPr>
          <w:del w:id="1081" w:author="Hemmati" w:date="2016-12-16T09:21:00Z"/>
          <w:rFonts w:cstheme="minorHAnsi"/>
        </w:rPr>
        <w:pPrChange w:id="1082" w:author="Hemmati" w:date="2016-12-16T09:21:00Z">
          <w:pPr>
            <w:pStyle w:val="sqlF9"/>
          </w:pPr>
        </w:pPrChange>
      </w:pPr>
      <w:del w:id="1083" w:author="Hemmati" w:date="2016-12-16T09:21:00Z">
        <w:r w:rsidRPr="00AB486D" w:rsidDel="00AB486D">
          <w:rPr>
            <w:rFonts w:cstheme="minorHAnsi"/>
          </w:rPr>
          <w:delText xml:space="preserve">SQL&gt; </w:delText>
        </w:r>
        <w:r w:rsidR="009C5670" w:rsidRPr="00AB486D" w:rsidDel="00AB486D">
          <w:rPr>
            <w:rFonts w:cstheme="minorHAnsi"/>
          </w:rPr>
          <w:delText xml:space="preserve">SELECT </w:delText>
        </w:r>
        <w:r w:rsidR="009C5670" w:rsidRPr="00AB486D" w:rsidDel="00AB486D">
          <w:rPr>
            <w:rFonts w:cstheme="minorHAnsi"/>
          </w:rPr>
          <w:tab/>
          <w:delText xml:space="preserve">* </w:delText>
        </w:r>
      </w:del>
    </w:p>
    <w:p w:rsidR="009C5670" w:rsidRPr="00AB486D" w:rsidDel="00AB486D" w:rsidRDefault="00F710DC" w:rsidP="00AB486D">
      <w:pPr>
        <w:rPr>
          <w:del w:id="1084" w:author="Hemmati" w:date="2016-12-16T09:21:00Z"/>
          <w:rFonts w:cstheme="minorHAnsi"/>
        </w:rPr>
        <w:pPrChange w:id="1085" w:author="Hemmati" w:date="2016-12-16T09:21:00Z">
          <w:pPr>
            <w:pStyle w:val="sqlF9"/>
          </w:pPr>
        </w:pPrChange>
      </w:pPr>
      <w:del w:id="1086" w:author="Hemmati" w:date="2016-12-16T09:21:00Z">
        <w:r w:rsidRPr="00AB486D" w:rsidDel="00AB486D">
          <w:rPr>
            <w:rFonts w:cstheme="minorHAnsi"/>
          </w:rPr>
          <w:delText xml:space="preserve">     </w:delText>
        </w:r>
        <w:r w:rsidR="009C5670" w:rsidRPr="00AB486D" w:rsidDel="00AB486D">
          <w:rPr>
            <w:rFonts w:cstheme="minorHAnsi"/>
          </w:rPr>
          <w:delText xml:space="preserve">FROM </w:delText>
        </w:r>
        <w:r w:rsidR="009C5670" w:rsidRPr="00AB486D" w:rsidDel="00AB486D">
          <w:rPr>
            <w:rFonts w:cstheme="minorHAnsi"/>
          </w:rPr>
          <w:tab/>
          <w:delText>ROLE_TAB_PRIVS</w:delText>
        </w:r>
      </w:del>
    </w:p>
    <w:p w:rsidR="009C5670" w:rsidRPr="00AB486D" w:rsidDel="00AB486D" w:rsidRDefault="00F710DC" w:rsidP="00AB486D">
      <w:pPr>
        <w:rPr>
          <w:del w:id="1087" w:author="Hemmati" w:date="2016-12-16T09:21:00Z"/>
          <w:rFonts w:cstheme="minorHAnsi"/>
        </w:rPr>
        <w:pPrChange w:id="1088" w:author="Hemmati" w:date="2016-12-16T09:21:00Z">
          <w:pPr>
            <w:pStyle w:val="sqlF9"/>
          </w:pPr>
        </w:pPrChange>
      </w:pPr>
      <w:del w:id="1089" w:author="Hemmati" w:date="2016-12-16T09:21:00Z">
        <w:r w:rsidRPr="00AB486D" w:rsidDel="00AB486D">
          <w:rPr>
            <w:rFonts w:cstheme="minorHAnsi"/>
          </w:rPr>
          <w:delText xml:space="preserve">     </w:delText>
        </w:r>
        <w:r w:rsidR="009C5670" w:rsidRPr="00AB486D" w:rsidDel="00AB486D">
          <w:rPr>
            <w:rFonts w:cstheme="minorHAnsi"/>
          </w:rPr>
          <w:delText xml:space="preserve">WHERE </w:delText>
        </w:r>
        <w:r w:rsidR="009C5670" w:rsidRPr="00AB486D" w:rsidDel="00AB486D">
          <w:rPr>
            <w:rFonts w:cstheme="minorHAnsi"/>
          </w:rPr>
          <w:tab/>
          <w:delText>OWNER='TOWNER';</w:delText>
        </w:r>
      </w:del>
    </w:p>
    <w:p w:rsidR="00B100F6" w:rsidRPr="00AB486D" w:rsidDel="00AB486D" w:rsidRDefault="00B100F6" w:rsidP="00AB486D">
      <w:pPr>
        <w:rPr>
          <w:del w:id="1090" w:author="Hemmati" w:date="2016-12-16T09:21:00Z"/>
          <w:rFonts w:cstheme="minorHAnsi"/>
        </w:rPr>
        <w:pPrChange w:id="1091" w:author="Hemmati" w:date="2016-12-16T09:21:00Z">
          <w:pPr>
            <w:pStyle w:val="sqlF9"/>
          </w:pPr>
        </w:pPrChange>
      </w:pPr>
    </w:p>
    <w:p w:rsidR="00B100F6" w:rsidRPr="00AB486D" w:rsidDel="00AB486D" w:rsidRDefault="00B100F6" w:rsidP="00AB486D">
      <w:pPr>
        <w:rPr>
          <w:del w:id="1092" w:author="Hemmati" w:date="2016-12-16T09:21:00Z"/>
          <w:rFonts w:cstheme="minorHAnsi"/>
        </w:rPr>
        <w:pPrChange w:id="1093" w:author="Hemmati" w:date="2016-12-16T09:21:00Z">
          <w:pPr>
            <w:pStyle w:val="sqlF9"/>
          </w:pPr>
        </w:pPrChange>
      </w:pPr>
    </w:p>
    <w:p w:rsidR="009C5670" w:rsidRPr="00AB486D" w:rsidDel="00AB486D" w:rsidRDefault="009C5670" w:rsidP="00AB486D">
      <w:pPr>
        <w:rPr>
          <w:del w:id="1094" w:author="Hemmati" w:date="2016-12-16T09:21:00Z"/>
          <w:rFonts w:cstheme="minorHAnsi"/>
        </w:rPr>
        <w:pPrChange w:id="1095" w:author="Hemmati" w:date="2016-12-16T09:21:00Z">
          <w:pPr>
            <w:pStyle w:val="sqlF9"/>
          </w:pPr>
        </w:pPrChange>
      </w:pPr>
      <w:del w:id="1096" w:author="Hemmati" w:date="2016-12-16T09:21:00Z">
        <w:r w:rsidRPr="00AB486D" w:rsidDel="00AB486D">
          <w:rPr>
            <w:rFonts w:cstheme="minorHAnsi"/>
          </w:rPr>
          <w:delText>REM ============================== CLEARING SETTING ================================</w:delText>
        </w:r>
      </w:del>
    </w:p>
    <w:p w:rsidR="009C5670" w:rsidRPr="00AB486D" w:rsidDel="00AB486D" w:rsidRDefault="009C5670" w:rsidP="00AB486D">
      <w:pPr>
        <w:rPr>
          <w:del w:id="1097" w:author="Hemmati" w:date="2016-12-16T09:21:00Z"/>
          <w:rFonts w:cstheme="minorHAnsi"/>
        </w:rPr>
        <w:pPrChange w:id="1098" w:author="Hemmati" w:date="2016-12-16T09:21:00Z">
          <w:pPr>
            <w:pStyle w:val="sqlF9"/>
          </w:pPr>
        </w:pPrChange>
      </w:pPr>
    </w:p>
    <w:p w:rsidR="009C5670" w:rsidRPr="00AB486D" w:rsidDel="00AB486D" w:rsidRDefault="009C5670" w:rsidP="00AB486D">
      <w:pPr>
        <w:rPr>
          <w:del w:id="1099" w:author="Hemmati" w:date="2016-12-16T09:21:00Z"/>
          <w:rFonts w:cstheme="minorHAnsi"/>
        </w:rPr>
        <w:pPrChange w:id="1100" w:author="Hemmati" w:date="2016-12-16T09:21:00Z">
          <w:pPr>
            <w:pStyle w:val="sqlF9"/>
          </w:pPr>
        </w:pPrChange>
      </w:pPr>
      <w:del w:id="1101" w:author="Hemmati" w:date="2016-12-16T09:21:00Z">
        <w:r w:rsidRPr="00AB486D" w:rsidDel="00AB486D">
          <w:rPr>
            <w:rFonts w:cstheme="minorHAnsi"/>
          </w:rPr>
          <w:delText>TTITLE OFF</w:delText>
        </w:r>
      </w:del>
    </w:p>
    <w:p w:rsidR="009C5670" w:rsidRPr="00AB486D" w:rsidDel="00AB486D" w:rsidRDefault="009C5670" w:rsidP="00AB486D">
      <w:pPr>
        <w:rPr>
          <w:del w:id="1102" w:author="Hemmati" w:date="2016-12-16T09:21:00Z"/>
          <w:rFonts w:cstheme="minorHAnsi"/>
        </w:rPr>
        <w:pPrChange w:id="1103" w:author="Hemmati" w:date="2016-12-16T09:21:00Z">
          <w:pPr>
            <w:pStyle w:val="sqlF9"/>
          </w:pPr>
        </w:pPrChange>
      </w:pPr>
      <w:del w:id="1104" w:author="Hemmati" w:date="2016-12-16T09:21:00Z">
        <w:r w:rsidRPr="00AB486D" w:rsidDel="00AB486D">
          <w:rPr>
            <w:rFonts w:cstheme="minorHAnsi"/>
          </w:rPr>
          <w:delText>BTITLE OFF</w:delText>
        </w:r>
      </w:del>
    </w:p>
    <w:p w:rsidR="009C5670" w:rsidRPr="00AB486D" w:rsidDel="00AB486D" w:rsidRDefault="009C5670" w:rsidP="00AB486D">
      <w:pPr>
        <w:rPr>
          <w:del w:id="1105" w:author="Hemmati" w:date="2016-12-16T09:21:00Z"/>
          <w:rFonts w:cstheme="minorHAnsi"/>
        </w:rPr>
        <w:pPrChange w:id="1106" w:author="Hemmati" w:date="2016-12-16T09:21:00Z">
          <w:pPr>
            <w:pStyle w:val="sqlF9"/>
          </w:pPr>
        </w:pPrChange>
      </w:pPr>
      <w:del w:id="1107" w:author="Hemmati" w:date="2016-12-16T09:21:00Z">
        <w:r w:rsidRPr="00AB486D" w:rsidDel="00AB486D">
          <w:rPr>
            <w:rFonts w:cstheme="minorHAnsi"/>
          </w:rPr>
          <w:delText>SET linesize 80</w:delText>
        </w:r>
      </w:del>
    </w:p>
    <w:p w:rsidR="009C5670" w:rsidRPr="00AB486D" w:rsidDel="00AB486D" w:rsidRDefault="009C5670" w:rsidP="00AB486D">
      <w:pPr>
        <w:rPr>
          <w:del w:id="1108" w:author="Hemmati" w:date="2016-12-16T09:21:00Z"/>
          <w:rFonts w:cstheme="minorHAnsi"/>
        </w:rPr>
        <w:pPrChange w:id="1109" w:author="Hemmati" w:date="2016-12-16T09:21:00Z">
          <w:pPr>
            <w:pStyle w:val="sqlF9"/>
          </w:pPr>
        </w:pPrChange>
      </w:pPr>
      <w:del w:id="1110" w:author="Hemmati" w:date="2016-12-16T09:21:00Z">
        <w:r w:rsidRPr="00AB486D" w:rsidDel="00AB486D">
          <w:rPr>
            <w:rFonts w:cstheme="minorHAnsi"/>
          </w:rPr>
          <w:delText>SET Long 80</w:delText>
        </w:r>
      </w:del>
    </w:p>
    <w:p w:rsidR="009C5670" w:rsidRPr="00AB486D" w:rsidDel="00AB486D" w:rsidRDefault="009C5670" w:rsidP="00AB486D">
      <w:pPr>
        <w:rPr>
          <w:del w:id="1111" w:author="Hemmati" w:date="2016-12-16T09:21:00Z"/>
          <w:rFonts w:cstheme="minorHAnsi"/>
        </w:rPr>
        <w:pPrChange w:id="1112" w:author="Hemmati" w:date="2016-12-16T09:21:00Z">
          <w:pPr>
            <w:pStyle w:val="sqlF9"/>
          </w:pPr>
        </w:pPrChange>
      </w:pPr>
      <w:del w:id="1113" w:author="Hemmati" w:date="2016-12-16T09:21:00Z">
        <w:r w:rsidRPr="00AB486D" w:rsidDel="00AB486D">
          <w:rPr>
            <w:rFonts w:cstheme="minorHAnsi"/>
          </w:rPr>
          <w:delText>SET FEEDBACK OFF</w:delText>
        </w:r>
      </w:del>
    </w:p>
    <w:p w:rsidR="009C5670" w:rsidRPr="00AB486D" w:rsidDel="00AB486D" w:rsidRDefault="009C5670" w:rsidP="00AB486D">
      <w:pPr>
        <w:rPr>
          <w:del w:id="1114" w:author="Hemmati" w:date="2016-12-16T09:21:00Z"/>
          <w:rFonts w:cstheme="minorHAnsi"/>
        </w:rPr>
        <w:pPrChange w:id="1115" w:author="Hemmati" w:date="2016-12-16T09:21:00Z">
          <w:pPr>
            <w:pStyle w:val="sqlF9"/>
          </w:pPr>
        </w:pPrChange>
      </w:pPr>
      <w:del w:id="1116" w:author="Hemmati" w:date="2016-12-16T09:21:00Z">
        <w:r w:rsidRPr="00AB486D" w:rsidDel="00AB486D">
          <w:rPr>
            <w:rFonts w:cstheme="minorHAnsi"/>
          </w:rPr>
          <w:delText>SET VERIFY OFF</w:delText>
        </w:r>
      </w:del>
    </w:p>
    <w:p w:rsidR="009C5670" w:rsidRPr="00AB486D" w:rsidDel="00AB486D" w:rsidRDefault="009C5670" w:rsidP="00AB486D">
      <w:pPr>
        <w:rPr>
          <w:del w:id="1117" w:author="Hemmati" w:date="2016-12-16T09:21:00Z"/>
          <w:rFonts w:cstheme="minorHAnsi"/>
        </w:rPr>
        <w:pPrChange w:id="1118" w:author="Hemmati" w:date="2016-12-16T09:21:00Z">
          <w:pPr>
            <w:pStyle w:val="sqlF9"/>
          </w:pPr>
        </w:pPrChange>
      </w:pPr>
      <w:del w:id="1119" w:author="Hemmati" w:date="2016-12-16T09:21:00Z">
        <w:r w:rsidRPr="00AB486D" w:rsidDel="00AB486D">
          <w:rPr>
            <w:rFonts w:cstheme="minorHAnsi"/>
          </w:rPr>
          <w:delText>SET ECHO OFF</w:delText>
        </w:r>
      </w:del>
    </w:p>
    <w:p w:rsidR="009C5670" w:rsidRPr="00AB486D" w:rsidDel="00AB486D" w:rsidRDefault="009C5670" w:rsidP="00AB486D">
      <w:pPr>
        <w:rPr>
          <w:del w:id="1120" w:author="Hemmati" w:date="2016-12-16T09:21:00Z"/>
          <w:rFonts w:cstheme="minorHAnsi"/>
        </w:rPr>
        <w:pPrChange w:id="1121" w:author="Hemmati" w:date="2016-12-16T09:21:00Z">
          <w:pPr>
            <w:pStyle w:val="sqlF9"/>
          </w:pPr>
        </w:pPrChange>
      </w:pPr>
      <w:del w:id="1122" w:author="Hemmati" w:date="2016-12-16T09:21:00Z">
        <w:r w:rsidRPr="00AB486D" w:rsidDel="00AB486D">
          <w:rPr>
            <w:rFonts w:cstheme="minorHAnsi"/>
          </w:rPr>
          <w:delText>SPOOL OFF</w:delText>
        </w:r>
      </w:del>
    </w:p>
    <w:p w:rsidR="009C5670" w:rsidRPr="00AB486D" w:rsidDel="00AB486D" w:rsidRDefault="009C5670" w:rsidP="00AB486D">
      <w:pPr>
        <w:rPr>
          <w:del w:id="1123" w:author="Hemmati" w:date="2016-12-16T09:21:00Z"/>
          <w:rFonts w:cstheme="minorHAnsi"/>
        </w:rPr>
        <w:pPrChange w:id="1124" w:author="Hemmati" w:date="2016-12-16T09:21:00Z">
          <w:pPr>
            <w:pStyle w:val="sqlF9"/>
          </w:pPr>
        </w:pPrChange>
      </w:pPr>
    </w:p>
    <w:p w:rsidR="00AB486D" w:rsidRDefault="00AB486D" w:rsidP="00AB486D">
      <w:pPr>
        <w:rPr>
          <w:ins w:id="1125" w:author="Hemmati" w:date="2016-12-16T09:21:00Z"/>
          <w:rFonts w:cstheme="minorHAnsi"/>
        </w:rPr>
        <w:pPrChange w:id="1126" w:author="Hemmati" w:date="2016-12-16T09:21:00Z">
          <w:pPr/>
        </w:pPrChange>
      </w:pPr>
    </w:p>
    <w:p w:rsidR="00B100F6" w:rsidRPr="00AB486D" w:rsidRDefault="00B100F6" w:rsidP="00B100F6">
      <w:pPr>
        <w:rPr>
          <w:rFonts w:cstheme="minorHAnsi"/>
        </w:rPr>
      </w:pPr>
    </w:p>
    <w:p w:rsidR="00B100F6" w:rsidRPr="00AB486D" w:rsidRDefault="00B100F6" w:rsidP="00B100F6">
      <w:pPr>
        <w:rPr>
          <w:rFonts w:cstheme="minorHAnsi"/>
        </w:rPr>
      </w:pPr>
    </w:p>
    <w:p w:rsidR="00B100F6" w:rsidRPr="00AB486D" w:rsidRDefault="00B100F6" w:rsidP="00B100F6">
      <w:pPr>
        <w:rPr>
          <w:rFonts w:cstheme="minorHAnsi"/>
        </w:rPr>
      </w:pPr>
    </w:p>
    <w:p w:rsidR="00BE5B84" w:rsidRPr="00AB486D" w:rsidRDefault="00BE5B84" w:rsidP="00B100F6">
      <w:pPr>
        <w:rPr>
          <w:rFonts w:cstheme="minorHAnsi"/>
        </w:rPr>
      </w:pPr>
    </w:p>
    <w:p w:rsidR="00B100F6" w:rsidRPr="00AB486D" w:rsidRDefault="00B100F6" w:rsidP="00B100F6">
      <w:pPr>
        <w:rPr>
          <w:rFonts w:cstheme="minorHAnsi"/>
        </w:rPr>
      </w:pPr>
    </w:p>
    <w:p w:rsidR="00B100F6" w:rsidRPr="00AB486D" w:rsidRDefault="00B100F6" w:rsidP="00B100F6">
      <w:pPr>
        <w:rPr>
          <w:rFonts w:cstheme="minorHAnsi"/>
        </w:rPr>
      </w:pPr>
    </w:p>
    <w:p w:rsidR="00B100F6" w:rsidRPr="00AB486D" w:rsidRDefault="00B100F6" w:rsidP="00B100F6">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72"/>
          <w:szCs w:val="72"/>
        </w:rPr>
      </w:pPr>
      <w:r w:rsidRPr="00AB486D">
        <w:rPr>
          <w:rFonts w:cstheme="minorHAnsi"/>
          <w:b/>
          <w:sz w:val="72"/>
          <w:szCs w:val="72"/>
        </w:rPr>
        <w:t>Temporary Tables</w:t>
      </w:r>
    </w:p>
    <w:p w:rsidR="00B100F6" w:rsidRPr="00AB486D" w:rsidRDefault="00B100F6" w:rsidP="00B100F6">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72"/>
          <w:szCs w:val="72"/>
        </w:rPr>
      </w:pPr>
      <w:r w:rsidRPr="00AB486D">
        <w:rPr>
          <w:rFonts w:cstheme="minorHAnsi"/>
          <w:b/>
          <w:sz w:val="72"/>
          <w:szCs w:val="72"/>
        </w:rPr>
        <w:t xml:space="preserve">In </w:t>
      </w:r>
    </w:p>
    <w:p w:rsidR="00B100F6" w:rsidRPr="00AB486D" w:rsidRDefault="00B100F6" w:rsidP="00B100F6">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72"/>
          <w:szCs w:val="72"/>
        </w:rPr>
      </w:pPr>
      <w:r w:rsidRPr="00AB486D">
        <w:rPr>
          <w:rFonts w:cstheme="minorHAnsi"/>
          <w:b/>
          <w:sz w:val="72"/>
          <w:szCs w:val="72"/>
        </w:rPr>
        <w:t>Adhoc Tablespace</w:t>
      </w:r>
    </w:p>
    <w:p w:rsidR="00C636BC" w:rsidRPr="00AB486D" w:rsidRDefault="00C636BC" w:rsidP="00B100F6">
      <w:pPr>
        <w:rPr>
          <w:rFonts w:cstheme="minorHAnsi"/>
        </w:rPr>
      </w:pPr>
      <w:r w:rsidRPr="00AB486D">
        <w:rPr>
          <w:rFonts w:cstheme="minorHAnsi"/>
        </w:rPr>
        <w:br w:type="page"/>
      </w:r>
    </w:p>
    <w:p w:rsidR="00F710DC" w:rsidRPr="00AB486D" w:rsidRDefault="00F710DC" w:rsidP="00F710DC">
      <w:pPr>
        <w:pStyle w:val="Heading1"/>
        <w:rPr>
          <w:rFonts w:cstheme="minorHAnsi"/>
        </w:rPr>
      </w:pPr>
      <w:bookmarkStart w:id="1127" w:name="_Toc469648510"/>
      <w:r w:rsidRPr="00AB486D">
        <w:rPr>
          <w:rFonts w:cstheme="minorHAnsi"/>
        </w:rPr>
        <w:lastRenderedPageBreak/>
        <w:t>Create Temporary Tables in Adhoc Tablespace</w:t>
      </w:r>
      <w:bookmarkEnd w:id="1127"/>
    </w:p>
    <w:p w:rsidR="009C5670" w:rsidRPr="00AB486D" w:rsidRDefault="009C5670" w:rsidP="00F710DC">
      <w:pPr>
        <w:pStyle w:val="Heading2"/>
        <w:jc w:val="center"/>
        <w:rPr>
          <w:rFonts w:cstheme="minorHAnsi"/>
        </w:rPr>
      </w:pPr>
      <w:bookmarkStart w:id="1128" w:name="_Toc469648511"/>
      <w:r w:rsidRPr="00AB486D">
        <w:rPr>
          <w:rFonts w:cstheme="minorHAnsi"/>
        </w:rPr>
        <w:t xml:space="preserve">Create </w:t>
      </w:r>
      <w:del w:id="1129" w:author="Hemmati" w:date="2016-12-16T09:58:00Z">
        <w:r w:rsidRPr="00AB486D" w:rsidDel="002A6F74">
          <w:rPr>
            <w:rFonts w:cstheme="minorHAnsi"/>
          </w:rPr>
          <w:delText>Customer_Data</w:delText>
        </w:r>
      </w:del>
      <w:ins w:id="1130" w:author="Hemmati" w:date="2016-12-16T09:58:00Z">
        <w:r w:rsidR="002A6F74">
          <w:rPr>
            <w:rFonts w:cstheme="minorHAnsi"/>
          </w:rPr>
          <w:t>CUSTOMER_DATA</w:t>
        </w:r>
      </w:ins>
      <w:r w:rsidRPr="00AB486D">
        <w:rPr>
          <w:rFonts w:cstheme="minorHAnsi"/>
        </w:rPr>
        <w:t xml:space="preserve"> Table in Adhoc Tablespace</w:t>
      </w:r>
      <w:bookmarkEnd w:id="1128"/>
    </w:p>
    <w:p w:rsidR="009C5670" w:rsidRPr="002D3F66" w:rsidRDefault="009C5670" w:rsidP="009C5670">
      <w:pPr>
        <w:pStyle w:val="sqlF9"/>
        <w:rPr>
          <w:rFonts w:asciiTheme="minorHAnsi" w:hAnsiTheme="minorHAnsi"/>
          <w:sz w:val="16"/>
          <w:szCs w:val="16"/>
          <w:rPrChange w:id="1131" w:author="Hemmati" w:date="2016-12-16T10:23:00Z">
            <w:rPr>
              <w:rFonts w:asciiTheme="minorHAnsi" w:hAnsiTheme="minorHAnsi"/>
            </w:rPr>
          </w:rPrChange>
        </w:rPr>
      </w:pPr>
      <w:r w:rsidRPr="002D3F66">
        <w:rPr>
          <w:rFonts w:asciiTheme="minorHAnsi" w:hAnsiTheme="minorHAnsi"/>
          <w:sz w:val="16"/>
          <w:szCs w:val="16"/>
          <w:rPrChange w:id="1132" w:author="Hemmati" w:date="2016-12-16T10:23:00Z">
            <w:rPr>
              <w:rFonts w:asciiTheme="minorHAnsi" w:hAnsiTheme="minorHAnsi"/>
            </w:rPr>
          </w:rPrChange>
        </w:rPr>
        <w:t>REM ================== INITIAL FORMAT SETTING ==============</w:t>
      </w:r>
      <w:del w:id="1133" w:author="Hemmati" w:date="2016-12-16T09:25:00Z">
        <w:r w:rsidRPr="002D3F66" w:rsidDel="005B6B6A">
          <w:rPr>
            <w:rFonts w:asciiTheme="minorHAnsi" w:hAnsiTheme="minorHAnsi"/>
            <w:sz w:val="16"/>
            <w:szCs w:val="16"/>
            <w:rPrChange w:id="1134" w:author="Hemmati" w:date="2016-12-16T10:23:00Z">
              <w:rPr>
                <w:rFonts w:asciiTheme="minorHAnsi" w:hAnsiTheme="minorHAnsi"/>
              </w:rPr>
            </w:rPrChange>
          </w:rPr>
          <w:delText>==</w:delText>
        </w:r>
      </w:del>
      <w:r w:rsidRPr="002D3F66">
        <w:rPr>
          <w:rFonts w:asciiTheme="minorHAnsi" w:hAnsiTheme="minorHAnsi"/>
          <w:sz w:val="16"/>
          <w:szCs w:val="16"/>
          <w:rPrChange w:id="1135" w:author="Hemmati" w:date="2016-12-16T10:23:00Z">
            <w:rPr>
              <w:rFonts w:asciiTheme="minorHAnsi" w:hAnsiTheme="minorHAnsi"/>
            </w:rPr>
          </w:rPrChange>
        </w:rPr>
        <w:t>===============</w:t>
      </w:r>
    </w:p>
    <w:p w:rsidR="009C5670" w:rsidRPr="002D3F66" w:rsidRDefault="009C5670" w:rsidP="009C5670">
      <w:pPr>
        <w:pStyle w:val="sqlF9"/>
        <w:rPr>
          <w:rFonts w:asciiTheme="minorHAnsi" w:hAnsiTheme="minorHAnsi"/>
          <w:sz w:val="16"/>
          <w:szCs w:val="16"/>
          <w:rPrChange w:id="1136" w:author="Hemmati" w:date="2016-12-16T10:23:00Z">
            <w:rPr>
              <w:rFonts w:asciiTheme="minorHAnsi" w:hAnsiTheme="minorHAnsi"/>
            </w:rPr>
          </w:rPrChange>
        </w:rPr>
      </w:pPr>
      <w:r w:rsidRPr="002D3F66">
        <w:rPr>
          <w:rFonts w:asciiTheme="minorHAnsi" w:hAnsiTheme="minorHAnsi"/>
          <w:sz w:val="16"/>
          <w:szCs w:val="16"/>
          <w:rPrChange w:id="1137" w:author="Hemmati" w:date="2016-12-16T10:23:00Z">
            <w:rPr>
              <w:rFonts w:asciiTheme="minorHAnsi" w:hAnsiTheme="minorHAnsi"/>
            </w:rPr>
          </w:rPrChange>
        </w:rPr>
        <w:t>SET PAGESIZE 30</w:t>
      </w:r>
    </w:p>
    <w:p w:rsidR="009C5670" w:rsidRPr="002D3F66" w:rsidRDefault="009C5670" w:rsidP="009C5670">
      <w:pPr>
        <w:pStyle w:val="sqlF9"/>
        <w:rPr>
          <w:rFonts w:asciiTheme="minorHAnsi" w:hAnsiTheme="minorHAnsi"/>
          <w:sz w:val="16"/>
          <w:szCs w:val="16"/>
          <w:rPrChange w:id="1138" w:author="Hemmati" w:date="2016-12-16T10:23:00Z">
            <w:rPr>
              <w:rFonts w:asciiTheme="minorHAnsi" w:hAnsiTheme="minorHAnsi"/>
            </w:rPr>
          </w:rPrChange>
        </w:rPr>
      </w:pPr>
      <w:r w:rsidRPr="002D3F66">
        <w:rPr>
          <w:rFonts w:asciiTheme="minorHAnsi" w:hAnsiTheme="minorHAnsi"/>
          <w:sz w:val="16"/>
          <w:szCs w:val="16"/>
          <w:rPrChange w:id="1139" w:author="Hemmati" w:date="2016-12-16T10:23:00Z">
            <w:rPr>
              <w:rFonts w:asciiTheme="minorHAnsi" w:hAnsiTheme="minorHAnsi"/>
            </w:rPr>
          </w:rPrChange>
        </w:rPr>
        <w:t>SET LINESIZE 80</w:t>
      </w:r>
    </w:p>
    <w:p w:rsidR="009C5670" w:rsidRPr="002D3F66" w:rsidRDefault="009C5670" w:rsidP="009C5670">
      <w:pPr>
        <w:pStyle w:val="sqlF9"/>
        <w:rPr>
          <w:rFonts w:asciiTheme="minorHAnsi" w:hAnsiTheme="minorHAnsi"/>
          <w:sz w:val="16"/>
          <w:szCs w:val="16"/>
          <w:rPrChange w:id="1140" w:author="Hemmati" w:date="2016-12-16T10:23:00Z">
            <w:rPr>
              <w:rFonts w:asciiTheme="minorHAnsi" w:hAnsiTheme="minorHAnsi"/>
            </w:rPr>
          </w:rPrChange>
        </w:rPr>
      </w:pPr>
      <w:r w:rsidRPr="002D3F66">
        <w:rPr>
          <w:rFonts w:asciiTheme="minorHAnsi" w:hAnsiTheme="minorHAnsi"/>
          <w:sz w:val="16"/>
          <w:szCs w:val="16"/>
          <w:rPrChange w:id="1141" w:author="Hemmati" w:date="2016-12-16T10:23:00Z">
            <w:rPr>
              <w:rFonts w:asciiTheme="minorHAnsi" w:hAnsiTheme="minorHAnsi"/>
            </w:rPr>
          </w:rPrChange>
        </w:rPr>
        <w:t>SET FEEDBACK ON</w:t>
      </w:r>
    </w:p>
    <w:p w:rsidR="009C5670" w:rsidRPr="002D3F66" w:rsidRDefault="009C5670" w:rsidP="009C5670">
      <w:pPr>
        <w:pStyle w:val="sqlF9"/>
        <w:rPr>
          <w:rFonts w:asciiTheme="minorHAnsi" w:hAnsiTheme="minorHAnsi"/>
          <w:sz w:val="16"/>
          <w:szCs w:val="16"/>
          <w:rPrChange w:id="1142" w:author="Hemmati" w:date="2016-12-16T10:23:00Z">
            <w:rPr>
              <w:rFonts w:asciiTheme="minorHAnsi" w:hAnsiTheme="minorHAnsi"/>
            </w:rPr>
          </w:rPrChange>
        </w:rPr>
      </w:pPr>
      <w:r w:rsidRPr="002D3F66">
        <w:rPr>
          <w:rFonts w:asciiTheme="minorHAnsi" w:hAnsiTheme="minorHAnsi"/>
          <w:sz w:val="16"/>
          <w:szCs w:val="16"/>
          <w:rPrChange w:id="1143" w:author="Hemmati" w:date="2016-12-16T10:23:00Z">
            <w:rPr>
              <w:rFonts w:asciiTheme="minorHAnsi" w:hAnsiTheme="minorHAnsi"/>
            </w:rPr>
          </w:rPrChange>
        </w:rPr>
        <w:t>SET VERIFY ON</w:t>
      </w:r>
    </w:p>
    <w:p w:rsidR="009C5670" w:rsidRPr="002D3F66" w:rsidRDefault="009C5670" w:rsidP="009C5670">
      <w:pPr>
        <w:pStyle w:val="sqlF9"/>
        <w:rPr>
          <w:ins w:id="1144" w:author="Hemmati" w:date="2016-12-16T09:22:00Z"/>
          <w:rFonts w:asciiTheme="minorHAnsi" w:hAnsiTheme="minorHAnsi"/>
          <w:sz w:val="16"/>
          <w:szCs w:val="16"/>
          <w:rPrChange w:id="1145" w:author="Hemmati" w:date="2016-12-16T10:23:00Z">
            <w:rPr>
              <w:ins w:id="1146" w:author="Hemmati" w:date="2016-12-16T09:22:00Z"/>
              <w:rFonts w:asciiTheme="minorHAnsi" w:hAnsiTheme="minorHAnsi"/>
            </w:rPr>
          </w:rPrChange>
        </w:rPr>
      </w:pPr>
    </w:p>
    <w:p w:rsidR="00AB486D" w:rsidRPr="002D3F66" w:rsidRDefault="00AB486D" w:rsidP="00AB486D">
      <w:pPr>
        <w:pStyle w:val="sqlF9"/>
        <w:rPr>
          <w:ins w:id="1147" w:author="Hemmati" w:date="2016-12-16T09:22:00Z"/>
          <w:rFonts w:asciiTheme="minorHAnsi" w:hAnsiTheme="minorHAnsi"/>
          <w:sz w:val="16"/>
          <w:szCs w:val="16"/>
          <w:rPrChange w:id="1148" w:author="Hemmati" w:date="2016-12-16T10:23:00Z">
            <w:rPr>
              <w:ins w:id="1149" w:author="Hemmati" w:date="2016-12-16T09:22:00Z"/>
              <w:rFonts w:asciiTheme="minorHAnsi" w:hAnsiTheme="minorHAnsi"/>
            </w:rPr>
          </w:rPrChange>
        </w:rPr>
      </w:pPr>
      <w:ins w:id="1150" w:author="Hemmati" w:date="2016-12-16T09:22:00Z">
        <w:r w:rsidRPr="002D3F66">
          <w:rPr>
            <w:rFonts w:asciiTheme="minorHAnsi" w:hAnsiTheme="minorHAnsi"/>
            <w:sz w:val="16"/>
            <w:szCs w:val="16"/>
            <w:rPrChange w:id="1151" w:author="Hemmati" w:date="2016-12-16T10:23:00Z">
              <w:rPr>
                <w:rFonts w:asciiTheme="minorHAnsi" w:hAnsiTheme="minorHAnsi"/>
              </w:rPr>
            </w:rPrChange>
          </w:rPr>
          <w:t>REM ===================================================</w:t>
        </w:r>
      </w:ins>
      <w:ins w:id="1152" w:author="Hemmati" w:date="2016-12-16T09:25:00Z">
        <w:r w:rsidR="005B6B6A" w:rsidRPr="002D3F66">
          <w:rPr>
            <w:rFonts w:asciiTheme="minorHAnsi" w:hAnsiTheme="minorHAnsi"/>
            <w:sz w:val="16"/>
            <w:szCs w:val="16"/>
            <w:rPrChange w:id="1153" w:author="Hemmati" w:date="2016-12-16T10:23:00Z">
              <w:rPr>
                <w:rFonts w:asciiTheme="minorHAnsi" w:hAnsiTheme="minorHAnsi"/>
              </w:rPr>
            </w:rPrChange>
          </w:rPr>
          <w:t>==</w:t>
        </w:r>
      </w:ins>
      <w:ins w:id="1154" w:author="Hemmati" w:date="2016-12-16T09:22:00Z">
        <w:r w:rsidRPr="002D3F66">
          <w:rPr>
            <w:rFonts w:asciiTheme="minorHAnsi" w:hAnsiTheme="minorHAnsi"/>
            <w:sz w:val="16"/>
            <w:szCs w:val="16"/>
            <w:rPrChange w:id="1155" w:author="Hemmati" w:date="2016-12-16T10:23:00Z">
              <w:rPr>
                <w:rFonts w:asciiTheme="minorHAnsi" w:hAnsiTheme="minorHAnsi"/>
              </w:rPr>
            </w:rPrChange>
          </w:rPr>
          <w:t>===============</w:t>
        </w:r>
      </w:ins>
    </w:p>
    <w:p w:rsidR="00AB486D" w:rsidRPr="002D3F66" w:rsidRDefault="00AB486D" w:rsidP="00AB486D">
      <w:pPr>
        <w:pStyle w:val="sqlF9"/>
        <w:rPr>
          <w:ins w:id="1156" w:author="Hemmati" w:date="2016-12-16T09:22:00Z"/>
          <w:rFonts w:asciiTheme="minorHAnsi" w:hAnsiTheme="minorHAnsi"/>
          <w:sz w:val="16"/>
          <w:szCs w:val="16"/>
          <w:rPrChange w:id="1157" w:author="Hemmati" w:date="2016-12-16T10:23:00Z">
            <w:rPr>
              <w:ins w:id="1158" w:author="Hemmati" w:date="2016-12-16T09:22:00Z"/>
              <w:rFonts w:asciiTheme="minorHAnsi" w:hAnsiTheme="minorHAnsi"/>
            </w:rPr>
          </w:rPrChange>
        </w:rPr>
      </w:pPr>
      <w:ins w:id="1159" w:author="Hemmati" w:date="2016-12-16T09:22:00Z">
        <w:r w:rsidRPr="002D3F66">
          <w:rPr>
            <w:rFonts w:asciiTheme="minorHAnsi" w:hAnsiTheme="minorHAnsi"/>
            <w:sz w:val="16"/>
            <w:szCs w:val="16"/>
            <w:rPrChange w:id="1160" w:author="Hemmati" w:date="2016-12-16T10:23:00Z">
              <w:rPr>
                <w:rFonts w:asciiTheme="minorHAnsi" w:hAnsiTheme="minorHAnsi"/>
              </w:rPr>
            </w:rPrChange>
          </w:rPr>
          <w:t>REM ***************************** SOHA HEMMATI **********</w:t>
        </w:r>
      </w:ins>
      <w:ins w:id="1161" w:author="Hemmati" w:date="2016-12-16T09:25:00Z">
        <w:r w:rsidR="005B6B6A" w:rsidRPr="002D3F66">
          <w:rPr>
            <w:rFonts w:asciiTheme="minorHAnsi" w:hAnsiTheme="minorHAnsi"/>
            <w:sz w:val="16"/>
            <w:szCs w:val="16"/>
            <w:rPrChange w:id="1162" w:author="Hemmati" w:date="2016-12-16T10:23:00Z">
              <w:rPr>
                <w:rFonts w:asciiTheme="minorHAnsi" w:hAnsiTheme="minorHAnsi"/>
              </w:rPr>
            </w:rPrChange>
          </w:rPr>
          <w:t>**</w:t>
        </w:r>
      </w:ins>
      <w:ins w:id="1163" w:author="Hemmati" w:date="2016-12-16T09:22:00Z">
        <w:r w:rsidRPr="002D3F66">
          <w:rPr>
            <w:rFonts w:asciiTheme="minorHAnsi" w:hAnsiTheme="minorHAnsi"/>
            <w:sz w:val="16"/>
            <w:szCs w:val="16"/>
            <w:rPrChange w:id="1164" w:author="Hemmati" w:date="2016-12-16T10:23:00Z">
              <w:rPr>
                <w:rFonts w:asciiTheme="minorHAnsi" w:hAnsiTheme="minorHAnsi"/>
              </w:rPr>
            </w:rPrChange>
          </w:rPr>
          <w:t>*************</w:t>
        </w:r>
      </w:ins>
    </w:p>
    <w:p w:rsidR="00AB486D" w:rsidRPr="002D3F66" w:rsidRDefault="00AB486D" w:rsidP="00AB486D">
      <w:pPr>
        <w:pStyle w:val="sqlF9"/>
        <w:rPr>
          <w:ins w:id="1165" w:author="Hemmati" w:date="2016-12-16T09:22:00Z"/>
          <w:rFonts w:asciiTheme="minorHAnsi" w:hAnsiTheme="minorHAnsi"/>
          <w:sz w:val="16"/>
          <w:szCs w:val="16"/>
          <w:rPrChange w:id="1166" w:author="Hemmati" w:date="2016-12-16T10:23:00Z">
            <w:rPr>
              <w:ins w:id="1167" w:author="Hemmati" w:date="2016-12-16T09:22:00Z"/>
              <w:rFonts w:asciiTheme="minorHAnsi" w:hAnsiTheme="minorHAnsi"/>
            </w:rPr>
          </w:rPrChange>
        </w:rPr>
      </w:pPr>
      <w:ins w:id="1168" w:author="Hemmati" w:date="2016-12-16T09:22:00Z">
        <w:r w:rsidRPr="002D3F66">
          <w:rPr>
            <w:rFonts w:asciiTheme="minorHAnsi" w:hAnsiTheme="minorHAnsi"/>
            <w:sz w:val="16"/>
            <w:szCs w:val="16"/>
            <w:rPrChange w:id="1169" w:author="Hemmati" w:date="2016-12-16T10:23:00Z">
              <w:rPr>
                <w:rFonts w:asciiTheme="minorHAnsi" w:hAnsiTheme="minorHAnsi"/>
              </w:rPr>
            </w:rPrChange>
          </w:rPr>
          <w:t>REM =================================================</w:t>
        </w:r>
      </w:ins>
      <w:ins w:id="1170" w:author="Hemmati" w:date="2016-12-16T09:24:00Z">
        <w:r w:rsidR="005B6B6A" w:rsidRPr="002D3F66">
          <w:rPr>
            <w:rFonts w:asciiTheme="minorHAnsi" w:hAnsiTheme="minorHAnsi"/>
            <w:sz w:val="16"/>
            <w:szCs w:val="16"/>
            <w:rPrChange w:id="1171" w:author="Hemmati" w:date="2016-12-16T10:23:00Z">
              <w:rPr>
                <w:rFonts w:asciiTheme="minorHAnsi" w:hAnsiTheme="minorHAnsi"/>
              </w:rPr>
            </w:rPrChange>
          </w:rPr>
          <w:t>==</w:t>
        </w:r>
      </w:ins>
      <w:ins w:id="1172" w:author="Hemmati" w:date="2016-12-16T09:22:00Z">
        <w:r w:rsidRPr="002D3F66">
          <w:rPr>
            <w:rFonts w:asciiTheme="minorHAnsi" w:hAnsiTheme="minorHAnsi"/>
            <w:sz w:val="16"/>
            <w:szCs w:val="16"/>
            <w:rPrChange w:id="1173" w:author="Hemmati" w:date="2016-12-16T10:23:00Z">
              <w:rPr>
                <w:rFonts w:asciiTheme="minorHAnsi" w:hAnsiTheme="minorHAnsi"/>
              </w:rPr>
            </w:rPrChange>
          </w:rPr>
          <w:t>=================</w:t>
        </w:r>
      </w:ins>
    </w:p>
    <w:p w:rsidR="00AB486D" w:rsidRPr="002D3F66" w:rsidRDefault="00AB486D" w:rsidP="00AB486D">
      <w:pPr>
        <w:pStyle w:val="sqlF9"/>
        <w:rPr>
          <w:ins w:id="1174" w:author="Hemmati" w:date="2016-12-16T09:22:00Z"/>
          <w:rFonts w:asciiTheme="minorHAnsi" w:hAnsiTheme="minorHAnsi"/>
          <w:sz w:val="16"/>
          <w:szCs w:val="16"/>
          <w:rPrChange w:id="1175" w:author="Hemmati" w:date="2016-12-16T10:23:00Z">
            <w:rPr>
              <w:ins w:id="1176" w:author="Hemmati" w:date="2016-12-16T09:22:00Z"/>
              <w:rFonts w:asciiTheme="minorHAnsi" w:hAnsiTheme="minorHAnsi"/>
            </w:rPr>
          </w:rPrChange>
        </w:rPr>
      </w:pPr>
    </w:p>
    <w:p w:rsidR="00AB486D" w:rsidRPr="002D3F66" w:rsidRDefault="00AB486D" w:rsidP="00AB486D">
      <w:pPr>
        <w:pStyle w:val="sqlF9"/>
        <w:rPr>
          <w:ins w:id="1177" w:author="Hemmati" w:date="2016-12-16T09:22:00Z"/>
          <w:rFonts w:asciiTheme="minorHAnsi" w:hAnsiTheme="minorHAnsi"/>
          <w:sz w:val="16"/>
          <w:szCs w:val="16"/>
          <w:rPrChange w:id="1178" w:author="Hemmati" w:date="2016-12-16T10:23:00Z">
            <w:rPr>
              <w:ins w:id="1179" w:author="Hemmati" w:date="2016-12-16T09:22:00Z"/>
              <w:rFonts w:asciiTheme="minorHAnsi" w:hAnsiTheme="minorHAnsi"/>
            </w:rPr>
          </w:rPrChange>
        </w:rPr>
      </w:pPr>
    </w:p>
    <w:p w:rsidR="00AB486D" w:rsidRPr="002D3F66" w:rsidRDefault="00AB486D" w:rsidP="00AB486D">
      <w:pPr>
        <w:pStyle w:val="sqlF9"/>
        <w:rPr>
          <w:ins w:id="1180" w:author="Hemmati" w:date="2016-12-16T09:22:00Z"/>
          <w:rFonts w:asciiTheme="minorHAnsi" w:hAnsiTheme="minorHAnsi"/>
          <w:sz w:val="16"/>
          <w:szCs w:val="16"/>
          <w:rPrChange w:id="1181" w:author="Hemmati" w:date="2016-12-16T10:23:00Z">
            <w:rPr>
              <w:ins w:id="1182" w:author="Hemmati" w:date="2016-12-16T09:22:00Z"/>
              <w:rFonts w:asciiTheme="minorHAnsi" w:hAnsiTheme="minorHAnsi"/>
            </w:rPr>
          </w:rPrChange>
        </w:rPr>
      </w:pPr>
      <w:ins w:id="1183" w:author="Hemmati" w:date="2016-12-16T09:22:00Z">
        <w:r w:rsidRPr="002D3F66">
          <w:rPr>
            <w:rFonts w:asciiTheme="minorHAnsi" w:hAnsiTheme="minorHAnsi"/>
            <w:sz w:val="16"/>
            <w:szCs w:val="16"/>
            <w:rPrChange w:id="1184" w:author="Hemmati" w:date="2016-12-16T10:23:00Z">
              <w:rPr>
                <w:rFonts w:asciiTheme="minorHAnsi" w:hAnsiTheme="minorHAnsi"/>
              </w:rPr>
            </w:rPrChange>
          </w:rPr>
          <w:t>REM =========</w:t>
        </w:r>
      </w:ins>
      <w:ins w:id="1185" w:author="Hemmati" w:date="2016-12-16T09:24:00Z">
        <w:r w:rsidR="005B6B6A" w:rsidRPr="002D3F66">
          <w:rPr>
            <w:rFonts w:asciiTheme="minorHAnsi" w:hAnsiTheme="minorHAnsi"/>
            <w:sz w:val="16"/>
            <w:szCs w:val="16"/>
            <w:rPrChange w:id="1186" w:author="Hemmati" w:date="2016-12-16T10:23:00Z">
              <w:rPr>
                <w:rFonts w:asciiTheme="minorHAnsi" w:hAnsiTheme="minorHAnsi"/>
              </w:rPr>
            </w:rPrChange>
          </w:rPr>
          <w:t>==</w:t>
        </w:r>
      </w:ins>
      <w:ins w:id="1187" w:author="Hemmati" w:date="2016-12-16T09:22:00Z">
        <w:r w:rsidRPr="002D3F66">
          <w:rPr>
            <w:rFonts w:asciiTheme="minorHAnsi" w:hAnsiTheme="minorHAnsi"/>
            <w:sz w:val="16"/>
            <w:szCs w:val="16"/>
            <w:rPrChange w:id="1188" w:author="Hemmati" w:date="2016-12-16T10:23:00Z">
              <w:rPr>
                <w:rFonts w:asciiTheme="minorHAnsi" w:hAnsiTheme="minorHAnsi"/>
              </w:rPr>
            </w:rPrChange>
          </w:rPr>
          <w:t>========= INITIAL FORMAT SETTING =================</w:t>
        </w:r>
      </w:ins>
      <w:ins w:id="1189" w:author="Hemmati" w:date="2016-12-16T09:24:00Z">
        <w:r w:rsidR="005B6B6A" w:rsidRPr="002D3F66">
          <w:rPr>
            <w:rFonts w:asciiTheme="minorHAnsi" w:hAnsiTheme="minorHAnsi"/>
            <w:sz w:val="16"/>
            <w:szCs w:val="16"/>
            <w:rPrChange w:id="1190" w:author="Hemmati" w:date="2016-12-16T10:23:00Z">
              <w:rPr>
                <w:rFonts w:asciiTheme="minorHAnsi" w:hAnsiTheme="minorHAnsi"/>
              </w:rPr>
            </w:rPrChange>
          </w:rPr>
          <w:t>==</w:t>
        </w:r>
      </w:ins>
      <w:ins w:id="1191" w:author="Hemmati" w:date="2016-12-16T09:22:00Z">
        <w:r w:rsidRPr="002D3F66">
          <w:rPr>
            <w:rFonts w:asciiTheme="minorHAnsi" w:hAnsiTheme="minorHAnsi"/>
            <w:sz w:val="16"/>
            <w:szCs w:val="16"/>
            <w:rPrChange w:id="1192" w:author="Hemmati" w:date="2016-12-16T10:23:00Z">
              <w:rPr>
                <w:rFonts w:asciiTheme="minorHAnsi" w:hAnsiTheme="minorHAnsi"/>
              </w:rPr>
            </w:rPrChange>
          </w:rPr>
          <w:t>=======</w:t>
        </w:r>
      </w:ins>
    </w:p>
    <w:p w:rsidR="00AB486D" w:rsidRPr="002D3F66" w:rsidRDefault="00AB486D" w:rsidP="00AB486D">
      <w:pPr>
        <w:pStyle w:val="sqlF9"/>
        <w:rPr>
          <w:ins w:id="1193" w:author="Hemmati" w:date="2016-12-16T09:22:00Z"/>
          <w:rFonts w:asciiTheme="minorHAnsi" w:hAnsiTheme="minorHAnsi"/>
          <w:sz w:val="16"/>
          <w:szCs w:val="16"/>
          <w:rPrChange w:id="1194" w:author="Hemmati" w:date="2016-12-16T10:23:00Z">
            <w:rPr>
              <w:ins w:id="1195" w:author="Hemmati" w:date="2016-12-16T09:22:00Z"/>
              <w:rFonts w:asciiTheme="minorHAnsi" w:hAnsiTheme="minorHAnsi"/>
            </w:rPr>
          </w:rPrChange>
        </w:rPr>
      </w:pPr>
    </w:p>
    <w:p w:rsidR="00AB486D" w:rsidRPr="002D3F66" w:rsidRDefault="00AB486D" w:rsidP="00AB486D">
      <w:pPr>
        <w:pStyle w:val="sqlF9"/>
        <w:rPr>
          <w:ins w:id="1196" w:author="Hemmati" w:date="2016-12-16T09:22:00Z"/>
          <w:rFonts w:asciiTheme="minorHAnsi" w:hAnsiTheme="minorHAnsi"/>
          <w:sz w:val="16"/>
          <w:szCs w:val="16"/>
          <w:rPrChange w:id="1197" w:author="Hemmati" w:date="2016-12-16T10:23:00Z">
            <w:rPr>
              <w:ins w:id="1198" w:author="Hemmati" w:date="2016-12-16T09:22:00Z"/>
              <w:rFonts w:asciiTheme="minorHAnsi" w:hAnsiTheme="minorHAnsi"/>
            </w:rPr>
          </w:rPrChange>
        </w:rPr>
      </w:pPr>
      <w:ins w:id="1199" w:author="Hemmati" w:date="2016-12-16T09:22:00Z">
        <w:r w:rsidRPr="002D3F66">
          <w:rPr>
            <w:rFonts w:asciiTheme="minorHAnsi" w:hAnsiTheme="minorHAnsi"/>
            <w:sz w:val="16"/>
            <w:szCs w:val="16"/>
            <w:rPrChange w:id="1200" w:author="Hemmati" w:date="2016-12-16T10:23:00Z">
              <w:rPr>
                <w:rFonts w:asciiTheme="minorHAnsi" w:hAnsiTheme="minorHAnsi"/>
              </w:rPr>
            </w:rPrChange>
          </w:rPr>
          <w:t>SET PAGESIZE 40</w:t>
        </w:r>
      </w:ins>
    </w:p>
    <w:p w:rsidR="00AB486D" w:rsidRPr="002D3F66" w:rsidRDefault="00AB486D" w:rsidP="00AB486D">
      <w:pPr>
        <w:pStyle w:val="sqlF9"/>
        <w:rPr>
          <w:ins w:id="1201" w:author="Hemmati" w:date="2016-12-16T09:22:00Z"/>
          <w:rFonts w:asciiTheme="minorHAnsi" w:hAnsiTheme="minorHAnsi"/>
          <w:sz w:val="16"/>
          <w:szCs w:val="16"/>
          <w:rPrChange w:id="1202" w:author="Hemmati" w:date="2016-12-16T10:23:00Z">
            <w:rPr>
              <w:ins w:id="1203" w:author="Hemmati" w:date="2016-12-16T09:22:00Z"/>
              <w:rFonts w:asciiTheme="minorHAnsi" w:hAnsiTheme="minorHAnsi"/>
            </w:rPr>
          </w:rPrChange>
        </w:rPr>
      </w:pPr>
      <w:ins w:id="1204" w:author="Hemmati" w:date="2016-12-16T09:22:00Z">
        <w:r w:rsidRPr="002D3F66">
          <w:rPr>
            <w:rFonts w:asciiTheme="minorHAnsi" w:hAnsiTheme="minorHAnsi"/>
            <w:sz w:val="16"/>
            <w:szCs w:val="16"/>
            <w:rPrChange w:id="1205" w:author="Hemmati" w:date="2016-12-16T10:23:00Z">
              <w:rPr>
                <w:rFonts w:asciiTheme="minorHAnsi" w:hAnsiTheme="minorHAnsi"/>
              </w:rPr>
            </w:rPrChange>
          </w:rPr>
          <w:t>SET LINESIZE 120</w:t>
        </w:r>
      </w:ins>
    </w:p>
    <w:p w:rsidR="00AB486D" w:rsidRPr="002D3F66" w:rsidRDefault="00AB486D" w:rsidP="00AB486D">
      <w:pPr>
        <w:pStyle w:val="sqlF9"/>
        <w:rPr>
          <w:ins w:id="1206" w:author="Hemmati" w:date="2016-12-16T09:22:00Z"/>
          <w:rFonts w:asciiTheme="minorHAnsi" w:hAnsiTheme="minorHAnsi"/>
          <w:sz w:val="16"/>
          <w:szCs w:val="16"/>
          <w:rPrChange w:id="1207" w:author="Hemmati" w:date="2016-12-16T10:23:00Z">
            <w:rPr>
              <w:ins w:id="1208" w:author="Hemmati" w:date="2016-12-16T09:22:00Z"/>
              <w:rFonts w:asciiTheme="minorHAnsi" w:hAnsiTheme="minorHAnsi"/>
            </w:rPr>
          </w:rPrChange>
        </w:rPr>
      </w:pPr>
      <w:ins w:id="1209" w:author="Hemmati" w:date="2016-12-16T09:22:00Z">
        <w:r w:rsidRPr="002D3F66">
          <w:rPr>
            <w:rFonts w:asciiTheme="minorHAnsi" w:hAnsiTheme="minorHAnsi"/>
            <w:sz w:val="16"/>
            <w:szCs w:val="16"/>
            <w:rPrChange w:id="1210" w:author="Hemmati" w:date="2016-12-16T10:23:00Z">
              <w:rPr>
                <w:rFonts w:asciiTheme="minorHAnsi" w:hAnsiTheme="minorHAnsi"/>
              </w:rPr>
            </w:rPrChange>
          </w:rPr>
          <w:t>SET FEEDBACK ON</w:t>
        </w:r>
      </w:ins>
    </w:p>
    <w:p w:rsidR="00AB486D" w:rsidRPr="002D3F66" w:rsidRDefault="00AB486D" w:rsidP="00AB486D">
      <w:pPr>
        <w:pStyle w:val="sqlF9"/>
        <w:rPr>
          <w:ins w:id="1211" w:author="Hemmati" w:date="2016-12-16T09:22:00Z"/>
          <w:rFonts w:asciiTheme="minorHAnsi" w:hAnsiTheme="minorHAnsi"/>
          <w:sz w:val="16"/>
          <w:szCs w:val="16"/>
          <w:rPrChange w:id="1212" w:author="Hemmati" w:date="2016-12-16T10:23:00Z">
            <w:rPr>
              <w:ins w:id="1213" w:author="Hemmati" w:date="2016-12-16T09:22:00Z"/>
              <w:rFonts w:asciiTheme="minorHAnsi" w:hAnsiTheme="minorHAnsi"/>
            </w:rPr>
          </w:rPrChange>
        </w:rPr>
      </w:pPr>
      <w:ins w:id="1214" w:author="Hemmati" w:date="2016-12-16T09:22:00Z">
        <w:r w:rsidRPr="002D3F66">
          <w:rPr>
            <w:rFonts w:asciiTheme="minorHAnsi" w:hAnsiTheme="minorHAnsi"/>
            <w:sz w:val="16"/>
            <w:szCs w:val="16"/>
            <w:rPrChange w:id="1215" w:author="Hemmati" w:date="2016-12-16T10:23:00Z">
              <w:rPr>
                <w:rFonts w:asciiTheme="minorHAnsi" w:hAnsiTheme="minorHAnsi"/>
              </w:rPr>
            </w:rPrChange>
          </w:rPr>
          <w:t>SET VERIFY ON</w:t>
        </w:r>
      </w:ins>
    </w:p>
    <w:p w:rsidR="00AB486D" w:rsidRPr="002D3F66" w:rsidRDefault="00AB486D" w:rsidP="00AB486D">
      <w:pPr>
        <w:pStyle w:val="sqlF9"/>
        <w:rPr>
          <w:ins w:id="1216" w:author="Hemmati" w:date="2016-12-16T09:22:00Z"/>
          <w:rFonts w:asciiTheme="minorHAnsi" w:hAnsiTheme="minorHAnsi"/>
          <w:sz w:val="16"/>
          <w:szCs w:val="16"/>
          <w:rPrChange w:id="1217" w:author="Hemmati" w:date="2016-12-16T10:23:00Z">
            <w:rPr>
              <w:ins w:id="1218" w:author="Hemmati" w:date="2016-12-16T09:22:00Z"/>
              <w:rFonts w:asciiTheme="minorHAnsi" w:hAnsiTheme="minorHAnsi"/>
            </w:rPr>
          </w:rPrChange>
        </w:rPr>
      </w:pPr>
    </w:p>
    <w:p w:rsidR="00AB486D" w:rsidRPr="002D3F66" w:rsidRDefault="00AB486D" w:rsidP="00AB486D">
      <w:pPr>
        <w:pStyle w:val="sqlF9"/>
        <w:rPr>
          <w:ins w:id="1219" w:author="Hemmati" w:date="2016-12-16T09:22:00Z"/>
          <w:rFonts w:asciiTheme="minorHAnsi" w:hAnsiTheme="minorHAnsi"/>
          <w:sz w:val="16"/>
          <w:szCs w:val="16"/>
          <w:rPrChange w:id="1220" w:author="Hemmati" w:date="2016-12-16T10:23:00Z">
            <w:rPr>
              <w:ins w:id="1221" w:author="Hemmati" w:date="2016-12-16T09:22:00Z"/>
              <w:rFonts w:asciiTheme="minorHAnsi" w:hAnsiTheme="minorHAnsi"/>
            </w:rPr>
          </w:rPrChange>
        </w:rPr>
      </w:pPr>
      <w:ins w:id="1222" w:author="Hemmati" w:date="2016-12-16T09:22:00Z">
        <w:r w:rsidRPr="002D3F66">
          <w:rPr>
            <w:rFonts w:asciiTheme="minorHAnsi" w:hAnsiTheme="minorHAnsi"/>
            <w:sz w:val="16"/>
            <w:szCs w:val="16"/>
            <w:rPrChange w:id="1223" w:author="Hemmati" w:date="2016-12-16T10:23:00Z">
              <w:rPr>
                <w:rFonts w:asciiTheme="minorHAnsi" w:hAnsiTheme="minorHAnsi"/>
              </w:rPr>
            </w:rPrChange>
          </w:rPr>
          <w:t>--TTITLE '********************* CRAETE TABLES IN ADHOC *********************'</w:t>
        </w:r>
      </w:ins>
    </w:p>
    <w:p w:rsidR="00AB486D" w:rsidRPr="002D3F66" w:rsidRDefault="00AB486D" w:rsidP="00AB486D">
      <w:pPr>
        <w:pStyle w:val="sqlF9"/>
        <w:rPr>
          <w:ins w:id="1224" w:author="Hemmati" w:date="2016-12-16T09:22:00Z"/>
          <w:rFonts w:asciiTheme="minorHAnsi" w:hAnsiTheme="minorHAnsi"/>
          <w:sz w:val="16"/>
          <w:szCs w:val="16"/>
          <w:rPrChange w:id="1225" w:author="Hemmati" w:date="2016-12-16T10:23:00Z">
            <w:rPr>
              <w:ins w:id="1226" w:author="Hemmati" w:date="2016-12-16T09:22:00Z"/>
              <w:rFonts w:asciiTheme="minorHAnsi" w:hAnsiTheme="minorHAnsi"/>
            </w:rPr>
          </w:rPrChange>
        </w:rPr>
      </w:pPr>
      <w:ins w:id="1227" w:author="Hemmati" w:date="2016-12-16T09:22:00Z">
        <w:r w:rsidRPr="002D3F66">
          <w:rPr>
            <w:rFonts w:asciiTheme="minorHAnsi" w:hAnsiTheme="minorHAnsi"/>
            <w:sz w:val="16"/>
            <w:szCs w:val="16"/>
            <w:rPrChange w:id="1228" w:author="Hemmati" w:date="2016-12-16T10:23:00Z">
              <w:rPr>
                <w:rFonts w:asciiTheme="minorHAnsi" w:hAnsiTheme="minorHAnsi"/>
              </w:rPr>
            </w:rPrChange>
          </w:rPr>
          <w:t>--BTITLE '*********************   By Soha Hemmati    *******************</w:t>
        </w:r>
      </w:ins>
      <w:ins w:id="1229" w:author="Hemmati" w:date="2016-12-16T09:24:00Z">
        <w:r w:rsidR="005B6B6A" w:rsidRPr="002D3F66">
          <w:rPr>
            <w:rFonts w:asciiTheme="minorHAnsi" w:hAnsiTheme="minorHAnsi"/>
            <w:sz w:val="16"/>
            <w:szCs w:val="16"/>
            <w:rPrChange w:id="1230" w:author="Hemmati" w:date="2016-12-16T10:23:00Z">
              <w:rPr>
                <w:rFonts w:asciiTheme="minorHAnsi" w:hAnsiTheme="minorHAnsi"/>
              </w:rPr>
            </w:rPrChange>
          </w:rPr>
          <w:t>***</w:t>
        </w:r>
      </w:ins>
      <w:ins w:id="1231" w:author="Hemmati" w:date="2016-12-16T09:22:00Z">
        <w:r w:rsidRPr="002D3F66">
          <w:rPr>
            <w:rFonts w:asciiTheme="minorHAnsi" w:hAnsiTheme="minorHAnsi"/>
            <w:sz w:val="16"/>
            <w:szCs w:val="16"/>
            <w:rPrChange w:id="1232" w:author="Hemmati" w:date="2016-12-16T10:23:00Z">
              <w:rPr>
                <w:rFonts w:asciiTheme="minorHAnsi" w:hAnsiTheme="minorHAnsi"/>
              </w:rPr>
            </w:rPrChange>
          </w:rPr>
          <w:t>****'</w:t>
        </w:r>
      </w:ins>
    </w:p>
    <w:p w:rsidR="00AB486D" w:rsidRPr="002D3F66" w:rsidRDefault="00AB486D" w:rsidP="00AB486D">
      <w:pPr>
        <w:pStyle w:val="sqlF9"/>
        <w:rPr>
          <w:ins w:id="1233" w:author="Hemmati" w:date="2016-12-16T09:22:00Z"/>
          <w:rFonts w:asciiTheme="minorHAnsi" w:hAnsiTheme="minorHAnsi"/>
          <w:sz w:val="16"/>
          <w:szCs w:val="16"/>
          <w:rPrChange w:id="1234" w:author="Hemmati" w:date="2016-12-16T10:23:00Z">
            <w:rPr>
              <w:ins w:id="1235" w:author="Hemmati" w:date="2016-12-16T09:22:00Z"/>
              <w:rFonts w:asciiTheme="minorHAnsi" w:hAnsiTheme="minorHAnsi"/>
            </w:rPr>
          </w:rPrChange>
        </w:rPr>
      </w:pPr>
    </w:p>
    <w:p w:rsidR="00AB486D" w:rsidRPr="002D3F66" w:rsidRDefault="00AB486D" w:rsidP="00AB486D">
      <w:pPr>
        <w:pStyle w:val="sqlF9"/>
        <w:rPr>
          <w:ins w:id="1236" w:author="Hemmati" w:date="2016-12-16T09:22:00Z"/>
          <w:rFonts w:asciiTheme="minorHAnsi" w:hAnsiTheme="minorHAnsi"/>
          <w:sz w:val="16"/>
          <w:szCs w:val="16"/>
          <w:rPrChange w:id="1237" w:author="Hemmati" w:date="2016-12-16T10:23:00Z">
            <w:rPr>
              <w:ins w:id="1238" w:author="Hemmati" w:date="2016-12-16T09:22:00Z"/>
              <w:rFonts w:asciiTheme="minorHAnsi" w:hAnsiTheme="minorHAnsi"/>
            </w:rPr>
          </w:rPrChange>
        </w:rPr>
      </w:pPr>
    </w:p>
    <w:p w:rsidR="00AB486D" w:rsidRPr="002D3F66" w:rsidRDefault="00AB486D" w:rsidP="00AB486D">
      <w:pPr>
        <w:pStyle w:val="sqlF9"/>
        <w:rPr>
          <w:ins w:id="1239" w:author="Hemmati" w:date="2016-12-16T09:22:00Z"/>
          <w:rFonts w:asciiTheme="minorHAnsi" w:hAnsiTheme="minorHAnsi"/>
          <w:sz w:val="16"/>
          <w:szCs w:val="16"/>
          <w:rPrChange w:id="1240" w:author="Hemmati" w:date="2016-12-16T10:23:00Z">
            <w:rPr>
              <w:ins w:id="1241" w:author="Hemmati" w:date="2016-12-16T09:22:00Z"/>
              <w:rFonts w:asciiTheme="minorHAnsi" w:hAnsiTheme="minorHAnsi"/>
            </w:rPr>
          </w:rPrChange>
        </w:rPr>
      </w:pPr>
      <w:ins w:id="1242" w:author="Hemmati" w:date="2016-12-16T09:22:00Z">
        <w:r w:rsidRPr="002D3F66">
          <w:rPr>
            <w:rFonts w:asciiTheme="minorHAnsi" w:hAnsiTheme="minorHAnsi"/>
            <w:sz w:val="16"/>
            <w:szCs w:val="16"/>
            <w:rPrChange w:id="1243" w:author="Hemmati" w:date="2016-12-16T10:23:00Z">
              <w:rPr>
                <w:rFonts w:asciiTheme="minorHAnsi" w:hAnsiTheme="minorHAnsi"/>
              </w:rPr>
            </w:rPrChange>
          </w:rPr>
          <w:t>COL TABLE_NAME FOR A15</w:t>
        </w:r>
      </w:ins>
    </w:p>
    <w:p w:rsidR="00AB486D" w:rsidRPr="002D3F66" w:rsidRDefault="00AB486D" w:rsidP="00AB486D">
      <w:pPr>
        <w:pStyle w:val="sqlF9"/>
        <w:rPr>
          <w:ins w:id="1244" w:author="Hemmati" w:date="2016-12-16T09:22:00Z"/>
          <w:rFonts w:asciiTheme="minorHAnsi" w:hAnsiTheme="minorHAnsi"/>
          <w:sz w:val="16"/>
          <w:szCs w:val="16"/>
          <w:rPrChange w:id="1245" w:author="Hemmati" w:date="2016-12-16T10:23:00Z">
            <w:rPr>
              <w:ins w:id="1246" w:author="Hemmati" w:date="2016-12-16T09:22:00Z"/>
              <w:rFonts w:asciiTheme="minorHAnsi" w:hAnsiTheme="minorHAnsi"/>
            </w:rPr>
          </w:rPrChange>
        </w:rPr>
      </w:pPr>
      <w:ins w:id="1247" w:author="Hemmati" w:date="2016-12-16T09:22:00Z">
        <w:r w:rsidRPr="002D3F66">
          <w:rPr>
            <w:rFonts w:asciiTheme="minorHAnsi" w:hAnsiTheme="minorHAnsi"/>
            <w:sz w:val="16"/>
            <w:szCs w:val="16"/>
            <w:rPrChange w:id="1248" w:author="Hemmati" w:date="2016-12-16T10:23:00Z">
              <w:rPr>
                <w:rFonts w:asciiTheme="minorHAnsi" w:hAnsiTheme="minorHAnsi"/>
              </w:rPr>
            </w:rPrChange>
          </w:rPr>
          <w:t>COL TABLESPACE_NAME FOR A15</w:t>
        </w:r>
      </w:ins>
    </w:p>
    <w:p w:rsidR="00AB486D" w:rsidRPr="002D3F66" w:rsidRDefault="00AB486D" w:rsidP="00AB486D">
      <w:pPr>
        <w:pStyle w:val="sqlF9"/>
        <w:rPr>
          <w:rFonts w:asciiTheme="minorHAnsi" w:hAnsiTheme="minorHAnsi"/>
          <w:sz w:val="16"/>
          <w:szCs w:val="16"/>
          <w:rPrChange w:id="1249" w:author="Hemmati" w:date="2016-12-16T10:23:00Z">
            <w:rPr>
              <w:rFonts w:asciiTheme="minorHAnsi" w:hAnsiTheme="minorHAnsi"/>
            </w:rPr>
          </w:rPrChange>
        </w:rPr>
      </w:pPr>
      <w:ins w:id="1250" w:author="Hemmati" w:date="2016-12-16T09:22:00Z">
        <w:r w:rsidRPr="002D3F66">
          <w:rPr>
            <w:rFonts w:asciiTheme="minorHAnsi" w:hAnsiTheme="minorHAnsi"/>
            <w:sz w:val="16"/>
            <w:szCs w:val="16"/>
            <w:rPrChange w:id="1251" w:author="Hemmati" w:date="2016-12-16T10:23:00Z">
              <w:rPr>
                <w:rFonts w:asciiTheme="minorHAnsi" w:hAnsiTheme="minorHAnsi"/>
              </w:rPr>
            </w:rPrChange>
          </w:rPr>
          <w:t>COL OWNER FOR A15</w:t>
        </w:r>
      </w:ins>
    </w:p>
    <w:p w:rsidR="009C5670" w:rsidRPr="002D3F66" w:rsidDel="00AB486D" w:rsidRDefault="009C5670" w:rsidP="009C5670">
      <w:pPr>
        <w:pStyle w:val="sqlF9"/>
        <w:rPr>
          <w:del w:id="1252" w:author="Hemmati" w:date="2016-12-16T09:22:00Z"/>
          <w:rFonts w:asciiTheme="minorHAnsi" w:hAnsiTheme="minorHAnsi"/>
          <w:sz w:val="16"/>
          <w:szCs w:val="16"/>
          <w:rPrChange w:id="1253" w:author="Hemmati" w:date="2016-12-16T10:23:00Z">
            <w:rPr>
              <w:del w:id="1254" w:author="Hemmati" w:date="2016-12-16T09:22:00Z"/>
              <w:rFonts w:asciiTheme="minorHAnsi" w:hAnsiTheme="minorHAnsi"/>
            </w:rPr>
          </w:rPrChange>
        </w:rPr>
      </w:pPr>
      <w:del w:id="1255" w:author="Hemmati" w:date="2016-12-16T09:22:00Z">
        <w:r w:rsidRPr="002D3F66" w:rsidDel="00AB486D">
          <w:rPr>
            <w:rFonts w:asciiTheme="minorHAnsi" w:hAnsiTheme="minorHAnsi"/>
            <w:sz w:val="16"/>
            <w:szCs w:val="16"/>
            <w:rPrChange w:id="1256" w:author="Hemmati" w:date="2016-12-16T10:23:00Z">
              <w:rPr>
                <w:rFonts w:asciiTheme="minorHAnsi" w:hAnsiTheme="minorHAnsi"/>
              </w:rPr>
            </w:rPrChange>
          </w:rPr>
          <w:delText>TTITLE '**************** CREATE  CUSTOMER_DATA TABLE ***********************'</w:delText>
        </w:r>
      </w:del>
    </w:p>
    <w:p w:rsidR="009C5670" w:rsidRPr="002D3F66" w:rsidDel="00AB486D" w:rsidRDefault="009C5670" w:rsidP="009C5670">
      <w:pPr>
        <w:pStyle w:val="sqlF9"/>
        <w:rPr>
          <w:del w:id="1257" w:author="Hemmati" w:date="2016-12-16T09:22:00Z"/>
          <w:rFonts w:asciiTheme="minorHAnsi" w:hAnsiTheme="minorHAnsi"/>
          <w:sz w:val="16"/>
          <w:szCs w:val="16"/>
          <w:rPrChange w:id="1258" w:author="Hemmati" w:date="2016-12-16T10:23:00Z">
            <w:rPr>
              <w:del w:id="1259" w:author="Hemmati" w:date="2016-12-16T09:22:00Z"/>
              <w:rFonts w:asciiTheme="minorHAnsi" w:hAnsiTheme="minorHAnsi"/>
            </w:rPr>
          </w:rPrChange>
        </w:rPr>
      </w:pPr>
      <w:del w:id="1260" w:author="Hemmati" w:date="2016-12-16T09:22:00Z">
        <w:r w:rsidRPr="002D3F66" w:rsidDel="00AB486D">
          <w:rPr>
            <w:rFonts w:asciiTheme="minorHAnsi" w:hAnsiTheme="minorHAnsi"/>
            <w:sz w:val="16"/>
            <w:szCs w:val="16"/>
            <w:rPrChange w:id="1261" w:author="Hemmati" w:date="2016-12-16T10:23:00Z">
              <w:rPr>
                <w:rFonts w:asciiTheme="minorHAnsi" w:hAnsiTheme="minorHAnsi"/>
              </w:rPr>
            </w:rPrChange>
          </w:rPr>
          <w:delText>BTITLE '********************* By Zohreh Nejadian ***************************'</w:delText>
        </w:r>
      </w:del>
    </w:p>
    <w:p w:rsidR="009C5670" w:rsidRPr="002D3F66" w:rsidDel="00AB486D" w:rsidRDefault="009C5670" w:rsidP="009C5670">
      <w:pPr>
        <w:pStyle w:val="sqlF9"/>
        <w:rPr>
          <w:del w:id="1262" w:author="Hemmati" w:date="2016-12-16T09:22:00Z"/>
          <w:rFonts w:asciiTheme="minorHAnsi" w:hAnsiTheme="minorHAnsi"/>
          <w:sz w:val="16"/>
          <w:szCs w:val="16"/>
          <w:rPrChange w:id="1263" w:author="Hemmati" w:date="2016-12-16T10:23:00Z">
            <w:rPr>
              <w:del w:id="1264" w:author="Hemmati" w:date="2016-12-16T09:22:00Z"/>
              <w:rFonts w:asciiTheme="minorHAnsi" w:hAnsiTheme="minorHAnsi"/>
            </w:rPr>
          </w:rPrChange>
        </w:rPr>
      </w:pPr>
    </w:p>
    <w:p w:rsidR="009C5670" w:rsidRPr="002D3F66" w:rsidDel="00AB486D" w:rsidRDefault="009C5670" w:rsidP="009C5670">
      <w:pPr>
        <w:pStyle w:val="sqlF9"/>
        <w:rPr>
          <w:del w:id="1265" w:author="Hemmati" w:date="2016-12-16T09:22:00Z"/>
          <w:rFonts w:asciiTheme="minorHAnsi" w:hAnsiTheme="minorHAnsi"/>
          <w:sz w:val="16"/>
          <w:szCs w:val="16"/>
          <w:rPrChange w:id="1266" w:author="Hemmati" w:date="2016-12-16T10:23:00Z">
            <w:rPr>
              <w:del w:id="1267" w:author="Hemmati" w:date="2016-12-16T09:22:00Z"/>
              <w:rFonts w:asciiTheme="minorHAnsi" w:hAnsiTheme="minorHAnsi"/>
            </w:rPr>
          </w:rPrChange>
        </w:rPr>
      </w:pPr>
      <w:del w:id="1268" w:author="Hemmati" w:date="2016-12-16T09:22:00Z">
        <w:r w:rsidRPr="002D3F66" w:rsidDel="00AB486D">
          <w:rPr>
            <w:rFonts w:asciiTheme="minorHAnsi" w:hAnsiTheme="minorHAnsi"/>
            <w:sz w:val="16"/>
            <w:szCs w:val="16"/>
            <w:rPrChange w:id="1269" w:author="Hemmati" w:date="2016-12-16T10:23:00Z">
              <w:rPr>
                <w:rFonts w:asciiTheme="minorHAnsi" w:hAnsiTheme="minorHAnsi"/>
              </w:rPr>
            </w:rPrChange>
          </w:rPr>
          <w:delText>COL TABLE_NAME FOR A15</w:delText>
        </w:r>
      </w:del>
    </w:p>
    <w:p w:rsidR="009C5670" w:rsidRPr="002D3F66" w:rsidDel="00AB486D" w:rsidRDefault="009C5670" w:rsidP="009C5670">
      <w:pPr>
        <w:pStyle w:val="sqlF9"/>
        <w:rPr>
          <w:del w:id="1270" w:author="Hemmati" w:date="2016-12-16T09:22:00Z"/>
          <w:rFonts w:asciiTheme="minorHAnsi" w:hAnsiTheme="minorHAnsi"/>
          <w:sz w:val="16"/>
          <w:szCs w:val="16"/>
          <w:rPrChange w:id="1271" w:author="Hemmati" w:date="2016-12-16T10:23:00Z">
            <w:rPr>
              <w:del w:id="1272" w:author="Hemmati" w:date="2016-12-16T09:22:00Z"/>
              <w:rFonts w:asciiTheme="minorHAnsi" w:hAnsiTheme="minorHAnsi"/>
            </w:rPr>
          </w:rPrChange>
        </w:rPr>
      </w:pPr>
      <w:del w:id="1273" w:author="Hemmati" w:date="2016-12-16T09:22:00Z">
        <w:r w:rsidRPr="002D3F66" w:rsidDel="00AB486D">
          <w:rPr>
            <w:rFonts w:asciiTheme="minorHAnsi" w:hAnsiTheme="minorHAnsi"/>
            <w:sz w:val="16"/>
            <w:szCs w:val="16"/>
            <w:rPrChange w:id="1274" w:author="Hemmati" w:date="2016-12-16T10:23:00Z">
              <w:rPr>
                <w:rFonts w:asciiTheme="minorHAnsi" w:hAnsiTheme="minorHAnsi"/>
              </w:rPr>
            </w:rPrChange>
          </w:rPr>
          <w:delText>COL TABLESPACE_NAME FOR A15</w:delText>
        </w:r>
      </w:del>
    </w:p>
    <w:p w:rsidR="009C5670" w:rsidRPr="002D3F66" w:rsidDel="00AB486D" w:rsidRDefault="009C5670" w:rsidP="009C5670">
      <w:pPr>
        <w:pStyle w:val="sqlF9"/>
        <w:rPr>
          <w:del w:id="1275" w:author="Hemmati" w:date="2016-12-16T09:22:00Z"/>
          <w:rFonts w:asciiTheme="minorHAnsi" w:hAnsiTheme="minorHAnsi"/>
          <w:sz w:val="16"/>
          <w:szCs w:val="16"/>
          <w:rPrChange w:id="1276" w:author="Hemmati" w:date="2016-12-16T10:23:00Z">
            <w:rPr>
              <w:del w:id="1277" w:author="Hemmati" w:date="2016-12-16T09:22:00Z"/>
              <w:rFonts w:asciiTheme="minorHAnsi" w:hAnsiTheme="minorHAnsi"/>
            </w:rPr>
          </w:rPrChange>
        </w:rPr>
      </w:pPr>
      <w:del w:id="1278" w:author="Hemmati" w:date="2016-12-16T09:22:00Z">
        <w:r w:rsidRPr="002D3F66" w:rsidDel="00AB486D">
          <w:rPr>
            <w:rFonts w:asciiTheme="minorHAnsi" w:hAnsiTheme="minorHAnsi"/>
            <w:sz w:val="16"/>
            <w:szCs w:val="16"/>
            <w:rPrChange w:id="1279" w:author="Hemmati" w:date="2016-12-16T10:23:00Z">
              <w:rPr>
                <w:rFonts w:asciiTheme="minorHAnsi" w:hAnsiTheme="minorHAnsi"/>
              </w:rPr>
            </w:rPrChange>
          </w:rPr>
          <w:delText>COL OWNER FOR A15</w:delText>
        </w:r>
      </w:del>
    </w:p>
    <w:p w:rsidR="009C5670" w:rsidRPr="002D3F66" w:rsidRDefault="009C5670" w:rsidP="009C5670">
      <w:pPr>
        <w:pStyle w:val="sqlF9"/>
        <w:rPr>
          <w:rFonts w:asciiTheme="minorHAnsi" w:hAnsiTheme="minorHAnsi"/>
          <w:sz w:val="16"/>
          <w:szCs w:val="16"/>
          <w:rPrChange w:id="1280" w:author="Hemmati" w:date="2016-12-16T10:23:00Z">
            <w:rPr>
              <w:rFonts w:asciiTheme="minorHAnsi" w:hAnsiTheme="minorHAnsi"/>
            </w:rPr>
          </w:rPrChange>
        </w:rPr>
      </w:pPr>
      <w:r w:rsidRPr="002D3F66">
        <w:rPr>
          <w:rFonts w:asciiTheme="minorHAnsi" w:hAnsiTheme="minorHAnsi"/>
          <w:sz w:val="16"/>
          <w:szCs w:val="16"/>
          <w:rPrChange w:id="1281" w:author="Hemmati" w:date="2016-12-16T10:23:00Z">
            <w:rPr>
              <w:rFonts w:asciiTheme="minorHAnsi" w:hAnsiTheme="minorHAnsi"/>
            </w:rPr>
          </w:rPrChange>
        </w:rPr>
        <w:t>REM===================</w:t>
      </w:r>
      <w:del w:id="1282" w:author="Hemmati" w:date="2016-12-16T09:25:00Z">
        <w:r w:rsidRPr="002D3F66" w:rsidDel="005B6B6A">
          <w:rPr>
            <w:rFonts w:asciiTheme="minorHAnsi" w:hAnsiTheme="minorHAnsi"/>
            <w:sz w:val="16"/>
            <w:szCs w:val="16"/>
            <w:rPrChange w:id="1283" w:author="Hemmati" w:date="2016-12-16T10:23:00Z">
              <w:rPr>
                <w:rFonts w:asciiTheme="minorHAnsi" w:hAnsiTheme="minorHAnsi"/>
              </w:rPr>
            </w:rPrChange>
          </w:rPr>
          <w:delText>===</w:delText>
        </w:r>
      </w:del>
      <w:r w:rsidRPr="002D3F66">
        <w:rPr>
          <w:rFonts w:asciiTheme="minorHAnsi" w:hAnsiTheme="minorHAnsi"/>
          <w:sz w:val="16"/>
          <w:szCs w:val="16"/>
          <w:rPrChange w:id="1284" w:author="Hemmati" w:date="2016-12-16T10:23:00Z">
            <w:rPr>
              <w:rFonts w:asciiTheme="minorHAnsi" w:hAnsiTheme="minorHAnsi"/>
            </w:rPr>
          </w:rPrChange>
        </w:rPr>
        <w:t>===== CREATE CUSTOMER_DATA TABLE ================</w:t>
      </w:r>
    </w:p>
    <w:p w:rsidR="009C5670" w:rsidRPr="002D3F66" w:rsidRDefault="009C5670" w:rsidP="009C5670">
      <w:pPr>
        <w:pStyle w:val="sqlF9"/>
        <w:rPr>
          <w:rFonts w:asciiTheme="minorHAnsi" w:hAnsiTheme="minorHAnsi"/>
          <w:sz w:val="16"/>
          <w:szCs w:val="16"/>
          <w:rPrChange w:id="1285" w:author="Hemmati" w:date="2016-12-16T10:23:00Z">
            <w:rPr>
              <w:rFonts w:asciiTheme="minorHAnsi" w:hAnsiTheme="minorHAnsi"/>
            </w:rPr>
          </w:rPrChange>
        </w:rPr>
      </w:pPr>
    </w:p>
    <w:p w:rsidR="00787CB5" w:rsidRPr="002D3F66" w:rsidRDefault="00787CB5" w:rsidP="00787CB5">
      <w:pPr>
        <w:pStyle w:val="sqlF9"/>
        <w:rPr>
          <w:rFonts w:asciiTheme="minorHAnsi" w:hAnsiTheme="minorHAnsi"/>
          <w:sz w:val="16"/>
          <w:szCs w:val="16"/>
          <w:rPrChange w:id="1286" w:author="Hemmati" w:date="2016-12-16T10:23:00Z">
            <w:rPr>
              <w:rFonts w:asciiTheme="minorHAnsi" w:hAnsiTheme="minorHAnsi"/>
            </w:rPr>
          </w:rPrChange>
        </w:rPr>
      </w:pPr>
      <w:r w:rsidRPr="002D3F66">
        <w:rPr>
          <w:rFonts w:asciiTheme="minorHAnsi" w:hAnsiTheme="minorHAnsi"/>
          <w:sz w:val="16"/>
          <w:szCs w:val="16"/>
          <w:rPrChange w:id="1287" w:author="Hemmati" w:date="2016-12-16T10:23:00Z">
            <w:rPr>
              <w:rFonts w:asciiTheme="minorHAnsi" w:hAnsiTheme="minorHAnsi"/>
            </w:rPr>
          </w:rPrChange>
        </w:rPr>
        <w:t>CONN towner/travelxp</w:t>
      </w:r>
      <w:ins w:id="1288" w:author="Hemmati" w:date="2016-12-16T09:23:00Z">
        <w:r w:rsidR="00AB486D" w:rsidRPr="002D3F66">
          <w:rPr>
            <w:rFonts w:asciiTheme="minorHAnsi" w:hAnsiTheme="minorHAnsi"/>
            <w:sz w:val="16"/>
            <w:szCs w:val="16"/>
            <w:rPrChange w:id="1289" w:author="Hemmati" w:date="2016-12-16T10:23:00Z">
              <w:rPr>
                <w:rFonts w:asciiTheme="minorHAnsi" w:hAnsiTheme="minorHAnsi"/>
              </w:rPr>
            </w:rPrChange>
          </w:rPr>
          <w:t>456</w:t>
        </w:r>
      </w:ins>
      <w:del w:id="1290" w:author="Hemmati" w:date="2016-12-16T09:23:00Z">
        <w:r w:rsidRPr="002D3F66" w:rsidDel="00AB486D">
          <w:rPr>
            <w:rFonts w:asciiTheme="minorHAnsi" w:hAnsiTheme="minorHAnsi"/>
            <w:sz w:val="16"/>
            <w:szCs w:val="16"/>
            <w:rPrChange w:id="1291" w:author="Hemmati" w:date="2016-12-16T10:23:00Z">
              <w:rPr>
                <w:rFonts w:asciiTheme="minorHAnsi" w:hAnsiTheme="minorHAnsi"/>
              </w:rPr>
            </w:rPrChange>
          </w:rPr>
          <w:delText>123</w:delText>
        </w:r>
      </w:del>
    </w:p>
    <w:p w:rsidR="00787CB5" w:rsidRPr="002D3F66" w:rsidRDefault="00787CB5" w:rsidP="009C5670">
      <w:pPr>
        <w:pStyle w:val="sqlF9"/>
        <w:rPr>
          <w:rFonts w:asciiTheme="minorHAnsi" w:hAnsiTheme="minorHAnsi"/>
          <w:sz w:val="16"/>
          <w:szCs w:val="16"/>
          <w:rPrChange w:id="1292" w:author="Hemmati" w:date="2016-12-16T10:23:00Z">
            <w:rPr>
              <w:rFonts w:asciiTheme="minorHAnsi" w:hAnsiTheme="minorHAnsi"/>
            </w:rPr>
          </w:rPrChange>
        </w:rPr>
      </w:pPr>
    </w:p>
    <w:p w:rsidR="00AB486D" w:rsidRPr="002D3F66" w:rsidRDefault="00AB486D" w:rsidP="00AB486D">
      <w:pPr>
        <w:pStyle w:val="sqlF9"/>
        <w:rPr>
          <w:ins w:id="1293" w:author="Hemmati" w:date="2016-12-16T09:24:00Z"/>
          <w:rFonts w:asciiTheme="minorHAnsi" w:hAnsiTheme="minorHAnsi"/>
          <w:sz w:val="16"/>
          <w:szCs w:val="16"/>
          <w:rPrChange w:id="1294" w:author="Hemmati" w:date="2016-12-16T10:23:00Z">
            <w:rPr>
              <w:ins w:id="1295" w:author="Hemmati" w:date="2016-12-16T09:24:00Z"/>
              <w:rFonts w:asciiTheme="minorHAnsi" w:hAnsiTheme="minorHAnsi"/>
            </w:rPr>
          </w:rPrChange>
        </w:rPr>
      </w:pPr>
      <w:ins w:id="1296" w:author="Hemmati" w:date="2016-12-16T09:24:00Z">
        <w:r w:rsidRPr="002D3F66">
          <w:rPr>
            <w:rFonts w:asciiTheme="minorHAnsi" w:hAnsiTheme="minorHAnsi"/>
            <w:sz w:val="16"/>
            <w:szCs w:val="16"/>
            <w:rPrChange w:id="1297" w:author="Hemmati" w:date="2016-12-16T10:23:00Z">
              <w:rPr>
                <w:rFonts w:asciiTheme="minorHAnsi" w:hAnsiTheme="minorHAnsi"/>
              </w:rPr>
            </w:rPrChange>
          </w:rPr>
          <w:t>Drop  Table customer_data;</w:t>
        </w:r>
      </w:ins>
    </w:p>
    <w:p w:rsidR="00AB486D" w:rsidRPr="002D3F66" w:rsidRDefault="00AB486D" w:rsidP="00AB486D">
      <w:pPr>
        <w:pStyle w:val="sqlF9"/>
        <w:rPr>
          <w:ins w:id="1298" w:author="Hemmati" w:date="2016-12-16T09:24:00Z"/>
          <w:rFonts w:asciiTheme="minorHAnsi" w:hAnsiTheme="minorHAnsi"/>
          <w:sz w:val="16"/>
          <w:szCs w:val="16"/>
          <w:rPrChange w:id="1299" w:author="Hemmati" w:date="2016-12-16T10:23:00Z">
            <w:rPr>
              <w:ins w:id="1300" w:author="Hemmati" w:date="2016-12-16T09:24:00Z"/>
              <w:rFonts w:asciiTheme="minorHAnsi" w:hAnsiTheme="minorHAnsi"/>
            </w:rPr>
          </w:rPrChange>
        </w:rPr>
      </w:pPr>
    </w:p>
    <w:p w:rsidR="00AB486D" w:rsidRPr="002D3F66" w:rsidRDefault="00AB486D" w:rsidP="00AB486D">
      <w:pPr>
        <w:pStyle w:val="sqlF9"/>
        <w:rPr>
          <w:ins w:id="1301" w:author="Hemmati" w:date="2016-12-16T09:24:00Z"/>
          <w:rFonts w:asciiTheme="minorHAnsi" w:hAnsiTheme="minorHAnsi"/>
          <w:sz w:val="16"/>
          <w:szCs w:val="16"/>
          <w:rPrChange w:id="1302" w:author="Hemmati" w:date="2016-12-16T10:23:00Z">
            <w:rPr>
              <w:ins w:id="1303" w:author="Hemmati" w:date="2016-12-16T09:24:00Z"/>
              <w:rFonts w:asciiTheme="minorHAnsi" w:hAnsiTheme="minorHAnsi"/>
            </w:rPr>
          </w:rPrChange>
        </w:rPr>
      </w:pPr>
      <w:ins w:id="1304" w:author="Hemmati" w:date="2016-12-16T09:24:00Z">
        <w:r w:rsidRPr="002D3F66">
          <w:rPr>
            <w:rFonts w:asciiTheme="minorHAnsi" w:hAnsiTheme="minorHAnsi"/>
            <w:sz w:val="16"/>
            <w:szCs w:val="16"/>
            <w:rPrChange w:id="1305" w:author="Hemmati" w:date="2016-12-16T10:23:00Z">
              <w:rPr>
                <w:rFonts w:asciiTheme="minorHAnsi" w:hAnsiTheme="minorHAnsi"/>
              </w:rPr>
            </w:rPrChange>
          </w:rPr>
          <w:t>Drop  Table supplier_data;</w:t>
        </w:r>
      </w:ins>
    </w:p>
    <w:p w:rsidR="00AB486D" w:rsidRPr="002D3F66" w:rsidRDefault="00AB486D" w:rsidP="00AB486D">
      <w:pPr>
        <w:pStyle w:val="sqlF9"/>
        <w:rPr>
          <w:ins w:id="1306" w:author="Hemmati" w:date="2016-12-16T09:24:00Z"/>
          <w:rFonts w:asciiTheme="minorHAnsi" w:hAnsiTheme="minorHAnsi"/>
          <w:sz w:val="16"/>
          <w:szCs w:val="16"/>
          <w:rPrChange w:id="1307" w:author="Hemmati" w:date="2016-12-16T10:23:00Z">
            <w:rPr>
              <w:ins w:id="1308" w:author="Hemmati" w:date="2016-12-16T09:24:00Z"/>
              <w:rFonts w:asciiTheme="minorHAnsi" w:hAnsiTheme="minorHAnsi"/>
            </w:rPr>
          </w:rPrChange>
        </w:rPr>
      </w:pPr>
    </w:p>
    <w:p w:rsidR="00AB486D" w:rsidRPr="002D3F66" w:rsidRDefault="00AB486D" w:rsidP="00AB486D">
      <w:pPr>
        <w:pStyle w:val="sqlF9"/>
        <w:rPr>
          <w:ins w:id="1309" w:author="Hemmati" w:date="2016-12-16T09:24:00Z"/>
          <w:rFonts w:asciiTheme="minorHAnsi" w:hAnsiTheme="minorHAnsi"/>
          <w:sz w:val="16"/>
          <w:szCs w:val="16"/>
          <w:rPrChange w:id="1310" w:author="Hemmati" w:date="2016-12-16T10:23:00Z">
            <w:rPr>
              <w:ins w:id="1311" w:author="Hemmati" w:date="2016-12-16T09:24:00Z"/>
              <w:rFonts w:asciiTheme="minorHAnsi" w:hAnsiTheme="minorHAnsi"/>
            </w:rPr>
          </w:rPrChange>
        </w:rPr>
      </w:pPr>
      <w:ins w:id="1312" w:author="Hemmati" w:date="2016-12-16T09:24:00Z">
        <w:r w:rsidRPr="002D3F66">
          <w:rPr>
            <w:rFonts w:asciiTheme="minorHAnsi" w:hAnsiTheme="minorHAnsi"/>
            <w:sz w:val="16"/>
            <w:szCs w:val="16"/>
            <w:rPrChange w:id="1313" w:author="Hemmati" w:date="2016-12-16T10:23:00Z">
              <w:rPr>
                <w:rFonts w:asciiTheme="minorHAnsi" w:hAnsiTheme="minorHAnsi"/>
              </w:rPr>
            </w:rPrChange>
          </w:rPr>
          <w:t>Drop Table sale_data;</w:t>
        </w:r>
      </w:ins>
    </w:p>
    <w:p w:rsidR="00AB486D" w:rsidRPr="002D3F66" w:rsidRDefault="00AB486D" w:rsidP="00AB486D">
      <w:pPr>
        <w:pStyle w:val="sqlF9"/>
        <w:rPr>
          <w:ins w:id="1314" w:author="Hemmati" w:date="2016-12-16T09:24:00Z"/>
          <w:rFonts w:asciiTheme="minorHAnsi" w:hAnsiTheme="minorHAnsi"/>
          <w:sz w:val="16"/>
          <w:szCs w:val="16"/>
          <w:rPrChange w:id="1315" w:author="Hemmati" w:date="2016-12-16T10:23:00Z">
            <w:rPr>
              <w:ins w:id="1316" w:author="Hemmati" w:date="2016-12-16T09:24:00Z"/>
              <w:rFonts w:asciiTheme="minorHAnsi" w:hAnsiTheme="minorHAnsi"/>
            </w:rPr>
          </w:rPrChange>
        </w:rPr>
      </w:pPr>
    </w:p>
    <w:p w:rsidR="00AB486D" w:rsidRPr="002D3F66" w:rsidRDefault="00AB486D" w:rsidP="00AB486D">
      <w:pPr>
        <w:pStyle w:val="sqlF9"/>
        <w:rPr>
          <w:ins w:id="1317" w:author="Hemmati" w:date="2016-12-16T09:24:00Z"/>
          <w:rFonts w:asciiTheme="minorHAnsi" w:hAnsiTheme="minorHAnsi"/>
          <w:sz w:val="16"/>
          <w:szCs w:val="16"/>
          <w:rPrChange w:id="1318" w:author="Hemmati" w:date="2016-12-16T10:23:00Z">
            <w:rPr>
              <w:ins w:id="1319" w:author="Hemmati" w:date="2016-12-16T09:24:00Z"/>
              <w:rFonts w:asciiTheme="minorHAnsi" w:hAnsiTheme="minorHAnsi"/>
            </w:rPr>
          </w:rPrChange>
        </w:rPr>
      </w:pPr>
      <w:ins w:id="1320" w:author="Hemmati" w:date="2016-12-16T09:24:00Z">
        <w:r w:rsidRPr="002D3F66">
          <w:rPr>
            <w:rFonts w:asciiTheme="minorHAnsi" w:hAnsiTheme="minorHAnsi"/>
            <w:sz w:val="16"/>
            <w:szCs w:val="16"/>
            <w:rPrChange w:id="1321" w:author="Hemmati" w:date="2016-12-16T10:23:00Z">
              <w:rPr>
                <w:rFonts w:asciiTheme="minorHAnsi" w:hAnsiTheme="minorHAnsi"/>
              </w:rPr>
            </w:rPrChange>
          </w:rPr>
          <w:t>PURGE RECYCLEBIN;</w:t>
        </w:r>
      </w:ins>
    </w:p>
    <w:p w:rsidR="00AB486D" w:rsidRPr="002D3F66" w:rsidRDefault="00AB486D" w:rsidP="00AB486D">
      <w:pPr>
        <w:pStyle w:val="sqlF9"/>
        <w:rPr>
          <w:ins w:id="1322" w:author="Hemmati" w:date="2016-12-16T09:24:00Z"/>
          <w:rFonts w:asciiTheme="minorHAnsi" w:hAnsiTheme="minorHAnsi"/>
          <w:sz w:val="16"/>
          <w:szCs w:val="16"/>
          <w:rPrChange w:id="1323" w:author="Hemmati" w:date="2016-12-16T10:23:00Z">
            <w:rPr>
              <w:ins w:id="1324" w:author="Hemmati" w:date="2016-12-16T09:24:00Z"/>
              <w:rFonts w:asciiTheme="minorHAnsi" w:hAnsiTheme="minorHAnsi"/>
            </w:rPr>
          </w:rPrChange>
        </w:rPr>
      </w:pPr>
    </w:p>
    <w:p w:rsidR="00AB486D" w:rsidRPr="002D3F66" w:rsidRDefault="00AB486D" w:rsidP="00AB486D">
      <w:pPr>
        <w:pStyle w:val="sqlF9"/>
        <w:rPr>
          <w:ins w:id="1325" w:author="Hemmati" w:date="2016-12-16T09:24:00Z"/>
          <w:rFonts w:asciiTheme="minorHAnsi" w:hAnsiTheme="minorHAnsi"/>
          <w:sz w:val="16"/>
          <w:szCs w:val="16"/>
          <w:rPrChange w:id="1326" w:author="Hemmati" w:date="2016-12-16T10:23:00Z">
            <w:rPr>
              <w:ins w:id="1327" w:author="Hemmati" w:date="2016-12-16T09:24:00Z"/>
              <w:rFonts w:asciiTheme="minorHAnsi" w:hAnsiTheme="minorHAnsi"/>
            </w:rPr>
          </w:rPrChange>
        </w:rPr>
      </w:pPr>
      <w:ins w:id="1328" w:author="Hemmati" w:date="2016-12-16T09:24:00Z">
        <w:r w:rsidRPr="002D3F66">
          <w:rPr>
            <w:rFonts w:asciiTheme="minorHAnsi" w:hAnsiTheme="minorHAnsi"/>
            <w:sz w:val="16"/>
            <w:szCs w:val="16"/>
            <w:rPrChange w:id="1329" w:author="Hemmati" w:date="2016-12-16T10:23:00Z">
              <w:rPr>
                <w:rFonts w:asciiTheme="minorHAnsi" w:hAnsiTheme="minorHAnsi"/>
              </w:rPr>
            </w:rPrChange>
          </w:rPr>
          <w:t>CREATE TABLE        customer_data(</w:t>
        </w:r>
      </w:ins>
    </w:p>
    <w:p w:rsidR="00AB486D" w:rsidRPr="002D3F66" w:rsidRDefault="00AB486D" w:rsidP="00AB486D">
      <w:pPr>
        <w:pStyle w:val="sqlF9"/>
        <w:rPr>
          <w:ins w:id="1330" w:author="Hemmati" w:date="2016-12-16T09:24:00Z"/>
          <w:rFonts w:asciiTheme="minorHAnsi" w:hAnsiTheme="minorHAnsi"/>
          <w:sz w:val="16"/>
          <w:szCs w:val="16"/>
          <w:rPrChange w:id="1331" w:author="Hemmati" w:date="2016-12-16T10:23:00Z">
            <w:rPr>
              <w:ins w:id="1332" w:author="Hemmati" w:date="2016-12-16T09:24:00Z"/>
              <w:rFonts w:asciiTheme="minorHAnsi" w:hAnsiTheme="minorHAnsi"/>
            </w:rPr>
          </w:rPrChange>
        </w:rPr>
      </w:pPr>
      <w:ins w:id="1333" w:author="Hemmati" w:date="2016-12-16T09:24:00Z">
        <w:r w:rsidRPr="002D3F66">
          <w:rPr>
            <w:rFonts w:asciiTheme="minorHAnsi" w:hAnsiTheme="minorHAnsi"/>
            <w:sz w:val="16"/>
            <w:szCs w:val="16"/>
            <w:rPrChange w:id="1334" w:author="Hemmati" w:date="2016-12-16T10:23:00Z">
              <w:rPr>
                <w:rFonts w:asciiTheme="minorHAnsi" w:hAnsiTheme="minorHAnsi"/>
              </w:rPr>
            </w:rPrChange>
          </w:rPr>
          <w:t xml:space="preserve">         cust_id      NUMBER(5) PRIMARY KEY,  </w:t>
        </w:r>
      </w:ins>
    </w:p>
    <w:p w:rsidR="00AB486D" w:rsidRPr="002D3F66" w:rsidRDefault="00AB486D" w:rsidP="00AB486D">
      <w:pPr>
        <w:pStyle w:val="sqlF9"/>
        <w:rPr>
          <w:ins w:id="1335" w:author="Hemmati" w:date="2016-12-16T09:24:00Z"/>
          <w:rFonts w:asciiTheme="minorHAnsi" w:hAnsiTheme="minorHAnsi"/>
          <w:sz w:val="16"/>
          <w:szCs w:val="16"/>
          <w:rPrChange w:id="1336" w:author="Hemmati" w:date="2016-12-16T10:23:00Z">
            <w:rPr>
              <w:ins w:id="1337" w:author="Hemmati" w:date="2016-12-16T09:24:00Z"/>
              <w:rFonts w:asciiTheme="minorHAnsi" w:hAnsiTheme="minorHAnsi"/>
            </w:rPr>
          </w:rPrChange>
        </w:rPr>
      </w:pPr>
      <w:ins w:id="1338" w:author="Hemmati" w:date="2016-12-16T09:24:00Z">
        <w:r w:rsidRPr="002D3F66">
          <w:rPr>
            <w:rFonts w:asciiTheme="minorHAnsi" w:hAnsiTheme="minorHAnsi"/>
            <w:sz w:val="16"/>
            <w:szCs w:val="16"/>
            <w:rPrChange w:id="1339" w:author="Hemmati" w:date="2016-12-16T10:23:00Z">
              <w:rPr>
                <w:rFonts w:asciiTheme="minorHAnsi" w:hAnsiTheme="minorHAnsi"/>
              </w:rPr>
            </w:rPrChange>
          </w:rPr>
          <w:t xml:space="preserve">         fname        VARCHAR2(15) NOT NULL,</w:t>
        </w:r>
      </w:ins>
    </w:p>
    <w:p w:rsidR="00AB486D" w:rsidRPr="002D3F66" w:rsidRDefault="00AB486D" w:rsidP="00AB486D">
      <w:pPr>
        <w:pStyle w:val="sqlF9"/>
        <w:rPr>
          <w:ins w:id="1340" w:author="Hemmati" w:date="2016-12-16T09:24:00Z"/>
          <w:rFonts w:asciiTheme="minorHAnsi" w:hAnsiTheme="minorHAnsi"/>
          <w:sz w:val="16"/>
          <w:szCs w:val="16"/>
          <w:rPrChange w:id="1341" w:author="Hemmati" w:date="2016-12-16T10:23:00Z">
            <w:rPr>
              <w:ins w:id="1342" w:author="Hemmati" w:date="2016-12-16T09:24:00Z"/>
              <w:rFonts w:asciiTheme="minorHAnsi" w:hAnsiTheme="minorHAnsi"/>
            </w:rPr>
          </w:rPrChange>
        </w:rPr>
      </w:pPr>
      <w:ins w:id="1343" w:author="Hemmati" w:date="2016-12-16T09:24:00Z">
        <w:r w:rsidRPr="002D3F66">
          <w:rPr>
            <w:rFonts w:asciiTheme="minorHAnsi" w:hAnsiTheme="minorHAnsi"/>
            <w:sz w:val="16"/>
            <w:szCs w:val="16"/>
            <w:rPrChange w:id="1344" w:author="Hemmati" w:date="2016-12-16T10:23:00Z">
              <w:rPr>
                <w:rFonts w:asciiTheme="minorHAnsi" w:hAnsiTheme="minorHAnsi"/>
              </w:rPr>
            </w:rPrChange>
          </w:rPr>
          <w:t xml:space="preserve">         Lname        VARCHAR2(15) NOT NULL,</w:t>
        </w:r>
      </w:ins>
    </w:p>
    <w:p w:rsidR="00AB486D" w:rsidRPr="002D3F66" w:rsidRDefault="00AB486D" w:rsidP="00AB486D">
      <w:pPr>
        <w:pStyle w:val="sqlF9"/>
        <w:rPr>
          <w:ins w:id="1345" w:author="Hemmati" w:date="2016-12-16T09:24:00Z"/>
          <w:rFonts w:asciiTheme="minorHAnsi" w:hAnsiTheme="minorHAnsi"/>
          <w:sz w:val="16"/>
          <w:szCs w:val="16"/>
          <w:rPrChange w:id="1346" w:author="Hemmati" w:date="2016-12-16T10:23:00Z">
            <w:rPr>
              <w:ins w:id="1347" w:author="Hemmati" w:date="2016-12-16T09:24:00Z"/>
              <w:rFonts w:asciiTheme="minorHAnsi" w:hAnsiTheme="minorHAnsi"/>
            </w:rPr>
          </w:rPrChange>
        </w:rPr>
      </w:pPr>
      <w:ins w:id="1348" w:author="Hemmati" w:date="2016-12-16T09:24:00Z">
        <w:r w:rsidRPr="002D3F66">
          <w:rPr>
            <w:rFonts w:asciiTheme="minorHAnsi" w:hAnsiTheme="minorHAnsi"/>
            <w:sz w:val="16"/>
            <w:szCs w:val="16"/>
            <w:rPrChange w:id="1349" w:author="Hemmati" w:date="2016-12-16T10:23:00Z">
              <w:rPr>
                <w:rFonts w:asciiTheme="minorHAnsi" w:hAnsiTheme="minorHAnsi"/>
              </w:rPr>
            </w:rPrChange>
          </w:rPr>
          <w:t xml:space="preserve">         agent        VARCHAR2(3),</w:t>
        </w:r>
      </w:ins>
    </w:p>
    <w:p w:rsidR="00AB486D" w:rsidRPr="002D3F66" w:rsidRDefault="00AB486D" w:rsidP="00AB486D">
      <w:pPr>
        <w:pStyle w:val="sqlF9"/>
        <w:rPr>
          <w:ins w:id="1350" w:author="Hemmati" w:date="2016-12-16T09:24:00Z"/>
          <w:rFonts w:asciiTheme="minorHAnsi" w:hAnsiTheme="minorHAnsi"/>
          <w:sz w:val="16"/>
          <w:szCs w:val="16"/>
          <w:rPrChange w:id="1351" w:author="Hemmati" w:date="2016-12-16T10:23:00Z">
            <w:rPr>
              <w:ins w:id="1352" w:author="Hemmati" w:date="2016-12-16T09:24:00Z"/>
              <w:rFonts w:asciiTheme="minorHAnsi" w:hAnsiTheme="minorHAnsi"/>
            </w:rPr>
          </w:rPrChange>
        </w:rPr>
      </w:pPr>
      <w:ins w:id="1353" w:author="Hemmati" w:date="2016-12-16T09:24:00Z">
        <w:r w:rsidRPr="002D3F66">
          <w:rPr>
            <w:rFonts w:asciiTheme="minorHAnsi" w:hAnsiTheme="minorHAnsi"/>
            <w:sz w:val="16"/>
            <w:szCs w:val="16"/>
            <w:rPrChange w:id="1354" w:author="Hemmati" w:date="2016-12-16T10:23:00Z">
              <w:rPr>
                <w:rFonts w:asciiTheme="minorHAnsi" w:hAnsiTheme="minorHAnsi"/>
              </w:rPr>
            </w:rPrChange>
          </w:rPr>
          <w:t xml:space="preserve">         email        VARCHAR2(30),</w:t>
        </w:r>
      </w:ins>
    </w:p>
    <w:p w:rsidR="00AB486D" w:rsidRPr="002D3F66" w:rsidRDefault="00AB486D" w:rsidP="00AB486D">
      <w:pPr>
        <w:pStyle w:val="sqlF9"/>
        <w:rPr>
          <w:ins w:id="1355" w:author="Hemmati" w:date="2016-12-16T09:24:00Z"/>
          <w:rFonts w:asciiTheme="minorHAnsi" w:hAnsiTheme="minorHAnsi"/>
          <w:sz w:val="16"/>
          <w:szCs w:val="16"/>
          <w:rPrChange w:id="1356" w:author="Hemmati" w:date="2016-12-16T10:23:00Z">
            <w:rPr>
              <w:ins w:id="1357" w:author="Hemmati" w:date="2016-12-16T09:24:00Z"/>
              <w:rFonts w:asciiTheme="minorHAnsi" w:hAnsiTheme="minorHAnsi"/>
            </w:rPr>
          </w:rPrChange>
        </w:rPr>
      </w:pPr>
      <w:ins w:id="1358" w:author="Hemmati" w:date="2016-12-16T09:24:00Z">
        <w:r w:rsidRPr="002D3F66">
          <w:rPr>
            <w:rFonts w:asciiTheme="minorHAnsi" w:hAnsiTheme="minorHAnsi"/>
            <w:sz w:val="16"/>
            <w:szCs w:val="16"/>
            <w:rPrChange w:id="1359" w:author="Hemmati" w:date="2016-12-16T10:23:00Z">
              <w:rPr>
                <w:rFonts w:asciiTheme="minorHAnsi" w:hAnsiTheme="minorHAnsi"/>
              </w:rPr>
            </w:rPrChange>
          </w:rPr>
          <w:t xml:space="preserve">         home_phone   VARCHAR2(15),</w:t>
        </w:r>
      </w:ins>
    </w:p>
    <w:p w:rsidR="00AB486D" w:rsidRPr="002D3F66" w:rsidRDefault="00AB486D" w:rsidP="00AB486D">
      <w:pPr>
        <w:pStyle w:val="sqlF9"/>
        <w:rPr>
          <w:ins w:id="1360" w:author="Hemmati" w:date="2016-12-16T09:24:00Z"/>
          <w:rFonts w:asciiTheme="minorHAnsi" w:hAnsiTheme="minorHAnsi"/>
          <w:sz w:val="16"/>
          <w:szCs w:val="16"/>
          <w:rPrChange w:id="1361" w:author="Hemmati" w:date="2016-12-16T10:23:00Z">
            <w:rPr>
              <w:ins w:id="1362" w:author="Hemmati" w:date="2016-12-16T09:24:00Z"/>
              <w:rFonts w:asciiTheme="minorHAnsi" w:hAnsiTheme="minorHAnsi"/>
            </w:rPr>
          </w:rPrChange>
        </w:rPr>
      </w:pPr>
      <w:ins w:id="1363" w:author="Hemmati" w:date="2016-12-16T09:24:00Z">
        <w:r w:rsidRPr="002D3F66">
          <w:rPr>
            <w:rFonts w:asciiTheme="minorHAnsi" w:hAnsiTheme="minorHAnsi"/>
            <w:sz w:val="16"/>
            <w:szCs w:val="16"/>
            <w:rPrChange w:id="1364" w:author="Hemmati" w:date="2016-12-16T10:23:00Z">
              <w:rPr>
                <w:rFonts w:asciiTheme="minorHAnsi" w:hAnsiTheme="minorHAnsi"/>
              </w:rPr>
            </w:rPrChange>
          </w:rPr>
          <w:t xml:space="preserve">         B_PHONE      VARCHAR2(15),</w:t>
        </w:r>
      </w:ins>
    </w:p>
    <w:p w:rsidR="00AB486D" w:rsidRPr="002D3F66" w:rsidRDefault="00AB486D" w:rsidP="00AB486D">
      <w:pPr>
        <w:pStyle w:val="sqlF9"/>
        <w:rPr>
          <w:ins w:id="1365" w:author="Hemmati" w:date="2016-12-16T09:24:00Z"/>
          <w:rFonts w:asciiTheme="minorHAnsi" w:hAnsiTheme="minorHAnsi"/>
          <w:sz w:val="16"/>
          <w:szCs w:val="16"/>
          <w:rPrChange w:id="1366" w:author="Hemmati" w:date="2016-12-16T10:23:00Z">
            <w:rPr>
              <w:ins w:id="1367" w:author="Hemmati" w:date="2016-12-16T09:24:00Z"/>
              <w:rFonts w:asciiTheme="minorHAnsi" w:hAnsiTheme="minorHAnsi"/>
            </w:rPr>
          </w:rPrChange>
        </w:rPr>
      </w:pPr>
      <w:ins w:id="1368" w:author="Hemmati" w:date="2016-12-16T09:24:00Z">
        <w:r w:rsidRPr="002D3F66">
          <w:rPr>
            <w:rFonts w:asciiTheme="minorHAnsi" w:hAnsiTheme="minorHAnsi"/>
            <w:sz w:val="16"/>
            <w:szCs w:val="16"/>
            <w:rPrChange w:id="1369" w:author="Hemmati" w:date="2016-12-16T10:23:00Z">
              <w:rPr>
                <w:rFonts w:asciiTheme="minorHAnsi" w:hAnsiTheme="minorHAnsi"/>
              </w:rPr>
            </w:rPrChange>
          </w:rPr>
          <w:t xml:space="preserve">         birth_date   DATE,</w:t>
        </w:r>
      </w:ins>
    </w:p>
    <w:p w:rsidR="00AB486D" w:rsidRPr="002D3F66" w:rsidRDefault="00AB486D" w:rsidP="00AB486D">
      <w:pPr>
        <w:pStyle w:val="sqlF9"/>
        <w:rPr>
          <w:ins w:id="1370" w:author="Hemmati" w:date="2016-12-16T09:24:00Z"/>
          <w:rFonts w:asciiTheme="minorHAnsi" w:hAnsiTheme="minorHAnsi"/>
          <w:sz w:val="16"/>
          <w:szCs w:val="16"/>
          <w:rPrChange w:id="1371" w:author="Hemmati" w:date="2016-12-16T10:23:00Z">
            <w:rPr>
              <w:ins w:id="1372" w:author="Hemmati" w:date="2016-12-16T09:24:00Z"/>
              <w:rFonts w:asciiTheme="minorHAnsi" w:hAnsiTheme="minorHAnsi"/>
            </w:rPr>
          </w:rPrChange>
        </w:rPr>
      </w:pPr>
      <w:ins w:id="1373" w:author="Hemmati" w:date="2016-12-16T09:24:00Z">
        <w:r w:rsidRPr="002D3F66">
          <w:rPr>
            <w:rFonts w:asciiTheme="minorHAnsi" w:hAnsiTheme="minorHAnsi"/>
            <w:sz w:val="16"/>
            <w:szCs w:val="16"/>
            <w:rPrChange w:id="1374" w:author="Hemmati" w:date="2016-12-16T10:23:00Z">
              <w:rPr>
                <w:rFonts w:asciiTheme="minorHAnsi" w:hAnsiTheme="minorHAnsi"/>
              </w:rPr>
            </w:rPrChange>
          </w:rPr>
          <w:t xml:space="preserve">         address      VARCHAR2(50),</w:t>
        </w:r>
      </w:ins>
    </w:p>
    <w:p w:rsidR="00AB486D" w:rsidRPr="002D3F66" w:rsidRDefault="00AB486D" w:rsidP="00AB486D">
      <w:pPr>
        <w:pStyle w:val="sqlF9"/>
        <w:rPr>
          <w:ins w:id="1375" w:author="Hemmati" w:date="2016-12-16T09:24:00Z"/>
          <w:rFonts w:asciiTheme="minorHAnsi" w:hAnsiTheme="minorHAnsi"/>
          <w:sz w:val="16"/>
          <w:szCs w:val="16"/>
          <w:rPrChange w:id="1376" w:author="Hemmati" w:date="2016-12-16T10:23:00Z">
            <w:rPr>
              <w:ins w:id="1377" w:author="Hemmati" w:date="2016-12-16T09:24:00Z"/>
              <w:rFonts w:asciiTheme="minorHAnsi" w:hAnsiTheme="minorHAnsi"/>
            </w:rPr>
          </w:rPrChange>
        </w:rPr>
      </w:pPr>
      <w:ins w:id="1378" w:author="Hemmati" w:date="2016-12-16T09:24:00Z">
        <w:r w:rsidRPr="002D3F66">
          <w:rPr>
            <w:rFonts w:asciiTheme="minorHAnsi" w:hAnsiTheme="minorHAnsi"/>
            <w:sz w:val="16"/>
            <w:szCs w:val="16"/>
            <w:rPrChange w:id="1379" w:author="Hemmati" w:date="2016-12-16T10:23:00Z">
              <w:rPr>
                <w:rFonts w:asciiTheme="minorHAnsi" w:hAnsiTheme="minorHAnsi"/>
              </w:rPr>
            </w:rPrChange>
          </w:rPr>
          <w:tab/>
          <w:t xml:space="preserve"> city         VARCHAR2(10),</w:t>
        </w:r>
      </w:ins>
    </w:p>
    <w:p w:rsidR="00AB486D" w:rsidRPr="002D3F66" w:rsidRDefault="00AB486D" w:rsidP="00AB486D">
      <w:pPr>
        <w:pStyle w:val="sqlF9"/>
        <w:rPr>
          <w:ins w:id="1380" w:author="Hemmati" w:date="2016-12-16T09:24:00Z"/>
          <w:rFonts w:asciiTheme="minorHAnsi" w:hAnsiTheme="minorHAnsi"/>
          <w:sz w:val="16"/>
          <w:szCs w:val="16"/>
          <w:rPrChange w:id="1381" w:author="Hemmati" w:date="2016-12-16T10:23:00Z">
            <w:rPr>
              <w:ins w:id="1382" w:author="Hemmati" w:date="2016-12-16T09:24:00Z"/>
              <w:rFonts w:asciiTheme="minorHAnsi" w:hAnsiTheme="minorHAnsi"/>
            </w:rPr>
          </w:rPrChange>
        </w:rPr>
      </w:pPr>
      <w:ins w:id="1383" w:author="Hemmati" w:date="2016-12-16T09:24:00Z">
        <w:r w:rsidRPr="002D3F66">
          <w:rPr>
            <w:rFonts w:asciiTheme="minorHAnsi" w:hAnsiTheme="minorHAnsi"/>
            <w:sz w:val="16"/>
            <w:szCs w:val="16"/>
            <w:rPrChange w:id="1384" w:author="Hemmati" w:date="2016-12-16T10:23:00Z">
              <w:rPr>
                <w:rFonts w:asciiTheme="minorHAnsi" w:hAnsiTheme="minorHAnsi"/>
              </w:rPr>
            </w:rPrChange>
          </w:rPr>
          <w:tab/>
          <w:t xml:space="preserve"> postal_code  VARCHAR2(10),</w:t>
        </w:r>
      </w:ins>
    </w:p>
    <w:p w:rsidR="00AB486D" w:rsidRPr="002D3F66" w:rsidRDefault="00AB486D" w:rsidP="00AB486D">
      <w:pPr>
        <w:pStyle w:val="sqlF9"/>
        <w:rPr>
          <w:ins w:id="1385" w:author="Hemmati" w:date="2016-12-16T09:24:00Z"/>
          <w:rFonts w:asciiTheme="minorHAnsi" w:hAnsiTheme="minorHAnsi"/>
          <w:sz w:val="16"/>
          <w:szCs w:val="16"/>
          <w:rPrChange w:id="1386" w:author="Hemmati" w:date="2016-12-16T10:23:00Z">
            <w:rPr>
              <w:ins w:id="1387" w:author="Hemmati" w:date="2016-12-16T09:24:00Z"/>
              <w:rFonts w:asciiTheme="minorHAnsi" w:hAnsiTheme="minorHAnsi"/>
            </w:rPr>
          </w:rPrChange>
        </w:rPr>
      </w:pPr>
      <w:ins w:id="1388" w:author="Hemmati" w:date="2016-12-16T09:24:00Z">
        <w:r w:rsidRPr="002D3F66">
          <w:rPr>
            <w:rFonts w:asciiTheme="minorHAnsi" w:hAnsiTheme="minorHAnsi"/>
            <w:sz w:val="16"/>
            <w:szCs w:val="16"/>
            <w:rPrChange w:id="1389" w:author="Hemmati" w:date="2016-12-16T10:23:00Z">
              <w:rPr>
                <w:rFonts w:asciiTheme="minorHAnsi" w:hAnsiTheme="minorHAnsi"/>
              </w:rPr>
            </w:rPrChange>
          </w:rPr>
          <w:tab/>
          <w:t xml:space="preserve"> province     VARCHAR2(10),</w:t>
        </w:r>
      </w:ins>
    </w:p>
    <w:p w:rsidR="00AB486D" w:rsidRPr="002D3F66" w:rsidRDefault="00AB486D" w:rsidP="00AB486D">
      <w:pPr>
        <w:pStyle w:val="sqlF9"/>
        <w:rPr>
          <w:ins w:id="1390" w:author="Hemmati" w:date="2016-12-16T09:24:00Z"/>
          <w:rFonts w:asciiTheme="minorHAnsi" w:hAnsiTheme="minorHAnsi"/>
          <w:sz w:val="16"/>
          <w:szCs w:val="16"/>
          <w:rPrChange w:id="1391" w:author="Hemmati" w:date="2016-12-16T10:23:00Z">
            <w:rPr>
              <w:ins w:id="1392" w:author="Hemmati" w:date="2016-12-16T09:24:00Z"/>
              <w:rFonts w:asciiTheme="minorHAnsi" w:hAnsiTheme="minorHAnsi"/>
            </w:rPr>
          </w:rPrChange>
        </w:rPr>
      </w:pPr>
      <w:ins w:id="1393" w:author="Hemmati" w:date="2016-12-16T09:24:00Z">
        <w:r w:rsidRPr="002D3F66">
          <w:rPr>
            <w:rFonts w:asciiTheme="minorHAnsi" w:hAnsiTheme="minorHAnsi"/>
            <w:sz w:val="16"/>
            <w:szCs w:val="16"/>
            <w:rPrChange w:id="1394" w:author="Hemmati" w:date="2016-12-16T10:23:00Z">
              <w:rPr>
                <w:rFonts w:asciiTheme="minorHAnsi" w:hAnsiTheme="minorHAnsi"/>
              </w:rPr>
            </w:rPrChange>
          </w:rPr>
          <w:tab/>
          <w:t xml:space="preserve"> country      VARCHAR2(10))          </w:t>
        </w:r>
      </w:ins>
    </w:p>
    <w:p w:rsidR="00AB486D" w:rsidRPr="002D3F66" w:rsidRDefault="00AB486D" w:rsidP="00AB486D">
      <w:pPr>
        <w:pStyle w:val="sqlF9"/>
        <w:rPr>
          <w:ins w:id="1395" w:author="Hemmati" w:date="2016-12-16T09:24:00Z"/>
          <w:rFonts w:asciiTheme="minorHAnsi" w:hAnsiTheme="minorHAnsi"/>
          <w:sz w:val="16"/>
          <w:szCs w:val="16"/>
          <w:rPrChange w:id="1396" w:author="Hemmati" w:date="2016-12-16T10:23:00Z">
            <w:rPr>
              <w:ins w:id="1397" w:author="Hemmati" w:date="2016-12-16T09:24:00Z"/>
              <w:rFonts w:asciiTheme="minorHAnsi" w:hAnsiTheme="minorHAnsi"/>
            </w:rPr>
          </w:rPrChange>
        </w:rPr>
      </w:pPr>
      <w:ins w:id="1398" w:author="Hemmati" w:date="2016-12-16T09:24:00Z">
        <w:r w:rsidRPr="002D3F66">
          <w:rPr>
            <w:rFonts w:asciiTheme="minorHAnsi" w:hAnsiTheme="minorHAnsi"/>
            <w:sz w:val="16"/>
            <w:szCs w:val="16"/>
            <w:rPrChange w:id="1399" w:author="Hemmati" w:date="2016-12-16T10:23:00Z">
              <w:rPr>
                <w:rFonts w:asciiTheme="minorHAnsi" w:hAnsiTheme="minorHAnsi"/>
              </w:rPr>
            </w:rPrChange>
          </w:rPr>
          <w:t>TABLESPACE ADHOC;</w:t>
        </w:r>
      </w:ins>
    </w:p>
    <w:p w:rsidR="009C5670" w:rsidRPr="002D3F66" w:rsidDel="00AB486D" w:rsidRDefault="00AB486D" w:rsidP="00AB486D">
      <w:pPr>
        <w:pStyle w:val="sqlF9"/>
        <w:rPr>
          <w:del w:id="1400" w:author="Hemmati" w:date="2016-12-16T09:24:00Z"/>
          <w:rFonts w:asciiTheme="minorHAnsi" w:hAnsiTheme="minorHAnsi"/>
          <w:sz w:val="16"/>
          <w:szCs w:val="16"/>
          <w:rPrChange w:id="1401" w:author="Hemmati" w:date="2016-12-16T10:23:00Z">
            <w:rPr>
              <w:del w:id="1402" w:author="Hemmati" w:date="2016-12-16T09:24:00Z"/>
              <w:rFonts w:asciiTheme="minorHAnsi" w:hAnsiTheme="minorHAnsi"/>
            </w:rPr>
          </w:rPrChange>
        </w:rPr>
      </w:pPr>
      <w:ins w:id="1403" w:author="Hemmati" w:date="2016-12-16T09:24:00Z">
        <w:r w:rsidRPr="002D3F66">
          <w:rPr>
            <w:rFonts w:asciiTheme="minorHAnsi" w:hAnsiTheme="minorHAnsi"/>
            <w:sz w:val="16"/>
            <w:szCs w:val="16"/>
            <w:rPrChange w:id="1404" w:author="Hemmati" w:date="2016-12-16T10:23:00Z">
              <w:rPr>
                <w:rFonts w:asciiTheme="minorHAnsi" w:hAnsiTheme="minorHAnsi"/>
              </w:rPr>
            </w:rPrChange>
          </w:rPr>
          <w:t>DESC CUSTOMER_DATA</w:t>
        </w:r>
        <w:r w:rsidRPr="002D3F66" w:rsidDel="00AB486D">
          <w:rPr>
            <w:rFonts w:asciiTheme="minorHAnsi" w:hAnsiTheme="minorHAnsi"/>
            <w:sz w:val="16"/>
            <w:szCs w:val="16"/>
            <w:rPrChange w:id="1405" w:author="Hemmati" w:date="2016-12-16T10:23:00Z">
              <w:rPr>
                <w:rFonts w:asciiTheme="minorHAnsi" w:hAnsiTheme="minorHAnsi"/>
              </w:rPr>
            </w:rPrChange>
          </w:rPr>
          <w:t xml:space="preserve"> </w:t>
        </w:r>
      </w:ins>
      <w:del w:id="1406" w:author="Hemmati" w:date="2016-12-16T09:24:00Z">
        <w:r w:rsidR="009C5670" w:rsidRPr="002D3F66" w:rsidDel="00AB486D">
          <w:rPr>
            <w:rFonts w:asciiTheme="minorHAnsi" w:hAnsiTheme="minorHAnsi"/>
            <w:sz w:val="16"/>
            <w:szCs w:val="16"/>
            <w:rPrChange w:id="1407" w:author="Hemmati" w:date="2016-12-16T10:23:00Z">
              <w:rPr>
                <w:rFonts w:asciiTheme="minorHAnsi" w:hAnsiTheme="minorHAnsi"/>
              </w:rPr>
            </w:rPrChange>
          </w:rPr>
          <w:delText>CREATE TABLE           customer_data(</w:delText>
        </w:r>
      </w:del>
    </w:p>
    <w:p w:rsidR="009C5670" w:rsidRPr="002D3F66" w:rsidDel="00AB486D" w:rsidRDefault="009C5670" w:rsidP="009C5670">
      <w:pPr>
        <w:pStyle w:val="sqlF9"/>
        <w:rPr>
          <w:del w:id="1408" w:author="Hemmati" w:date="2016-12-16T09:24:00Z"/>
          <w:rFonts w:asciiTheme="minorHAnsi" w:hAnsiTheme="minorHAnsi"/>
          <w:sz w:val="16"/>
          <w:szCs w:val="16"/>
          <w:rPrChange w:id="1409" w:author="Hemmati" w:date="2016-12-16T10:23:00Z">
            <w:rPr>
              <w:del w:id="1410" w:author="Hemmati" w:date="2016-12-16T09:24:00Z"/>
              <w:rFonts w:asciiTheme="minorHAnsi" w:hAnsiTheme="minorHAnsi"/>
            </w:rPr>
          </w:rPrChange>
        </w:rPr>
      </w:pPr>
      <w:del w:id="1411" w:author="Hemmati" w:date="2016-12-16T09:24:00Z">
        <w:r w:rsidRPr="002D3F66" w:rsidDel="00AB486D">
          <w:rPr>
            <w:rFonts w:asciiTheme="minorHAnsi" w:hAnsiTheme="minorHAnsi"/>
            <w:sz w:val="16"/>
            <w:szCs w:val="16"/>
            <w:rPrChange w:id="1412" w:author="Hemmati" w:date="2016-12-16T10:23:00Z">
              <w:rPr>
                <w:rFonts w:asciiTheme="minorHAnsi" w:hAnsiTheme="minorHAnsi"/>
              </w:rPr>
            </w:rPrChange>
          </w:rPr>
          <w:delText xml:space="preserve">         cust_id           NUMBER(5) PRIMARY KEY,  </w:delText>
        </w:r>
      </w:del>
    </w:p>
    <w:p w:rsidR="009C5670" w:rsidRPr="002D3F66" w:rsidDel="00AB486D" w:rsidRDefault="009C5670" w:rsidP="009C5670">
      <w:pPr>
        <w:pStyle w:val="sqlF9"/>
        <w:rPr>
          <w:del w:id="1413" w:author="Hemmati" w:date="2016-12-16T09:24:00Z"/>
          <w:rFonts w:asciiTheme="minorHAnsi" w:hAnsiTheme="minorHAnsi"/>
          <w:sz w:val="16"/>
          <w:szCs w:val="16"/>
          <w:rPrChange w:id="1414" w:author="Hemmati" w:date="2016-12-16T10:23:00Z">
            <w:rPr>
              <w:del w:id="1415" w:author="Hemmati" w:date="2016-12-16T09:24:00Z"/>
              <w:rFonts w:asciiTheme="minorHAnsi" w:hAnsiTheme="minorHAnsi"/>
            </w:rPr>
          </w:rPrChange>
        </w:rPr>
      </w:pPr>
      <w:del w:id="1416" w:author="Hemmati" w:date="2016-12-16T09:24:00Z">
        <w:r w:rsidRPr="002D3F66" w:rsidDel="00AB486D">
          <w:rPr>
            <w:rFonts w:asciiTheme="minorHAnsi" w:hAnsiTheme="minorHAnsi"/>
            <w:sz w:val="16"/>
            <w:szCs w:val="16"/>
            <w:rPrChange w:id="1417" w:author="Hemmati" w:date="2016-12-16T10:23:00Z">
              <w:rPr>
                <w:rFonts w:asciiTheme="minorHAnsi" w:hAnsiTheme="minorHAnsi"/>
              </w:rPr>
            </w:rPrChange>
          </w:rPr>
          <w:delText xml:space="preserve">         fname             VARCHAR2(15) NOT NULL,</w:delText>
        </w:r>
      </w:del>
    </w:p>
    <w:p w:rsidR="009C5670" w:rsidRPr="002D3F66" w:rsidDel="00AB486D" w:rsidRDefault="009C5670" w:rsidP="009C5670">
      <w:pPr>
        <w:pStyle w:val="sqlF9"/>
        <w:rPr>
          <w:del w:id="1418" w:author="Hemmati" w:date="2016-12-16T09:24:00Z"/>
          <w:rFonts w:asciiTheme="minorHAnsi" w:hAnsiTheme="minorHAnsi"/>
          <w:sz w:val="16"/>
          <w:szCs w:val="16"/>
          <w:rPrChange w:id="1419" w:author="Hemmati" w:date="2016-12-16T10:23:00Z">
            <w:rPr>
              <w:del w:id="1420" w:author="Hemmati" w:date="2016-12-16T09:24:00Z"/>
              <w:rFonts w:asciiTheme="minorHAnsi" w:hAnsiTheme="minorHAnsi"/>
            </w:rPr>
          </w:rPrChange>
        </w:rPr>
      </w:pPr>
      <w:del w:id="1421" w:author="Hemmati" w:date="2016-12-16T09:24:00Z">
        <w:r w:rsidRPr="002D3F66" w:rsidDel="00AB486D">
          <w:rPr>
            <w:rFonts w:asciiTheme="minorHAnsi" w:hAnsiTheme="minorHAnsi"/>
            <w:sz w:val="16"/>
            <w:szCs w:val="16"/>
            <w:rPrChange w:id="1422" w:author="Hemmati" w:date="2016-12-16T10:23:00Z">
              <w:rPr>
                <w:rFonts w:asciiTheme="minorHAnsi" w:hAnsiTheme="minorHAnsi"/>
              </w:rPr>
            </w:rPrChange>
          </w:rPr>
          <w:delText xml:space="preserve">         Lname             VARCHAR2(15) NOT NULL,</w:delText>
        </w:r>
      </w:del>
    </w:p>
    <w:p w:rsidR="009C5670" w:rsidRPr="002D3F66" w:rsidDel="00AB486D" w:rsidRDefault="009C5670" w:rsidP="009C5670">
      <w:pPr>
        <w:pStyle w:val="sqlF9"/>
        <w:rPr>
          <w:del w:id="1423" w:author="Hemmati" w:date="2016-12-16T09:24:00Z"/>
          <w:rFonts w:asciiTheme="minorHAnsi" w:hAnsiTheme="minorHAnsi"/>
          <w:sz w:val="16"/>
          <w:szCs w:val="16"/>
          <w:rPrChange w:id="1424" w:author="Hemmati" w:date="2016-12-16T10:23:00Z">
            <w:rPr>
              <w:del w:id="1425" w:author="Hemmati" w:date="2016-12-16T09:24:00Z"/>
              <w:rFonts w:asciiTheme="minorHAnsi" w:hAnsiTheme="minorHAnsi"/>
            </w:rPr>
          </w:rPrChange>
        </w:rPr>
      </w:pPr>
      <w:del w:id="1426" w:author="Hemmati" w:date="2016-12-16T09:24:00Z">
        <w:r w:rsidRPr="002D3F66" w:rsidDel="00AB486D">
          <w:rPr>
            <w:rFonts w:asciiTheme="minorHAnsi" w:hAnsiTheme="minorHAnsi"/>
            <w:sz w:val="16"/>
            <w:szCs w:val="16"/>
            <w:rPrChange w:id="1427" w:author="Hemmati" w:date="2016-12-16T10:23:00Z">
              <w:rPr>
                <w:rFonts w:asciiTheme="minorHAnsi" w:hAnsiTheme="minorHAnsi"/>
              </w:rPr>
            </w:rPrChange>
          </w:rPr>
          <w:delText xml:space="preserve">         agent             VARCHAR2(3),</w:delText>
        </w:r>
      </w:del>
    </w:p>
    <w:p w:rsidR="009C5670" w:rsidRPr="002D3F66" w:rsidDel="00AB486D" w:rsidRDefault="009C5670" w:rsidP="009C5670">
      <w:pPr>
        <w:pStyle w:val="sqlF9"/>
        <w:rPr>
          <w:del w:id="1428" w:author="Hemmati" w:date="2016-12-16T09:24:00Z"/>
          <w:rFonts w:asciiTheme="minorHAnsi" w:hAnsiTheme="minorHAnsi"/>
          <w:sz w:val="16"/>
          <w:szCs w:val="16"/>
          <w:rPrChange w:id="1429" w:author="Hemmati" w:date="2016-12-16T10:23:00Z">
            <w:rPr>
              <w:del w:id="1430" w:author="Hemmati" w:date="2016-12-16T09:24:00Z"/>
              <w:rFonts w:asciiTheme="minorHAnsi" w:hAnsiTheme="minorHAnsi"/>
            </w:rPr>
          </w:rPrChange>
        </w:rPr>
      </w:pPr>
      <w:del w:id="1431" w:author="Hemmati" w:date="2016-12-16T09:24:00Z">
        <w:r w:rsidRPr="002D3F66" w:rsidDel="00AB486D">
          <w:rPr>
            <w:rFonts w:asciiTheme="minorHAnsi" w:hAnsiTheme="minorHAnsi"/>
            <w:sz w:val="16"/>
            <w:szCs w:val="16"/>
            <w:rPrChange w:id="1432" w:author="Hemmati" w:date="2016-12-16T10:23:00Z">
              <w:rPr>
                <w:rFonts w:asciiTheme="minorHAnsi" w:hAnsiTheme="minorHAnsi"/>
              </w:rPr>
            </w:rPrChange>
          </w:rPr>
          <w:delText xml:space="preserve">         email             VARCHAR2(30),</w:delText>
        </w:r>
      </w:del>
    </w:p>
    <w:p w:rsidR="009C5670" w:rsidRPr="002D3F66" w:rsidDel="00AB486D" w:rsidRDefault="009C5670" w:rsidP="009C5670">
      <w:pPr>
        <w:pStyle w:val="sqlF9"/>
        <w:rPr>
          <w:del w:id="1433" w:author="Hemmati" w:date="2016-12-16T09:24:00Z"/>
          <w:rFonts w:asciiTheme="minorHAnsi" w:hAnsiTheme="minorHAnsi"/>
          <w:sz w:val="16"/>
          <w:szCs w:val="16"/>
          <w:rPrChange w:id="1434" w:author="Hemmati" w:date="2016-12-16T10:23:00Z">
            <w:rPr>
              <w:del w:id="1435" w:author="Hemmati" w:date="2016-12-16T09:24:00Z"/>
              <w:rFonts w:asciiTheme="minorHAnsi" w:hAnsiTheme="minorHAnsi"/>
            </w:rPr>
          </w:rPrChange>
        </w:rPr>
      </w:pPr>
      <w:del w:id="1436" w:author="Hemmati" w:date="2016-12-16T09:24:00Z">
        <w:r w:rsidRPr="002D3F66" w:rsidDel="00AB486D">
          <w:rPr>
            <w:rFonts w:asciiTheme="minorHAnsi" w:hAnsiTheme="minorHAnsi"/>
            <w:sz w:val="16"/>
            <w:szCs w:val="16"/>
            <w:rPrChange w:id="1437" w:author="Hemmati" w:date="2016-12-16T10:23:00Z">
              <w:rPr>
                <w:rFonts w:asciiTheme="minorHAnsi" w:hAnsiTheme="minorHAnsi"/>
              </w:rPr>
            </w:rPrChange>
          </w:rPr>
          <w:delText xml:space="preserve">         home_phone        VARCHAR2(15),</w:delText>
        </w:r>
      </w:del>
    </w:p>
    <w:p w:rsidR="009C5670" w:rsidRPr="002D3F66" w:rsidDel="00AB486D" w:rsidRDefault="009C5670" w:rsidP="009C5670">
      <w:pPr>
        <w:pStyle w:val="sqlF9"/>
        <w:rPr>
          <w:del w:id="1438" w:author="Hemmati" w:date="2016-12-16T09:24:00Z"/>
          <w:rFonts w:asciiTheme="minorHAnsi" w:hAnsiTheme="minorHAnsi"/>
          <w:sz w:val="16"/>
          <w:szCs w:val="16"/>
          <w:rPrChange w:id="1439" w:author="Hemmati" w:date="2016-12-16T10:23:00Z">
            <w:rPr>
              <w:del w:id="1440" w:author="Hemmati" w:date="2016-12-16T09:24:00Z"/>
              <w:rFonts w:asciiTheme="minorHAnsi" w:hAnsiTheme="minorHAnsi"/>
            </w:rPr>
          </w:rPrChange>
        </w:rPr>
      </w:pPr>
      <w:del w:id="1441" w:author="Hemmati" w:date="2016-12-16T09:24:00Z">
        <w:r w:rsidRPr="002D3F66" w:rsidDel="00AB486D">
          <w:rPr>
            <w:rFonts w:asciiTheme="minorHAnsi" w:hAnsiTheme="minorHAnsi"/>
            <w:sz w:val="16"/>
            <w:szCs w:val="16"/>
            <w:rPrChange w:id="1442" w:author="Hemmati" w:date="2016-12-16T10:23:00Z">
              <w:rPr>
                <w:rFonts w:asciiTheme="minorHAnsi" w:hAnsiTheme="minorHAnsi"/>
              </w:rPr>
            </w:rPrChange>
          </w:rPr>
          <w:delText xml:space="preserve">         B_PHONE           VARCHAR2(15),</w:delText>
        </w:r>
      </w:del>
    </w:p>
    <w:p w:rsidR="009C5670" w:rsidRPr="002D3F66" w:rsidDel="00AB486D" w:rsidRDefault="009C5670" w:rsidP="009C5670">
      <w:pPr>
        <w:pStyle w:val="sqlF9"/>
        <w:rPr>
          <w:del w:id="1443" w:author="Hemmati" w:date="2016-12-16T09:24:00Z"/>
          <w:rFonts w:asciiTheme="minorHAnsi" w:hAnsiTheme="minorHAnsi"/>
          <w:sz w:val="16"/>
          <w:szCs w:val="16"/>
          <w:rPrChange w:id="1444" w:author="Hemmati" w:date="2016-12-16T10:23:00Z">
            <w:rPr>
              <w:del w:id="1445" w:author="Hemmati" w:date="2016-12-16T09:24:00Z"/>
              <w:rFonts w:asciiTheme="minorHAnsi" w:hAnsiTheme="minorHAnsi"/>
            </w:rPr>
          </w:rPrChange>
        </w:rPr>
      </w:pPr>
      <w:del w:id="1446" w:author="Hemmati" w:date="2016-12-16T09:24:00Z">
        <w:r w:rsidRPr="002D3F66" w:rsidDel="00AB486D">
          <w:rPr>
            <w:rFonts w:asciiTheme="minorHAnsi" w:hAnsiTheme="minorHAnsi"/>
            <w:sz w:val="16"/>
            <w:szCs w:val="16"/>
            <w:rPrChange w:id="1447" w:author="Hemmati" w:date="2016-12-16T10:23:00Z">
              <w:rPr>
                <w:rFonts w:asciiTheme="minorHAnsi" w:hAnsiTheme="minorHAnsi"/>
              </w:rPr>
            </w:rPrChange>
          </w:rPr>
          <w:delText xml:space="preserve">         birth_date        DATE,</w:delText>
        </w:r>
      </w:del>
    </w:p>
    <w:p w:rsidR="009C5670" w:rsidRPr="002D3F66" w:rsidDel="00AB486D" w:rsidRDefault="009C5670" w:rsidP="009C5670">
      <w:pPr>
        <w:pStyle w:val="sqlF9"/>
        <w:rPr>
          <w:del w:id="1448" w:author="Hemmati" w:date="2016-12-16T09:24:00Z"/>
          <w:rFonts w:asciiTheme="minorHAnsi" w:hAnsiTheme="minorHAnsi"/>
          <w:sz w:val="16"/>
          <w:szCs w:val="16"/>
          <w:rPrChange w:id="1449" w:author="Hemmati" w:date="2016-12-16T10:23:00Z">
            <w:rPr>
              <w:del w:id="1450" w:author="Hemmati" w:date="2016-12-16T09:24:00Z"/>
              <w:rFonts w:asciiTheme="minorHAnsi" w:hAnsiTheme="minorHAnsi"/>
            </w:rPr>
          </w:rPrChange>
        </w:rPr>
      </w:pPr>
      <w:del w:id="1451" w:author="Hemmati" w:date="2016-12-16T09:24:00Z">
        <w:r w:rsidRPr="002D3F66" w:rsidDel="00AB486D">
          <w:rPr>
            <w:rFonts w:asciiTheme="minorHAnsi" w:hAnsiTheme="minorHAnsi"/>
            <w:sz w:val="16"/>
            <w:szCs w:val="16"/>
            <w:rPrChange w:id="1452" w:author="Hemmati" w:date="2016-12-16T10:23:00Z">
              <w:rPr>
                <w:rFonts w:asciiTheme="minorHAnsi" w:hAnsiTheme="minorHAnsi"/>
              </w:rPr>
            </w:rPrChange>
          </w:rPr>
          <w:delText xml:space="preserve">         address           VARCHAR2(40),</w:delText>
        </w:r>
      </w:del>
    </w:p>
    <w:p w:rsidR="009C5670" w:rsidRPr="002D3F66" w:rsidDel="00AB486D" w:rsidRDefault="009C5670" w:rsidP="009C5670">
      <w:pPr>
        <w:pStyle w:val="sqlF9"/>
        <w:rPr>
          <w:del w:id="1453" w:author="Hemmati" w:date="2016-12-16T09:24:00Z"/>
          <w:rFonts w:asciiTheme="minorHAnsi" w:hAnsiTheme="minorHAnsi"/>
          <w:sz w:val="16"/>
          <w:szCs w:val="16"/>
          <w:rPrChange w:id="1454" w:author="Hemmati" w:date="2016-12-16T10:23:00Z">
            <w:rPr>
              <w:del w:id="1455" w:author="Hemmati" w:date="2016-12-16T09:24:00Z"/>
              <w:rFonts w:asciiTheme="minorHAnsi" w:hAnsiTheme="minorHAnsi"/>
            </w:rPr>
          </w:rPrChange>
        </w:rPr>
      </w:pPr>
      <w:del w:id="1456" w:author="Hemmati" w:date="2016-12-16T09:24:00Z">
        <w:r w:rsidRPr="002D3F66" w:rsidDel="00AB486D">
          <w:rPr>
            <w:rFonts w:asciiTheme="minorHAnsi" w:hAnsiTheme="minorHAnsi"/>
            <w:sz w:val="16"/>
            <w:szCs w:val="16"/>
            <w:rPrChange w:id="1457" w:author="Hemmati" w:date="2016-12-16T10:23:00Z">
              <w:rPr>
                <w:rFonts w:asciiTheme="minorHAnsi" w:hAnsiTheme="minorHAnsi"/>
              </w:rPr>
            </w:rPrChange>
          </w:rPr>
          <w:delText xml:space="preserve">         city              VARCHAR2(10),</w:delText>
        </w:r>
      </w:del>
    </w:p>
    <w:p w:rsidR="009C5670" w:rsidRPr="002D3F66" w:rsidDel="00AB486D" w:rsidRDefault="009C5670" w:rsidP="009C5670">
      <w:pPr>
        <w:pStyle w:val="sqlF9"/>
        <w:rPr>
          <w:del w:id="1458" w:author="Hemmati" w:date="2016-12-16T09:24:00Z"/>
          <w:rFonts w:asciiTheme="minorHAnsi" w:hAnsiTheme="minorHAnsi"/>
          <w:sz w:val="16"/>
          <w:szCs w:val="16"/>
          <w:rPrChange w:id="1459" w:author="Hemmati" w:date="2016-12-16T10:23:00Z">
            <w:rPr>
              <w:del w:id="1460" w:author="Hemmati" w:date="2016-12-16T09:24:00Z"/>
              <w:rFonts w:asciiTheme="minorHAnsi" w:hAnsiTheme="minorHAnsi"/>
            </w:rPr>
          </w:rPrChange>
        </w:rPr>
      </w:pPr>
      <w:del w:id="1461" w:author="Hemmati" w:date="2016-12-16T09:24:00Z">
        <w:r w:rsidRPr="002D3F66" w:rsidDel="00AB486D">
          <w:rPr>
            <w:rFonts w:asciiTheme="minorHAnsi" w:hAnsiTheme="minorHAnsi"/>
            <w:sz w:val="16"/>
            <w:szCs w:val="16"/>
            <w:rPrChange w:id="1462" w:author="Hemmati" w:date="2016-12-16T10:23:00Z">
              <w:rPr>
                <w:rFonts w:asciiTheme="minorHAnsi" w:hAnsiTheme="minorHAnsi"/>
              </w:rPr>
            </w:rPrChange>
          </w:rPr>
          <w:delText xml:space="preserve">         postal_code       VARCHAR2(10),</w:delText>
        </w:r>
      </w:del>
    </w:p>
    <w:p w:rsidR="009C5670" w:rsidRPr="002D3F66" w:rsidDel="00AB486D" w:rsidRDefault="009C5670" w:rsidP="009C5670">
      <w:pPr>
        <w:pStyle w:val="sqlF9"/>
        <w:rPr>
          <w:del w:id="1463" w:author="Hemmati" w:date="2016-12-16T09:24:00Z"/>
          <w:rFonts w:asciiTheme="minorHAnsi" w:hAnsiTheme="minorHAnsi"/>
          <w:sz w:val="16"/>
          <w:szCs w:val="16"/>
          <w:rPrChange w:id="1464" w:author="Hemmati" w:date="2016-12-16T10:23:00Z">
            <w:rPr>
              <w:del w:id="1465" w:author="Hemmati" w:date="2016-12-16T09:24:00Z"/>
              <w:rFonts w:asciiTheme="minorHAnsi" w:hAnsiTheme="minorHAnsi"/>
            </w:rPr>
          </w:rPrChange>
        </w:rPr>
      </w:pPr>
      <w:del w:id="1466" w:author="Hemmati" w:date="2016-12-16T09:24:00Z">
        <w:r w:rsidRPr="002D3F66" w:rsidDel="00AB486D">
          <w:rPr>
            <w:rFonts w:asciiTheme="minorHAnsi" w:hAnsiTheme="minorHAnsi"/>
            <w:sz w:val="16"/>
            <w:szCs w:val="16"/>
            <w:rPrChange w:id="1467" w:author="Hemmati" w:date="2016-12-16T10:23:00Z">
              <w:rPr>
                <w:rFonts w:asciiTheme="minorHAnsi" w:hAnsiTheme="minorHAnsi"/>
              </w:rPr>
            </w:rPrChange>
          </w:rPr>
          <w:delText xml:space="preserve">         province          VARCHAR2(10),</w:delText>
        </w:r>
      </w:del>
    </w:p>
    <w:p w:rsidR="009C5670" w:rsidRPr="002D3F66" w:rsidDel="00AB486D" w:rsidRDefault="009C5670" w:rsidP="009C5670">
      <w:pPr>
        <w:pStyle w:val="sqlF9"/>
        <w:rPr>
          <w:del w:id="1468" w:author="Hemmati" w:date="2016-12-16T09:24:00Z"/>
          <w:rFonts w:asciiTheme="minorHAnsi" w:hAnsiTheme="minorHAnsi"/>
          <w:sz w:val="16"/>
          <w:szCs w:val="16"/>
          <w:rPrChange w:id="1469" w:author="Hemmati" w:date="2016-12-16T10:23:00Z">
            <w:rPr>
              <w:del w:id="1470" w:author="Hemmati" w:date="2016-12-16T09:24:00Z"/>
              <w:rFonts w:asciiTheme="minorHAnsi" w:hAnsiTheme="minorHAnsi"/>
            </w:rPr>
          </w:rPrChange>
        </w:rPr>
      </w:pPr>
      <w:del w:id="1471" w:author="Hemmati" w:date="2016-12-16T09:24:00Z">
        <w:r w:rsidRPr="002D3F66" w:rsidDel="00AB486D">
          <w:rPr>
            <w:rFonts w:asciiTheme="minorHAnsi" w:hAnsiTheme="minorHAnsi"/>
            <w:sz w:val="16"/>
            <w:szCs w:val="16"/>
            <w:rPrChange w:id="1472" w:author="Hemmati" w:date="2016-12-16T10:23:00Z">
              <w:rPr>
                <w:rFonts w:asciiTheme="minorHAnsi" w:hAnsiTheme="minorHAnsi"/>
              </w:rPr>
            </w:rPrChange>
          </w:rPr>
          <w:delText xml:space="preserve">         country           VARCHAR2(10))          </w:delText>
        </w:r>
      </w:del>
    </w:p>
    <w:p w:rsidR="009C5670" w:rsidRPr="002D3F66" w:rsidDel="00AB486D" w:rsidRDefault="009C5670" w:rsidP="009C5670">
      <w:pPr>
        <w:pStyle w:val="sqlF9"/>
        <w:rPr>
          <w:del w:id="1473" w:author="Hemmati" w:date="2016-12-16T09:24:00Z"/>
          <w:rFonts w:asciiTheme="minorHAnsi" w:hAnsiTheme="minorHAnsi"/>
          <w:sz w:val="16"/>
          <w:szCs w:val="16"/>
          <w:rPrChange w:id="1474" w:author="Hemmati" w:date="2016-12-16T10:23:00Z">
            <w:rPr>
              <w:del w:id="1475" w:author="Hemmati" w:date="2016-12-16T09:24:00Z"/>
              <w:rFonts w:asciiTheme="minorHAnsi" w:hAnsiTheme="minorHAnsi"/>
            </w:rPr>
          </w:rPrChange>
        </w:rPr>
      </w:pPr>
      <w:del w:id="1476" w:author="Hemmati" w:date="2016-12-16T09:24:00Z">
        <w:r w:rsidRPr="002D3F66" w:rsidDel="00AB486D">
          <w:rPr>
            <w:rFonts w:asciiTheme="minorHAnsi" w:hAnsiTheme="minorHAnsi"/>
            <w:sz w:val="16"/>
            <w:szCs w:val="16"/>
            <w:rPrChange w:id="1477" w:author="Hemmati" w:date="2016-12-16T10:23:00Z">
              <w:rPr>
                <w:rFonts w:asciiTheme="minorHAnsi" w:hAnsiTheme="minorHAnsi"/>
              </w:rPr>
            </w:rPrChange>
          </w:rPr>
          <w:delText>TABLESPACE ADHOC;</w:delText>
        </w:r>
      </w:del>
    </w:p>
    <w:p w:rsidR="009C5670" w:rsidRPr="002D3F66" w:rsidDel="00AB486D" w:rsidRDefault="009C5670" w:rsidP="009C5670">
      <w:pPr>
        <w:pStyle w:val="sqlF9"/>
        <w:rPr>
          <w:del w:id="1478" w:author="Hemmati" w:date="2016-12-16T09:24:00Z"/>
          <w:rFonts w:asciiTheme="minorHAnsi" w:hAnsiTheme="minorHAnsi"/>
          <w:sz w:val="16"/>
          <w:szCs w:val="16"/>
          <w:rPrChange w:id="1479" w:author="Hemmati" w:date="2016-12-16T10:23:00Z">
            <w:rPr>
              <w:del w:id="1480" w:author="Hemmati" w:date="2016-12-16T09:24:00Z"/>
              <w:rFonts w:asciiTheme="minorHAnsi" w:hAnsiTheme="minorHAnsi"/>
            </w:rPr>
          </w:rPrChange>
        </w:rPr>
      </w:pPr>
    </w:p>
    <w:p w:rsidR="009C5670" w:rsidRPr="002D3F66" w:rsidDel="00AB486D" w:rsidRDefault="009C5670" w:rsidP="009C5670">
      <w:pPr>
        <w:pStyle w:val="sqlF9"/>
        <w:rPr>
          <w:del w:id="1481" w:author="Hemmati" w:date="2016-12-16T09:23:00Z"/>
          <w:rFonts w:asciiTheme="minorHAnsi" w:hAnsiTheme="minorHAnsi"/>
          <w:sz w:val="16"/>
          <w:szCs w:val="16"/>
          <w:rPrChange w:id="1482" w:author="Hemmati" w:date="2016-12-16T10:23:00Z">
            <w:rPr>
              <w:del w:id="1483" w:author="Hemmati" w:date="2016-12-16T09:23:00Z"/>
              <w:rFonts w:asciiTheme="minorHAnsi" w:hAnsiTheme="minorHAnsi"/>
            </w:rPr>
          </w:rPrChange>
        </w:rPr>
      </w:pPr>
    </w:p>
    <w:p w:rsidR="00787CB5" w:rsidRPr="002D3F66" w:rsidDel="00AB486D" w:rsidRDefault="00787CB5" w:rsidP="009C5670">
      <w:pPr>
        <w:pStyle w:val="sqlF9"/>
        <w:rPr>
          <w:del w:id="1484" w:author="Hemmati" w:date="2016-12-16T09:24:00Z"/>
          <w:rFonts w:asciiTheme="minorHAnsi" w:hAnsiTheme="minorHAnsi"/>
          <w:sz w:val="16"/>
          <w:szCs w:val="16"/>
          <w:rPrChange w:id="1485" w:author="Hemmati" w:date="2016-12-16T10:23:00Z">
            <w:rPr>
              <w:del w:id="1486" w:author="Hemmati" w:date="2016-12-16T09:24:00Z"/>
              <w:rFonts w:asciiTheme="minorHAnsi" w:hAnsiTheme="minorHAnsi"/>
            </w:rPr>
          </w:rPrChange>
        </w:rPr>
      </w:pPr>
    </w:p>
    <w:p w:rsidR="009C5670" w:rsidRPr="002D3F66" w:rsidDel="00AB486D" w:rsidRDefault="009C5670" w:rsidP="009C5670">
      <w:pPr>
        <w:pStyle w:val="sqlF9"/>
        <w:rPr>
          <w:del w:id="1487" w:author="Hemmati" w:date="2016-12-16T09:24:00Z"/>
          <w:rFonts w:asciiTheme="minorHAnsi" w:hAnsiTheme="minorHAnsi"/>
          <w:sz w:val="16"/>
          <w:szCs w:val="16"/>
          <w:rPrChange w:id="1488" w:author="Hemmati" w:date="2016-12-16T10:23:00Z">
            <w:rPr>
              <w:del w:id="1489" w:author="Hemmati" w:date="2016-12-16T09:24:00Z"/>
              <w:rFonts w:asciiTheme="minorHAnsi" w:hAnsiTheme="minorHAnsi"/>
            </w:rPr>
          </w:rPrChange>
        </w:rPr>
      </w:pPr>
      <w:del w:id="1490" w:author="Hemmati" w:date="2016-12-16T09:24:00Z">
        <w:r w:rsidRPr="002D3F66" w:rsidDel="00AB486D">
          <w:rPr>
            <w:rFonts w:asciiTheme="minorHAnsi" w:hAnsiTheme="minorHAnsi"/>
            <w:sz w:val="16"/>
            <w:szCs w:val="16"/>
            <w:rPrChange w:id="1491" w:author="Hemmati" w:date="2016-12-16T10:23:00Z">
              <w:rPr>
                <w:rFonts w:asciiTheme="minorHAnsi" w:hAnsiTheme="minorHAnsi"/>
              </w:rPr>
            </w:rPrChange>
          </w:rPr>
          <w:delText>SELECT     table_name, tablespace_name, owner  FROM  dba_tables</w:delText>
        </w:r>
      </w:del>
    </w:p>
    <w:p w:rsidR="009C5670" w:rsidRPr="002D3F66" w:rsidDel="00AB486D" w:rsidRDefault="009C5670" w:rsidP="009C5670">
      <w:pPr>
        <w:pStyle w:val="sqlF9"/>
        <w:rPr>
          <w:del w:id="1492" w:author="Hemmati" w:date="2016-12-16T09:24:00Z"/>
          <w:rFonts w:asciiTheme="minorHAnsi" w:hAnsiTheme="minorHAnsi"/>
          <w:sz w:val="16"/>
          <w:szCs w:val="16"/>
          <w:rPrChange w:id="1493" w:author="Hemmati" w:date="2016-12-16T10:23:00Z">
            <w:rPr>
              <w:del w:id="1494" w:author="Hemmati" w:date="2016-12-16T09:24:00Z"/>
              <w:rFonts w:asciiTheme="minorHAnsi" w:hAnsiTheme="minorHAnsi"/>
            </w:rPr>
          </w:rPrChange>
        </w:rPr>
      </w:pPr>
      <w:del w:id="1495" w:author="Hemmati" w:date="2016-12-16T09:24:00Z">
        <w:r w:rsidRPr="002D3F66" w:rsidDel="00AB486D">
          <w:rPr>
            <w:rFonts w:asciiTheme="minorHAnsi" w:hAnsiTheme="minorHAnsi"/>
            <w:sz w:val="16"/>
            <w:szCs w:val="16"/>
            <w:rPrChange w:id="1496" w:author="Hemmati" w:date="2016-12-16T10:23:00Z">
              <w:rPr>
                <w:rFonts w:asciiTheme="minorHAnsi" w:hAnsiTheme="minorHAnsi"/>
              </w:rPr>
            </w:rPrChange>
          </w:rPr>
          <w:delText xml:space="preserve">WHERE    </w:delText>
        </w:r>
        <w:r w:rsidR="00C636BC" w:rsidRPr="002D3F66" w:rsidDel="00AB486D">
          <w:rPr>
            <w:rFonts w:asciiTheme="minorHAnsi" w:hAnsiTheme="minorHAnsi"/>
            <w:sz w:val="16"/>
            <w:szCs w:val="16"/>
            <w:rPrChange w:id="1497" w:author="Hemmati" w:date="2016-12-16T10:23:00Z">
              <w:rPr>
                <w:rFonts w:asciiTheme="minorHAnsi" w:hAnsiTheme="minorHAnsi"/>
              </w:rPr>
            </w:rPrChange>
          </w:rPr>
          <w:delText xml:space="preserve">  </w:delText>
        </w:r>
        <w:r w:rsidRPr="002D3F66" w:rsidDel="00AB486D">
          <w:rPr>
            <w:rFonts w:asciiTheme="minorHAnsi" w:hAnsiTheme="minorHAnsi"/>
            <w:sz w:val="16"/>
            <w:szCs w:val="16"/>
            <w:rPrChange w:id="1498" w:author="Hemmati" w:date="2016-12-16T10:23:00Z">
              <w:rPr>
                <w:rFonts w:asciiTheme="minorHAnsi" w:hAnsiTheme="minorHAnsi"/>
              </w:rPr>
            </w:rPrChange>
          </w:rPr>
          <w:delText>TABLESPACE_NAME='ADHOC';</w:delText>
        </w:r>
      </w:del>
    </w:p>
    <w:p w:rsidR="009C5670" w:rsidRPr="002D3F66" w:rsidDel="00AB486D" w:rsidRDefault="009C5670" w:rsidP="009C5670">
      <w:pPr>
        <w:pStyle w:val="sqlF9"/>
        <w:rPr>
          <w:del w:id="1499" w:author="Hemmati" w:date="2016-12-16T09:24:00Z"/>
          <w:rFonts w:asciiTheme="minorHAnsi" w:hAnsiTheme="minorHAnsi"/>
          <w:sz w:val="16"/>
          <w:szCs w:val="16"/>
          <w:rPrChange w:id="1500" w:author="Hemmati" w:date="2016-12-16T10:23:00Z">
            <w:rPr>
              <w:del w:id="1501" w:author="Hemmati" w:date="2016-12-16T09:24:00Z"/>
              <w:rFonts w:asciiTheme="minorHAnsi" w:hAnsiTheme="minorHAnsi"/>
            </w:rPr>
          </w:rPrChange>
        </w:rPr>
      </w:pPr>
    </w:p>
    <w:p w:rsidR="00787CB5" w:rsidRPr="002D3F66" w:rsidDel="00AB486D" w:rsidRDefault="00787CB5" w:rsidP="009C5670">
      <w:pPr>
        <w:pStyle w:val="sqlF9"/>
        <w:rPr>
          <w:del w:id="1502" w:author="Hemmati" w:date="2016-12-16T09:24:00Z"/>
          <w:rFonts w:asciiTheme="minorHAnsi" w:hAnsiTheme="minorHAnsi"/>
          <w:sz w:val="16"/>
          <w:szCs w:val="16"/>
          <w:rPrChange w:id="1503" w:author="Hemmati" w:date="2016-12-16T10:23:00Z">
            <w:rPr>
              <w:del w:id="1504" w:author="Hemmati" w:date="2016-12-16T09:24:00Z"/>
              <w:rFonts w:asciiTheme="minorHAnsi" w:hAnsiTheme="minorHAnsi"/>
            </w:rPr>
          </w:rPrChange>
        </w:rPr>
      </w:pPr>
    </w:p>
    <w:p w:rsidR="00787CB5" w:rsidRPr="002D3F66" w:rsidDel="00AB486D" w:rsidRDefault="00787CB5" w:rsidP="009C5670">
      <w:pPr>
        <w:pStyle w:val="sqlF9"/>
        <w:rPr>
          <w:del w:id="1505" w:author="Hemmati" w:date="2016-12-16T09:24:00Z"/>
          <w:rFonts w:asciiTheme="minorHAnsi" w:hAnsiTheme="minorHAnsi"/>
          <w:sz w:val="16"/>
          <w:szCs w:val="16"/>
          <w:rPrChange w:id="1506" w:author="Hemmati" w:date="2016-12-16T10:23:00Z">
            <w:rPr>
              <w:del w:id="1507" w:author="Hemmati" w:date="2016-12-16T09:24:00Z"/>
              <w:rFonts w:asciiTheme="minorHAnsi" w:hAnsiTheme="minorHAnsi"/>
            </w:rPr>
          </w:rPrChange>
        </w:rPr>
      </w:pPr>
    </w:p>
    <w:p w:rsidR="009C5670" w:rsidRPr="002D3F66" w:rsidDel="00AB486D" w:rsidRDefault="009C5670" w:rsidP="009C5670">
      <w:pPr>
        <w:pStyle w:val="sqlF9"/>
        <w:rPr>
          <w:del w:id="1508" w:author="Hemmati" w:date="2016-12-16T09:24:00Z"/>
          <w:rFonts w:asciiTheme="minorHAnsi" w:hAnsiTheme="minorHAnsi"/>
          <w:sz w:val="16"/>
          <w:szCs w:val="16"/>
          <w:rPrChange w:id="1509" w:author="Hemmati" w:date="2016-12-16T10:23:00Z">
            <w:rPr>
              <w:del w:id="1510" w:author="Hemmati" w:date="2016-12-16T09:24:00Z"/>
              <w:rFonts w:asciiTheme="minorHAnsi" w:hAnsiTheme="minorHAnsi"/>
            </w:rPr>
          </w:rPrChange>
        </w:rPr>
      </w:pPr>
      <w:del w:id="1511" w:author="Hemmati" w:date="2016-12-16T09:24:00Z">
        <w:r w:rsidRPr="002D3F66" w:rsidDel="00AB486D">
          <w:rPr>
            <w:rFonts w:asciiTheme="minorHAnsi" w:hAnsiTheme="minorHAnsi"/>
            <w:sz w:val="16"/>
            <w:szCs w:val="16"/>
            <w:rPrChange w:id="1512" w:author="Hemmati" w:date="2016-12-16T10:23:00Z">
              <w:rPr>
                <w:rFonts w:asciiTheme="minorHAnsi" w:hAnsiTheme="minorHAnsi"/>
              </w:rPr>
            </w:rPrChange>
          </w:rPr>
          <w:delText>SQL&gt; DESC CUSTOMER_DATA</w:delText>
        </w:r>
      </w:del>
    </w:p>
    <w:p w:rsidR="009C5670" w:rsidRPr="002D3F66" w:rsidDel="00AB486D" w:rsidRDefault="009C5670" w:rsidP="009C5670">
      <w:pPr>
        <w:pStyle w:val="sqlF9"/>
        <w:rPr>
          <w:del w:id="1513" w:author="Hemmati" w:date="2016-12-16T09:24:00Z"/>
          <w:rFonts w:asciiTheme="minorHAnsi" w:hAnsiTheme="minorHAnsi"/>
          <w:sz w:val="16"/>
          <w:szCs w:val="16"/>
          <w:rPrChange w:id="1514" w:author="Hemmati" w:date="2016-12-16T10:23:00Z">
            <w:rPr>
              <w:del w:id="1515" w:author="Hemmati" w:date="2016-12-16T09:24:00Z"/>
              <w:rFonts w:asciiTheme="minorHAnsi" w:hAnsiTheme="minorHAnsi"/>
            </w:rPr>
          </w:rPrChange>
        </w:rPr>
      </w:pPr>
      <w:del w:id="1516" w:author="Hemmati" w:date="2016-12-16T09:24:00Z">
        <w:r w:rsidRPr="002D3F66" w:rsidDel="00AB486D">
          <w:rPr>
            <w:rFonts w:asciiTheme="minorHAnsi" w:hAnsiTheme="minorHAnsi"/>
            <w:sz w:val="16"/>
            <w:szCs w:val="16"/>
            <w:rPrChange w:id="1517" w:author="Hemmati" w:date="2016-12-16T10:23:00Z">
              <w:rPr>
                <w:rFonts w:asciiTheme="minorHAnsi" w:hAnsiTheme="minorHAnsi"/>
              </w:rPr>
            </w:rPrChange>
          </w:rPr>
          <w:delText xml:space="preserve"> Name                              Null    </w:delText>
        </w:r>
        <w:r w:rsidRPr="002D3F66" w:rsidDel="00AB486D">
          <w:rPr>
            <w:rFonts w:asciiTheme="minorHAnsi" w:hAnsiTheme="minorHAnsi"/>
            <w:sz w:val="16"/>
            <w:szCs w:val="16"/>
            <w:rPrChange w:id="1518" w:author="Hemmati" w:date="2016-12-16T10:23:00Z">
              <w:rPr>
                <w:rFonts w:asciiTheme="minorHAnsi" w:hAnsiTheme="minorHAnsi"/>
              </w:rPr>
            </w:rPrChange>
          </w:rPr>
          <w:tab/>
          <w:delText xml:space="preserve">    </w:delText>
        </w:r>
        <w:r w:rsidRPr="002D3F66" w:rsidDel="00AB486D">
          <w:rPr>
            <w:rFonts w:asciiTheme="minorHAnsi" w:hAnsiTheme="minorHAnsi"/>
            <w:sz w:val="16"/>
            <w:szCs w:val="16"/>
            <w:rPrChange w:id="1519" w:author="Hemmati" w:date="2016-12-16T10:23:00Z">
              <w:rPr>
                <w:rFonts w:asciiTheme="minorHAnsi" w:hAnsiTheme="minorHAnsi"/>
              </w:rPr>
            </w:rPrChange>
          </w:rPr>
          <w:tab/>
          <w:delText>Type</w:delText>
        </w:r>
      </w:del>
    </w:p>
    <w:p w:rsidR="009C5670" w:rsidRPr="002D3F66" w:rsidDel="00AB486D" w:rsidRDefault="009C5670" w:rsidP="009C5670">
      <w:pPr>
        <w:pStyle w:val="sqlF9"/>
        <w:rPr>
          <w:del w:id="1520" w:author="Hemmati" w:date="2016-12-16T09:24:00Z"/>
          <w:rFonts w:asciiTheme="minorHAnsi" w:hAnsiTheme="minorHAnsi"/>
          <w:sz w:val="16"/>
          <w:szCs w:val="16"/>
          <w:rPrChange w:id="1521" w:author="Hemmati" w:date="2016-12-16T10:23:00Z">
            <w:rPr>
              <w:del w:id="1522" w:author="Hemmati" w:date="2016-12-16T09:24:00Z"/>
              <w:rFonts w:asciiTheme="minorHAnsi" w:hAnsiTheme="minorHAnsi"/>
            </w:rPr>
          </w:rPrChange>
        </w:rPr>
      </w:pPr>
      <w:del w:id="1523" w:author="Hemmati" w:date="2016-12-16T09:24:00Z">
        <w:r w:rsidRPr="002D3F66" w:rsidDel="00AB486D">
          <w:rPr>
            <w:rFonts w:asciiTheme="minorHAnsi" w:hAnsiTheme="minorHAnsi"/>
            <w:sz w:val="16"/>
            <w:szCs w:val="16"/>
            <w:rPrChange w:id="1524" w:author="Hemmati" w:date="2016-12-16T10:23:00Z">
              <w:rPr>
                <w:rFonts w:asciiTheme="minorHAnsi" w:hAnsiTheme="minorHAnsi"/>
              </w:rPr>
            </w:rPrChange>
          </w:rPr>
          <w:delText xml:space="preserve"> -------------------------   ---------------    --------------</w:delText>
        </w:r>
      </w:del>
    </w:p>
    <w:p w:rsidR="009C5670" w:rsidRPr="002D3F66" w:rsidDel="00AB486D" w:rsidRDefault="009C5670" w:rsidP="009C5670">
      <w:pPr>
        <w:pStyle w:val="sqlF9"/>
        <w:rPr>
          <w:del w:id="1525" w:author="Hemmati" w:date="2016-12-16T09:24:00Z"/>
          <w:rFonts w:asciiTheme="minorHAnsi" w:hAnsiTheme="minorHAnsi"/>
          <w:sz w:val="16"/>
          <w:szCs w:val="16"/>
          <w:rPrChange w:id="1526" w:author="Hemmati" w:date="2016-12-16T10:23:00Z">
            <w:rPr>
              <w:del w:id="1527" w:author="Hemmati" w:date="2016-12-16T09:24:00Z"/>
              <w:rFonts w:asciiTheme="minorHAnsi" w:hAnsiTheme="minorHAnsi"/>
            </w:rPr>
          </w:rPrChange>
        </w:rPr>
      </w:pPr>
      <w:del w:id="1528" w:author="Hemmati" w:date="2016-12-16T09:24:00Z">
        <w:r w:rsidRPr="002D3F66" w:rsidDel="00AB486D">
          <w:rPr>
            <w:rFonts w:asciiTheme="minorHAnsi" w:hAnsiTheme="minorHAnsi"/>
            <w:sz w:val="16"/>
            <w:szCs w:val="16"/>
            <w:rPrChange w:id="1529" w:author="Hemmati" w:date="2016-12-16T10:23:00Z">
              <w:rPr>
                <w:rFonts w:asciiTheme="minorHAnsi" w:hAnsiTheme="minorHAnsi"/>
              </w:rPr>
            </w:rPrChange>
          </w:rPr>
          <w:delText xml:space="preserve"> CUST_ID                        NOT NULL</w:delText>
        </w:r>
        <w:r w:rsidRPr="002D3F66" w:rsidDel="00AB486D">
          <w:rPr>
            <w:rFonts w:asciiTheme="minorHAnsi" w:hAnsiTheme="minorHAnsi"/>
            <w:sz w:val="16"/>
            <w:szCs w:val="16"/>
            <w:rPrChange w:id="1530" w:author="Hemmati" w:date="2016-12-16T10:23:00Z">
              <w:rPr>
                <w:rFonts w:asciiTheme="minorHAnsi" w:hAnsiTheme="minorHAnsi"/>
              </w:rPr>
            </w:rPrChange>
          </w:rPr>
          <w:tab/>
        </w:r>
        <w:r w:rsidRPr="002D3F66" w:rsidDel="00AB486D">
          <w:rPr>
            <w:rFonts w:asciiTheme="minorHAnsi" w:hAnsiTheme="minorHAnsi"/>
            <w:sz w:val="16"/>
            <w:szCs w:val="16"/>
            <w:rPrChange w:id="1531" w:author="Hemmati" w:date="2016-12-16T10:23:00Z">
              <w:rPr>
                <w:rFonts w:asciiTheme="minorHAnsi" w:hAnsiTheme="minorHAnsi"/>
              </w:rPr>
            </w:rPrChange>
          </w:rPr>
          <w:tab/>
          <w:delText>NUMBER(5)</w:delText>
        </w:r>
      </w:del>
    </w:p>
    <w:p w:rsidR="009C5670" w:rsidRPr="002D3F66" w:rsidDel="00AB486D" w:rsidRDefault="009C5670" w:rsidP="009C5670">
      <w:pPr>
        <w:pStyle w:val="sqlF9"/>
        <w:rPr>
          <w:del w:id="1532" w:author="Hemmati" w:date="2016-12-16T09:24:00Z"/>
          <w:rFonts w:asciiTheme="minorHAnsi" w:hAnsiTheme="minorHAnsi"/>
          <w:sz w:val="16"/>
          <w:szCs w:val="16"/>
          <w:rPrChange w:id="1533" w:author="Hemmati" w:date="2016-12-16T10:23:00Z">
            <w:rPr>
              <w:del w:id="1534" w:author="Hemmati" w:date="2016-12-16T09:24:00Z"/>
              <w:rFonts w:asciiTheme="minorHAnsi" w:hAnsiTheme="minorHAnsi"/>
            </w:rPr>
          </w:rPrChange>
        </w:rPr>
      </w:pPr>
      <w:del w:id="1535" w:author="Hemmati" w:date="2016-12-16T09:24:00Z">
        <w:r w:rsidRPr="002D3F66" w:rsidDel="00AB486D">
          <w:rPr>
            <w:rFonts w:asciiTheme="minorHAnsi" w:hAnsiTheme="minorHAnsi"/>
            <w:sz w:val="16"/>
            <w:szCs w:val="16"/>
            <w:rPrChange w:id="1536" w:author="Hemmati" w:date="2016-12-16T10:23:00Z">
              <w:rPr>
                <w:rFonts w:asciiTheme="minorHAnsi" w:hAnsiTheme="minorHAnsi"/>
              </w:rPr>
            </w:rPrChange>
          </w:rPr>
          <w:delText xml:space="preserve"> FNAME                          NOT NULL</w:delText>
        </w:r>
        <w:r w:rsidRPr="002D3F66" w:rsidDel="00AB486D">
          <w:rPr>
            <w:rFonts w:asciiTheme="minorHAnsi" w:hAnsiTheme="minorHAnsi"/>
            <w:sz w:val="16"/>
            <w:szCs w:val="16"/>
            <w:rPrChange w:id="1537" w:author="Hemmati" w:date="2016-12-16T10:23:00Z">
              <w:rPr>
                <w:rFonts w:asciiTheme="minorHAnsi" w:hAnsiTheme="minorHAnsi"/>
              </w:rPr>
            </w:rPrChange>
          </w:rPr>
          <w:tab/>
        </w:r>
        <w:r w:rsidRPr="002D3F66" w:rsidDel="00AB486D">
          <w:rPr>
            <w:rFonts w:asciiTheme="minorHAnsi" w:hAnsiTheme="minorHAnsi"/>
            <w:sz w:val="16"/>
            <w:szCs w:val="16"/>
            <w:rPrChange w:id="1538" w:author="Hemmati" w:date="2016-12-16T10:23:00Z">
              <w:rPr>
                <w:rFonts w:asciiTheme="minorHAnsi" w:hAnsiTheme="minorHAnsi"/>
              </w:rPr>
            </w:rPrChange>
          </w:rPr>
          <w:tab/>
          <w:delText>VARCHAR2(15)</w:delText>
        </w:r>
      </w:del>
    </w:p>
    <w:p w:rsidR="009C5670" w:rsidRPr="002D3F66" w:rsidDel="00AB486D" w:rsidRDefault="009C5670" w:rsidP="009C5670">
      <w:pPr>
        <w:pStyle w:val="sqlF9"/>
        <w:rPr>
          <w:del w:id="1539" w:author="Hemmati" w:date="2016-12-16T09:24:00Z"/>
          <w:rFonts w:asciiTheme="minorHAnsi" w:hAnsiTheme="minorHAnsi"/>
          <w:sz w:val="16"/>
          <w:szCs w:val="16"/>
          <w:rPrChange w:id="1540" w:author="Hemmati" w:date="2016-12-16T10:23:00Z">
            <w:rPr>
              <w:del w:id="1541" w:author="Hemmati" w:date="2016-12-16T09:24:00Z"/>
              <w:rFonts w:asciiTheme="minorHAnsi" w:hAnsiTheme="minorHAnsi"/>
            </w:rPr>
          </w:rPrChange>
        </w:rPr>
      </w:pPr>
      <w:del w:id="1542" w:author="Hemmati" w:date="2016-12-16T09:24:00Z">
        <w:r w:rsidRPr="002D3F66" w:rsidDel="00AB486D">
          <w:rPr>
            <w:rFonts w:asciiTheme="minorHAnsi" w:hAnsiTheme="minorHAnsi"/>
            <w:sz w:val="16"/>
            <w:szCs w:val="16"/>
            <w:rPrChange w:id="1543" w:author="Hemmati" w:date="2016-12-16T10:23:00Z">
              <w:rPr>
                <w:rFonts w:asciiTheme="minorHAnsi" w:hAnsiTheme="minorHAnsi"/>
              </w:rPr>
            </w:rPrChange>
          </w:rPr>
          <w:delText xml:space="preserve"> LNAME                          NOT NULL </w:delText>
        </w:r>
        <w:r w:rsidRPr="002D3F66" w:rsidDel="00AB486D">
          <w:rPr>
            <w:rFonts w:asciiTheme="minorHAnsi" w:hAnsiTheme="minorHAnsi"/>
            <w:sz w:val="16"/>
            <w:szCs w:val="16"/>
            <w:rPrChange w:id="1544" w:author="Hemmati" w:date="2016-12-16T10:23:00Z">
              <w:rPr>
                <w:rFonts w:asciiTheme="minorHAnsi" w:hAnsiTheme="minorHAnsi"/>
              </w:rPr>
            </w:rPrChange>
          </w:rPr>
          <w:tab/>
        </w:r>
        <w:r w:rsidRPr="002D3F66" w:rsidDel="00AB486D">
          <w:rPr>
            <w:rFonts w:asciiTheme="minorHAnsi" w:hAnsiTheme="minorHAnsi"/>
            <w:sz w:val="16"/>
            <w:szCs w:val="16"/>
            <w:rPrChange w:id="1545" w:author="Hemmati" w:date="2016-12-16T10:23:00Z">
              <w:rPr>
                <w:rFonts w:asciiTheme="minorHAnsi" w:hAnsiTheme="minorHAnsi"/>
              </w:rPr>
            </w:rPrChange>
          </w:rPr>
          <w:tab/>
          <w:delText>VARCHAR2(15)</w:delText>
        </w:r>
      </w:del>
    </w:p>
    <w:p w:rsidR="009C5670" w:rsidRPr="002D3F66" w:rsidDel="00AB486D" w:rsidRDefault="009C5670" w:rsidP="009C5670">
      <w:pPr>
        <w:pStyle w:val="sqlF9"/>
        <w:rPr>
          <w:del w:id="1546" w:author="Hemmati" w:date="2016-12-16T09:24:00Z"/>
          <w:rFonts w:asciiTheme="minorHAnsi" w:hAnsiTheme="minorHAnsi"/>
          <w:sz w:val="16"/>
          <w:szCs w:val="16"/>
          <w:rPrChange w:id="1547" w:author="Hemmati" w:date="2016-12-16T10:23:00Z">
            <w:rPr>
              <w:del w:id="1548" w:author="Hemmati" w:date="2016-12-16T09:24:00Z"/>
              <w:rFonts w:asciiTheme="minorHAnsi" w:hAnsiTheme="minorHAnsi"/>
            </w:rPr>
          </w:rPrChange>
        </w:rPr>
      </w:pPr>
      <w:del w:id="1549" w:author="Hemmati" w:date="2016-12-16T09:24:00Z">
        <w:r w:rsidRPr="002D3F66" w:rsidDel="00AB486D">
          <w:rPr>
            <w:rFonts w:asciiTheme="minorHAnsi" w:hAnsiTheme="minorHAnsi"/>
            <w:sz w:val="16"/>
            <w:szCs w:val="16"/>
            <w:rPrChange w:id="1550" w:author="Hemmati" w:date="2016-12-16T10:23:00Z">
              <w:rPr>
                <w:rFonts w:asciiTheme="minorHAnsi" w:hAnsiTheme="minorHAnsi"/>
              </w:rPr>
            </w:rPrChange>
          </w:rPr>
          <w:delText xml:space="preserve"> AGENT                                              </w:delText>
        </w:r>
        <w:r w:rsidRPr="002D3F66" w:rsidDel="00AB486D">
          <w:rPr>
            <w:rFonts w:asciiTheme="minorHAnsi" w:hAnsiTheme="minorHAnsi"/>
            <w:sz w:val="16"/>
            <w:szCs w:val="16"/>
            <w:rPrChange w:id="1551" w:author="Hemmati" w:date="2016-12-16T10:23:00Z">
              <w:rPr>
                <w:rFonts w:asciiTheme="minorHAnsi" w:hAnsiTheme="minorHAnsi"/>
              </w:rPr>
            </w:rPrChange>
          </w:rPr>
          <w:tab/>
          <w:delText>VARCHAR2(10)</w:delText>
        </w:r>
      </w:del>
    </w:p>
    <w:p w:rsidR="009C5670" w:rsidRPr="002D3F66" w:rsidDel="00AB486D" w:rsidRDefault="009C5670" w:rsidP="009C5670">
      <w:pPr>
        <w:pStyle w:val="sqlF9"/>
        <w:rPr>
          <w:del w:id="1552" w:author="Hemmati" w:date="2016-12-16T09:24:00Z"/>
          <w:rFonts w:asciiTheme="minorHAnsi" w:hAnsiTheme="minorHAnsi"/>
          <w:sz w:val="16"/>
          <w:szCs w:val="16"/>
          <w:rPrChange w:id="1553" w:author="Hemmati" w:date="2016-12-16T10:23:00Z">
            <w:rPr>
              <w:del w:id="1554" w:author="Hemmati" w:date="2016-12-16T09:24:00Z"/>
              <w:rFonts w:asciiTheme="minorHAnsi" w:hAnsiTheme="minorHAnsi"/>
            </w:rPr>
          </w:rPrChange>
        </w:rPr>
      </w:pPr>
      <w:del w:id="1555" w:author="Hemmati" w:date="2016-12-16T09:24:00Z">
        <w:r w:rsidRPr="002D3F66" w:rsidDel="00AB486D">
          <w:rPr>
            <w:rFonts w:asciiTheme="minorHAnsi" w:hAnsiTheme="minorHAnsi"/>
            <w:sz w:val="16"/>
            <w:szCs w:val="16"/>
            <w:rPrChange w:id="1556" w:author="Hemmati" w:date="2016-12-16T10:23:00Z">
              <w:rPr>
                <w:rFonts w:asciiTheme="minorHAnsi" w:hAnsiTheme="minorHAnsi"/>
              </w:rPr>
            </w:rPrChange>
          </w:rPr>
          <w:delText xml:space="preserve"> EMAIL                                              </w:delText>
        </w:r>
        <w:r w:rsidRPr="002D3F66" w:rsidDel="00AB486D">
          <w:rPr>
            <w:rFonts w:asciiTheme="minorHAnsi" w:hAnsiTheme="minorHAnsi"/>
            <w:sz w:val="16"/>
            <w:szCs w:val="16"/>
            <w:rPrChange w:id="1557" w:author="Hemmati" w:date="2016-12-16T10:23:00Z">
              <w:rPr>
                <w:rFonts w:asciiTheme="minorHAnsi" w:hAnsiTheme="minorHAnsi"/>
              </w:rPr>
            </w:rPrChange>
          </w:rPr>
          <w:tab/>
          <w:delText>VARCHAR2(30)</w:delText>
        </w:r>
      </w:del>
    </w:p>
    <w:p w:rsidR="009C5670" w:rsidRPr="002D3F66" w:rsidDel="00AB486D" w:rsidRDefault="009C5670" w:rsidP="009C5670">
      <w:pPr>
        <w:pStyle w:val="sqlF9"/>
        <w:rPr>
          <w:del w:id="1558" w:author="Hemmati" w:date="2016-12-16T09:24:00Z"/>
          <w:rFonts w:asciiTheme="minorHAnsi" w:hAnsiTheme="minorHAnsi"/>
          <w:sz w:val="16"/>
          <w:szCs w:val="16"/>
          <w:rPrChange w:id="1559" w:author="Hemmati" w:date="2016-12-16T10:23:00Z">
            <w:rPr>
              <w:del w:id="1560" w:author="Hemmati" w:date="2016-12-16T09:24:00Z"/>
              <w:rFonts w:asciiTheme="minorHAnsi" w:hAnsiTheme="minorHAnsi"/>
            </w:rPr>
          </w:rPrChange>
        </w:rPr>
      </w:pPr>
      <w:del w:id="1561" w:author="Hemmati" w:date="2016-12-16T09:24:00Z">
        <w:r w:rsidRPr="002D3F66" w:rsidDel="00AB486D">
          <w:rPr>
            <w:rFonts w:asciiTheme="minorHAnsi" w:hAnsiTheme="minorHAnsi"/>
            <w:sz w:val="16"/>
            <w:szCs w:val="16"/>
            <w:rPrChange w:id="1562" w:author="Hemmati" w:date="2016-12-16T10:23:00Z">
              <w:rPr>
                <w:rFonts w:asciiTheme="minorHAnsi" w:hAnsiTheme="minorHAnsi"/>
              </w:rPr>
            </w:rPrChange>
          </w:rPr>
          <w:delText xml:space="preserve"> HOME_PHONE                                    </w:delText>
        </w:r>
        <w:r w:rsidRPr="002D3F66" w:rsidDel="00AB486D">
          <w:rPr>
            <w:rFonts w:asciiTheme="minorHAnsi" w:hAnsiTheme="minorHAnsi"/>
            <w:sz w:val="16"/>
            <w:szCs w:val="16"/>
            <w:rPrChange w:id="1563" w:author="Hemmati" w:date="2016-12-16T10:23:00Z">
              <w:rPr>
                <w:rFonts w:asciiTheme="minorHAnsi" w:hAnsiTheme="minorHAnsi"/>
              </w:rPr>
            </w:rPrChange>
          </w:rPr>
          <w:tab/>
          <w:delText>NUMBER(12)</w:delText>
        </w:r>
      </w:del>
    </w:p>
    <w:p w:rsidR="009C5670" w:rsidRPr="002D3F66" w:rsidDel="00AB486D" w:rsidRDefault="009C5670" w:rsidP="009C5670">
      <w:pPr>
        <w:pStyle w:val="sqlF9"/>
        <w:rPr>
          <w:del w:id="1564" w:author="Hemmati" w:date="2016-12-16T09:24:00Z"/>
          <w:rFonts w:asciiTheme="minorHAnsi" w:hAnsiTheme="minorHAnsi"/>
          <w:sz w:val="16"/>
          <w:szCs w:val="16"/>
          <w:rPrChange w:id="1565" w:author="Hemmati" w:date="2016-12-16T10:23:00Z">
            <w:rPr>
              <w:del w:id="1566" w:author="Hemmati" w:date="2016-12-16T09:24:00Z"/>
              <w:rFonts w:asciiTheme="minorHAnsi" w:hAnsiTheme="minorHAnsi"/>
            </w:rPr>
          </w:rPrChange>
        </w:rPr>
      </w:pPr>
      <w:del w:id="1567" w:author="Hemmati" w:date="2016-12-16T09:24:00Z">
        <w:r w:rsidRPr="002D3F66" w:rsidDel="00AB486D">
          <w:rPr>
            <w:rFonts w:asciiTheme="minorHAnsi" w:hAnsiTheme="minorHAnsi"/>
            <w:sz w:val="16"/>
            <w:szCs w:val="16"/>
            <w:rPrChange w:id="1568" w:author="Hemmati" w:date="2016-12-16T10:23:00Z">
              <w:rPr>
                <w:rFonts w:asciiTheme="minorHAnsi" w:hAnsiTheme="minorHAnsi"/>
              </w:rPr>
            </w:rPrChange>
          </w:rPr>
          <w:delText xml:space="preserve"> B_PHONE                                             NUMBER(12)</w:delText>
        </w:r>
      </w:del>
    </w:p>
    <w:p w:rsidR="009C5670" w:rsidRPr="002D3F66" w:rsidDel="00AB486D" w:rsidRDefault="009C5670" w:rsidP="009C5670">
      <w:pPr>
        <w:pStyle w:val="sqlF9"/>
        <w:rPr>
          <w:del w:id="1569" w:author="Hemmati" w:date="2016-12-16T09:24:00Z"/>
          <w:rFonts w:asciiTheme="minorHAnsi" w:hAnsiTheme="minorHAnsi"/>
          <w:sz w:val="16"/>
          <w:szCs w:val="16"/>
          <w:rPrChange w:id="1570" w:author="Hemmati" w:date="2016-12-16T10:23:00Z">
            <w:rPr>
              <w:del w:id="1571" w:author="Hemmati" w:date="2016-12-16T09:24:00Z"/>
              <w:rFonts w:asciiTheme="minorHAnsi" w:hAnsiTheme="minorHAnsi"/>
            </w:rPr>
          </w:rPrChange>
        </w:rPr>
      </w:pPr>
      <w:del w:id="1572" w:author="Hemmati" w:date="2016-12-16T09:24:00Z">
        <w:r w:rsidRPr="002D3F66" w:rsidDel="00AB486D">
          <w:rPr>
            <w:rFonts w:asciiTheme="minorHAnsi" w:hAnsiTheme="minorHAnsi"/>
            <w:sz w:val="16"/>
            <w:szCs w:val="16"/>
            <w:rPrChange w:id="1573" w:author="Hemmati" w:date="2016-12-16T10:23:00Z">
              <w:rPr>
                <w:rFonts w:asciiTheme="minorHAnsi" w:hAnsiTheme="minorHAnsi"/>
              </w:rPr>
            </w:rPrChange>
          </w:rPr>
          <w:delText xml:space="preserve"> BIRTH_DATE                                        </w:delText>
        </w:r>
        <w:r w:rsidRPr="002D3F66" w:rsidDel="00AB486D">
          <w:rPr>
            <w:rFonts w:asciiTheme="minorHAnsi" w:hAnsiTheme="minorHAnsi"/>
            <w:sz w:val="16"/>
            <w:szCs w:val="16"/>
            <w:rPrChange w:id="1574" w:author="Hemmati" w:date="2016-12-16T10:23:00Z">
              <w:rPr>
                <w:rFonts w:asciiTheme="minorHAnsi" w:hAnsiTheme="minorHAnsi"/>
              </w:rPr>
            </w:rPrChange>
          </w:rPr>
          <w:tab/>
          <w:delText>DATE</w:delText>
        </w:r>
      </w:del>
    </w:p>
    <w:p w:rsidR="009C5670" w:rsidRPr="002D3F66" w:rsidDel="00AB486D" w:rsidRDefault="009C5670" w:rsidP="009C5670">
      <w:pPr>
        <w:pStyle w:val="sqlF9"/>
        <w:rPr>
          <w:del w:id="1575" w:author="Hemmati" w:date="2016-12-16T09:24:00Z"/>
          <w:rFonts w:asciiTheme="minorHAnsi" w:hAnsiTheme="minorHAnsi"/>
          <w:sz w:val="16"/>
          <w:szCs w:val="16"/>
          <w:rPrChange w:id="1576" w:author="Hemmati" w:date="2016-12-16T10:23:00Z">
            <w:rPr>
              <w:del w:id="1577" w:author="Hemmati" w:date="2016-12-16T09:24:00Z"/>
              <w:rFonts w:asciiTheme="minorHAnsi" w:hAnsiTheme="minorHAnsi"/>
            </w:rPr>
          </w:rPrChange>
        </w:rPr>
      </w:pPr>
      <w:del w:id="1578" w:author="Hemmati" w:date="2016-12-16T09:24:00Z">
        <w:r w:rsidRPr="002D3F66" w:rsidDel="00AB486D">
          <w:rPr>
            <w:rFonts w:asciiTheme="minorHAnsi" w:hAnsiTheme="minorHAnsi"/>
            <w:sz w:val="16"/>
            <w:szCs w:val="16"/>
            <w:rPrChange w:id="1579" w:author="Hemmati" w:date="2016-12-16T10:23:00Z">
              <w:rPr>
                <w:rFonts w:asciiTheme="minorHAnsi" w:hAnsiTheme="minorHAnsi"/>
              </w:rPr>
            </w:rPrChange>
          </w:rPr>
          <w:delText xml:space="preserve"> ADDRESS                                             VARCHAR2(40)</w:delText>
        </w:r>
      </w:del>
    </w:p>
    <w:p w:rsidR="009C5670" w:rsidRPr="002D3F66" w:rsidDel="00AB486D" w:rsidRDefault="009C5670" w:rsidP="009C5670">
      <w:pPr>
        <w:pStyle w:val="sqlF9"/>
        <w:rPr>
          <w:del w:id="1580" w:author="Hemmati" w:date="2016-12-16T09:24:00Z"/>
          <w:rFonts w:asciiTheme="minorHAnsi" w:hAnsiTheme="minorHAnsi"/>
          <w:sz w:val="16"/>
          <w:szCs w:val="16"/>
          <w:rPrChange w:id="1581" w:author="Hemmati" w:date="2016-12-16T10:23:00Z">
            <w:rPr>
              <w:del w:id="1582" w:author="Hemmati" w:date="2016-12-16T09:24:00Z"/>
              <w:rFonts w:asciiTheme="minorHAnsi" w:hAnsiTheme="minorHAnsi"/>
            </w:rPr>
          </w:rPrChange>
        </w:rPr>
      </w:pPr>
      <w:del w:id="1583" w:author="Hemmati" w:date="2016-12-16T09:24:00Z">
        <w:r w:rsidRPr="002D3F66" w:rsidDel="00AB486D">
          <w:rPr>
            <w:rFonts w:asciiTheme="minorHAnsi" w:hAnsiTheme="minorHAnsi"/>
            <w:sz w:val="16"/>
            <w:szCs w:val="16"/>
            <w:rPrChange w:id="1584" w:author="Hemmati" w:date="2016-12-16T10:23:00Z">
              <w:rPr>
                <w:rFonts w:asciiTheme="minorHAnsi" w:hAnsiTheme="minorHAnsi"/>
              </w:rPr>
            </w:rPrChange>
          </w:rPr>
          <w:delText xml:space="preserve"> CITY                                                VARCHAR2(10)</w:delText>
        </w:r>
      </w:del>
    </w:p>
    <w:p w:rsidR="009C5670" w:rsidRPr="002D3F66" w:rsidDel="00AB486D" w:rsidRDefault="009C5670" w:rsidP="009C5670">
      <w:pPr>
        <w:pStyle w:val="sqlF9"/>
        <w:rPr>
          <w:del w:id="1585" w:author="Hemmati" w:date="2016-12-16T09:24:00Z"/>
          <w:rFonts w:asciiTheme="minorHAnsi" w:hAnsiTheme="minorHAnsi"/>
          <w:sz w:val="16"/>
          <w:szCs w:val="16"/>
          <w:rPrChange w:id="1586" w:author="Hemmati" w:date="2016-12-16T10:23:00Z">
            <w:rPr>
              <w:del w:id="1587" w:author="Hemmati" w:date="2016-12-16T09:24:00Z"/>
              <w:rFonts w:asciiTheme="minorHAnsi" w:hAnsiTheme="minorHAnsi"/>
            </w:rPr>
          </w:rPrChange>
        </w:rPr>
      </w:pPr>
      <w:del w:id="1588" w:author="Hemmati" w:date="2016-12-16T09:24:00Z">
        <w:r w:rsidRPr="002D3F66" w:rsidDel="00AB486D">
          <w:rPr>
            <w:rFonts w:asciiTheme="minorHAnsi" w:hAnsiTheme="minorHAnsi"/>
            <w:sz w:val="16"/>
            <w:szCs w:val="16"/>
            <w:rPrChange w:id="1589" w:author="Hemmati" w:date="2016-12-16T10:23:00Z">
              <w:rPr>
                <w:rFonts w:asciiTheme="minorHAnsi" w:hAnsiTheme="minorHAnsi"/>
              </w:rPr>
            </w:rPrChange>
          </w:rPr>
          <w:delText xml:space="preserve"> POSTAL_CODE                                    </w:delText>
        </w:r>
        <w:r w:rsidRPr="002D3F66" w:rsidDel="00AB486D">
          <w:rPr>
            <w:rFonts w:asciiTheme="minorHAnsi" w:hAnsiTheme="minorHAnsi"/>
            <w:sz w:val="16"/>
            <w:szCs w:val="16"/>
            <w:rPrChange w:id="1590" w:author="Hemmati" w:date="2016-12-16T10:23:00Z">
              <w:rPr>
                <w:rFonts w:asciiTheme="minorHAnsi" w:hAnsiTheme="minorHAnsi"/>
              </w:rPr>
            </w:rPrChange>
          </w:rPr>
          <w:tab/>
          <w:delText>VARCHAR2(10)</w:delText>
        </w:r>
      </w:del>
    </w:p>
    <w:p w:rsidR="009C5670" w:rsidRPr="002D3F66" w:rsidDel="00AB486D" w:rsidRDefault="009C5670" w:rsidP="009C5670">
      <w:pPr>
        <w:pStyle w:val="sqlF9"/>
        <w:rPr>
          <w:del w:id="1591" w:author="Hemmati" w:date="2016-12-16T09:24:00Z"/>
          <w:rFonts w:asciiTheme="minorHAnsi" w:hAnsiTheme="minorHAnsi"/>
          <w:sz w:val="16"/>
          <w:szCs w:val="16"/>
          <w:rPrChange w:id="1592" w:author="Hemmati" w:date="2016-12-16T10:23:00Z">
            <w:rPr>
              <w:del w:id="1593" w:author="Hemmati" w:date="2016-12-16T09:24:00Z"/>
              <w:rFonts w:asciiTheme="minorHAnsi" w:hAnsiTheme="minorHAnsi"/>
            </w:rPr>
          </w:rPrChange>
        </w:rPr>
      </w:pPr>
      <w:del w:id="1594" w:author="Hemmati" w:date="2016-12-16T09:24:00Z">
        <w:r w:rsidRPr="002D3F66" w:rsidDel="00AB486D">
          <w:rPr>
            <w:rFonts w:asciiTheme="minorHAnsi" w:hAnsiTheme="minorHAnsi"/>
            <w:sz w:val="16"/>
            <w:szCs w:val="16"/>
            <w:rPrChange w:id="1595" w:author="Hemmati" w:date="2016-12-16T10:23:00Z">
              <w:rPr>
                <w:rFonts w:asciiTheme="minorHAnsi" w:hAnsiTheme="minorHAnsi"/>
              </w:rPr>
            </w:rPrChange>
          </w:rPr>
          <w:delText xml:space="preserve"> PROVINCE                                            VARCHAR2(10)</w:delText>
        </w:r>
      </w:del>
    </w:p>
    <w:p w:rsidR="009C5670" w:rsidRPr="002D3F66" w:rsidDel="00AB486D" w:rsidRDefault="009C5670" w:rsidP="009C5670">
      <w:pPr>
        <w:pStyle w:val="sqlF9"/>
        <w:rPr>
          <w:del w:id="1596" w:author="Hemmati" w:date="2016-12-16T09:24:00Z"/>
          <w:rFonts w:asciiTheme="minorHAnsi" w:hAnsiTheme="minorHAnsi"/>
          <w:sz w:val="16"/>
          <w:szCs w:val="16"/>
          <w:rPrChange w:id="1597" w:author="Hemmati" w:date="2016-12-16T10:23:00Z">
            <w:rPr>
              <w:del w:id="1598" w:author="Hemmati" w:date="2016-12-16T09:24:00Z"/>
              <w:rFonts w:asciiTheme="minorHAnsi" w:hAnsiTheme="minorHAnsi"/>
            </w:rPr>
          </w:rPrChange>
        </w:rPr>
      </w:pPr>
      <w:del w:id="1599" w:author="Hemmati" w:date="2016-12-16T09:24:00Z">
        <w:r w:rsidRPr="002D3F66" w:rsidDel="00AB486D">
          <w:rPr>
            <w:rFonts w:asciiTheme="minorHAnsi" w:hAnsiTheme="minorHAnsi"/>
            <w:sz w:val="16"/>
            <w:szCs w:val="16"/>
            <w:rPrChange w:id="1600" w:author="Hemmati" w:date="2016-12-16T10:23:00Z">
              <w:rPr>
                <w:rFonts w:asciiTheme="minorHAnsi" w:hAnsiTheme="minorHAnsi"/>
              </w:rPr>
            </w:rPrChange>
          </w:rPr>
          <w:delText xml:space="preserve"> COUNTRY                                             VARCHAR2(10)</w:delText>
        </w:r>
      </w:del>
    </w:p>
    <w:p w:rsidR="009C5670" w:rsidRPr="002D3F66" w:rsidDel="00AB486D" w:rsidRDefault="00AB486D" w:rsidP="009C5670">
      <w:pPr>
        <w:pStyle w:val="sqlF9"/>
        <w:rPr>
          <w:del w:id="1601" w:author="Hemmati" w:date="2016-12-16T09:24:00Z"/>
          <w:rFonts w:asciiTheme="minorHAnsi" w:hAnsiTheme="minorHAnsi"/>
          <w:sz w:val="16"/>
          <w:szCs w:val="16"/>
          <w:rPrChange w:id="1602" w:author="Hemmati" w:date="2016-12-16T10:23:00Z">
            <w:rPr>
              <w:del w:id="1603" w:author="Hemmati" w:date="2016-12-16T09:24:00Z"/>
              <w:rFonts w:asciiTheme="minorHAnsi" w:hAnsiTheme="minorHAnsi"/>
            </w:rPr>
          </w:rPrChange>
        </w:rPr>
      </w:pPr>
      <w:ins w:id="1604" w:author="Hemmati" w:date="2016-12-16T09:24:00Z">
        <w:r w:rsidRPr="002D3F66">
          <w:rPr>
            <w:rFonts w:asciiTheme="minorHAnsi" w:hAnsiTheme="minorHAnsi"/>
            <w:sz w:val="16"/>
            <w:szCs w:val="16"/>
            <w:rPrChange w:id="1605" w:author="Hemmati" w:date="2016-12-16T10:23:00Z">
              <w:rPr>
                <w:rFonts w:asciiTheme="minorHAnsi" w:hAnsiTheme="minorHAnsi"/>
              </w:rPr>
            </w:rPrChange>
          </w:rPr>
          <w:t>;</w:t>
        </w:r>
      </w:ins>
    </w:p>
    <w:p w:rsidR="009C5670" w:rsidRPr="002D3F66" w:rsidRDefault="009C5670" w:rsidP="009C5670">
      <w:pPr>
        <w:pStyle w:val="sqlF9"/>
        <w:rPr>
          <w:rFonts w:asciiTheme="minorHAnsi" w:hAnsiTheme="minorHAnsi"/>
          <w:sz w:val="16"/>
          <w:szCs w:val="16"/>
          <w:rPrChange w:id="1606" w:author="Hemmati" w:date="2016-12-16T10:23:00Z">
            <w:rPr>
              <w:rFonts w:asciiTheme="minorHAnsi" w:hAnsiTheme="minorHAnsi"/>
            </w:rPr>
          </w:rPrChange>
        </w:rPr>
      </w:pPr>
    </w:p>
    <w:p w:rsidR="009C5670" w:rsidRPr="002D3F66" w:rsidRDefault="009C5670" w:rsidP="009C5670">
      <w:pPr>
        <w:pStyle w:val="sqlF9"/>
        <w:rPr>
          <w:rFonts w:asciiTheme="minorHAnsi" w:hAnsiTheme="minorHAnsi"/>
          <w:sz w:val="16"/>
          <w:szCs w:val="16"/>
          <w:rPrChange w:id="1607" w:author="Hemmati" w:date="2016-12-16T10:23:00Z">
            <w:rPr>
              <w:rFonts w:asciiTheme="minorHAnsi" w:hAnsiTheme="minorHAnsi"/>
            </w:rPr>
          </w:rPrChange>
        </w:rPr>
      </w:pPr>
    </w:p>
    <w:p w:rsidR="002D3F66" w:rsidRDefault="002D3F66">
      <w:pPr>
        <w:rPr>
          <w:ins w:id="1608" w:author="Hemmati" w:date="2016-12-16T10:23:00Z"/>
          <w:rFonts w:eastAsiaTheme="majorEastAsia" w:cstheme="minorHAnsi"/>
          <w:b/>
          <w:bCs/>
          <w:sz w:val="24"/>
          <w:szCs w:val="26"/>
        </w:rPr>
      </w:pPr>
      <w:ins w:id="1609" w:author="Hemmati" w:date="2016-12-16T10:23:00Z">
        <w:r>
          <w:rPr>
            <w:rFonts w:cstheme="minorHAnsi"/>
          </w:rPr>
          <w:br w:type="page"/>
        </w:r>
      </w:ins>
    </w:p>
    <w:p w:rsidR="009C5670" w:rsidRPr="00AB486D" w:rsidDel="002A6F74" w:rsidRDefault="009C5670" w:rsidP="00B8446E">
      <w:pPr>
        <w:pStyle w:val="Heading2"/>
        <w:jc w:val="center"/>
        <w:rPr>
          <w:del w:id="1610" w:author="Hemmati" w:date="2016-12-16T10:00:00Z"/>
          <w:rFonts w:cstheme="minorHAnsi"/>
        </w:rPr>
      </w:pPr>
      <w:bookmarkStart w:id="1611" w:name="_Toc469648512"/>
      <w:r w:rsidRPr="00AB486D">
        <w:rPr>
          <w:rFonts w:cstheme="minorHAnsi"/>
        </w:rPr>
        <w:lastRenderedPageBreak/>
        <w:t xml:space="preserve">Loading Data to </w:t>
      </w:r>
      <w:del w:id="1612" w:author="Hemmati" w:date="2016-12-16T09:58:00Z">
        <w:r w:rsidRPr="00AB486D" w:rsidDel="002A6F74">
          <w:rPr>
            <w:rFonts w:cstheme="minorHAnsi"/>
          </w:rPr>
          <w:delText>Customer_Data</w:delText>
        </w:r>
      </w:del>
      <w:ins w:id="1613" w:author="Hemmati" w:date="2016-12-16T09:58:00Z">
        <w:r w:rsidR="002A6F74">
          <w:rPr>
            <w:rFonts w:cstheme="minorHAnsi"/>
          </w:rPr>
          <w:t>CUSTOMER_DATA</w:t>
        </w:r>
      </w:ins>
      <w:r w:rsidRPr="00AB486D">
        <w:rPr>
          <w:rFonts w:cstheme="minorHAnsi"/>
        </w:rPr>
        <w:t xml:space="preserve"> Table </w:t>
      </w:r>
      <w:ins w:id="1614" w:author="Hemmati" w:date="2016-12-16T09:24:00Z">
        <w:r w:rsidR="00AB486D">
          <w:rPr>
            <w:rFonts w:cstheme="minorHAnsi"/>
          </w:rPr>
          <w:t>b</w:t>
        </w:r>
      </w:ins>
      <w:del w:id="1615" w:author="Hemmati" w:date="2016-12-16T09:24:00Z">
        <w:r w:rsidRPr="00AB486D" w:rsidDel="00AB486D">
          <w:rPr>
            <w:rFonts w:cstheme="minorHAnsi"/>
          </w:rPr>
          <w:delText>B</w:delText>
        </w:r>
      </w:del>
      <w:r w:rsidRPr="00AB486D">
        <w:rPr>
          <w:rFonts w:cstheme="minorHAnsi"/>
        </w:rPr>
        <w:t>y Control File</w:t>
      </w:r>
      <w:bookmarkEnd w:id="1611"/>
    </w:p>
    <w:p w:rsidR="009C5670" w:rsidRPr="00AB486D" w:rsidRDefault="009C5670" w:rsidP="002A6F74">
      <w:pPr>
        <w:pStyle w:val="Heading2"/>
        <w:jc w:val="center"/>
        <w:pPrChange w:id="1616" w:author="Hemmati" w:date="2016-12-16T10:00:00Z">
          <w:pPr>
            <w:pStyle w:val="sqlF9"/>
            <w:pBdr>
              <w:top w:val="none" w:sz="0" w:space="0" w:color="auto"/>
              <w:left w:val="none" w:sz="0" w:space="0" w:color="auto"/>
              <w:bottom w:val="none" w:sz="0" w:space="0" w:color="auto"/>
              <w:right w:val="none" w:sz="0" w:space="0" w:color="auto"/>
            </w:pBdr>
            <w:jc w:val="center"/>
          </w:pPr>
        </w:pPrChange>
      </w:pPr>
    </w:p>
    <w:p w:rsidR="009C5670" w:rsidRPr="002D3F66" w:rsidRDefault="009C5670" w:rsidP="009C5670">
      <w:pPr>
        <w:pStyle w:val="sqlF9"/>
        <w:rPr>
          <w:rFonts w:asciiTheme="minorHAnsi" w:hAnsiTheme="minorHAnsi"/>
          <w:b/>
          <w:sz w:val="16"/>
          <w:szCs w:val="16"/>
          <w:rPrChange w:id="1617" w:author="Hemmati" w:date="2016-12-16T10:24:00Z">
            <w:rPr>
              <w:rFonts w:asciiTheme="minorHAnsi" w:hAnsiTheme="minorHAnsi"/>
              <w:b/>
            </w:rPr>
          </w:rPrChange>
        </w:rPr>
      </w:pPr>
    </w:p>
    <w:p w:rsidR="000B1CB4" w:rsidRPr="002D3F66" w:rsidRDefault="000B1CB4" w:rsidP="000B1CB4">
      <w:pPr>
        <w:pStyle w:val="sqlF9"/>
        <w:rPr>
          <w:ins w:id="1618" w:author="Hemmati" w:date="2016-12-16T09:27:00Z"/>
          <w:rFonts w:asciiTheme="minorHAnsi" w:hAnsiTheme="minorHAnsi"/>
          <w:sz w:val="16"/>
          <w:szCs w:val="16"/>
          <w:rPrChange w:id="1619" w:author="Hemmati" w:date="2016-12-16T10:24:00Z">
            <w:rPr>
              <w:ins w:id="1620" w:author="Hemmati" w:date="2016-12-16T09:27:00Z"/>
              <w:rFonts w:asciiTheme="minorHAnsi" w:hAnsiTheme="minorHAnsi"/>
            </w:rPr>
          </w:rPrChange>
        </w:rPr>
      </w:pPr>
      <w:ins w:id="1621" w:author="Hemmati" w:date="2016-12-16T09:27:00Z">
        <w:r w:rsidRPr="002D3F66">
          <w:rPr>
            <w:rFonts w:asciiTheme="minorHAnsi" w:hAnsiTheme="minorHAnsi"/>
            <w:sz w:val="16"/>
            <w:szCs w:val="16"/>
            <w:rPrChange w:id="1622" w:author="Hemmati" w:date="2016-12-16T10:24:00Z">
              <w:rPr>
                <w:rFonts w:asciiTheme="minorHAnsi" w:hAnsiTheme="minorHAnsi"/>
              </w:rPr>
            </w:rPrChange>
          </w:rPr>
          <w:t>--================================ CUSTOMER</w:t>
        </w:r>
      </w:ins>
      <w:ins w:id="1623" w:author="Hemmati" w:date="2016-12-16T09:59:00Z">
        <w:r w:rsidR="002A6F74" w:rsidRPr="002D3F66">
          <w:rPr>
            <w:rFonts w:asciiTheme="minorHAnsi" w:hAnsiTheme="minorHAnsi"/>
            <w:sz w:val="16"/>
            <w:szCs w:val="16"/>
            <w:rPrChange w:id="1624" w:author="Hemmati" w:date="2016-12-16T10:24:00Z">
              <w:rPr>
                <w:rFonts w:asciiTheme="minorHAnsi" w:hAnsiTheme="minorHAnsi"/>
              </w:rPr>
            </w:rPrChange>
          </w:rPr>
          <w:t>_DATA</w:t>
        </w:r>
      </w:ins>
      <w:ins w:id="1625" w:author="Hemmati" w:date="2016-12-16T09:27:00Z">
        <w:r w:rsidRPr="002D3F66">
          <w:rPr>
            <w:rFonts w:asciiTheme="minorHAnsi" w:hAnsiTheme="minorHAnsi"/>
            <w:sz w:val="16"/>
            <w:szCs w:val="16"/>
            <w:rPrChange w:id="1626" w:author="Hemmati" w:date="2016-12-16T10:24:00Z">
              <w:rPr>
                <w:rFonts w:asciiTheme="minorHAnsi" w:hAnsiTheme="minorHAnsi"/>
              </w:rPr>
            </w:rPrChange>
          </w:rPr>
          <w:t xml:space="preserve"> CONTROL FILE  ==============================</w:t>
        </w:r>
      </w:ins>
    </w:p>
    <w:p w:rsidR="000B1CB4" w:rsidRPr="002D3F66" w:rsidRDefault="000B1CB4" w:rsidP="000B1CB4">
      <w:pPr>
        <w:pStyle w:val="sqlF9"/>
        <w:rPr>
          <w:ins w:id="1627" w:author="Hemmati" w:date="2016-12-16T09:27:00Z"/>
          <w:rFonts w:asciiTheme="minorHAnsi" w:hAnsiTheme="minorHAnsi"/>
          <w:sz w:val="16"/>
          <w:szCs w:val="16"/>
          <w:rPrChange w:id="1628" w:author="Hemmati" w:date="2016-12-16T10:24:00Z">
            <w:rPr>
              <w:ins w:id="1629" w:author="Hemmati" w:date="2016-12-16T09:27:00Z"/>
              <w:rFonts w:asciiTheme="minorHAnsi" w:hAnsiTheme="minorHAnsi"/>
            </w:rPr>
          </w:rPrChange>
        </w:rPr>
      </w:pPr>
    </w:p>
    <w:p w:rsidR="000B1CB4" w:rsidRPr="002D3F66" w:rsidRDefault="000B1CB4" w:rsidP="000B1CB4">
      <w:pPr>
        <w:pStyle w:val="sqlF9"/>
        <w:rPr>
          <w:ins w:id="1630" w:author="Hemmati" w:date="2016-12-16T09:27:00Z"/>
          <w:rFonts w:asciiTheme="minorHAnsi" w:hAnsiTheme="minorHAnsi"/>
          <w:sz w:val="16"/>
          <w:szCs w:val="16"/>
          <w:rPrChange w:id="1631" w:author="Hemmati" w:date="2016-12-16T10:24:00Z">
            <w:rPr>
              <w:ins w:id="1632" w:author="Hemmati" w:date="2016-12-16T09:27:00Z"/>
              <w:rFonts w:asciiTheme="minorHAnsi" w:hAnsiTheme="minorHAnsi"/>
            </w:rPr>
          </w:rPrChange>
        </w:rPr>
      </w:pPr>
      <w:ins w:id="1633" w:author="Hemmati" w:date="2016-12-16T09:27:00Z">
        <w:r w:rsidRPr="002D3F66">
          <w:rPr>
            <w:rFonts w:asciiTheme="minorHAnsi" w:hAnsiTheme="minorHAnsi"/>
            <w:sz w:val="16"/>
            <w:szCs w:val="16"/>
            <w:rPrChange w:id="1634" w:author="Hemmati" w:date="2016-12-16T10:24:00Z">
              <w:rPr>
                <w:rFonts w:asciiTheme="minorHAnsi" w:hAnsiTheme="minorHAnsi"/>
              </w:rPr>
            </w:rPrChange>
          </w:rPr>
          <w:t>--sqlldr towner/travelxp456 control='C:\Users\Nick\Desktop\471project\adhoctables_loading\customer_adhoc\customer.ctl', log='C:\Users\Nick\Desktop\471project\adhoctables_loading\customer_adhoc\customer.log'</w:t>
        </w:r>
      </w:ins>
    </w:p>
    <w:p w:rsidR="000B1CB4" w:rsidRPr="002D3F66" w:rsidRDefault="000B1CB4" w:rsidP="000B1CB4">
      <w:pPr>
        <w:pStyle w:val="sqlF9"/>
        <w:rPr>
          <w:ins w:id="1635" w:author="Hemmati" w:date="2016-12-16T09:27:00Z"/>
          <w:rFonts w:asciiTheme="minorHAnsi" w:hAnsiTheme="minorHAnsi"/>
          <w:sz w:val="16"/>
          <w:szCs w:val="16"/>
          <w:rPrChange w:id="1636" w:author="Hemmati" w:date="2016-12-16T10:24:00Z">
            <w:rPr>
              <w:ins w:id="1637" w:author="Hemmati" w:date="2016-12-16T09:27:00Z"/>
              <w:rFonts w:asciiTheme="minorHAnsi" w:hAnsiTheme="minorHAnsi"/>
            </w:rPr>
          </w:rPrChange>
        </w:rPr>
      </w:pPr>
    </w:p>
    <w:p w:rsidR="000B1CB4" w:rsidRPr="002D3F66" w:rsidRDefault="000B1CB4" w:rsidP="000B1CB4">
      <w:pPr>
        <w:pStyle w:val="sqlF9"/>
        <w:rPr>
          <w:ins w:id="1638" w:author="Hemmati" w:date="2016-12-16T09:27:00Z"/>
          <w:rFonts w:asciiTheme="minorHAnsi" w:hAnsiTheme="minorHAnsi"/>
          <w:sz w:val="16"/>
          <w:szCs w:val="16"/>
          <w:rPrChange w:id="1639" w:author="Hemmati" w:date="2016-12-16T10:24:00Z">
            <w:rPr>
              <w:ins w:id="1640" w:author="Hemmati" w:date="2016-12-16T09:27:00Z"/>
              <w:rFonts w:asciiTheme="minorHAnsi" w:hAnsiTheme="minorHAnsi"/>
            </w:rPr>
          </w:rPrChange>
        </w:rPr>
      </w:pPr>
      <w:ins w:id="1641" w:author="Hemmati" w:date="2016-12-16T09:27:00Z">
        <w:r w:rsidRPr="002D3F66">
          <w:rPr>
            <w:rFonts w:asciiTheme="minorHAnsi" w:hAnsiTheme="minorHAnsi"/>
            <w:sz w:val="16"/>
            <w:szCs w:val="16"/>
            <w:rPrChange w:id="1642" w:author="Hemmati" w:date="2016-12-16T10:24:00Z">
              <w:rPr>
                <w:rFonts w:asciiTheme="minorHAnsi" w:hAnsiTheme="minorHAnsi"/>
              </w:rPr>
            </w:rPrChange>
          </w:rPr>
          <w:t xml:space="preserve">options(skip=1,direct=true) </w:t>
        </w:r>
      </w:ins>
    </w:p>
    <w:p w:rsidR="000B1CB4" w:rsidRPr="002D3F66" w:rsidRDefault="000B1CB4" w:rsidP="000B1CB4">
      <w:pPr>
        <w:pStyle w:val="sqlF9"/>
        <w:rPr>
          <w:ins w:id="1643" w:author="Hemmati" w:date="2016-12-16T09:27:00Z"/>
          <w:rFonts w:asciiTheme="minorHAnsi" w:hAnsiTheme="minorHAnsi"/>
          <w:sz w:val="16"/>
          <w:szCs w:val="16"/>
          <w:rPrChange w:id="1644" w:author="Hemmati" w:date="2016-12-16T10:24:00Z">
            <w:rPr>
              <w:ins w:id="1645" w:author="Hemmati" w:date="2016-12-16T09:27:00Z"/>
              <w:rFonts w:asciiTheme="minorHAnsi" w:hAnsiTheme="minorHAnsi"/>
            </w:rPr>
          </w:rPrChange>
        </w:rPr>
      </w:pPr>
      <w:ins w:id="1646" w:author="Hemmati" w:date="2016-12-16T09:27:00Z">
        <w:r w:rsidRPr="002D3F66">
          <w:rPr>
            <w:rFonts w:asciiTheme="minorHAnsi" w:hAnsiTheme="minorHAnsi"/>
            <w:sz w:val="16"/>
            <w:szCs w:val="16"/>
            <w:rPrChange w:id="1647" w:author="Hemmati" w:date="2016-12-16T10:24:00Z">
              <w:rPr>
                <w:rFonts w:asciiTheme="minorHAnsi" w:hAnsiTheme="minorHAnsi"/>
              </w:rPr>
            </w:rPrChange>
          </w:rPr>
          <w:t>LOAD DATA</w:t>
        </w:r>
      </w:ins>
    </w:p>
    <w:p w:rsidR="000B1CB4" w:rsidRPr="002D3F66" w:rsidRDefault="000B1CB4" w:rsidP="000B1CB4">
      <w:pPr>
        <w:pStyle w:val="sqlF9"/>
        <w:rPr>
          <w:ins w:id="1648" w:author="Hemmati" w:date="2016-12-16T09:27:00Z"/>
          <w:rFonts w:asciiTheme="minorHAnsi" w:hAnsiTheme="minorHAnsi"/>
          <w:sz w:val="16"/>
          <w:szCs w:val="16"/>
          <w:rPrChange w:id="1649" w:author="Hemmati" w:date="2016-12-16T10:24:00Z">
            <w:rPr>
              <w:ins w:id="1650" w:author="Hemmati" w:date="2016-12-16T09:27:00Z"/>
              <w:rFonts w:asciiTheme="minorHAnsi" w:hAnsiTheme="minorHAnsi"/>
            </w:rPr>
          </w:rPrChange>
        </w:rPr>
      </w:pPr>
      <w:ins w:id="1651" w:author="Hemmati" w:date="2016-12-16T09:27:00Z">
        <w:r w:rsidRPr="002D3F66">
          <w:rPr>
            <w:rFonts w:asciiTheme="minorHAnsi" w:hAnsiTheme="minorHAnsi"/>
            <w:sz w:val="16"/>
            <w:szCs w:val="16"/>
            <w:rPrChange w:id="1652" w:author="Hemmati" w:date="2016-12-16T10:24:00Z">
              <w:rPr>
                <w:rFonts w:asciiTheme="minorHAnsi" w:hAnsiTheme="minorHAnsi"/>
              </w:rPr>
            </w:rPrChange>
          </w:rPr>
          <w:t>INFILE 'C:\Users\Nick\Desktop\471project\adhoctables_loading\customer_adhoc\customerData.csv'</w:t>
        </w:r>
      </w:ins>
    </w:p>
    <w:p w:rsidR="000B1CB4" w:rsidRPr="002D3F66" w:rsidRDefault="000B1CB4" w:rsidP="000B1CB4">
      <w:pPr>
        <w:pStyle w:val="sqlF9"/>
        <w:rPr>
          <w:ins w:id="1653" w:author="Hemmati" w:date="2016-12-16T09:27:00Z"/>
          <w:rFonts w:asciiTheme="minorHAnsi" w:hAnsiTheme="minorHAnsi"/>
          <w:sz w:val="16"/>
          <w:szCs w:val="16"/>
          <w:rPrChange w:id="1654" w:author="Hemmati" w:date="2016-12-16T10:24:00Z">
            <w:rPr>
              <w:ins w:id="1655" w:author="Hemmati" w:date="2016-12-16T09:27:00Z"/>
              <w:rFonts w:asciiTheme="minorHAnsi" w:hAnsiTheme="minorHAnsi"/>
            </w:rPr>
          </w:rPrChange>
        </w:rPr>
      </w:pPr>
      <w:ins w:id="1656" w:author="Hemmati" w:date="2016-12-16T09:27:00Z">
        <w:r w:rsidRPr="002D3F66">
          <w:rPr>
            <w:rFonts w:asciiTheme="minorHAnsi" w:hAnsiTheme="minorHAnsi"/>
            <w:sz w:val="16"/>
            <w:szCs w:val="16"/>
            <w:rPrChange w:id="1657" w:author="Hemmati" w:date="2016-12-16T10:24:00Z">
              <w:rPr>
                <w:rFonts w:asciiTheme="minorHAnsi" w:hAnsiTheme="minorHAnsi"/>
              </w:rPr>
            </w:rPrChange>
          </w:rPr>
          <w:t>BADFILE 'C:\Users\Nick\Desktop\471project\adhoctables_loading\customer_adhoc\customer.bad'</w:t>
        </w:r>
      </w:ins>
    </w:p>
    <w:p w:rsidR="000B1CB4" w:rsidRPr="002D3F66" w:rsidRDefault="000B1CB4" w:rsidP="000B1CB4">
      <w:pPr>
        <w:pStyle w:val="sqlF9"/>
        <w:rPr>
          <w:ins w:id="1658" w:author="Hemmati" w:date="2016-12-16T09:27:00Z"/>
          <w:rFonts w:asciiTheme="minorHAnsi" w:hAnsiTheme="minorHAnsi"/>
          <w:sz w:val="16"/>
          <w:szCs w:val="16"/>
          <w:rPrChange w:id="1659" w:author="Hemmati" w:date="2016-12-16T10:24:00Z">
            <w:rPr>
              <w:ins w:id="1660" w:author="Hemmati" w:date="2016-12-16T09:27:00Z"/>
              <w:rFonts w:asciiTheme="minorHAnsi" w:hAnsiTheme="minorHAnsi"/>
            </w:rPr>
          </w:rPrChange>
        </w:rPr>
      </w:pPr>
      <w:ins w:id="1661" w:author="Hemmati" w:date="2016-12-16T09:27:00Z">
        <w:r w:rsidRPr="002D3F66">
          <w:rPr>
            <w:rFonts w:asciiTheme="minorHAnsi" w:hAnsiTheme="minorHAnsi"/>
            <w:sz w:val="16"/>
            <w:szCs w:val="16"/>
            <w:rPrChange w:id="1662" w:author="Hemmati" w:date="2016-12-16T10:24:00Z">
              <w:rPr>
                <w:rFonts w:asciiTheme="minorHAnsi" w:hAnsiTheme="minorHAnsi"/>
              </w:rPr>
            </w:rPrChange>
          </w:rPr>
          <w:t>DISCARDFILE 'C:\Users\Nick\Desktop\471project\adhoctables_loading\customer_adhoc\customer.dsc'</w:t>
        </w:r>
      </w:ins>
    </w:p>
    <w:p w:rsidR="000B1CB4" w:rsidRPr="002D3F66" w:rsidRDefault="000B1CB4" w:rsidP="000B1CB4">
      <w:pPr>
        <w:pStyle w:val="sqlF9"/>
        <w:rPr>
          <w:ins w:id="1663" w:author="Hemmati" w:date="2016-12-16T09:27:00Z"/>
          <w:rFonts w:asciiTheme="minorHAnsi" w:hAnsiTheme="minorHAnsi"/>
          <w:sz w:val="16"/>
          <w:szCs w:val="16"/>
          <w:rPrChange w:id="1664" w:author="Hemmati" w:date="2016-12-16T10:24:00Z">
            <w:rPr>
              <w:ins w:id="1665" w:author="Hemmati" w:date="2016-12-16T09:27:00Z"/>
              <w:rFonts w:asciiTheme="minorHAnsi" w:hAnsiTheme="minorHAnsi"/>
            </w:rPr>
          </w:rPrChange>
        </w:rPr>
      </w:pPr>
      <w:ins w:id="1666" w:author="Hemmati" w:date="2016-12-16T09:27:00Z">
        <w:r w:rsidRPr="002D3F66">
          <w:rPr>
            <w:rFonts w:asciiTheme="minorHAnsi" w:hAnsiTheme="minorHAnsi"/>
            <w:sz w:val="16"/>
            <w:szCs w:val="16"/>
            <w:rPrChange w:id="1667" w:author="Hemmati" w:date="2016-12-16T10:24:00Z">
              <w:rPr>
                <w:rFonts w:asciiTheme="minorHAnsi" w:hAnsiTheme="minorHAnsi"/>
              </w:rPr>
            </w:rPrChange>
          </w:rPr>
          <w:t>TRUNCATE INTO TABLE customer_data</w:t>
        </w:r>
      </w:ins>
    </w:p>
    <w:p w:rsidR="000B1CB4" w:rsidRPr="002D3F66" w:rsidRDefault="000B1CB4" w:rsidP="000B1CB4">
      <w:pPr>
        <w:pStyle w:val="sqlF9"/>
        <w:rPr>
          <w:ins w:id="1668" w:author="Hemmati" w:date="2016-12-16T09:27:00Z"/>
          <w:rFonts w:asciiTheme="minorHAnsi" w:hAnsiTheme="minorHAnsi"/>
          <w:sz w:val="16"/>
          <w:szCs w:val="16"/>
          <w:rPrChange w:id="1669" w:author="Hemmati" w:date="2016-12-16T10:24:00Z">
            <w:rPr>
              <w:ins w:id="1670" w:author="Hemmati" w:date="2016-12-16T09:27:00Z"/>
              <w:rFonts w:asciiTheme="minorHAnsi" w:hAnsiTheme="minorHAnsi"/>
            </w:rPr>
          </w:rPrChange>
        </w:rPr>
      </w:pPr>
      <w:ins w:id="1671" w:author="Hemmati" w:date="2016-12-16T09:27:00Z">
        <w:r w:rsidRPr="002D3F66">
          <w:rPr>
            <w:rFonts w:asciiTheme="minorHAnsi" w:hAnsiTheme="minorHAnsi"/>
            <w:sz w:val="16"/>
            <w:szCs w:val="16"/>
            <w:rPrChange w:id="1672" w:author="Hemmati" w:date="2016-12-16T10:24:00Z">
              <w:rPr>
                <w:rFonts w:asciiTheme="minorHAnsi" w:hAnsiTheme="minorHAnsi"/>
              </w:rPr>
            </w:rPrChange>
          </w:rPr>
          <w:t>FIELDS TERMINATED BY ',' OPTIONALLY ENCLOSED BY '"'</w:t>
        </w:r>
      </w:ins>
    </w:p>
    <w:p w:rsidR="000B1CB4" w:rsidRPr="002D3F66" w:rsidRDefault="000B1CB4" w:rsidP="000B1CB4">
      <w:pPr>
        <w:pStyle w:val="sqlF9"/>
        <w:rPr>
          <w:ins w:id="1673" w:author="Hemmati" w:date="2016-12-16T09:27:00Z"/>
          <w:rFonts w:asciiTheme="minorHAnsi" w:hAnsiTheme="minorHAnsi"/>
          <w:sz w:val="16"/>
          <w:szCs w:val="16"/>
          <w:rPrChange w:id="1674" w:author="Hemmati" w:date="2016-12-16T10:24:00Z">
            <w:rPr>
              <w:ins w:id="1675" w:author="Hemmati" w:date="2016-12-16T09:27:00Z"/>
              <w:rFonts w:asciiTheme="minorHAnsi" w:hAnsiTheme="minorHAnsi"/>
            </w:rPr>
          </w:rPrChange>
        </w:rPr>
      </w:pPr>
      <w:ins w:id="1676" w:author="Hemmati" w:date="2016-12-16T09:27:00Z">
        <w:r w:rsidRPr="002D3F66">
          <w:rPr>
            <w:rFonts w:asciiTheme="minorHAnsi" w:hAnsiTheme="minorHAnsi"/>
            <w:sz w:val="16"/>
            <w:szCs w:val="16"/>
            <w:rPrChange w:id="1677" w:author="Hemmati" w:date="2016-12-16T10:24:00Z">
              <w:rPr>
                <w:rFonts w:asciiTheme="minorHAnsi" w:hAnsiTheme="minorHAnsi"/>
              </w:rPr>
            </w:rPrChange>
          </w:rPr>
          <w:t xml:space="preserve">TRAILING NULLCOLS    </w:t>
        </w:r>
      </w:ins>
    </w:p>
    <w:p w:rsidR="000B1CB4" w:rsidRPr="002D3F66" w:rsidRDefault="000B1CB4" w:rsidP="000B1CB4">
      <w:pPr>
        <w:pStyle w:val="sqlF9"/>
        <w:rPr>
          <w:ins w:id="1678" w:author="Hemmati" w:date="2016-12-16T09:27:00Z"/>
          <w:rFonts w:asciiTheme="minorHAnsi" w:hAnsiTheme="minorHAnsi"/>
          <w:sz w:val="16"/>
          <w:szCs w:val="16"/>
          <w:rPrChange w:id="1679" w:author="Hemmati" w:date="2016-12-16T10:24:00Z">
            <w:rPr>
              <w:ins w:id="1680" w:author="Hemmati" w:date="2016-12-16T09:27:00Z"/>
              <w:rFonts w:asciiTheme="minorHAnsi" w:hAnsiTheme="minorHAnsi"/>
            </w:rPr>
          </w:rPrChange>
        </w:rPr>
      </w:pPr>
      <w:ins w:id="1681" w:author="Hemmati" w:date="2016-12-16T09:27:00Z">
        <w:r w:rsidRPr="002D3F66">
          <w:rPr>
            <w:rFonts w:asciiTheme="minorHAnsi" w:hAnsiTheme="minorHAnsi"/>
            <w:sz w:val="16"/>
            <w:szCs w:val="16"/>
            <w:rPrChange w:id="1682" w:author="Hemmati" w:date="2016-12-16T10:24:00Z">
              <w:rPr>
                <w:rFonts w:asciiTheme="minorHAnsi" w:hAnsiTheme="minorHAnsi"/>
              </w:rPr>
            </w:rPrChange>
          </w:rPr>
          <w:t>(cust_id</w:t>
        </w:r>
        <w:r w:rsidRPr="002D3F66">
          <w:rPr>
            <w:rFonts w:asciiTheme="minorHAnsi" w:hAnsiTheme="minorHAnsi"/>
            <w:sz w:val="16"/>
            <w:szCs w:val="16"/>
            <w:rPrChange w:id="1683" w:author="Hemmati" w:date="2016-12-16T10:24:00Z">
              <w:rPr>
                <w:rFonts w:asciiTheme="minorHAnsi" w:hAnsiTheme="minorHAnsi"/>
              </w:rPr>
            </w:rPrChange>
          </w:rPr>
          <w:tab/>
        </w:r>
        <w:r w:rsidRPr="002D3F66">
          <w:rPr>
            <w:rFonts w:asciiTheme="minorHAnsi" w:hAnsiTheme="minorHAnsi"/>
            <w:sz w:val="16"/>
            <w:szCs w:val="16"/>
            <w:rPrChange w:id="1684" w:author="Hemmati" w:date="2016-12-16T10:24:00Z">
              <w:rPr>
                <w:rFonts w:asciiTheme="minorHAnsi" w:hAnsiTheme="minorHAnsi"/>
              </w:rPr>
            </w:rPrChange>
          </w:rPr>
          <w:tab/>
        </w:r>
        <w:r w:rsidRPr="002D3F66">
          <w:rPr>
            <w:rFonts w:asciiTheme="minorHAnsi" w:hAnsiTheme="minorHAnsi"/>
            <w:sz w:val="16"/>
            <w:szCs w:val="16"/>
            <w:rPrChange w:id="1685" w:author="Hemmati" w:date="2016-12-16T10:24:00Z">
              <w:rPr>
                <w:rFonts w:asciiTheme="minorHAnsi" w:hAnsiTheme="minorHAnsi"/>
              </w:rPr>
            </w:rPrChange>
          </w:rPr>
          <w:tab/>
          <w:t>INTEGER EXTERNAL ,</w:t>
        </w:r>
      </w:ins>
    </w:p>
    <w:p w:rsidR="000B1CB4" w:rsidRPr="002D3F66" w:rsidRDefault="000B1CB4" w:rsidP="000B1CB4">
      <w:pPr>
        <w:pStyle w:val="sqlF9"/>
        <w:rPr>
          <w:ins w:id="1686" w:author="Hemmati" w:date="2016-12-16T09:27:00Z"/>
          <w:rFonts w:asciiTheme="minorHAnsi" w:hAnsiTheme="minorHAnsi"/>
          <w:sz w:val="16"/>
          <w:szCs w:val="16"/>
          <w:rPrChange w:id="1687" w:author="Hemmati" w:date="2016-12-16T10:24:00Z">
            <w:rPr>
              <w:ins w:id="1688" w:author="Hemmati" w:date="2016-12-16T09:27:00Z"/>
              <w:rFonts w:asciiTheme="minorHAnsi" w:hAnsiTheme="minorHAnsi"/>
            </w:rPr>
          </w:rPrChange>
        </w:rPr>
      </w:pPr>
      <w:ins w:id="1689" w:author="Hemmati" w:date="2016-12-16T09:27:00Z">
        <w:r w:rsidRPr="002D3F66">
          <w:rPr>
            <w:rFonts w:asciiTheme="minorHAnsi" w:hAnsiTheme="minorHAnsi"/>
            <w:sz w:val="16"/>
            <w:szCs w:val="16"/>
            <w:rPrChange w:id="1690" w:author="Hemmati" w:date="2016-12-16T10:24:00Z">
              <w:rPr>
                <w:rFonts w:asciiTheme="minorHAnsi" w:hAnsiTheme="minorHAnsi"/>
              </w:rPr>
            </w:rPrChange>
          </w:rPr>
          <w:t>fname</w:t>
        </w:r>
        <w:r w:rsidRPr="002D3F66">
          <w:rPr>
            <w:rFonts w:asciiTheme="minorHAnsi" w:hAnsiTheme="minorHAnsi"/>
            <w:sz w:val="16"/>
            <w:szCs w:val="16"/>
            <w:rPrChange w:id="1691" w:author="Hemmati" w:date="2016-12-16T10:24:00Z">
              <w:rPr>
                <w:rFonts w:asciiTheme="minorHAnsi" w:hAnsiTheme="minorHAnsi"/>
              </w:rPr>
            </w:rPrChange>
          </w:rPr>
          <w:tab/>
        </w:r>
        <w:r w:rsidRPr="002D3F66">
          <w:rPr>
            <w:rFonts w:asciiTheme="minorHAnsi" w:hAnsiTheme="minorHAnsi"/>
            <w:sz w:val="16"/>
            <w:szCs w:val="16"/>
            <w:rPrChange w:id="1692" w:author="Hemmati" w:date="2016-12-16T10:24:00Z">
              <w:rPr>
                <w:rFonts w:asciiTheme="minorHAnsi" w:hAnsiTheme="minorHAnsi"/>
              </w:rPr>
            </w:rPrChange>
          </w:rPr>
          <w:tab/>
          <w:t xml:space="preserve">                CHAR ,</w:t>
        </w:r>
      </w:ins>
    </w:p>
    <w:p w:rsidR="000B1CB4" w:rsidRPr="002D3F66" w:rsidRDefault="000B1CB4" w:rsidP="000B1CB4">
      <w:pPr>
        <w:pStyle w:val="sqlF9"/>
        <w:rPr>
          <w:ins w:id="1693" w:author="Hemmati" w:date="2016-12-16T09:27:00Z"/>
          <w:rFonts w:asciiTheme="minorHAnsi" w:hAnsiTheme="minorHAnsi"/>
          <w:sz w:val="16"/>
          <w:szCs w:val="16"/>
          <w:rPrChange w:id="1694" w:author="Hemmati" w:date="2016-12-16T10:24:00Z">
            <w:rPr>
              <w:ins w:id="1695" w:author="Hemmati" w:date="2016-12-16T09:27:00Z"/>
              <w:rFonts w:asciiTheme="minorHAnsi" w:hAnsiTheme="minorHAnsi"/>
            </w:rPr>
          </w:rPrChange>
        </w:rPr>
      </w:pPr>
      <w:ins w:id="1696" w:author="Hemmati" w:date="2016-12-16T09:27:00Z">
        <w:r w:rsidRPr="002D3F66">
          <w:rPr>
            <w:rFonts w:asciiTheme="minorHAnsi" w:hAnsiTheme="minorHAnsi"/>
            <w:sz w:val="16"/>
            <w:szCs w:val="16"/>
            <w:rPrChange w:id="1697" w:author="Hemmati" w:date="2016-12-16T10:24:00Z">
              <w:rPr>
                <w:rFonts w:asciiTheme="minorHAnsi" w:hAnsiTheme="minorHAnsi"/>
              </w:rPr>
            </w:rPrChange>
          </w:rPr>
          <w:t>Lname</w:t>
        </w:r>
        <w:r w:rsidRPr="002D3F66">
          <w:rPr>
            <w:rFonts w:asciiTheme="minorHAnsi" w:hAnsiTheme="minorHAnsi"/>
            <w:sz w:val="16"/>
            <w:szCs w:val="16"/>
            <w:rPrChange w:id="1698" w:author="Hemmati" w:date="2016-12-16T10:24:00Z">
              <w:rPr>
                <w:rFonts w:asciiTheme="minorHAnsi" w:hAnsiTheme="minorHAnsi"/>
              </w:rPr>
            </w:rPrChange>
          </w:rPr>
          <w:tab/>
        </w:r>
        <w:r w:rsidRPr="002D3F66">
          <w:rPr>
            <w:rFonts w:asciiTheme="minorHAnsi" w:hAnsiTheme="minorHAnsi"/>
            <w:sz w:val="16"/>
            <w:szCs w:val="16"/>
            <w:rPrChange w:id="1699" w:author="Hemmati" w:date="2016-12-16T10:24:00Z">
              <w:rPr>
                <w:rFonts w:asciiTheme="minorHAnsi" w:hAnsiTheme="minorHAnsi"/>
              </w:rPr>
            </w:rPrChange>
          </w:rPr>
          <w:tab/>
        </w:r>
        <w:r w:rsidRPr="002D3F66">
          <w:rPr>
            <w:rFonts w:asciiTheme="minorHAnsi" w:hAnsiTheme="minorHAnsi"/>
            <w:sz w:val="16"/>
            <w:szCs w:val="16"/>
            <w:rPrChange w:id="1700" w:author="Hemmati" w:date="2016-12-16T10:24:00Z">
              <w:rPr>
                <w:rFonts w:asciiTheme="minorHAnsi" w:hAnsiTheme="minorHAnsi"/>
              </w:rPr>
            </w:rPrChange>
          </w:rPr>
          <w:tab/>
          <w:t xml:space="preserve">        CHAR ,</w:t>
        </w:r>
      </w:ins>
    </w:p>
    <w:p w:rsidR="000B1CB4" w:rsidRPr="002D3F66" w:rsidRDefault="000B1CB4" w:rsidP="000B1CB4">
      <w:pPr>
        <w:pStyle w:val="sqlF9"/>
        <w:rPr>
          <w:ins w:id="1701" w:author="Hemmati" w:date="2016-12-16T09:27:00Z"/>
          <w:rFonts w:asciiTheme="minorHAnsi" w:hAnsiTheme="minorHAnsi"/>
          <w:sz w:val="16"/>
          <w:szCs w:val="16"/>
          <w:rPrChange w:id="1702" w:author="Hemmati" w:date="2016-12-16T10:24:00Z">
            <w:rPr>
              <w:ins w:id="1703" w:author="Hemmati" w:date="2016-12-16T09:27:00Z"/>
              <w:rFonts w:asciiTheme="minorHAnsi" w:hAnsiTheme="minorHAnsi"/>
            </w:rPr>
          </w:rPrChange>
        </w:rPr>
      </w:pPr>
      <w:ins w:id="1704" w:author="Hemmati" w:date="2016-12-16T09:27:00Z">
        <w:r w:rsidRPr="002D3F66">
          <w:rPr>
            <w:rFonts w:asciiTheme="minorHAnsi" w:hAnsiTheme="minorHAnsi"/>
            <w:sz w:val="16"/>
            <w:szCs w:val="16"/>
            <w:rPrChange w:id="1705" w:author="Hemmati" w:date="2016-12-16T10:24:00Z">
              <w:rPr>
                <w:rFonts w:asciiTheme="minorHAnsi" w:hAnsiTheme="minorHAnsi"/>
              </w:rPr>
            </w:rPrChange>
          </w:rPr>
          <w:t>agent                           CHAR ,</w:t>
        </w:r>
      </w:ins>
    </w:p>
    <w:p w:rsidR="000B1CB4" w:rsidRPr="002D3F66" w:rsidRDefault="000B1CB4" w:rsidP="000B1CB4">
      <w:pPr>
        <w:pStyle w:val="sqlF9"/>
        <w:rPr>
          <w:ins w:id="1706" w:author="Hemmati" w:date="2016-12-16T09:27:00Z"/>
          <w:rFonts w:asciiTheme="minorHAnsi" w:hAnsiTheme="minorHAnsi"/>
          <w:sz w:val="16"/>
          <w:szCs w:val="16"/>
          <w:rPrChange w:id="1707" w:author="Hemmati" w:date="2016-12-16T10:24:00Z">
            <w:rPr>
              <w:ins w:id="1708" w:author="Hemmati" w:date="2016-12-16T09:27:00Z"/>
              <w:rFonts w:asciiTheme="minorHAnsi" w:hAnsiTheme="minorHAnsi"/>
            </w:rPr>
          </w:rPrChange>
        </w:rPr>
      </w:pPr>
      <w:ins w:id="1709" w:author="Hemmati" w:date="2016-12-16T09:27:00Z">
        <w:r w:rsidRPr="002D3F66">
          <w:rPr>
            <w:rFonts w:asciiTheme="minorHAnsi" w:hAnsiTheme="minorHAnsi"/>
            <w:sz w:val="16"/>
            <w:szCs w:val="16"/>
            <w:rPrChange w:id="1710" w:author="Hemmati" w:date="2016-12-16T10:24:00Z">
              <w:rPr>
                <w:rFonts w:asciiTheme="minorHAnsi" w:hAnsiTheme="minorHAnsi"/>
              </w:rPr>
            </w:rPrChange>
          </w:rPr>
          <w:t xml:space="preserve">email  </w:t>
        </w:r>
        <w:r w:rsidRPr="002D3F66">
          <w:rPr>
            <w:rFonts w:asciiTheme="minorHAnsi" w:hAnsiTheme="minorHAnsi"/>
            <w:sz w:val="16"/>
            <w:szCs w:val="16"/>
            <w:rPrChange w:id="1711" w:author="Hemmati" w:date="2016-12-16T10:24:00Z">
              <w:rPr>
                <w:rFonts w:asciiTheme="minorHAnsi" w:hAnsiTheme="minorHAnsi"/>
              </w:rPr>
            </w:rPrChange>
          </w:rPr>
          <w:tab/>
        </w:r>
        <w:r w:rsidRPr="002D3F66">
          <w:rPr>
            <w:rFonts w:asciiTheme="minorHAnsi" w:hAnsiTheme="minorHAnsi"/>
            <w:sz w:val="16"/>
            <w:szCs w:val="16"/>
            <w:rPrChange w:id="1712" w:author="Hemmati" w:date="2016-12-16T10:24:00Z">
              <w:rPr>
                <w:rFonts w:asciiTheme="minorHAnsi" w:hAnsiTheme="minorHAnsi"/>
              </w:rPr>
            </w:rPrChange>
          </w:rPr>
          <w:tab/>
        </w:r>
        <w:r w:rsidRPr="002D3F66">
          <w:rPr>
            <w:rFonts w:asciiTheme="minorHAnsi" w:hAnsiTheme="minorHAnsi"/>
            <w:sz w:val="16"/>
            <w:szCs w:val="16"/>
            <w:rPrChange w:id="1713" w:author="Hemmati" w:date="2016-12-16T10:24:00Z">
              <w:rPr>
                <w:rFonts w:asciiTheme="minorHAnsi" w:hAnsiTheme="minorHAnsi"/>
              </w:rPr>
            </w:rPrChange>
          </w:rPr>
          <w:tab/>
        </w:r>
        <w:r w:rsidRPr="002D3F66">
          <w:rPr>
            <w:rFonts w:asciiTheme="minorHAnsi" w:hAnsiTheme="minorHAnsi"/>
            <w:sz w:val="16"/>
            <w:szCs w:val="16"/>
            <w:rPrChange w:id="1714" w:author="Hemmati" w:date="2016-12-16T10:24:00Z">
              <w:rPr>
                <w:rFonts w:asciiTheme="minorHAnsi" w:hAnsiTheme="minorHAnsi"/>
              </w:rPr>
            </w:rPrChange>
          </w:rPr>
          <w:tab/>
          <w:t>CHAR ,</w:t>
        </w:r>
      </w:ins>
    </w:p>
    <w:p w:rsidR="000B1CB4" w:rsidRPr="002D3F66" w:rsidRDefault="000B1CB4" w:rsidP="000B1CB4">
      <w:pPr>
        <w:pStyle w:val="sqlF9"/>
        <w:rPr>
          <w:ins w:id="1715" w:author="Hemmati" w:date="2016-12-16T09:27:00Z"/>
          <w:rFonts w:asciiTheme="minorHAnsi" w:hAnsiTheme="minorHAnsi"/>
          <w:sz w:val="16"/>
          <w:szCs w:val="16"/>
          <w:rPrChange w:id="1716" w:author="Hemmati" w:date="2016-12-16T10:24:00Z">
            <w:rPr>
              <w:ins w:id="1717" w:author="Hemmati" w:date="2016-12-16T09:27:00Z"/>
              <w:rFonts w:asciiTheme="minorHAnsi" w:hAnsiTheme="minorHAnsi"/>
            </w:rPr>
          </w:rPrChange>
        </w:rPr>
      </w:pPr>
      <w:ins w:id="1718" w:author="Hemmati" w:date="2016-12-16T09:27:00Z">
        <w:r w:rsidRPr="002D3F66">
          <w:rPr>
            <w:rFonts w:asciiTheme="minorHAnsi" w:hAnsiTheme="minorHAnsi"/>
            <w:sz w:val="16"/>
            <w:szCs w:val="16"/>
            <w:rPrChange w:id="1719" w:author="Hemmati" w:date="2016-12-16T10:24:00Z">
              <w:rPr>
                <w:rFonts w:asciiTheme="minorHAnsi" w:hAnsiTheme="minorHAnsi"/>
              </w:rPr>
            </w:rPrChange>
          </w:rPr>
          <w:t xml:space="preserve">home_phone </w:t>
        </w:r>
        <w:r w:rsidRPr="002D3F66">
          <w:rPr>
            <w:rFonts w:asciiTheme="minorHAnsi" w:hAnsiTheme="minorHAnsi"/>
            <w:sz w:val="16"/>
            <w:szCs w:val="16"/>
            <w:rPrChange w:id="1720" w:author="Hemmati" w:date="2016-12-16T10:24:00Z">
              <w:rPr>
                <w:rFonts w:asciiTheme="minorHAnsi" w:hAnsiTheme="minorHAnsi"/>
              </w:rPr>
            </w:rPrChange>
          </w:rPr>
          <w:tab/>
        </w:r>
        <w:r w:rsidRPr="002D3F66">
          <w:rPr>
            <w:rFonts w:asciiTheme="minorHAnsi" w:hAnsiTheme="minorHAnsi"/>
            <w:sz w:val="16"/>
            <w:szCs w:val="16"/>
            <w:rPrChange w:id="1721" w:author="Hemmati" w:date="2016-12-16T10:24:00Z">
              <w:rPr>
                <w:rFonts w:asciiTheme="minorHAnsi" w:hAnsiTheme="minorHAnsi"/>
              </w:rPr>
            </w:rPrChange>
          </w:rPr>
          <w:tab/>
        </w:r>
        <w:r w:rsidRPr="002D3F66">
          <w:rPr>
            <w:rFonts w:asciiTheme="minorHAnsi" w:hAnsiTheme="minorHAnsi"/>
            <w:sz w:val="16"/>
            <w:szCs w:val="16"/>
            <w:rPrChange w:id="1722" w:author="Hemmati" w:date="2016-12-16T10:24:00Z">
              <w:rPr>
                <w:rFonts w:asciiTheme="minorHAnsi" w:hAnsiTheme="minorHAnsi"/>
              </w:rPr>
            </w:rPrChange>
          </w:rPr>
          <w:tab/>
          <w:t>CHAR ,  -- THE EXACT NUMBER OF HOME_PHONE MUST BE 10 BUT 2 RECORDS ARE MORE THEN 10</w:t>
        </w:r>
      </w:ins>
    </w:p>
    <w:p w:rsidR="000B1CB4" w:rsidRPr="002D3F66" w:rsidRDefault="000B1CB4" w:rsidP="000B1CB4">
      <w:pPr>
        <w:pStyle w:val="sqlF9"/>
        <w:rPr>
          <w:ins w:id="1723" w:author="Hemmati" w:date="2016-12-16T09:27:00Z"/>
          <w:rFonts w:asciiTheme="minorHAnsi" w:hAnsiTheme="minorHAnsi"/>
          <w:sz w:val="16"/>
          <w:szCs w:val="16"/>
          <w:rPrChange w:id="1724" w:author="Hemmati" w:date="2016-12-16T10:24:00Z">
            <w:rPr>
              <w:ins w:id="1725" w:author="Hemmati" w:date="2016-12-16T09:27:00Z"/>
              <w:rFonts w:asciiTheme="minorHAnsi" w:hAnsiTheme="minorHAnsi"/>
            </w:rPr>
          </w:rPrChange>
        </w:rPr>
      </w:pPr>
      <w:ins w:id="1726" w:author="Hemmati" w:date="2016-12-16T09:27:00Z">
        <w:r w:rsidRPr="002D3F66">
          <w:rPr>
            <w:rFonts w:asciiTheme="minorHAnsi" w:hAnsiTheme="minorHAnsi"/>
            <w:sz w:val="16"/>
            <w:szCs w:val="16"/>
            <w:rPrChange w:id="1727" w:author="Hemmati" w:date="2016-12-16T10:24:00Z">
              <w:rPr>
                <w:rFonts w:asciiTheme="minorHAnsi" w:hAnsiTheme="minorHAnsi"/>
              </w:rPr>
            </w:rPrChange>
          </w:rPr>
          <w:t xml:space="preserve">b_phone  </w:t>
        </w:r>
        <w:r w:rsidRPr="002D3F66">
          <w:rPr>
            <w:rFonts w:asciiTheme="minorHAnsi" w:hAnsiTheme="minorHAnsi"/>
            <w:sz w:val="16"/>
            <w:szCs w:val="16"/>
            <w:rPrChange w:id="1728" w:author="Hemmati" w:date="2016-12-16T10:24:00Z">
              <w:rPr>
                <w:rFonts w:asciiTheme="minorHAnsi" w:hAnsiTheme="minorHAnsi"/>
              </w:rPr>
            </w:rPrChange>
          </w:rPr>
          <w:tab/>
        </w:r>
        <w:r w:rsidRPr="002D3F66">
          <w:rPr>
            <w:rFonts w:asciiTheme="minorHAnsi" w:hAnsiTheme="minorHAnsi"/>
            <w:sz w:val="16"/>
            <w:szCs w:val="16"/>
            <w:rPrChange w:id="1729" w:author="Hemmati" w:date="2016-12-16T10:24:00Z">
              <w:rPr>
                <w:rFonts w:asciiTheme="minorHAnsi" w:hAnsiTheme="minorHAnsi"/>
              </w:rPr>
            </w:rPrChange>
          </w:rPr>
          <w:tab/>
        </w:r>
        <w:r w:rsidRPr="002D3F66">
          <w:rPr>
            <w:rFonts w:asciiTheme="minorHAnsi" w:hAnsiTheme="minorHAnsi"/>
            <w:sz w:val="16"/>
            <w:szCs w:val="16"/>
            <w:rPrChange w:id="1730" w:author="Hemmati" w:date="2016-12-16T10:24:00Z">
              <w:rPr>
                <w:rFonts w:asciiTheme="minorHAnsi" w:hAnsiTheme="minorHAnsi"/>
              </w:rPr>
            </w:rPrChange>
          </w:rPr>
          <w:tab/>
          <w:t>CHAR ,</w:t>
        </w:r>
      </w:ins>
    </w:p>
    <w:p w:rsidR="000B1CB4" w:rsidRPr="002D3F66" w:rsidRDefault="000B1CB4" w:rsidP="000B1CB4">
      <w:pPr>
        <w:pStyle w:val="sqlF9"/>
        <w:rPr>
          <w:ins w:id="1731" w:author="Hemmati" w:date="2016-12-16T09:27:00Z"/>
          <w:rFonts w:asciiTheme="minorHAnsi" w:hAnsiTheme="minorHAnsi"/>
          <w:sz w:val="16"/>
          <w:szCs w:val="16"/>
          <w:rPrChange w:id="1732" w:author="Hemmati" w:date="2016-12-16T10:24:00Z">
            <w:rPr>
              <w:ins w:id="1733" w:author="Hemmati" w:date="2016-12-16T09:27:00Z"/>
              <w:rFonts w:asciiTheme="minorHAnsi" w:hAnsiTheme="minorHAnsi"/>
            </w:rPr>
          </w:rPrChange>
        </w:rPr>
      </w:pPr>
      <w:ins w:id="1734" w:author="Hemmati" w:date="2016-12-16T09:27:00Z">
        <w:r w:rsidRPr="002D3F66">
          <w:rPr>
            <w:rFonts w:asciiTheme="minorHAnsi" w:hAnsiTheme="minorHAnsi"/>
            <w:sz w:val="16"/>
            <w:szCs w:val="16"/>
            <w:rPrChange w:id="1735" w:author="Hemmati" w:date="2016-12-16T10:24:00Z">
              <w:rPr>
                <w:rFonts w:asciiTheme="minorHAnsi" w:hAnsiTheme="minorHAnsi"/>
              </w:rPr>
            </w:rPrChange>
          </w:rPr>
          <w:t xml:space="preserve">birth_date  </w:t>
        </w:r>
        <w:r w:rsidRPr="002D3F66">
          <w:rPr>
            <w:rFonts w:asciiTheme="minorHAnsi" w:hAnsiTheme="minorHAnsi"/>
            <w:sz w:val="16"/>
            <w:szCs w:val="16"/>
            <w:rPrChange w:id="1736" w:author="Hemmati" w:date="2016-12-16T10:24:00Z">
              <w:rPr>
                <w:rFonts w:asciiTheme="minorHAnsi" w:hAnsiTheme="minorHAnsi"/>
              </w:rPr>
            </w:rPrChange>
          </w:rPr>
          <w:tab/>
        </w:r>
        <w:r w:rsidRPr="002D3F66">
          <w:rPr>
            <w:rFonts w:asciiTheme="minorHAnsi" w:hAnsiTheme="minorHAnsi"/>
            <w:sz w:val="16"/>
            <w:szCs w:val="16"/>
            <w:rPrChange w:id="1737" w:author="Hemmati" w:date="2016-12-16T10:24:00Z">
              <w:rPr>
                <w:rFonts w:asciiTheme="minorHAnsi" w:hAnsiTheme="minorHAnsi"/>
              </w:rPr>
            </w:rPrChange>
          </w:rPr>
          <w:tab/>
        </w:r>
        <w:r w:rsidRPr="002D3F66">
          <w:rPr>
            <w:rFonts w:asciiTheme="minorHAnsi" w:hAnsiTheme="minorHAnsi"/>
            <w:sz w:val="16"/>
            <w:szCs w:val="16"/>
            <w:rPrChange w:id="1738" w:author="Hemmati" w:date="2016-12-16T10:24:00Z">
              <w:rPr>
                <w:rFonts w:asciiTheme="minorHAnsi" w:hAnsiTheme="minorHAnsi"/>
              </w:rPr>
            </w:rPrChange>
          </w:rPr>
          <w:tab/>
          <w:t>DATE "DD/MM/YYYY",</w:t>
        </w:r>
      </w:ins>
    </w:p>
    <w:p w:rsidR="000B1CB4" w:rsidRPr="002D3F66" w:rsidRDefault="000B1CB4" w:rsidP="000B1CB4">
      <w:pPr>
        <w:pStyle w:val="sqlF9"/>
        <w:rPr>
          <w:ins w:id="1739" w:author="Hemmati" w:date="2016-12-16T09:27:00Z"/>
          <w:rFonts w:asciiTheme="minorHAnsi" w:hAnsiTheme="minorHAnsi"/>
          <w:sz w:val="16"/>
          <w:szCs w:val="16"/>
          <w:rPrChange w:id="1740" w:author="Hemmati" w:date="2016-12-16T10:24:00Z">
            <w:rPr>
              <w:ins w:id="1741" w:author="Hemmati" w:date="2016-12-16T09:27:00Z"/>
              <w:rFonts w:asciiTheme="minorHAnsi" w:hAnsiTheme="minorHAnsi"/>
            </w:rPr>
          </w:rPrChange>
        </w:rPr>
      </w:pPr>
      <w:ins w:id="1742" w:author="Hemmati" w:date="2016-12-16T09:27:00Z">
        <w:r w:rsidRPr="002D3F66">
          <w:rPr>
            <w:rFonts w:asciiTheme="minorHAnsi" w:hAnsiTheme="minorHAnsi"/>
            <w:sz w:val="16"/>
            <w:szCs w:val="16"/>
            <w:rPrChange w:id="1743" w:author="Hemmati" w:date="2016-12-16T10:24:00Z">
              <w:rPr>
                <w:rFonts w:asciiTheme="minorHAnsi" w:hAnsiTheme="minorHAnsi"/>
              </w:rPr>
            </w:rPrChange>
          </w:rPr>
          <w:t xml:space="preserve">address  </w:t>
        </w:r>
        <w:r w:rsidRPr="002D3F66">
          <w:rPr>
            <w:rFonts w:asciiTheme="minorHAnsi" w:hAnsiTheme="minorHAnsi"/>
            <w:sz w:val="16"/>
            <w:szCs w:val="16"/>
            <w:rPrChange w:id="1744" w:author="Hemmati" w:date="2016-12-16T10:24:00Z">
              <w:rPr>
                <w:rFonts w:asciiTheme="minorHAnsi" w:hAnsiTheme="minorHAnsi"/>
              </w:rPr>
            </w:rPrChange>
          </w:rPr>
          <w:tab/>
        </w:r>
        <w:r w:rsidRPr="002D3F66">
          <w:rPr>
            <w:rFonts w:asciiTheme="minorHAnsi" w:hAnsiTheme="minorHAnsi"/>
            <w:sz w:val="16"/>
            <w:szCs w:val="16"/>
            <w:rPrChange w:id="1745" w:author="Hemmati" w:date="2016-12-16T10:24:00Z">
              <w:rPr>
                <w:rFonts w:asciiTheme="minorHAnsi" w:hAnsiTheme="minorHAnsi"/>
              </w:rPr>
            </w:rPrChange>
          </w:rPr>
          <w:tab/>
        </w:r>
        <w:r w:rsidRPr="002D3F66">
          <w:rPr>
            <w:rFonts w:asciiTheme="minorHAnsi" w:hAnsiTheme="minorHAnsi"/>
            <w:sz w:val="16"/>
            <w:szCs w:val="16"/>
            <w:rPrChange w:id="1746" w:author="Hemmati" w:date="2016-12-16T10:24:00Z">
              <w:rPr>
                <w:rFonts w:asciiTheme="minorHAnsi" w:hAnsiTheme="minorHAnsi"/>
              </w:rPr>
            </w:rPrChange>
          </w:rPr>
          <w:tab/>
          <w:t>CHAR ,</w:t>
        </w:r>
      </w:ins>
    </w:p>
    <w:p w:rsidR="000B1CB4" w:rsidRPr="002D3F66" w:rsidRDefault="000B1CB4" w:rsidP="000B1CB4">
      <w:pPr>
        <w:pStyle w:val="sqlF9"/>
        <w:rPr>
          <w:ins w:id="1747" w:author="Hemmati" w:date="2016-12-16T09:27:00Z"/>
          <w:rFonts w:asciiTheme="minorHAnsi" w:hAnsiTheme="minorHAnsi"/>
          <w:sz w:val="16"/>
          <w:szCs w:val="16"/>
          <w:rPrChange w:id="1748" w:author="Hemmati" w:date="2016-12-16T10:24:00Z">
            <w:rPr>
              <w:ins w:id="1749" w:author="Hemmati" w:date="2016-12-16T09:27:00Z"/>
              <w:rFonts w:asciiTheme="minorHAnsi" w:hAnsiTheme="minorHAnsi"/>
            </w:rPr>
          </w:rPrChange>
        </w:rPr>
      </w:pPr>
      <w:ins w:id="1750" w:author="Hemmati" w:date="2016-12-16T09:27:00Z">
        <w:r w:rsidRPr="002D3F66">
          <w:rPr>
            <w:rFonts w:asciiTheme="minorHAnsi" w:hAnsiTheme="minorHAnsi"/>
            <w:sz w:val="16"/>
            <w:szCs w:val="16"/>
            <w:rPrChange w:id="1751" w:author="Hemmati" w:date="2016-12-16T10:24:00Z">
              <w:rPr>
                <w:rFonts w:asciiTheme="minorHAnsi" w:hAnsiTheme="minorHAnsi"/>
              </w:rPr>
            </w:rPrChange>
          </w:rPr>
          <w:t xml:space="preserve">city  </w:t>
        </w:r>
        <w:r w:rsidRPr="002D3F66">
          <w:rPr>
            <w:rFonts w:asciiTheme="minorHAnsi" w:hAnsiTheme="minorHAnsi"/>
            <w:sz w:val="16"/>
            <w:szCs w:val="16"/>
            <w:rPrChange w:id="1752" w:author="Hemmati" w:date="2016-12-16T10:24:00Z">
              <w:rPr>
                <w:rFonts w:asciiTheme="minorHAnsi" w:hAnsiTheme="minorHAnsi"/>
              </w:rPr>
            </w:rPrChange>
          </w:rPr>
          <w:tab/>
        </w:r>
        <w:r w:rsidRPr="002D3F66">
          <w:rPr>
            <w:rFonts w:asciiTheme="minorHAnsi" w:hAnsiTheme="minorHAnsi"/>
            <w:sz w:val="16"/>
            <w:szCs w:val="16"/>
            <w:rPrChange w:id="1753" w:author="Hemmati" w:date="2016-12-16T10:24:00Z">
              <w:rPr>
                <w:rFonts w:asciiTheme="minorHAnsi" w:hAnsiTheme="minorHAnsi"/>
              </w:rPr>
            </w:rPrChange>
          </w:rPr>
          <w:tab/>
        </w:r>
        <w:r w:rsidRPr="002D3F66">
          <w:rPr>
            <w:rFonts w:asciiTheme="minorHAnsi" w:hAnsiTheme="minorHAnsi"/>
            <w:sz w:val="16"/>
            <w:szCs w:val="16"/>
            <w:rPrChange w:id="1754" w:author="Hemmati" w:date="2016-12-16T10:24:00Z">
              <w:rPr>
                <w:rFonts w:asciiTheme="minorHAnsi" w:hAnsiTheme="minorHAnsi"/>
              </w:rPr>
            </w:rPrChange>
          </w:rPr>
          <w:tab/>
        </w:r>
        <w:r w:rsidRPr="002D3F66">
          <w:rPr>
            <w:rFonts w:asciiTheme="minorHAnsi" w:hAnsiTheme="minorHAnsi"/>
            <w:sz w:val="16"/>
            <w:szCs w:val="16"/>
            <w:rPrChange w:id="1755" w:author="Hemmati" w:date="2016-12-16T10:24:00Z">
              <w:rPr>
                <w:rFonts w:asciiTheme="minorHAnsi" w:hAnsiTheme="minorHAnsi"/>
              </w:rPr>
            </w:rPrChange>
          </w:rPr>
          <w:tab/>
          <w:t>CHAR ,</w:t>
        </w:r>
      </w:ins>
    </w:p>
    <w:p w:rsidR="000B1CB4" w:rsidRPr="002D3F66" w:rsidRDefault="000B1CB4" w:rsidP="000B1CB4">
      <w:pPr>
        <w:pStyle w:val="sqlF9"/>
        <w:rPr>
          <w:ins w:id="1756" w:author="Hemmati" w:date="2016-12-16T09:27:00Z"/>
          <w:rFonts w:asciiTheme="minorHAnsi" w:hAnsiTheme="minorHAnsi"/>
          <w:sz w:val="16"/>
          <w:szCs w:val="16"/>
          <w:rPrChange w:id="1757" w:author="Hemmati" w:date="2016-12-16T10:24:00Z">
            <w:rPr>
              <w:ins w:id="1758" w:author="Hemmati" w:date="2016-12-16T09:27:00Z"/>
              <w:rFonts w:asciiTheme="minorHAnsi" w:hAnsiTheme="minorHAnsi"/>
            </w:rPr>
          </w:rPrChange>
        </w:rPr>
      </w:pPr>
      <w:ins w:id="1759" w:author="Hemmati" w:date="2016-12-16T09:27:00Z">
        <w:r w:rsidRPr="002D3F66">
          <w:rPr>
            <w:rFonts w:asciiTheme="minorHAnsi" w:hAnsiTheme="minorHAnsi"/>
            <w:sz w:val="16"/>
            <w:szCs w:val="16"/>
            <w:rPrChange w:id="1760" w:author="Hemmati" w:date="2016-12-16T10:24:00Z">
              <w:rPr>
                <w:rFonts w:asciiTheme="minorHAnsi" w:hAnsiTheme="minorHAnsi"/>
              </w:rPr>
            </w:rPrChange>
          </w:rPr>
          <w:t xml:space="preserve">postal_code  </w:t>
        </w:r>
        <w:r w:rsidRPr="002D3F66">
          <w:rPr>
            <w:rFonts w:asciiTheme="minorHAnsi" w:hAnsiTheme="minorHAnsi"/>
            <w:sz w:val="16"/>
            <w:szCs w:val="16"/>
            <w:rPrChange w:id="1761" w:author="Hemmati" w:date="2016-12-16T10:24:00Z">
              <w:rPr>
                <w:rFonts w:asciiTheme="minorHAnsi" w:hAnsiTheme="minorHAnsi"/>
              </w:rPr>
            </w:rPrChange>
          </w:rPr>
          <w:tab/>
        </w:r>
        <w:r w:rsidRPr="002D3F66">
          <w:rPr>
            <w:rFonts w:asciiTheme="minorHAnsi" w:hAnsiTheme="minorHAnsi"/>
            <w:sz w:val="16"/>
            <w:szCs w:val="16"/>
            <w:rPrChange w:id="1762" w:author="Hemmati" w:date="2016-12-16T10:24:00Z">
              <w:rPr>
                <w:rFonts w:asciiTheme="minorHAnsi" w:hAnsiTheme="minorHAnsi"/>
              </w:rPr>
            </w:rPrChange>
          </w:rPr>
          <w:tab/>
        </w:r>
        <w:r w:rsidRPr="002D3F66">
          <w:rPr>
            <w:rFonts w:asciiTheme="minorHAnsi" w:hAnsiTheme="minorHAnsi"/>
            <w:sz w:val="16"/>
            <w:szCs w:val="16"/>
            <w:rPrChange w:id="1763" w:author="Hemmati" w:date="2016-12-16T10:24:00Z">
              <w:rPr>
                <w:rFonts w:asciiTheme="minorHAnsi" w:hAnsiTheme="minorHAnsi"/>
              </w:rPr>
            </w:rPrChange>
          </w:rPr>
          <w:tab/>
          <w:t>CHAR ,</w:t>
        </w:r>
      </w:ins>
    </w:p>
    <w:p w:rsidR="000B1CB4" w:rsidRPr="002D3F66" w:rsidRDefault="000B1CB4" w:rsidP="000B1CB4">
      <w:pPr>
        <w:pStyle w:val="sqlF9"/>
        <w:rPr>
          <w:ins w:id="1764" w:author="Hemmati" w:date="2016-12-16T09:27:00Z"/>
          <w:rFonts w:asciiTheme="minorHAnsi" w:hAnsiTheme="minorHAnsi"/>
          <w:sz w:val="16"/>
          <w:szCs w:val="16"/>
          <w:rPrChange w:id="1765" w:author="Hemmati" w:date="2016-12-16T10:24:00Z">
            <w:rPr>
              <w:ins w:id="1766" w:author="Hemmati" w:date="2016-12-16T09:27:00Z"/>
              <w:rFonts w:asciiTheme="minorHAnsi" w:hAnsiTheme="minorHAnsi"/>
            </w:rPr>
          </w:rPrChange>
        </w:rPr>
      </w:pPr>
      <w:ins w:id="1767" w:author="Hemmati" w:date="2016-12-16T09:27:00Z">
        <w:r w:rsidRPr="002D3F66">
          <w:rPr>
            <w:rFonts w:asciiTheme="minorHAnsi" w:hAnsiTheme="minorHAnsi"/>
            <w:sz w:val="16"/>
            <w:szCs w:val="16"/>
            <w:rPrChange w:id="1768" w:author="Hemmati" w:date="2016-12-16T10:24:00Z">
              <w:rPr>
                <w:rFonts w:asciiTheme="minorHAnsi" w:hAnsiTheme="minorHAnsi"/>
              </w:rPr>
            </w:rPrChange>
          </w:rPr>
          <w:t xml:space="preserve">province </w:t>
        </w:r>
        <w:r w:rsidRPr="002D3F66">
          <w:rPr>
            <w:rFonts w:asciiTheme="minorHAnsi" w:hAnsiTheme="minorHAnsi"/>
            <w:sz w:val="16"/>
            <w:szCs w:val="16"/>
            <w:rPrChange w:id="1769" w:author="Hemmati" w:date="2016-12-16T10:24:00Z">
              <w:rPr>
                <w:rFonts w:asciiTheme="minorHAnsi" w:hAnsiTheme="minorHAnsi"/>
              </w:rPr>
            </w:rPrChange>
          </w:rPr>
          <w:tab/>
        </w:r>
        <w:r w:rsidRPr="002D3F66">
          <w:rPr>
            <w:rFonts w:asciiTheme="minorHAnsi" w:hAnsiTheme="minorHAnsi"/>
            <w:sz w:val="16"/>
            <w:szCs w:val="16"/>
            <w:rPrChange w:id="1770" w:author="Hemmati" w:date="2016-12-16T10:24:00Z">
              <w:rPr>
                <w:rFonts w:asciiTheme="minorHAnsi" w:hAnsiTheme="minorHAnsi"/>
              </w:rPr>
            </w:rPrChange>
          </w:rPr>
          <w:tab/>
          <w:t xml:space="preserve">        CHAR ,</w:t>
        </w:r>
      </w:ins>
    </w:p>
    <w:p w:rsidR="000B1CB4" w:rsidRPr="002D3F66" w:rsidRDefault="000B1CB4" w:rsidP="000B1CB4">
      <w:pPr>
        <w:pStyle w:val="sqlF9"/>
        <w:rPr>
          <w:ins w:id="1771" w:author="Hemmati" w:date="2016-12-16T09:27:00Z"/>
          <w:rFonts w:asciiTheme="minorHAnsi" w:hAnsiTheme="minorHAnsi"/>
          <w:sz w:val="16"/>
          <w:szCs w:val="16"/>
          <w:rPrChange w:id="1772" w:author="Hemmati" w:date="2016-12-16T10:24:00Z">
            <w:rPr>
              <w:ins w:id="1773" w:author="Hemmati" w:date="2016-12-16T09:27:00Z"/>
              <w:rFonts w:asciiTheme="minorHAnsi" w:hAnsiTheme="minorHAnsi"/>
            </w:rPr>
          </w:rPrChange>
        </w:rPr>
      </w:pPr>
      <w:ins w:id="1774" w:author="Hemmati" w:date="2016-12-16T09:27:00Z">
        <w:r w:rsidRPr="002D3F66">
          <w:rPr>
            <w:rFonts w:asciiTheme="minorHAnsi" w:hAnsiTheme="minorHAnsi"/>
            <w:sz w:val="16"/>
            <w:szCs w:val="16"/>
            <w:rPrChange w:id="1775" w:author="Hemmati" w:date="2016-12-16T10:24:00Z">
              <w:rPr>
                <w:rFonts w:asciiTheme="minorHAnsi" w:hAnsiTheme="minorHAnsi"/>
              </w:rPr>
            </w:rPrChange>
          </w:rPr>
          <w:t xml:space="preserve">country                         CHAR </w:t>
        </w:r>
      </w:ins>
    </w:p>
    <w:p w:rsidR="009C5670" w:rsidRPr="002D3F66" w:rsidDel="000B1CB4" w:rsidRDefault="000B1CB4" w:rsidP="000B1CB4">
      <w:pPr>
        <w:pStyle w:val="sqlF9"/>
        <w:rPr>
          <w:del w:id="1776" w:author="Hemmati" w:date="2016-12-16T09:27:00Z"/>
          <w:rFonts w:asciiTheme="minorHAnsi" w:hAnsiTheme="minorHAnsi"/>
          <w:sz w:val="16"/>
          <w:szCs w:val="16"/>
          <w:rPrChange w:id="1777" w:author="Hemmati" w:date="2016-12-16T10:24:00Z">
            <w:rPr>
              <w:del w:id="1778" w:author="Hemmati" w:date="2016-12-16T09:27:00Z"/>
              <w:rFonts w:asciiTheme="minorHAnsi" w:hAnsiTheme="minorHAnsi"/>
            </w:rPr>
          </w:rPrChange>
        </w:rPr>
      </w:pPr>
      <w:ins w:id="1779" w:author="Hemmati" w:date="2016-12-16T09:27:00Z">
        <w:r w:rsidRPr="002D3F66">
          <w:rPr>
            <w:rFonts w:asciiTheme="minorHAnsi" w:hAnsiTheme="minorHAnsi"/>
            <w:sz w:val="16"/>
            <w:szCs w:val="16"/>
            <w:rPrChange w:id="1780" w:author="Hemmati" w:date="2016-12-16T10:24:00Z">
              <w:rPr>
                <w:rFonts w:asciiTheme="minorHAnsi" w:hAnsiTheme="minorHAnsi"/>
              </w:rPr>
            </w:rPrChange>
          </w:rPr>
          <w:t xml:space="preserve"> )   </w:t>
        </w:r>
      </w:ins>
      <w:del w:id="1781" w:author="Hemmati" w:date="2016-12-16T09:27:00Z">
        <w:r w:rsidR="009C5670" w:rsidRPr="002D3F66" w:rsidDel="000B1CB4">
          <w:rPr>
            <w:rFonts w:asciiTheme="minorHAnsi" w:hAnsiTheme="minorHAnsi"/>
            <w:sz w:val="16"/>
            <w:szCs w:val="16"/>
            <w:rPrChange w:id="1782" w:author="Hemmati" w:date="2016-12-16T10:24:00Z">
              <w:rPr>
                <w:rFonts w:asciiTheme="minorHAnsi" w:hAnsiTheme="minorHAnsi"/>
              </w:rPr>
            </w:rPrChange>
          </w:rPr>
          <w:delText>--sqlldr agency/agency control='C:\Users\559006\Desktop\WORKSHOPS\WSH4_CreateTables_SQLLoader\customer_adhoc\customer.ctl' log='C:\Users\559006\Desktop\WORKSHOPS\WSH4_CreateTables_SQLLoader\customer_adhoc\customer.log'</w:delText>
        </w:r>
      </w:del>
    </w:p>
    <w:p w:rsidR="009C5670" w:rsidRPr="002D3F66" w:rsidDel="000B1CB4" w:rsidRDefault="009C5670" w:rsidP="009C5670">
      <w:pPr>
        <w:pStyle w:val="sqlF9"/>
        <w:rPr>
          <w:del w:id="1783" w:author="Hemmati" w:date="2016-12-16T09:27:00Z"/>
          <w:rFonts w:asciiTheme="minorHAnsi" w:hAnsiTheme="minorHAnsi"/>
          <w:sz w:val="16"/>
          <w:szCs w:val="16"/>
          <w:rPrChange w:id="1784" w:author="Hemmati" w:date="2016-12-16T10:24:00Z">
            <w:rPr>
              <w:del w:id="1785" w:author="Hemmati" w:date="2016-12-16T09:27:00Z"/>
              <w:rFonts w:asciiTheme="minorHAnsi" w:hAnsiTheme="minorHAnsi"/>
            </w:rPr>
          </w:rPrChange>
        </w:rPr>
      </w:pPr>
    </w:p>
    <w:p w:rsidR="009C5670" w:rsidRPr="002D3F66" w:rsidDel="000B1CB4" w:rsidRDefault="009C5670" w:rsidP="009C5670">
      <w:pPr>
        <w:pStyle w:val="sqlF9"/>
        <w:rPr>
          <w:del w:id="1786" w:author="Hemmati" w:date="2016-12-16T09:27:00Z"/>
          <w:rFonts w:asciiTheme="minorHAnsi" w:hAnsiTheme="minorHAnsi"/>
          <w:sz w:val="16"/>
          <w:szCs w:val="16"/>
          <w:rPrChange w:id="1787" w:author="Hemmati" w:date="2016-12-16T10:24:00Z">
            <w:rPr>
              <w:del w:id="1788" w:author="Hemmati" w:date="2016-12-16T09:27:00Z"/>
              <w:rFonts w:asciiTheme="minorHAnsi" w:hAnsiTheme="minorHAnsi"/>
            </w:rPr>
          </w:rPrChange>
        </w:rPr>
      </w:pPr>
      <w:del w:id="1789" w:author="Hemmati" w:date="2016-12-16T09:27:00Z">
        <w:r w:rsidRPr="002D3F66" w:rsidDel="000B1CB4">
          <w:rPr>
            <w:rFonts w:asciiTheme="minorHAnsi" w:hAnsiTheme="minorHAnsi"/>
            <w:sz w:val="16"/>
            <w:szCs w:val="16"/>
            <w:rPrChange w:id="1790" w:author="Hemmati" w:date="2016-12-16T10:24:00Z">
              <w:rPr>
                <w:rFonts w:asciiTheme="minorHAnsi" w:hAnsiTheme="minorHAnsi"/>
              </w:rPr>
            </w:rPrChange>
          </w:rPr>
          <w:delText xml:space="preserve">OPTIONS (skip=1,direct=true) </w:delText>
        </w:r>
      </w:del>
    </w:p>
    <w:p w:rsidR="009C5670" w:rsidRPr="002D3F66" w:rsidDel="000B1CB4" w:rsidRDefault="009C5670" w:rsidP="009C5670">
      <w:pPr>
        <w:pStyle w:val="sqlF9"/>
        <w:rPr>
          <w:del w:id="1791" w:author="Hemmati" w:date="2016-12-16T09:27:00Z"/>
          <w:rFonts w:asciiTheme="minorHAnsi" w:hAnsiTheme="minorHAnsi"/>
          <w:b/>
          <w:sz w:val="16"/>
          <w:szCs w:val="16"/>
          <w:rPrChange w:id="1792" w:author="Hemmati" w:date="2016-12-16T10:24:00Z">
            <w:rPr>
              <w:del w:id="1793" w:author="Hemmati" w:date="2016-12-16T09:27:00Z"/>
              <w:rFonts w:asciiTheme="minorHAnsi" w:hAnsiTheme="minorHAnsi"/>
              <w:b/>
            </w:rPr>
          </w:rPrChange>
        </w:rPr>
      </w:pPr>
      <w:del w:id="1794" w:author="Hemmati" w:date="2016-12-16T09:27:00Z">
        <w:r w:rsidRPr="002D3F66" w:rsidDel="000B1CB4">
          <w:rPr>
            <w:rFonts w:asciiTheme="minorHAnsi" w:hAnsiTheme="minorHAnsi"/>
            <w:b/>
            <w:sz w:val="16"/>
            <w:szCs w:val="16"/>
            <w:rPrChange w:id="1795" w:author="Hemmati" w:date="2016-12-16T10:24:00Z">
              <w:rPr>
                <w:rFonts w:asciiTheme="minorHAnsi" w:hAnsiTheme="minorHAnsi"/>
                <w:b/>
              </w:rPr>
            </w:rPrChange>
          </w:rPr>
          <w:delText>LOAD DATA</w:delText>
        </w:r>
      </w:del>
    </w:p>
    <w:p w:rsidR="009C5670" w:rsidRPr="002D3F66" w:rsidDel="000B1CB4" w:rsidRDefault="009C5670" w:rsidP="009C5670">
      <w:pPr>
        <w:pStyle w:val="sqlF9"/>
        <w:rPr>
          <w:del w:id="1796" w:author="Hemmati" w:date="2016-12-16T09:27:00Z"/>
          <w:rFonts w:asciiTheme="minorHAnsi" w:hAnsiTheme="minorHAnsi"/>
          <w:sz w:val="16"/>
          <w:szCs w:val="16"/>
          <w:rPrChange w:id="1797" w:author="Hemmati" w:date="2016-12-16T10:24:00Z">
            <w:rPr>
              <w:del w:id="1798" w:author="Hemmati" w:date="2016-12-16T09:27:00Z"/>
              <w:rFonts w:asciiTheme="minorHAnsi" w:hAnsiTheme="minorHAnsi"/>
            </w:rPr>
          </w:rPrChange>
        </w:rPr>
      </w:pPr>
      <w:del w:id="1799" w:author="Hemmati" w:date="2016-12-16T09:27:00Z">
        <w:r w:rsidRPr="002D3F66" w:rsidDel="000B1CB4">
          <w:rPr>
            <w:rFonts w:asciiTheme="minorHAnsi" w:hAnsiTheme="minorHAnsi"/>
            <w:b/>
            <w:sz w:val="16"/>
            <w:szCs w:val="16"/>
            <w:rPrChange w:id="1800" w:author="Hemmati" w:date="2016-12-16T10:24:00Z">
              <w:rPr>
                <w:rFonts w:asciiTheme="minorHAnsi" w:hAnsiTheme="minorHAnsi"/>
                <w:b/>
              </w:rPr>
            </w:rPrChange>
          </w:rPr>
          <w:delText>INFILE</w:delText>
        </w:r>
        <w:r w:rsidRPr="002D3F66" w:rsidDel="000B1CB4">
          <w:rPr>
            <w:rFonts w:asciiTheme="minorHAnsi" w:hAnsiTheme="minorHAnsi"/>
            <w:sz w:val="16"/>
            <w:szCs w:val="16"/>
            <w:rPrChange w:id="1801" w:author="Hemmati" w:date="2016-12-16T10:24:00Z">
              <w:rPr>
                <w:rFonts w:asciiTheme="minorHAnsi" w:hAnsiTheme="minorHAnsi"/>
              </w:rPr>
            </w:rPrChange>
          </w:rPr>
          <w:delText xml:space="preserve"> 'C:\Users\559006\Desktop\WORKSHOPS\WSH4_CreateTables_SQLLoader\ADHOC_TABLES\customer_adhoc\customerData.csv'</w:delText>
        </w:r>
      </w:del>
    </w:p>
    <w:p w:rsidR="009C5670" w:rsidRPr="002D3F66" w:rsidDel="000B1CB4" w:rsidRDefault="009C5670" w:rsidP="009C5670">
      <w:pPr>
        <w:pStyle w:val="sqlF9"/>
        <w:rPr>
          <w:del w:id="1802" w:author="Hemmati" w:date="2016-12-16T09:27:00Z"/>
          <w:rFonts w:asciiTheme="minorHAnsi" w:hAnsiTheme="minorHAnsi"/>
          <w:sz w:val="16"/>
          <w:szCs w:val="16"/>
          <w:rPrChange w:id="1803" w:author="Hemmati" w:date="2016-12-16T10:24:00Z">
            <w:rPr>
              <w:del w:id="1804" w:author="Hemmati" w:date="2016-12-16T09:27:00Z"/>
              <w:rFonts w:asciiTheme="minorHAnsi" w:hAnsiTheme="minorHAnsi"/>
            </w:rPr>
          </w:rPrChange>
        </w:rPr>
      </w:pPr>
      <w:del w:id="1805" w:author="Hemmati" w:date="2016-12-16T09:27:00Z">
        <w:r w:rsidRPr="002D3F66" w:rsidDel="000B1CB4">
          <w:rPr>
            <w:rFonts w:asciiTheme="minorHAnsi" w:hAnsiTheme="minorHAnsi"/>
            <w:b/>
            <w:sz w:val="16"/>
            <w:szCs w:val="16"/>
            <w:rPrChange w:id="1806" w:author="Hemmati" w:date="2016-12-16T10:24:00Z">
              <w:rPr>
                <w:rFonts w:asciiTheme="minorHAnsi" w:hAnsiTheme="minorHAnsi"/>
                <w:b/>
              </w:rPr>
            </w:rPrChange>
          </w:rPr>
          <w:delText xml:space="preserve">BADFILE </w:delText>
        </w:r>
        <w:r w:rsidRPr="002D3F66" w:rsidDel="000B1CB4">
          <w:rPr>
            <w:rFonts w:asciiTheme="minorHAnsi" w:hAnsiTheme="minorHAnsi"/>
            <w:sz w:val="16"/>
            <w:szCs w:val="16"/>
            <w:rPrChange w:id="1807" w:author="Hemmati" w:date="2016-12-16T10:24:00Z">
              <w:rPr>
                <w:rFonts w:asciiTheme="minorHAnsi" w:hAnsiTheme="minorHAnsi"/>
              </w:rPr>
            </w:rPrChange>
          </w:rPr>
          <w:delText>'C:\Users\559006\Desktop\WORKSHOPS\WSH4_CreateTables_SQLLoader\ADHOC_TABLES\customer_adhoc\customer.bad'</w:delText>
        </w:r>
      </w:del>
    </w:p>
    <w:p w:rsidR="009C5670" w:rsidRPr="002D3F66" w:rsidDel="000B1CB4" w:rsidRDefault="009C5670" w:rsidP="009C5670">
      <w:pPr>
        <w:pStyle w:val="sqlF9"/>
        <w:rPr>
          <w:del w:id="1808" w:author="Hemmati" w:date="2016-12-16T09:27:00Z"/>
          <w:rFonts w:asciiTheme="minorHAnsi" w:hAnsiTheme="minorHAnsi"/>
          <w:sz w:val="16"/>
          <w:szCs w:val="16"/>
          <w:rPrChange w:id="1809" w:author="Hemmati" w:date="2016-12-16T10:24:00Z">
            <w:rPr>
              <w:del w:id="1810" w:author="Hemmati" w:date="2016-12-16T09:27:00Z"/>
              <w:rFonts w:asciiTheme="minorHAnsi" w:hAnsiTheme="minorHAnsi"/>
            </w:rPr>
          </w:rPrChange>
        </w:rPr>
      </w:pPr>
      <w:del w:id="1811" w:author="Hemmati" w:date="2016-12-16T09:27:00Z">
        <w:r w:rsidRPr="002D3F66" w:rsidDel="000B1CB4">
          <w:rPr>
            <w:rFonts w:asciiTheme="minorHAnsi" w:hAnsiTheme="minorHAnsi"/>
            <w:b/>
            <w:sz w:val="16"/>
            <w:szCs w:val="16"/>
            <w:rPrChange w:id="1812" w:author="Hemmati" w:date="2016-12-16T10:24:00Z">
              <w:rPr>
                <w:rFonts w:asciiTheme="minorHAnsi" w:hAnsiTheme="minorHAnsi"/>
                <w:b/>
              </w:rPr>
            </w:rPrChange>
          </w:rPr>
          <w:delText xml:space="preserve">DISCARDFILE </w:delText>
        </w:r>
        <w:r w:rsidRPr="002D3F66" w:rsidDel="000B1CB4">
          <w:rPr>
            <w:rFonts w:asciiTheme="minorHAnsi" w:hAnsiTheme="minorHAnsi"/>
            <w:sz w:val="16"/>
            <w:szCs w:val="16"/>
            <w:rPrChange w:id="1813" w:author="Hemmati" w:date="2016-12-16T10:24:00Z">
              <w:rPr>
                <w:rFonts w:asciiTheme="minorHAnsi" w:hAnsiTheme="minorHAnsi"/>
              </w:rPr>
            </w:rPrChange>
          </w:rPr>
          <w:delText>'C:\Users\559006\Desktop\WORKSHOPS\WSH4_CreateTables_SQLLoader\ADHOC_TABLES\customer_adhoc\customer.dsc'</w:delText>
        </w:r>
      </w:del>
    </w:p>
    <w:p w:rsidR="009C5670" w:rsidRPr="002D3F66" w:rsidDel="000B1CB4" w:rsidRDefault="009C5670" w:rsidP="009C5670">
      <w:pPr>
        <w:pStyle w:val="sqlF9"/>
        <w:rPr>
          <w:del w:id="1814" w:author="Hemmati" w:date="2016-12-16T09:27:00Z"/>
          <w:rFonts w:asciiTheme="minorHAnsi" w:hAnsiTheme="minorHAnsi"/>
          <w:sz w:val="16"/>
          <w:szCs w:val="16"/>
          <w:rPrChange w:id="1815" w:author="Hemmati" w:date="2016-12-16T10:24:00Z">
            <w:rPr>
              <w:del w:id="1816" w:author="Hemmati" w:date="2016-12-16T09:27:00Z"/>
              <w:rFonts w:asciiTheme="minorHAnsi" w:hAnsiTheme="minorHAnsi"/>
            </w:rPr>
          </w:rPrChange>
        </w:rPr>
      </w:pPr>
    </w:p>
    <w:p w:rsidR="009C5670" w:rsidRPr="002D3F66" w:rsidDel="000B1CB4" w:rsidRDefault="009C5670" w:rsidP="009C5670">
      <w:pPr>
        <w:pStyle w:val="sqlF9"/>
        <w:rPr>
          <w:del w:id="1817" w:author="Hemmati" w:date="2016-12-16T09:27:00Z"/>
          <w:rFonts w:asciiTheme="minorHAnsi" w:hAnsiTheme="minorHAnsi"/>
          <w:sz w:val="16"/>
          <w:szCs w:val="16"/>
          <w:rPrChange w:id="1818" w:author="Hemmati" w:date="2016-12-16T10:24:00Z">
            <w:rPr>
              <w:del w:id="1819" w:author="Hemmati" w:date="2016-12-16T09:27:00Z"/>
              <w:rFonts w:asciiTheme="minorHAnsi" w:hAnsiTheme="minorHAnsi"/>
            </w:rPr>
          </w:rPrChange>
        </w:rPr>
      </w:pPr>
      <w:del w:id="1820" w:author="Hemmati" w:date="2016-12-16T09:27:00Z">
        <w:r w:rsidRPr="002D3F66" w:rsidDel="000B1CB4">
          <w:rPr>
            <w:rFonts w:asciiTheme="minorHAnsi" w:hAnsiTheme="minorHAnsi"/>
            <w:sz w:val="16"/>
            <w:szCs w:val="16"/>
            <w:rPrChange w:id="1821" w:author="Hemmati" w:date="2016-12-16T10:24:00Z">
              <w:rPr>
                <w:rFonts w:asciiTheme="minorHAnsi" w:hAnsiTheme="minorHAnsi"/>
              </w:rPr>
            </w:rPrChange>
          </w:rPr>
          <w:delText xml:space="preserve">TRUNCATE INTO TABLE </w:delText>
        </w:r>
        <w:r w:rsidRPr="002D3F66" w:rsidDel="000B1CB4">
          <w:rPr>
            <w:rFonts w:asciiTheme="minorHAnsi" w:hAnsiTheme="minorHAnsi"/>
            <w:sz w:val="16"/>
            <w:szCs w:val="16"/>
            <w:rPrChange w:id="1822" w:author="Hemmati" w:date="2016-12-16T10:24:00Z">
              <w:rPr>
                <w:rFonts w:asciiTheme="minorHAnsi" w:hAnsiTheme="minorHAnsi"/>
              </w:rPr>
            </w:rPrChange>
          </w:rPr>
          <w:tab/>
          <w:delText>customer_data</w:delText>
        </w:r>
      </w:del>
    </w:p>
    <w:p w:rsidR="009C5670" w:rsidRPr="002D3F66" w:rsidDel="000B1CB4" w:rsidRDefault="009C5670" w:rsidP="009C5670">
      <w:pPr>
        <w:pStyle w:val="sqlF9"/>
        <w:rPr>
          <w:del w:id="1823" w:author="Hemmati" w:date="2016-12-16T09:27:00Z"/>
          <w:rFonts w:asciiTheme="minorHAnsi" w:hAnsiTheme="minorHAnsi"/>
          <w:sz w:val="16"/>
          <w:szCs w:val="16"/>
          <w:rPrChange w:id="1824" w:author="Hemmati" w:date="2016-12-16T10:24:00Z">
            <w:rPr>
              <w:del w:id="1825" w:author="Hemmati" w:date="2016-12-16T09:27:00Z"/>
              <w:rFonts w:asciiTheme="minorHAnsi" w:hAnsiTheme="minorHAnsi"/>
            </w:rPr>
          </w:rPrChange>
        </w:rPr>
      </w:pPr>
      <w:del w:id="1826" w:author="Hemmati" w:date="2016-12-16T09:27:00Z">
        <w:r w:rsidRPr="002D3F66" w:rsidDel="000B1CB4">
          <w:rPr>
            <w:rFonts w:asciiTheme="minorHAnsi" w:hAnsiTheme="minorHAnsi"/>
            <w:sz w:val="16"/>
            <w:szCs w:val="16"/>
            <w:rPrChange w:id="1827" w:author="Hemmati" w:date="2016-12-16T10:24:00Z">
              <w:rPr>
                <w:rFonts w:asciiTheme="minorHAnsi" w:hAnsiTheme="minorHAnsi"/>
              </w:rPr>
            </w:rPrChange>
          </w:rPr>
          <w:delText>FIELDS TERMINATED BY ',' OPTIONALLY ENCLOSED BY '"'</w:delText>
        </w:r>
      </w:del>
    </w:p>
    <w:p w:rsidR="009C5670" w:rsidRPr="002D3F66" w:rsidDel="000B1CB4" w:rsidRDefault="009C5670" w:rsidP="009C5670">
      <w:pPr>
        <w:pStyle w:val="sqlF9"/>
        <w:rPr>
          <w:del w:id="1828" w:author="Hemmati" w:date="2016-12-16T09:27:00Z"/>
          <w:rFonts w:asciiTheme="minorHAnsi" w:hAnsiTheme="minorHAnsi"/>
          <w:sz w:val="16"/>
          <w:szCs w:val="16"/>
          <w:rPrChange w:id="1829" w:author="Hemmati" w:date="2016-12-16T10:24:00Z">
            <w:rPr>
              <w:del w:id="1830" w:author="Hemmati" w:date="2016-12-16T09:27:00Z"/>
              <w:rFonts w:asciiTheme="minorHAnsi" w:hAnsiTheme="minorHAnsi"/>
            </w:rPr>
          </w:rPrChange>
        </w:rPr>
      </w:pPr>
      <w:del w:id="1831" w:author="Hemmati" w:date="2016-12-16T09:27:00Z">
        <w:r w:rsidRPr="002D3F66" w:rsidDel="000B1CB4">
          <w:rPr>
            <w:rFonts w:asciiTheme="minorHAnsi" w:hAnsiTheme="minorHAnsi"/>
            <w:sz w:val="16"/>
            <w:szCs w:val="16"/>
            <w:rPrChange w:id="1832" w:author="Hemmati" w:date="2016-12-16T10:24:00Z">
              <w:rPr>
                <w:rFonts w:asciiTheme="minorHAnsi" w:hAnsiTheme="minorHAnsi"/>
              </w:rPr>
            </w:rPrChange>
          </w:rPr>
          <w:delText xml:space="preserve">TRAILING NULLCOLS    </w:delText>
        </w:r>
      </w:del>
    </w:p>
    <w:p w:rsidR="009C5670" w:rsidRPr="002D3F66" w:rsidDel="000B1CB4" w:rsidRDefault="009C5670" w:rsidP="009C5670">
      <w:pPr>
        <w:pStyle w:val="sqlF9"/>
        <w:rPr>
          <w:del w:id="1833" w:author="Hemmati" w:date="2016-12-16T09:27:00Z"/>
          <w:rFonts w:asciiTheme="minorHAnsi" w:hAnsiTheme="minorHAnsi"/>
          <w:sz w:val="16"/>
          <w:szCs w:val="16"/>
          <w:rPrChange w:id="1834" w:author="Hemmati" w:date="2016-12-16T10:24:00Z">
            <w:rPr>
              <w:del w:id="1835" w:author="Hemmati" w:date="2016-12-16T09:27:00Z"/>
              <w:rFonts w:asciiTheme="minorHAnsi" w:hAnsiTheme="minorHAnsi"/>
            </w:rPr>
          </w:rPrChange>
        </w:rPr>
      </w:pPr>
      <w:del w:id="1836" w:author="Hemmati" w:date="2016-12-16T09:27:00Z">
        <w:r w:rsidRPr="002D3F66" w:rsidDel="000B1CB4">
          <w:rPr>
            <w:rFonts w:asciiTheme="minorHAnsi" w:hAnsiTheme="minorHAnsi"/>
            <w:sz w:val="16"/>
            <w:szCs w:val="16"/>
            <w:rPrChange w:id="1837" w:author="Hemmati" w:date="2016-12-16T10:24:00Z">
              <w:rPr>
                <w:rFonts w:asciiTheme="minorHAnsi" w:hAnsiTheme="minorHAnsi"/>
              </w:rPr>
            </w:rPrChange>
          </w:rPr>
          <w:delText>(cust_id</w:delText>
        </w:r>
        <w:r w:rsidRPr="002D3F66" w:rsidDel="000B1CB4">
          <w:rPr>
            <w:rFonts w:asciiTheme="minorHAnsi" w:hAnsiTheme="minorHAnsi"/>
            <w:sz w:val="16"/>
            <w:szCs w:val="16"/>
            <w:rPrChange w:id="1838" w:author="Hemmati" w:date="2016-12-16T10:24:00Z">
              <w:rPr>
                <w:rFonts w:asciiTheme="minorHAnsi" w:hAnsiTheme="minorHAnsi"/>
              </w:rPr>
            </w:rPrChange>
          </w:rPr>
          <w:tab/>
        </w:r>
        <w:r w:rsidRPr="002D3F66" w:rsidDel="000B1CB4">
          <w:rPr>
            <w:rFonts w:asciiTheme="minorHAnsi" w:hAnsiTheme="minorHAnsi"/>
            <w:sz w:val="16"/>
            <w:szCs w:val="16"/>
            <w:rPrChange w:id="1839" w:author="Hemmati" w:date="2016-12-16T10:24:00Z">
              <w:rPr>
                <w:rFonts w:asciiTheme="minorHAnsi" w:hAnsiTheme="minorHAnsi"/>
              </w:rPr>
            </w:rPrChange>
          </w:rPr>
          <w:tab/>
        </w:r>
        <w:r w:rsidRPr="002D3F66" w:rsidDel="000B1CB4">
          <w:rPr>
            <w:rFonts w:asciiTheme="minorHAnsi" w:hAnsiTheme="minorHAnsi"/>
            <w:sz w:val="16"/>
            <w:szCs w:val="16"/>
            <w:rPrChange w:id="1840" w:author="Hemmati" w:date="2016-12-16T10:24:00Z">
              <w:rPr>
                <w:rFonts w:asciiTheme="minorHAnsi" w:hAnsiTheme="minorHAnsi"/>
              </w:rPr>
            </w:rPrChange>
          </w:rPr>
          <w:tab/>
          <w:delText>INTEGER EXTERNAL ,</w:delText>
        </w:r>
      </w:del>
    </w:p>
    <w:p w:rsidR="009C5670" w:rsidRPr="002D3F66" w:rsidDel="000B1CB4" w:rsidRDefault="00CF3E4C" w:rsidP="009C5670">
      <w:pPr>
        <w:pStyle w:val="sqlF9"/>
        <w:rPr>
          <w:del w:id="1841" w:author="Hemmati" w:date="2016-12-16T09:27:00Z"/>
          <w:rFonts w:asciiTheme="minorHAnsi" w:hAnsiTheme="minorHAnsi"/>
          <w:sz w:val="16"/>
          <w:szCs w:val="16"/>
          <w:rPrChange w:id="1842" w:author="Hemmati" w:date="2016-12-16T10:24:00Z">
            <w:rPr>
              <w:del w:id="1843" w:author="Hemmati" w:date="2016-12-16T09:27:00Z"/>
              <w:rFonts w:asciiTheme="minorHAnsi" w:hAnsiTheme="minorHAnsi"/>
            </w:rPr>
          </w:rPrChange>
        </w:rPr>
      </w:pPr>
      <w:del w:id="1844" w:author="Hemmati" w:date="2016-12-16T09:27:00Z">
        <w:r w:rsidRPr="002D3F66" w:rsidDel="000B1CB4">
          <w:rPr>
            <w:rFonts w:asciiTheme="minorHAnsi" w:hAnsiTheme="minorHAnsi"/>
            <w:sz w:val="16"/>
            <w:szCs w:val="16"/>
            <w:rPrChange w:id="1845" w:author="Hemmati" w:date="2016-12-16T10:24:00Z">
              <w:rPr>
                <w:rFonts w:asciiTheme="minorHAnsi" w:hAnsiTheme="minorHAnsi"/>
              </w:rPr>
            </w:rPrChange>
          </w:rPr>
          <w:delText>Fname</w:delText>
        </w:r>
        <w:r w:rsidRPr="002D3F66" w:rsidDel="000B1CB4">
          <w:rPr>
            <w:rFonts w:asciiTheme="minorHAnsi" w:hAnsiTheme="minorHAnsi"/>
            <w:sz w:val="16"/>
            <w:szCs w:val="16"/>
            <w:rPrChange w:id="1846" w:author="Hemmati" w:date="2016-12-16T10:24:00Z">
              <w:rPr>
                <w:rFonts w:asciiTheme="minorHAnsi" w:hAnsiTheme="minorHAnsi"/>
              </w:rPr>
            </w:rPrChange>
          </w:rPr>
          <w:tab/>
        </w:r>
        <w:r w:rsidRPr="002D3F66" w:rsidDel="000B1CB4">
          <w:rPr>
            <w:rFonts w:asciiTheme="minorHAnsi" w:hAnsiTheme="minorHAnsi"/>
            <w:sz w:val="16"/>
            <w:szCs w:val="16"/>
            <w:rPrChange w:id="1847" w:author="Hemmati" w:date="2016-12-16T10:24:00Z">
              <w:rPr>
                <w:rFonts w:asciiTheme="minorHAnsi" w:hAnsiTheme="minorHAnsi"/>
              </w:rPr>
            </w:rPrChange>
          </w:rPr>
          <w:tab/>
        </w:r>
        <w:r w:rsidRPr="002D3F66" w:rsidDel="000B1CB4">
          <w:rPr>
            <w:rFonts w:asciiTheme="minorHAnsi" w:hAnsiTheme="minorHAnsi"/>
            <w:sz w:val="16"/>
            <w:szCs w:val="16"/>
            <w:rPrChange w:id="1848" w:author="Hemmati" w:date="2016-12-16T10:24:00Z">
              <w:rPr>
                <w:rFonts w:asciiTheme="minorHAnsi" w:hAnsiTheme="minorHAnsi"/>
              </w:rPr>
            </w:rPrChange>
          </w:rPr>
          <w:tab/>
        </w:r>
        <w:r w:rsidRPr="002D3F66" w:rsidDel="000B1CB4">
          <w:rPr>
            <w:rFonts w:asciiTheme="minorHAnsi" w:hAnsiTheme="minorHAnsi"/>
            <w:sz w:val="16"/>
            <w:szCs w:val="16"/>
            <w:rPrChange w:id="1849" w:author="Hemmati" w:date="2016-12-16T10:24:00Z">
              <w:rPr>
                <w:rFonts w:asciiTheme="minorHAnsi" w:hAnsiTheme="minorHAnsi"/>
              </w:rPr>
            </w:rPrChange>
          </w:rPr>
          <w:tab/>
        </w:r>
        <w:r w:rsidR="009C5670" w:rsidRPr="002D3F66" w:rsidDel="000B1CB4">
          <w:rPr>
            <w:rFonts w:asciiTheme="minorHAnsi" w:hAnsiTheme="minorHAnsi"/>
            <w:sz w:val="16"/>
            <w:szCs w:val="16"/>
            <w:rPrChange w:id="1850" w:author="Hemmati" w:date="2016-12-16T10:24:00Z">
              <w:rPr>
                <w:rFonts w:asciiTheme="minorHAnsi" w:hAnsiTheme="minorHAnsi"/>
              </w:rPr>
            </w:rPrChange>
          </w:rPr>
          <w:delText>CHAR ,</w:delText>
        </w:r>
      </w:del>
    </w:p>
    <w:p w:rsidR="00CF3E4C" w:rsidRPr="002D3F66" w:rsidDel="000B1CB4" w:rsidRDefault="009C5670" w:rsidP="009C5670">
      <w:pPr>
        <w:pStyle w:val="sqlF9"/>
        <w:rPr>
          <w:del w:id="1851" w:author="Hemmati" w:date="2016-12-16T09:27:00Z"/>
          <w:rFonts w:asciiTheme="minorHAnsi" w:hAnsiTheme="minorHAnsi"/>
          <w:sz w:val="16"/>
          <w:szCs w:val="16"/>
          <w:rPrChange w:id="1852" w:author="Hemmati" w:date="2016-12-16T10:24:00Z">
            <w:rPr>
              <w:del w:id="1853" w:author="Hemmati" w:date="2016-12-16T09:27:00Z"/>
              <w:rFonts w:asciiTheme="minorHAnsi" w:hAnsiTheme="minorHAnsi"/>
            </w:rPr>
          </w:rPrChange>
        </w:rPr>
      </w:pPr>
      <w:del w:id="1854" w:author="Hemmati" w:date="2016-12-16T09:27:00Z">
        <w:r w:rsidRPr="002D3F66" w:rsidDel="000B1CB4">
          <w:rPr>
            <w:rFonts w:asciiTheme="minorHAnsi" w:hAnsiTheme="minorHAnsi"/>
            <w:sz w:val="16"/>
            <w:szCs w:val="16"/>
            <w:rPrChange w:id="1855" w:author="Hemmati" w:date="2016-12-16T10:24:00Z">
              <w:rPr>
                <w:rFonts w:asciiTheme="minorHAnsi" w:hAnsiTheme="minorHAnsi"/>
              </w:rPr>
            </w:rPrChange>
          </w:rPr>
          <w:delText>Lname</w:delText>
        </w:r>
        <w:r w:rsidR="00CF3E4C" w:rsidRPr="002D3F66" w:rsidDel="000B1CB4">
          <w:rPr>
            <w:rFonts w:asciiTheme="minorHAnsi" w:hAnsiTheme="minorHAnsi"/>
            <w:sz w:val="16"/>
            <w:szCs w:val="16"/>
            <w:rPrChange w:id="1856" w:author="Hemmati" w:date="2016-12-16T10:24:00Z">
              <w:rPr>
                <w:rFonts w:asciiTheme="minorHAnsi" w:hAnsiTheme="minorHAnsi"/>
              </w:rPr>
            </w:rPrChange>
          </w:rPr>
          <w:delText xml:space="preserve"> </w:delText>
        </w:r>
        <w:r w:rsidR="00CF3E4C" w:rsidRPr="002D3F66" w:rsidDel="000B1CB4">
          <w:rPr>
            <w:rFonts w:asciiTheme="minorHAnsi" w:hAnsiTheme="minorHAnsi"/>
            <w:sz w:val="16"/>
            <w:szCs w:val="16"/>
            <w:rPrChange w:id="1857" w:author="Hemmati" w:date="2016-12-16T10:24:00Z">
              <w:rPr>
                <w:rFonts w:asciiTheme="minorHAnsi" w:hAnsiTheme="minorHAnsi"/>
              </w:rPr>
            </w:rPrChange>
          </w:rPr>
          <w:tab/>
        </w:r>
        <w:r w:rsidR="00CF3E4C" w:rsidRPr="002D3F66" w:rsidDel="000B1CB4">
          <w:rPr>
            <w:rFonts w:asciiTheme="minorHAnsi" w:hAnsiTheme="minorHAnsi"/>
            <w:sz w:val="16"/>
            <w:szCs w:val="16"/>
            <w:rPrChange w:id="1858" w:author="Hemmati" w:date="2016-12-16T10:24:00Z">
              <w:rPr>
                <w:rFonts w:asciiTheme="minorHAnsi" w:hAnsiTheme="minorHAnsi"/>
              </w:rPr>
            </w:rPrChange>
          </w:rPr>
          <w:tab/>
        </w:r>
        <w:r w:rsidR="00CF3E4C" w:rsidRPr="002D3F66" w:rsidDel="000B1CB4">
          <w:rPr>
            <w:rFonts w:asciiTheme="minorHAnsi" w:hAnsiTheme="minorHAnsi"/>
            <w:sz w:val="16"/>
            <w:szCs w:val="16"/>
            <w:rPrChange w:id="1859" w:author="Hemmati" w:date="2016-12-16T10:24:00Z">
              <w:rPr>
                <w:rFonts w:asciiTheme="minorHAnsi" w:hAnsiTheme="minorHAnsi"/>
              </w:rPr>
            </w:rPrChange>
          </w:rPr>
          <w:tab/>
        </w:r>
        <w:r w:rsidR="00CF3E4C" w:rsidRPr="002D3F66" w:rsidDel="000B1CB4">
          <w:rPr>
            <w:rFonts w:asciiTheme="minorHAnsi" w:hAnsiTheme="minorHAnsi"/>
            <w:sz w:val="16"/>
            <w:szCs w:val="16"/>
            <w:rPrChange w:id="1860" w:author="Hemmati" w:date="2016-12-16T10:24:00Z">
              <w:rPr>
                <w:rFonts w:asciiTheme="minorHAnsi" w:hAnsiTheme="minorHAnsi"/>
              </w:rPr>
            </w:rPrChange>
          </w:rPr>
          <w:tab/>
          <w:delText>CHAR ,</w:delText>
        </w:r>
        <w:r w:rsidRPr="002D3F66" w:rsidDel="000B1CB4">
          <w:rPr>
            <w:rFonts w:asciiTheme="minorHAnsi" w:hAnsiTheme="minorHAnsi"/>
            <w:sz w:val="16"/>
            <w:szCs w:val="16"/>
            <w:rPrChange w:id="1861" w:author="Hemmati" w:date="2016-12-16T10:24:00Z">
              <w:rPr>
                <w:rFonts w:asciiTheme="minorHAnsi" w:hAnsiTheme="minorHAnsi"/>
              </w:rPr>
            </w:rPrChange>
          </w:rPr>
          <w:tab/>
        </w:r>
        <w:r w:rsidRPr="002D3F66" w:rsidDel="000B1CB4">
          <w:rPr>
            <w:rFonts w:asciiTheme="minorHAnsi" w:hAnsiTheme="minorHAnsi"/>
            <w:sz w:val="16"/>
            <w:szCs w:val="16"/>
            <w:rPrChange w:id="1862" w:author="Hemmati" w:date="2016-12-16T10:24:00Z">
              <w:rPr>
                <w:rFonts w:asciiTheme="minorHAnsi" w:hAnsiTheme="minorHAnsi"/>
              </w:rPr>
            </w:rPrChange>
          </w:rPr>
          <w:tab/>
        </w:r>
        <w:r w:rsidRPr="002D3F66" w:rsidDel="000B1CB4">
          <w:rPr>
            <w:rFonts w:asciiTheme="minorHAnsi" w:hAnsiTheme="minorHAnsi"/>
            <w:sz w:val="16"/>
            <w:szCs w:val="16"/>
            <w:rPrChange w:id="1863" w:author="Hemmati" w:date="2016-12-16T10:24:00Z">
              <w:rPr>
                <w:rFonts w:asciiTheme="minorHAnsi" w:hAnsiTheme="minorHAnsi"/>
              </w:rPr>
            </w:rPrChange>
          </w:rPr>
          <w:tab/>
          <w:delText xml:space="preserve"> </w:delText>
        </w:r>
        <w:r w:rsidR="00C636BC" w:rsidRPr="002D3F66" w:rsidDel="000B1CB4">
          <w:rPr>
            <w:rFonts w:asciiTheme="minorHAnsi" w:hAnsiTheme="minorHAnsi"/>
            <w:sz w:val="16"/>
            <w:szCs w:val="16"/>
            <w:rPrChange w:id="1864" w:author="Hemmati" w:date="2016-12-16T10:24:00Z">
              <w:rPr>
                <w:rFonts w:asciiTheme="minorHAnsi" w:hAnsiTheme="minorHAnsi"/>
              </w:rPr>
            </w:rPrChange>
          </w:rPr>
          <w:delText xml:space="preserve">     </w:delText>
        </w:r>
      </w:del>
    </w:p>
    <w:p w:rsidR="009C5670" w:rsidRPr="002D3F66" w:rsidDel="000B1CB4" w:rsidRDefault="009C5670" w:rsidP="009C5670">
      <w:pPr>
        <w:pStyle w:val="sqlF9"/>
        <w:rPr>
          <w:del w:id="1865" w:author="Hemmati" w:date="2016-12-16T09:27:00Z"/>
          <w:rFonts w:asciiTheme="minorHAnsi" w:hAnsiTheme="minorHAnsi"/>
          <w:sz w:val="16"/>
          <w:szCs w:val="16"/>
          <w:rPrChange w:id="1866" w:author="Hemmati" w:date="2016-12-16T10:24:00Z">
            <w:rPr>
              <w:del w:id="1867" w:author="Hemmati" w:date="2016-12-16T09:27:00Z"/>
              <w:rFonts w:asciiTheme="minorHAnsi" w:hAnsiTheme="minorHAnsi"/>
            </w:rPr>
          </w:rPrChange>
        </w:rPr>
      </w:pPr>
      <w:del w:id="1868" w:author="Hemmati" w:date="2016-12-16T09:27:00Z">
        <w:r w:rsidRPr="002D3F66" w:rsidDel="000B1CB4">
          <w:rPr>
            <w:rFonts w:asciiTheme="minorHAnsi" w:hAnsiTheme="minorHAnsi"/>
            <w:sz w:val="16"/>
            <w:szCs w:val="16"/>
            <w:rPrChange w:id="1869" w:author="Hemmati" w:date="2016-12-16T10:24:00Z">
              <w:rPr>
                <w:rFonts w:asciiTheme="minorHAnsi" w:hAnsiTheme="minorHAnsi"/>
              </w:rPr>
            </w:rPrChange>
          </w:rPr>
          <w:delText>agent</w:delText>
        </w:r>
        <w:r w:rsidR="00CF3E4C" w:rsidRPr="002D3F66" w:rsidDel="000B1CB4">
          <w:rPr>
            <w:rFonts w:asciiTheme="minorHAnsi" w:hAnsiTheme="minorHAnsi"/>
            <w:sz w:val="16"/>
            <w:szCs w:val="16"/>
            <w:rPrChange w:id="1870" w:author="Hemmati" w:date="2016-12-16T10:24:00Z">
              <w:rPr>
                <w:rFonts w:asciiTheme="minorHAnsi" w:hAnsiTheme="minorHAnsi"/>
              </w:rPr>
            </w:rPrChange>
          </w:rPr>
          <w:delText xml:space="preserve"> </w:delText>
        </w:r>
        <w:r w:rsidR="00CF3E4C" w:rsidRPr="002D3F66" w:rsidDel="000B1CB4">
          <w:rPr>
            <w:rFonts w:asciiTheme="minorHAnsi" w:hAnsiTheme="minorHAnsi"/>
            <w:sz w:val="16"/>
            <w:szCs w:val="16"/>
            <w:rPrChange w:id="1871" w:author="Hemmati" w:date="2016-12-16T10:24:00Z">
              <w:rPr>
                <w:rFonts w:asciiTheme="minorHAnsi" w:hAnsiTheme="minorHAnsi"/>
              </w:rPr>
            </w:rPrChange>
          </w:rPr>
          <w:tab/>
        </w:r>
        <w:r w:rsidR="00CF3E4C" w:rsidRPr="002D3F66" w:rsidDel="000B1CB4">
          <w:rPr>
            <w:rFonts w:asciiTheme="minorHAnsi" w:hAnsiTheme="minorHAnsi"/>
            <w:sz w:val="16"/>
            <w:szCs w:val="16"/>
            <w:rPrChange w:id="1872" w:author="Hemmati" w:date="2016-12-16T10:24:00Z">
              <w:rPr>
                <w:rFonts w:asciiTheme="minorHAnsi" w:hAnsiTheme="minorHAnsi"/>
              </w:rPr>
            </w:rPrChange>
          </w:rPr>
          <w:tab/>
        </w:r>
        <w:r w:rsidR="00CF3E4C" w:rsidRPr="002D3F66" w:rsidDel="000B1CB4">
          <w:rPr>
            <w:rFonts w:asciiTheme="minorHAnsi" w:hAnsiTheme="minorHAnsi"/>
            <w:sz w:val="16"/>
            <w:szCs w:val="16"/>
            <w:rPrChange w:id="1873" w:author="Hemmati" w:date="2016-12-16T10:24:00Z">
              <w:rPr>
                <w:rFonts w:asciiTheme="minorHAnsi" w:hAnsiTheme="minorHAnsi"/>
              </w:rPr>
            </w:rPrChange>
          </w:rPr>
          <w:tab/>
        </w:r>
        <w:r w:rsidR="00CF3E4C" w:rsidRPr="002D3F66" w:rsidDel="000B1CB4">
          <w:rPr>
            <w:rFonts w:asciiTheme="minorHAnsi" w:hAnsiTheme="minorHAnsi"/>
            <w:sz w:val="16"/>
            <w:szCs w:val="16"/>
            <w:rPrChange w:id="1874" w:author="Hemmati" w:date="2016-12-16T10:24:00Z">
              <w:rPr>
                <w:rFonts w:asciiTheme="minorHAnsi" w:hAnsiTheme="minorHAnsi"/>
              </w:rPr>
            </w:rPrChange>
          </w:rPr>
          <w:tab/>
          <w:delText>CHAR ,</w:delText>
        </w:r>
        <w:r w:rsidR="00CF3E4C" w:rsidRPr="002D3F66" w:rsidDel="000B1CB4">
          <w:rPr>
            <w:rFonts w:asciiTheme="minorHAnsi" w:hAnsiTheme="minorHAnsi"/>
            <w:sz w:val="16"/>
            <w:szCs w:val="16"/>
            <w:rPrChange w:id="1875" w:author="Hemmati" w:date="2016-12-16T10:24:00Z">
              <w:rPr>
                <w:rFonts w:asciiTheme="minorHAnsi" w:hAnsiTheme="minorHAnsi"/>
              </w:rPr>
            </w:rPrChange>
          </w:rPr>
          <w:tab/>
        </w:r>
        <w:r w:rsidRPr="002D3F66" w:rsidDel="000B1CB4">
          <w:rPr>
            <w:rFonts w:asciiTheme="minorHAnsi" w:hAnsiTheme="minorHAnsi"/>
            <w:sz w:val="16"/>
            <w:szCs w:val="16"/>
            <w:rPrChange w:id="1876" w:author="Hemmati" w:date="2016-12-16T10:24:00Z">
              <w:rPr>
                <w:rFonts w:asciiTheme="minorHAnsi" w:hAnsiTheme="minorHAnsi"/>
              </w:rPr>
            </w:rPrChange>
          </w:rPr>
          <w:delText xml:space="preserve">                     </w:delText>
        </w:r>
      </w:del>
    </w:p>
    <w:p w:rsidR="009C5670" w:rsidRPr="002D3F66" w:rsidDel="000B1CB4" w:rsidRDefault="00CF3E4C" w:rsidP="009C5670">
      <w:pPr>
        <w:pStyle w:val="sqlF9"/>
        <w:rPr>
          <w:del w:id="1877" w:author="Hemmati" w:date="2016-12-16T09:27:00Z"/>
          <w:rFonts w:asciiTheme="minorHAnsi" w:hAnsiTheme="minorHAnsi"/>
          <w:sz w:val="16"/>
          <w:szCs w:val="16"/>
          <w:rPrChange w:id="1878" w:author="Hemmati" w:date="2016-12-16T10:24:00Z">
            <w:rPr>
              <w:del w:id="1879" w:author="Hemmati" w:date="2016-12-16T09:27:00Z"/>
              <w:rFonts w:asciiTheme="minorHAnsi" w:hAnsiTheme="minorHAnsi"/>
            </w:rPr>
          </w:rPrChange>
        </w:rPr>
      </w:pPr>
      <w:del w:id="1880" w:author="Hemmati" w:date="2016-12-16T09:27:00Z">
        <w:r w:rsidRPr="002D3F66" w:rsidDel="000B1CB4">
          <w:rPr>
            <w:rFonts w:asciiTheme="minorHAnsi" w:hAnsiTheme="minorHAnsi"/>
            <w:sz w:val="16"/>
            <w:szCs w:val="16"/>
            <w:rPrChange w:id="1881" w:author="Hemmati" w:date="2016-12-16T10:24:00Z">
              <w:rPr>
                <w:rFonts w:asciiTheme="minorHAnsi" w:hAnsiTheme="minorHAnsi"/>
              </w:rPr>
            </w:rPrChange>
          </w:rPr>
          <w:delText xml:space="preserve">email  </w:delText>
        </w:r>
        <w:r w:rsidRPr="002D3F66" w:rsidDel="000B1CB4">
          <w:rPr>
            <w:rFonts w:asciiTheme="minorHAnsi" w:hAnsiTheme="minorHAnsi"/>
            <w:sz w:val="16"/>
            <w:szCs w:val="16"/>
            <w:rPrChange w:id="1882" w:author="Hemmati" w:date="2016-12-16T10:24:00Z">
              <w:rPr>
                <w:rFonts w:asciiTheme="minorHAnsi" w:hAnsiTheme="minorHAnsi"/>
              </w:rPr>
            </w:rPrChange>
          </w:rPr>
          <w:tab/>
        </w:r>
        <w:r w:rsidRPr="002D3F66" w:rsidDel="000B1CB4">
          <w:rPr>
            <w:rFonts w:asciiTheme="minorHAnsi" w:hAnsiTheme="minorHAnsi"/>
            <w:sz w:val="16"/>
            <w:szCs w:val="16"/>
            <w:rPrChange w:id="1883" w:author="Hemmati" w:date="2016-12-16T10:24:00Z">
              <w:rPr>
                <w:rFonts w:asciiTheme="minorHAnsi" w:hAnsiTheme="minorHAnsi"/>
              </w:rPr>
            </w:rPrChange>
          </w:rPr>
          <w:tab/>
        </w:r>
        <w:r w:rsidRPr="002D3F66" w:rsidDel="000B1CB4">
          <w:rPr>
            <w:rFonts w:asciiTheme="minorHAnsi" w:hAnsiTheme="minorHAnsi"/>
            <w:sz w:val="16"/>
            <w:szCs w:val="16"/>
            <w:rPrChange w:id="1884" w:author="Hemmati" w:date="2016-12-16T10:24:00Z">
              <w:rPr>
                <w:rFonts w:asciiTheme="minorHAnsi" w:hAnsiTheme="minorHAnsi"/>
              </w:rPr>
            </w:rPrChange>
          </w:rPr>
          <w:tab/>
        </w:r>
        <w:r w:rsidR="009C5670" w:rsidRPr="002D3F66" w:rsidDel="000B1CB4">
          <w:rPr>
            <w:rFonts w:asciiTheme="minorHAnsi" w:hAnsiTheme="minorHAnsi"/>
            <w:sz w:val="16"/>
            <w:szCs w:val="16"/>
            <w:rPrChange w:id="1885" w:author="Hemmati" w:date="2016-12-16T10:24:00Z">
              <w:rPr>
                <w:rFonts w:asciiTheme="minorHAnsi" w:hAnsiTheme="minorHAnsi"/>
              </w:rPr>
            </w:rPrChange>
          </w:rPr>
          <w:delText>CHAR ,</w:delText>
        </w:r>
      </w:del>
    </w:p>
    <w:p w:rsidR="009C5670" w:rsidRPr="002D3F66" w:rsidDel="000B1CB4" w:rsidRDefault="009C5670" w:rsidP="009C5670">
      <w:pPr>
        <w:pStyle w:val="sqlF9"/>
        <w:rPr>
          <w:del w:id="1886" w:author="Hemmati" w:date="2016-12-16T09:27:00Z"/>
          <w:rFonts w:asciiTheme="minorHAnsi" w:hAnsiTheme="minorHAnsi"/>
          <w:sz w:val="16"/>
          <w:szCs w:val="16"/>
          <w:rPrChange w:id="1887" w:author="Hemmati" w:date="2016-12-16T10:24:00Z">
            <w:rPr>
              <w:del w:id="1888" w:author="Hemmati" w:date="2016-12-16T09:27:00Z"/>
              <w:rFonts w:asciiTheme="minorHAnsi" w:hAnsiTheme="minorHAnsi"/>
            </w:rPr>
          </w:rPrChange>
        </w:rPr>
      </w:pPr>
      <w:del w:id="1889" w:author="Hemmati" w:date="2016-12-16T09:27:00Z">
        <w:r w:rsidRPr="002D3F66" w:rsidDel="000B1CB4">
          <w:rPr>
            <w:rFonts w:asciiTheme="minorHAnsi" w:hAnsiTheme="minorHAnsi"/>
            <w:sz w:val="16"/>
            <w:szCs w:val="16"/>
            <w:rPrChange w:id="1890" w:author="Hemmati" w:date="2016-12-16T10:24:00Z">
              <w:rPr>
                <w:rFonts w:asciiTheme="minorHAnsi" w:hAnsiTheme="minorHAnsi"/>
              </w:rPr>
            </w:rPrChange>
          </w:rPr>
          <w:delText xml:space="preserve">home_phone </w:delText>
        </w:r>
        <w:r w:rsidRPr="002D3F66" w:rsidDel="000B1CB4">
          <w:rPr>
            <w:rFonts w:asciiTheme="minorHAnsi" w:hAnsiTheme="minorHAnsi"/>
            <w:sz w:val="16"/>
            <w:szCs w:val="16"/>
            <w:rPrChange w:id="1891" w:author="Hemmati" w:date="2016-12-16T10:24:00Z">
              <w:rPr>
                <w:rFonts w:asciiTheme="minorHAnsi" w:hAnsiTheme="minorHAnsi"/>
              </w:rPr>
            </w:rPrChange>
          </w:rPr>
          <w:tab/>
        </w:r>
        <w:r w:rsidRPr="002D3F66" w:rsidDel="000B1CB4">
          <w:rPr>
            <w:rFonts w:asciiTheme="minorHAnsi" w:hAnsiTheme="minorHAnsi"/>
            <w:sz w:val="16"/>
            <w:szCs w:val="16"/>
            <w:rPrChange w:id="1892" w:author="Hemmati" w:date="2016-12-16T10:24:00Z">
              <w:rPr>
                <w:rFonts w:asciiTheme="minorHAnsi" w:hAnsiTheme="minorHAnsi"/>
              </w:rPr>
            </w:rPrChange>
          </w:rPr>
          <w:tab/>
        </w:r>
        <w:r w:rsidR="00CF3E4C" w:rsidRPr="002D3F66" w:rsidDel="000B1CB4">
          <w:rPr>
            <w:rFonts w:asciiTheme="minorHAnsi" w:hAnsiTheme="minorHAnsi"/>
            <w:sz w:val="16"/>
            <w:szCs w:val="16"/>
            <w:rPrChange w:id="1893" w:author="Hemmati" w:date="2016-12-16T10:24:00Z">
              <w:rPr>
                <w:rFonts w:asciiTheme="minorHAnsi" w:hAnsiTheme="minorHAnsi"/>
              </w:rPr>
            </w:rPrChange>
          </w:rPr>
          <w:tab/>
        </w:r>
        <w:r w:rsidRPr="002D3F66" w:rsidDel="000B1CB4">
          <w:rPr>
            <w:rFonts w:asciiTheme="minorHAnsi" w:hAnsiTheme="minorHAnsi"/>
            <w:sz w:val="16"/>
            <w:szCs w:val="16"/>
            <w:rPrChange w:id="1894" w:author="Hemmati" w:date="2016-12-16T10:24:00Z">
              <w:rPr>
                <w:rFonts w:asciiTheme="minorHAnsi" w:hAnsiTheme="minorHAnsi"/>
              </w:rPr>
            </w:rPrChange>
          </w:rPr>
          <w:delText xml:space="preserve">CHAR ,  </w:delText>
        </w:r>
      </w:del>
    </w:p>
    <w:p w:rsidR="009C5670" w:rsidRPr="002D3F66" w:rsidDel="000B1CB4" w:rsidRDefault="009C5670" w:rsidP="009C5670">
      <w:pPr>
        <w:pStyle w:val="sqlF9"/>
        <w:rPr>
          <w:del w:id="1895" w:author="Hemmati" w:date="2016-12-16T09:27:00Z"/>
          <w:rFonts w:asciiTheme="minorHAnsi" w:hAnsiTheme="minorHAnsi"/>
          <w:sz w:val="16"/>
          <w:szCs w:val="16"/>
          <w:rPrChange w:id="1896" w:author="Hemmati" w:date="2016-12-16T10:24:00Z">
            <w:rPr>
              <w:del w:id="1897" w:author="Hemmati" w:date="2016-12-16T09:27:00Z"/>
              <w:rFonts w:asciiTheme="minorHAnsi" w:hAnsiTheme="minorHAnsi"/>
            </w:rPr>
          </w:rPrChange>
        </w:rPr>
      </w:pPr>
      <w:del w:id="1898" w:author="Hemmati" w:date="2016-12-16T09:27:00Z">
        <w:r w:rsidRPr="002D3F66" w:rsidDel="000B1CB4">
          <w:rPr>
            <w:rFonts w:asciiTheme="minorHAnsi" w:hAnsiTheme="minorHAnsi"/>
            <w:sz w:val="16"/>
            <w:szCs w:val="16"/>
            <w:rPrChange w:id="1899" w:author="Hemmati" w:date="2016-12-16T10:24:00Z">
              <w:rPr>
                <w:rFonts w:asciiTheme="minorHAnsi" w:hAnsiTheme="minorHAnsi"/>
              </w:rPr>
            </w:rPrChange>
          </w:rPr>
          <w:delText xml:space="preserve">b_phone  </w:delText>
        </w:r>
        <w:r w:rsidRPr="002D3F66" w:rsidDel="000B1CB4">
          <w:rPr>
            <w:rFonts w:asciiTheme="minorHAnsi" w:hAnsiTheme="minorHAnsi"/>
            <w:sz w:val="16"/>
            <w:szCs w:val="16"/>
            <w:rPrChange w:id="1900" w:author="Hemmati" w:date="2016-12-16T10:24:00Z">
              <w:rPr>
                <w:rFonts w:asciiTheme="minorHAnsi" w:hAnsiTheme="minorHAnsi"/>
              </w:rPr>
            </w:rPrChange>
          </w:rPr>
          <w:tab/>
        </w:r>
        <w:r w:rsidRPr="002D3F66" w:rsidDel="000B1CB4">
          <w:rPr>
            <w:rFonts w:asciiTheme="minorHAnsi" w:hAnsiTheme="minorHAnsi"/>
            <w:sz w:val="16"/>
            <w:szCs w:val="16"/>
            <w:rPrChange w:id="1901" w:author="Hemmati" w:date="2016-12-16T10:24:00Z">
              <w:rPr>
                <w:rFonts w:asciiTheme="minorHAnsi" w:hAnsiTheme="minorHAnsi"/>
              </w:rPr>
            </w:rPrChange>
          </w:rPr>
          <w:tab/>
        </w:r>
        <w:r w:rsidR="00CF3E4C" w:rsidRPr="002D3F66" w:rsidDel="000B1CB4">
          <w:rPr>
            <w:rFonts w:asciiTheme="minorHAnsi" w:hAnsiTheme="minorHAnsi"/>
            <w:sz w:val="16"/>
            <w:szCs w:val="16"/>
            <w:rPrChange w:id="1902" w:author="Hemmati" w:date="2016-12-16T10:24:00Z">
              <w:rPr>
                <w:rFonts w:asciiTheme="minorHAnsi" w:hAnsiTheme="minorHAnsi"/>
              </w:rPr>
            </w:rPrChange>
          </w:rPr>
          <w:tab/>
        </w:r>
        <w:r w:rsidRPr="002D3F66" w:rsidDel="000B1CB4">
          <w:rPr>
            <w:rFonts w:asciiTheme="minorHAnsi" w:hAnsiTheme="minorHAnsi"/>
            <w:sz w:val="16"/>
            <w:szCs w:val="16"/>
            <w:rPrChange w:id="1903" w:author="Hemmati" w:date="2016-12-16T10:24:00Z">
              <w:rPr>
                <w:rFonts w:asciiTheme="minorHAnsi" w:hAnsiTheme="minorHAnsi"/>
              </w:rPr>
            </w:rPrChange>
          </w:rPr>
          <w:delText>CHAR ,</w:delText>
        </w:r>
      </w:del>
    </w:p>
    <w:p w:rsidR="009C5670" w:rsidRPr="002D3F66" w:rsidDel="000B1CB4" w:rsidRDefault="009C5670" w:rsidP="009C5670">
      <w:pPr>
        <w:pStyle w:val="sqlF9"/>
        <w:rPr>
          <w:del w:id="1904" w:author="Hemmati" w:date="2016-12-16T09:27:00Z"/>
          <w:rFonts w:asciiTheme="minorHAnsi" w:hAnsiTheme="minorHAnsi"/>
          <w:sz w:val="16"/>
          <w:szCs w:val="16"/>
          <w:rPrChange w:id="1905" w:author="Hemmati" w:date="2016-12-16T10:24:00Z">
            <w:rPr>
              <w:del w:id="1906" w:author="Hemmati" w:date="2016-12-16T09:27:00Z"/>
              <w:rFonts w:asciiTheme="minorHAnsi" w:hAnsiTheme="minorHAnsi"/>
            </w:rPr>
          </w:rPrChange>
        </w:rPr>
      </w:pPr>
      <w:del w:id="1907" w:author="Hemmati" w:date="2016-12-16T09:27:00Z">
        <w:r w:rsidRPr="002D3F66" w:rsidDel="000B1CB4">
          <w:rPr>
            <w:rFonts w:asciiTheme="minorHAnsi" w:hAnsiTheme="minorHAnsi"/>
            <w:sz w:val="16"/>
            <w:szCs w:val="16"/>
            <w:rPrChange w:id="1908" w:author="Hemmati" w:date="2016-12-16T10:24:00Z">
              <w:rPr>
                <w:rFonts w:asciiTheme="minorHAnsi" w:hAnsiTheme="minorHAnsi"/>
              </w:rPr>
            </w:rPrChange>
          </w:rPr>
          <w:delText xml:space="preserve">birth_date  </w:delText>
        </w:r>
        <w:r w:rsidRPr="002D3F66" w:rsidDel="000B1CB4">
          <w:rPr>
            <w:rFonts w:asciiTheme="minorHAnsi" w:hAnsiTheme="minorHAnsi"/>
            <w:sz w:val="16"/>
            <w:szCs w:val="16"/>
            <w:rPrChange w:id="1909" w:author="Hemmati" w:date="2016-12-16T10:24:00Z">
              <w:rPr>
                <w:rFonts w:asciiTheme="minorHAnsi" w:hAnsiTheme="minorHAnsi"/>
              </w:rPr>
            </w:rPrChange>
          </w:rPr>
          <w:tab/>
        </w:r>
        <w:r w:rsidRPr="002D3F66" w:rsidDel="000B1CB4">
          <w:rPr>
            <w:rFonts w:asciiTheme="minorHAnsi" w:hAnsiTheme="minorHAnsi"/>
            <w:sz w:val="16"/>
            <w:szCs w:val="16"/>
            <w:rPrChange w:id="1910" w:author="Hemmati" w:date="2016-12-16T10:24:00Z">
              <w:rPr>
                <w:rFonts w:asciiTheme="minorHAnsi" w:hAnsiTheme="minorHAnsi"/>
              </w:rPr>
            </w:rPrChange>
          </w:rPr>
          <w:tab/>
        </w:r>
        <w:r w:rsidR="00CF3E4C" w:rsidRPr="002D3F66" w:rsidDel="000B1CB4">
          <w:rPr>
            <w:rFonts w:asciiTheme="minorHAnsi" w:hAnsiTheme="minorHAnsi"/>
            <w:sz w:val="16"/>
            <w:szCs w:val="16"/>
            <w:rPrChange w:id="1911" w:author="Hemmati" w:date="2016-12-16T10:24:00Z">
              <w:rPr>
                <w:rFonts w:asciiTheme="minorHAnsi" w:hAnsiTheme="minorHAnsi"/>
              </w:rPr>
            </w:rPrChange>
          </w:rPr>
          <w:tab/>
        </w:r>
        <w:r w:rsidRPr="002D3F66" w:rsidDel="000B1CB4">
          <w:rPr>
            <w:rFonts w:asciiTheme="minorHAnsi" w:hAnsiTheme="minorHAnsi"/>
            <w:sz w:val="16"/>
            <w:szCs w:val="16"/>
            <w:rPrChange w:id="1912" w:author="Hemmati" w:date="2016-12-16T10:24:00Z">
              <w:rPr>
                <w:rFonts w:asciiTheme="minorHAnsi" w:hAnsiTheme="minorHAnsi"/>
              </w:rPr>
            </w:rPrChange>
          </w:rPr>
          <w:delText>DATE "DD/MM/YYYY",</w:delText>
        </w:r>
      </w:del>
    </w:p>
    <w:p w:rsidR="009C5670" w:rsidRPr="002D3F66" w:rsidDel="000B1CB4" w:rsidRDefault="009C5670" w:rsidP="009C5670">
      <w:pPr>
        <w:pStyle w:val="sqlF9"/>
        <w:rPr>
          <w:del w:id="1913" w:author="Hemmati" w:date="2016-12-16T09:27:00Z"/>
          <w:rFonts w:asciiTheme="minorHAnsi" w:hAnsiTheme="minorHAnsi"/>
          <w:sz w:val="16"/>
          <w:szCs w:val="16"/>
          <w:rPrChange w:id="1914" w:author="Hemmati" w:date="2016-12-16T10:24:00Z">
            <w:rPr>
              <w:del w:id="1915" w:author="Hemmati" w:date="2016-12-16T09:27:00Z"/>
              <w:rFonts w:asciiTheme="minorHAnsi" w:hAnsiTheme="minorHAnsi"/>
            </w:rPr>
          </w:rPrChange>
        </w:rPr>
      </w:pPr>
      <w:del w:id="1916" w:author="Hemmati" w:date="2016-12-16T09:27:00Z">
        <w:r w:rsidRPr="002D3F66" w:rsidDel="000B1CB4">
          <w:rPr>
            <w:rFonts w:asciiTheme="minorHAnsi" w:hAnsiTheme="minorHAnsi"/>
            <w:sz w:val="16"/>
            <w:szCs w:val="16"/>
            <w:rPrChange w:id="1917" w:author="Hemmati" w:date="2016-12-16T10:24:00Z">
              <w:rPr>
                <w:rFonts w:asciiTheme="minorHAnsi" w:hAnsiTheme="minorHAnsi"/>
              </w:rPr>
            </w:rPrChange>
          </w:rPr>
          <w:delText xml:space="preserve">address  </w:delText>
        </w:r>
        <w:r w:rsidRPr="002D3F66" w:rsidDel="000B1CB4">
          <w:rPr>
            <w:rFonts w:asciiTheme="minorHAnsi" w:hAnsiTheme="minorHAnsi"/>
            <w:sz w:val="16"/>
            <w:szCs w:val="16"/>
            <w:rPrChange w:id="1918" w:author="Hemmati" w:date="2016-12-16T10:24:00Z">
              <w:rPr>
                <w:rFonts w:asciiTheme="minorHAnsi" w:hAnsiTheme="minorHAnsi"/>
              </w:rPr>
            </w:rPrChange>
          </w:rPr>
          <w:tab/>
        </w:r>
        <w:r w:rsidRPr="002D3F66" w:rsidDel="000B1CB4">
          <w:rPr>
            <w:rFonts w:asciiTheme="minorHAnsi" w:hAnsiTheme="minorHAnsi"/>
            <w:sz w:val="16"/>
            <w:szCs w:val="16"/>
            <w:rPrChange w:id="1919" w:author="Hemmati" w:date="2016-12-16T10:24:00Z">
              <w:rPr>
                <w:rFonts w:asciiTheme="minorHAnsi" w:hAnsiTheme="minorHAnsi"/>
              </w:rPr>
            </w:rPrChange>
          </w:rPr>
          <w:tab/>
        </w:r>
        <w:r w:rsidR="00CF3E4C" w:rsidRPr="002D3F66" w:rsidDel="000B1CB4">
          <w:rPr>
            <w:rFonts w:asciiTheme="minorHAnsi" w:hAnsiTheme="minorHAnsi"/>
            <w:sz w:val="16"/>
            <w:szCs w:val="16"/>
            <w:rPrChange w:id="1920" w:author="Hemmati" w:date="2016-12-16T10:24:00Z">
              <w:rPr>
                <w:rFonts w:asciiTheme="minorHAnsi" w:hAnsiTheme="minorHAnsi"/>
              </w:rPr>
            </w:rPrChange>
          </w:rPr>
          <w:tab/>
        </w:r>
        <w:r w:rsidRPr="002D3F66" w:rsidDel="000B1CB4">
          <w:rPr>
            <w:rFonts w:asciiTheme="minorHAnsi" w:hAnsiTheme="minorHAnsi"/>
            <w:sz w:val="16"/>
            <w:szCs w:val="16"/>
            <w:rPrChange w:id="1921" w:author="Hemmati" w:date="2016-12-16T10:24:00Z">
              <w:rPr>
                <w:rFonts w:asciiTheme="minorHAnsi" w:hAnsiTheme="minorHAnsi"/>
              </w:rPr>
            </w:rPrChange>
          </w:rPr>
          <w:delText>CHAR ,</w:delText>
        </w:r>
      </w:del>
    </w:p>
    <w:p w:rsidR="009C5670" w:rsidRPr="002D3F66" w:rsidDel="000B1CB4" w:rsidRDefault="009C5670" w:rsidP="009C5670">
      <w:pPr>
        <w:pStyle w:val="sqlF9"/>
        <w:rPr>
          <w:del w:id="1922" w:author="Hemmati" w:date="2016-12-16T09:27:00Z"/>
          <w:rFonts w:asciiTheme="minorHAnsi" w:hAnsiTheme="minorHAnsi"/>
          <w:sz w:val="16"/>
          <w:szCs w:val="16"/>
          <w:rPrChange w:id="1923" w:author="Hemmati" w:date="2016-12-16T10:24:00Z">
            <w:rPr>
              <w:del w:id="1924" w:author="Hemmati" w:date="2016-12-16T09:27:00Z"/>
              <w:rFonts w:asciiTheme="minorHAnsi" w:hAnsiTheme="minorHAnsi"/>
            </w:rPr>
          </w:rPrChange>
        </w:rPr>
      </w:pPr>
      <w:del w:id="1925" w:author="Hemmati" w:date="2016-12-16T09:27:00Z">
        <w:r w:rsidRPr="002D3F66" w:rsidDel="000B1CB4">
          <w:rPr>
            <w:rFonts w:asciiTheme="minorHAnsi" w:hAnsiTheme="minorHAnsi"/>
            <w:sz w:val="16"/>
            <w:szCs w:val="16"/>
            <w:rPrChange w:id="1926" w:author="Hemmati" w:date="2016-12-16T10:24:00Z">
              <w:rPr>
                <w:rFonts w:asciiTheme="minorHAnsi" w:hAnsiTheme="minorHAnsi"/>
              </w:rPr>
            </w:rPrChange>
          </w:rPr>
          <w:delText xml:space="preserve">city  </w:delText>
        </w:r>
        <w:r w:rsidRPr="002D3F66" w:rsidDel="000B1CB4">
          <w:rPr>
            <w:rFonts w:asciiTheme="minorHAnsi" w:hAnsiTheme="minorHAnsi"/>
            <w:sz w:val="16"/>
            <w:szCs w:val="16"/>
            <w:rPrChange w:id="1927" w:author="Hemmati" w:date="2016-12-16T10:24:00Z">
              <w:rPr>
                <w:rFonts w:asciiTheme="minorHAnsi" w:hAnsiTheme="minorHAnsi"/>
              </w:rPr>
            </w:rPrChange>
          </w:rPr>
          <w:tab/>
        </w:r>
        <w:r w:rsidRPr="002D3F66" w:rsidDel="000B1CB4">
          <w:rPr>
            <w:rFonts w:asciiTheme="minorHAnsi" w:hAnsiTheme="minorHAnsi"/>
            <w:sz w:val="16"/>
            <w:szCs w:val="16"/>
            <w:rPrChange w:id="1928" w:author="Hemmati" w:date="2016-12-16T10:24:00Z">
              <w:rPr>
                <w:rFonts w:asciiTheme="minorHAnsi" w:hAnsiTheme="minorHAnsi"/>
              </w:rPr>
            </w:rPrChange>
          </w:rPr>
          <w:tab/>
        </w:r>
        <w:r w:rsidRPr="002D3F66" w:rsidDel="000B1CB4">
          <w:rPr>
            <w:rFonts w:asciiTheme="minorHAnsi" w:hAnsiTheme="minorHAnsi"/>
            <w:sz w:val="16"/>
            <w:szCs w:val="16"/>
            <w:rPrChange w:id="1929" w:author="Hemmati" w:date="2016-12-16T10:24:00Z">
              <w:rPr>
                <w:rFonts w:asciiTheme="minorHAnsi" w:hAnsiTheme="minorHAnsi"/>
              </w:rPr>
            </w:rPrChange>
          </w:rPr>
          <w:tab/>
        </w:r>
        <w:r w:rsidR="00CF3E4C" w:rsidRPr="002D3F66" w:rsidDel="000B1CB4">
          <w:rPr>
            <w:rFonts w:asciiTheme="minorHAnsi" w:hAnsiTheme="minorHAnsi"/>
            <w:sz w:val="16"/>
            <w:szCs w:val="16"/>
            <w:rPrChange w:id="1930" w:author="Hemmati" w:date="2016-12-16T10:24:00Z">
              <w:rPr>
                <w:rFonts w:asciiTheme="minorHAnsi" w:hAnsiTheme="minorHAnsi"/>
              </w:rPr>
            </w:rPrChange>
          </w:rPr>
          <w:tab/>
        </w:r>
        <w:r w:rsidRPr="002D3F66" w:rsidDel="000B1CB4">
          <w:rPr>
            <w:rFonts w:asciiTheme="minorHAnsi" w:hAnsiTheme="minorHAnsi"/>
            <w:sz w:val="16"/>
            <w:szCs w:val="16"/>
            <w:rPrChange w:id="1931" w:author="Hemmati" w:date="2016-12-16T10:24:00Z">
              <w:rPr>
                <w:rFonts w:asciiTheme="minorHAnsi" w:hAnsiTheme="minorHAnsi"/>
              </w:rPr>
            </w:rPrChange>
          </w:rPr>
          <w:delText>CHAR ,</w:delText>
        </w:r>
      </w:del>
    </w:p>
    <w:p w:rsidR="009C5670" w:rsidRPr="002D3F66" w:rsidDel="000B1CB4" w:rsidRDefault="009C5670" w:rsidP="009C5670">
      <w:pPr>
        <w:pStyle w:val="sqlF9"/>
        <w:rPr>
          <w:del w:id="1932" w:author="Hemmati" w:date="2016-12-16T09:27:00Z"/>
          <w:rFonts w:asciiTheme="minorHAnsi" w:hAnsiTheme="minorHAnsi"/>
          <w:sz w:val="16"/>
          <w:szCs w:val="16"/>
          <w:rPrChange w:id="1933" w:author="Hemmati" w:date="2016-12-16T10:24:00Z">
            <w:rPr>
              <w:del w:id="1934" w:author="Hemmati" w:date="2016-12-16T09:27:00Z"/>
              <w:rFonts w:asciiTheme="minorHAnsi" w:hAnsiTheme="minorHAnsi"/>
            </w:rPr>
          </w:rPrChange>
        </w:rPr>
      </w:pPr>
      <w:del w:id="1935" w:author="Hemmati" w:date="2016-12-16T09:27:00Z">
        <w:r w:rsidRPr="002D3F66" w:rsidDel="000B1CB4">
          <w:rPr>
            <w:rFonts w:asciiTheme="minorHAnsi" w:hAnsiTheme="minorHAnsi"/>
            <w:sz w:val="16"/>
            <w:szCs w:val="16"/>
            <w:rPrChange w:id="1936" w:author="Hemmati" w:date="2016-12-16T10:24:00Z">
              <w:rPr>
                <w:rFonts w:asciiTheme="minorHAnsi" w:hAnsiTheme="minorHAnsi"/>
              </w:rPr>
            </w:rPrChange>
          </w:rPr>
          <w:delText xml:space="preserve">postal_code  </w:delText>
        </w:r>
        <w:r w:rsidRPr="002D3F66" w:rsidDel="000B1CB4">
          <w:rPr>
            <w:rFonts w:asciiTheme="minorHAnsi" w:hAnsiTheme="minorHAnsi"/>
            <w:sz w:val="16"/>
            <w:szCs w:val="16"/>
            <w:rPrChange w:id="1937" w:author="Hemmati" w:date="2016-12-16T10:24:00Z">
              <w:rPr>
                <w:rFonts w:asciiTheme="minorHAnsi" w:hAnsiTheme="minorHAnsi"/>
              </w:rPr>
            </w:rPrChange>
          </w:rPr>
          <w:tab/>
        </w:r>
        <w:r w:rsidRPr="002D3F66" w:rsidDel="000B1CB4">
          <w:rPr>
            <w:rFonts w:asciiTheme="minorHAnsi" w:hAnsiTheme="minorHAnsi"/>
            <w:sz w:val="16"/>
            <w:szCs w:val="16"/>
            <w:rPrChange w:id="1938" w:author="Hemmati" w:date="2016-12-16T10:24:00Z">
              <w:rPr>
                <w:rFonts w:asciiTheme="minorHAnsi" w:hAnsiTheme="minorHAnsi"/>
              </w:rPr>
            </w:rPrChange>
          </w:rPr>
          <w:tab/>
        </w:r>
        <w:r w:rsidR="00CF3E4C" w:rsidRPr="002D3F66" w:rsidDel="000B1CB4">
          <w:rPr>
            <w:rFonts w:asciiTheme="minorHAnsi" w:hAnsiTheme="minorHAnsi"/>
            <w:sz w:val="16"/>
            <w:szCs w:val="16"/>
            <w:rPrChange w:id="1939" w:author="Hemmati" w:date="2016-12-16T10:24:00Z">
              <w:rPr>
                <w:rFonts w:asciiTheme="minorHAnsi" w:hAnsiTheme="minorHAnsi"/>
              </w:rPr>
            </w:rPrChange>
          </w:rPr>
          <w:tab/>
        </w:r>
        <w:r w:rsidRPr="002D3F66" w:rsidDel="000B1CB4">
          <w:rPr>
            <w:rFonts w:asciiTheme="minorHAnsi" w:hAnsiTheme="minorHAnsi"/>
            <w:sz w:val="16"/>
            <w:szCs w:val="16"/>
            <w:rPrChange w:id="1940" w:author="Hemmati" w:date="2016-12-16T10:24:00Z">
              <w:rPr>
                <w:rFonts w:asciiTheme="minorHAnsi" w:hAnsiTheme="minorHAnsi"/>
              </w:rPr>
            </w:rPrChange>
          </w:rPr>
          <w:delText>CHAR ,</w:delText>
        </w:r>
      </w:del>
    </w:p>
    <w:p w:rsidR="009C5670" w:rsidRPr="002D3F66" w:rsidDel="000B1CB4" w:rsidRDefault="009C5670" w:rsidP="009C5670">
      <w:pPr>
        <w:pStyle w:val="sqlF9"/>
        <w:rPr>
          <w:del w:id="1941" w:author="Hemmati" w:date="2016-12-16T09:27:00Z"/>
          <w:rFonts w:asciiTheme="minorHAnsi" w:hAnsiTheme="minorHAnsi"/>
          <w:sz w:val="16"/>
          <w:szCs w:val="16"/>
          <w:rPrChange w:id="1942" w:author="Hemmati" w:date="2016-12-16T10:24:00Z">
            <w:rPr>
              <w:del w:id="1943" w:author="Hemmati" w:date="2016-12-16T09:27:00Z"/>
              <w:rFonts w:asciiTheme="minorHAnsi" w:hAnsiTheme="minorHAnsi"/>
            </w:rPr>
          </w:rPrChange>
        </w:rPr>
      </w:pPr>
      <w:del w:id="1944" w:author="Hemmati" w:date="2016-12-16T09:27:00Z">
        <w:r w:rsidRPr="002D3F66" w:rsidDel="000B1CB4">
          <w:rPr>
            <w:rFonts w:asciiTheme="minorHAnsi" w:hAnsiTheme="minorHAnsi"/>
            <w:sz w:val="16"/>
            <w:szCs w:val="16"/>
            <w:rPrChange w:id="1945" w:author="Hemmati" w:date="2016-12-16T10:24:00Z">
              <w:rPr>
                <w:rFonts w:asciiTheme="minorHAnsi" w:hAnsiTheme="minorHAnsi"/>
              </w:rPr>
            </w:rPrChange>
          </w:rPr>
          <w:delText xml:space="preserve">province </w:delText>
        </w:r>
        <w:r w:rsidRPr="002D3F66" w:rsidDel="000B1CB4">
          <w:rPr>
            <w:rFonts w:asciiTheme="minorHAnsi" w:hAnsiTheme="minorHAnsi"/>
            <w:sz w:val="16"/>
            <w:szCs w:val="16"/>
            <w:rPrChange w:id="1946" w:author="Hemmati" w:date="2016-12-16T10:24:00Z">
              <w:rPr>
                <w:rFonts w:asciiTheme="minorHAnsi" w:hAnsiTheme="minorHAnsi"/>
              </w:rPr>
            </w:rPrChange>
          </w:rPr>
          <w:tab/>
        </w:r>
        <w:r w:rsidRPr="002D3F66" w:rsidDel="000B1CB4">
          <w:rPr>
            <w:rFonts w:asciiTheme="minorHAnsi" w:hAnsiTheme="minorHAnsi"/>
            <w:sz w:val="16"/>
            <w:szCs w:val="16"/>
            <w:rPrChange w:id="1947" w:author="Hemmati" w:date="2016-12-16T10:24:00Z">
              <w:rPr>
                <w:rFonts w:asciiTheme="minorHAnsi" w:hAnsiTheme="minorHAnsi"/>
              </w:rPr>
            </w:rPrChange>
          </w:rPr>
          <w:tab/>
        </w:r>
        <w:r w:rsidR="00CF3E4C" w:rsidRPr="002D3F66" w:rsidDel="000B1CB4">
          <w:rPr>
            <w:rFonts w:asciiTheme="minorHAnsi" w:hAnsiTheme="minorHAnsi"/>
            <w:sz w:val="16"/>
            <w:szCs w:val="16"/>
            <w:rPrChange w:id="1948" w:author="Hemmati" w:date="2016-12-16T10:24:00Z">
              <w:rPr>
                <w:rFonts w:asciiTheme="minorHAnsi" w:hAnsiTheme="minorHAnsi"/>
              </w:rPr>
            </w:rPrChange>
          </w:rPr>
          <w:tab/>
        </w:r>
        <w:r w:rsidRPr="002D3F66" w:rsidDel="000B1CB4">
          <w:rPr>
            <w:rFonts w:asciiTheme="minorHAnsi" w:hAnsiTheme="minorHAnsi"/>
            <w:sz w:val="16"/>
            <w:szCs w:val="16"/>
            <w:rPrChange w:id="1949" w:author="Hemmati" w:date="2016-12-16T10:24:00Z">
              <w:rPr>
                <w:rFonts w:asciiTheme="minorHAnsi" w:hAnsiTheme="minorHAnsi"/>
              </w:rPr>
            </w:rPrChange>
          </w:rPr>
          <w:delText>CHAR ,</w:delText>
        </w:r>
      </w:del>
    </w:p>
    <w:p w:rsidR="009C5670" w:rsidRPr="002D3F66" w:rsidRDefault="009C5670" w:rsidP="009C5670">
      <w:pPr>
        <w:pStyle w:val="sqlF9"/>
        <w:rPr>
          <w:rFonts w:asciiTheme="minorHAnsi" w:hAnsiTheme="minorHAnsi"/>
          <w:b/>
          <w:sz w:val="16"/>
          <w:szCs w:val="16"/>
          <w:rPrChange w:id="1950" w:author="Hemmati" w:date="2016-12-16T10:24:00Z">
            <w:rPr>
              <w:rFonts w:asciiTheme="minorHAnsi" w:hAnsiTheme="minorHAnsi"/>
              <w:b/>
            </w:rPr>
          </w:rPrChange>
        </w:rPr>
      </w:pPr>
      <w:del w:id="1951" w:author="Hemmati" w:date="2016-12-16T09:27:00Z">
        <w:r w:rsidRPr="002D3F66" w:rsidDel="000B1CB4">
          <w:rPr>
            <w:rFonts w:asciiTheme="minorHAnsi" w:hAnsiTheme="minorHAnsi"/>
            <w:sz w:val="16"/>
            <w:szCs w:val="16"/>
            <w:rPrChange w:id="1952" w:author="Hemmati" w:date="2016-12-16T10:24:00Z">
              <w:rPr>
                <w:rFonts w:asciiTheme="minorHAnsi" w:hAnsiTheme="minorHAnsi"/>
              </w:rPr>
            </w:rPrChange>
          </w:rPr>
          <w:delText>country</w:delText>
        </w:r>
        <w:r w:rsidR="00575DC3" w:rsidRPr="002D3F66" w:rsidDel="000B1CB4">
          <w:rPr>
            <w:rFonts w:asciiTheme="minorHAnsi" w:hAnsiTheme="minorHAnsi"/>
            <w:sz w:val="16"/>
            <w:szCs w:val="16"/>
            <w:rPrChange w:id="1953" w:author="Hemmati" w:date="2016-12-16T10:24:00Z">
              <w:rPr>
                <w:rFonts w:asciiTheme="minorHAnsi" w:hAnsiTheme="minorHAnsi"/>
              </w:rPr>
            </w:rPrChange>
          </w:rPr>
          <w:delText xml:space="preserve"> </w:delText>
        </w:r>
        <w:r w:rsidR="00575DC3" w:rsidRPr="002D3F66" w:rsidDel="000B1CB4">
          <w:rPr>
            <w:rFonts w:asciiTheme="minorHAnsi" w:hAnsiTheme="minorHAnsi"/>
            <w:sz w:val="16"/>
            <w:szCs w:val="16"/>
            <w:rPrChange w:id="1954" w:author="Hemmati" w:date="2016-12-16T10:24:00Z">
              <w:rPr>
                <w:rFonts w:asciiTheme="minorHAnsi" w:hAnsiTheme="minorHAnsi"/>
              </w:rPr>
            </w:rPrChange>
          </w:rPr>
          <w:tab/>
        </w:r>
        <w:r w:rsidR="00575DC3" w:rsidRPr="002D3F66" w:rsidDel="000B1CB4">
          <w:rPr>
            <w:rFonts w:asciiTheme="minorHAnsi" w:hAnsiTheme="minorHAnsi"/>
            <w:sz w:val="16"/>
            <w:szCs w:val="16"/>
            <w:rPrChange w:id="1955" w:author="Hemmati" w:date="2016-12-16T10:24:00Z">
              <w:rPr>
                <w:rFonts w:asciiTheme="minorHAnsi" w:hAnsiTheme="minorHAnsi"/>
              </w:rPr>
            </w:rPrChange>
          </w:rPr>
          <w:tab/>
        </w:r>
        <w:r w:rsidR="00575DC3" w:rsidRPr="002D3F66" w:rsidDel="000B1CB4">
          <w:rPr>
            <w:rFonts w:asciiTheme="minorHAnsi" w:hAnsiTheme="minorHAnsi"/>
            <w:sz w:val="16"/>
            <w:szCs w:val="16"/>
            <w:rPrChange w:id="1956" w:author="Hemmati" w:date="2016-12-16T10:24:00Z">
              <w:rPr>
                <w:rFonts w:asciiTheme="minorHAnsi" w:hAnsiTheme="minorHAnsi"/>
              </w:rPr>
            </w:rPrChange>
          </w:rPr>
          <w:tab/>
          <w:delText>CHAR )</w:delText>
        </w:r>
        <w:r w:rsidRPr="002D3F66" w:rsidDel="000B1CB4">
          <w:rPr>
            <w:rFonts w:asciiTheme="minorHAnsi" w:hAnsiTheme="minorHAnsi"/>
            <w:sz w:val="16"/>
            <w:szCs w:val="16"/>
            <w:rPrChange w:id="1957" w:author="Hemmati" w:date="2016-12-16T10:24:00Z">
              <w:rPr>
                <w:rFonts w:asciiTheme="minorHAnsi" w:hAnsiTheme="minorHAnsi"/>
              </w:rPr>
            </w:rPrChange>
          </w:rPr>
          <w:delText xml:space="preserve">                 </w:delText>
        </w:r>
      </w:del>
      <w:r w:rsidRPr="002D3F66">
        <w:rPr>
          <w:rFonts w:asciiTheme="minorHAnsi" w:hAnsiTheme="minorHAnsi"/>
          <w:sz w:val="16"/>
          <w:szCs w:val="16"/>
          <w:rPrChange w:id="1958" w:author="Hemmati" w:date="2016-12-16T10:24:00Z">
            <w:rPr>
              <w:rFonts w:asciiTheme="minorHAnsi" w:hAnsiTheme="minorHAnsi"/>
            </w:rPr>
          </w:rPrChange>
        </w:rPr>
        <w:t xml:space="preserve">     </w:t>
      </w:r>
    </w:p>
    <w:p w:rsidR="009C5670" w:rsidRPr="00AB486D" w:rsidRDefault="009C5670" w:rsidP="002A6F74">
      <w:pPr>
        <w:pStyle w:val="Heading2"/>
        <w:jc w:val="center"/>
        <w:rPr>
          <w:rFonts w:cstheme="minorHAnsi"/>
        </w:rPr>
        <w:pPrChange w:id="1959" w:author="Hemmati" w:date="2016-12-16T10:00:00Z">
          <w:pPr>
            <w:pStyle w:val="Heading2"/>
            <w:jc w:val="center"/>
          </w:pPr>
        </w:pPrChange>
      </w:pPr>
      <w:del w:id="1960" w:author="Hemmati" w:date="2016-12-16T09:59:00Z">
        <w:r w:rsidRPr="00AB486D" w:rsidDel="002A6F74">
          <w:rPr>
            <w:rFonts w:cstheme="minorHAnsi"/>
          </w:rPr>
          <w:br w:type="page"/>
          <w:delText>Customer_Data</w:delText>
        </w:r>
      </w:del>
      <w:bookmarkStart w:id="1961" w:name="_Toc469648513"/>
      <w:ins w:id="1962" w:author="Hemmati" w:date="2016-12-16T09:59:00Z">
        <w:r w:rsidR="002A6F74">
          <w:rPr>
            <w:rFonts w:cstheme="minorHAnsi"/>
          </w:rPr>
          <w:t>CUSTOMER_DATA</w:t>
        </w:r>
      </w:ins>
      <w:r w:rsidRPr="00AB486D">
        <w:rPr>
          <w:rFonts w:cstheme="minorHAnsi"/>
        </w:rPr>
        <w:t xml:space="preserve"> Log File</w:t>
      </w:r>
      <w:bookmarkEnd w:id="1961"/>
    </w:p>
    <w:p w:rsidR="009C5670" w:rsidRPr="002D3F66" w:rsidRDefault="009C5670" w:rsidP="009C5670">
      <w:pPr>
        <w:pStyle w:val="sqlF9"/>
        <w:rPr>
          <w:rFonts w:asciiTheme="minorHAnsi" w:hAnsiTheme="minorHAnsi"/>
          <w:sz w:val="16"/>
          <w:szCs w:val="16"/>
          <w:rPrChange w:id="1963" w:author="Hemmati" w:date="2016-12-16T10:24:00Z">
            <w:rPr>
              <w:rFonts w:asciiTheme="minorHAnsi" w:hAnsiTheme="minorHAnsi"/>
            </w:rPr>
          </w:rPrChange>
        </w:rPr>
      </w:pPr>
    </w:p>
    <w:p w:rsidR="000B1CB4" w:rsidRPr="002D3F66" w:rsidRDefault="000B1CB4" w:rsidP="000B1CB4">
      <w:pPr>
        <w:pStyle w:val="sqlF9"/>
        <w:rPr>
          <w:ins w:id="1964" w:author="Hemmati" w:date="2016-12-16T09:29:00Z"/>
          <w:rFonts w:asciiTheme="minorHAnsi" w:hAnsiTheme="minorHAnsi"/>
          <w:sz w:val="16"/>
          <w:szCs w:val="16"/>
          <w:rPrChange w:id="1965" w:author="Hemmati" w:date="2016-12-16T10:24:00Z">
            <w:rPr>
              <w:ins w:id="1966" w:author="Hemmati" w:date="2016-12-16T09:29:00Z"/>
              <w:rFonts w:asciiTheme="minorHAnsi" w:hAnsiTheme="minorHAnsi"/>
            </w:rPr>
          </w:rPrChange>
        </w:rPr>
      </w:pPr>
      <w:ins w:id="1967" w:author="Hemmati" w:date="2016-12-16T09:29:00Z">
        <w:r w:rsidRPr="002D3F66">
          <w:rPr>
            <w:rFonts w:asciiTheme="minorHAnsi" w:hAnsiTheme="minorHAnsi"/>
            <w:sz w:val="16"/>
            <w:szCs w:val="16"/>
            <w:rPrChange w:id="1968" w:author="Hemmati" w:date="2016-12-16T10:24:00Z">
              <w:rPr>
                <w:rFonts w:asciiTheme="minorHAnsi" w:hAnsiTheme="minorHAnsi"/>
              </w:rPr>
            </w:rPrChange>
          </w:rPr>
          <w:t>SQL*Loader: Release 11.2.0.2.0 - Production on Fri Dec 2 20:44:27 2016</w:t>
        </w:r>
      </w:ins>
    </w:p>
    <w:p w:rsidR="000B1CB4" w:rsidRPr="002D3F66" w:rsidRDefault="000B1CB4" w:rsidP="000B1CB4">
      <w:pPr>
        <w:pStyle w:val="sqlF9"/>
        <w:rPr>
          <w:ins w:id="1969" w:author="Hemmati" w:date="2016-12-16T09:29:00Z"/>
          <w:rFonts w:asciiTheme="minorHAnsi" w:hAnsiTheme="minorHAnsi"/>
          <w:sz w:val="16"/>
          <w:szCs w:val="16"/>
          <w:rPrChange w:id="1970" w:author="Hemmati" w:date="2016-12-16T10:24:00Z">
            <w:rPr>
              <w:ins w:id="1971" w:author="Hemmati" w:date="2016-12-16T09:29:00Z"/>
              <w:rFonts w:asciiTheme="minorHAnsi" w:hAnsiTheme="minorHAnsi"/>
            </w:rPr>
          </w:rPrChange>
        </w:rPr>
      </w:pPr>
    </w:p>
    <w:p w:rsidR="000B1CB4" w:rsidRPr="002D3F66" w:rsidRDefault="000B1CB4" w:rsidP="000B1CB4">
      <w:pPr>
        <w:pStyle w:val="sqlF9"/>
        <w:rPr>
          <w:ins w:id="1972" w:author="Hemmati" w:date="2016-12-16T09:29:00Z"/>
          <w:rFonts w:asciiTheme="minorHAnsi" w:hAnsiTheme="minorHAnsi"/>
          <w:sz w:val="16"/>
          <w:szCs w:val="16"/>
          <w:rPrChange w:id="1973" w:author="Hemmati" w:date="2016-12-16T10:24:00Z">
            <w:rPr>
              <w:ins w:id="1974" w:author="Hemmati" w:date="2016-12-16T09:29:00Z"/>
              <w:rFonts w:asciiTheme="minorHAnsi" w:hAnsiTheme="minorHAnsi"/>
            </w:rPr>
          </w:rPrChange>
        </w:rPr>
      </w:pPr>
      <w:ins w:id="1975" w:author="Hemmati" w:date="2016-12-16T09:29:00Z">
        <w:r w:rsidRPr="002D3F66">
          <w:rPr>
            <w:rFonts w:asciiTheme="minorHAnsi" w:hAnsiTheme="minorHAnsi"/>
            <w:sz w:val="16"/>
            <w:szCs w:val="16"/>
            <w:rPrChange w:id="1976" w:author="Hemmati" w:date="2016-12-16T10:24:00Z">
              <w:rPr>
                <w:rFonts w:asciiTheme="minorHAnsi" w:hAnsiTheme="minorHAnsi"/>
              </w:rPr>
            </w:rPrChange>
          </w:rPr>
          <w:t>Copyright (c) 1982, 2009, Oracle and/or its affiliates.  All rights reserved.</w:t>
        </w:r>
      </w:ins>
    </w:p>
    <w:p w:rsidR="000B1CB4" w:rsidRPr="002D3F66" w:rsidRDefault="000B1CB4" w:rsidP="000B1CB4">
      <w:pPr>
        <w:pStyle w:val="sqlF9"/>
        <w:rPr>
          <w:ins w:id="1977" w:author="Hemmati" w:date="2016-12-16T09:29:00Z"/>
          <w:rFonts w:asciiTheme="minorHAnsi" w:hAnsiTheme="minorHAnsi"/>
          <w:sz w:val="16"/>
          <w:szCs w:val="16"/>
          <w:rPrChange w:id="1978" w:author="Hemmati" w:date="2016-12-16T10:24:00Z">
            <w:rPr>
              <w:ins w:id="1979" w:author="Hemmati" w:date="2016-12-16T09:29:00Z"/>
              <w:rFonts w:asciiTheme="minorHAnsi" w:hAnsiTheme="minorHAnsi"/>
            </w:rPr>
          </w:rPrChange>
        </w:rPr>
      </w:pPr>
    </w:p>
    <w:p w:rsidR="000B1CB4" w:rsidRPr="002D3F66" w:rsidRDefault="000B1CB4" w:rsidP="000B1CB4">
      <w:pPr>
        <w:pStyle w:val="sqlF9"/>
        <w:rPr>
          <w:ins w:id="1980" w:author="Hemmati" w:date="2016-12-16T09:29:00Z"/>
          <w:rFonts w:asciiTheme="minorHAnsi" w:hAnsiTheme="minorHAnsi"/>
          <w:sz w:val="16"/>
          <w:szCs w:val="16"/>
          <w:rPrChange w:id="1981" w:author="Hemmati" w:date="2016-12-16T10:24:00Z">
            <w:rPr>
              <w:ins w:id="1982" w:author="Hemmati" w:date="2016-12-16T09:29:00Z"/>
              <w:rFonts w:asciiTheme="minorHAnsi" w:hAnsiTheme="minorHAnsi"/>
            </w:rPr>
          </w:rPrChange>
        </w:rPr>
      </w:pPr>
      <w:ins w:id="1983" w:author="Hemmati" w:date="2016-12-16T09:29:00Z">
        <w:r w:rsidRPr="002D3F66">
          <w:rPr>
            <w:rFonts w:asciiTheme="minorHAnsi" w:hAnsiTheme="minorHAnsi"/>
            <w:sz w:val="16"/>
            <w:szCs w:val="16"/>
            <w:rPrChange w:id="1984" w:author="Hemmati" w:date="2016-12-16T10:24:00Z">
              <w:rPr>
                <w:rFonts w:asciiTheme="minorHAnsi" w:hAnsiTheme="minorHAnsi"/>
              </w:rPr>
            </w:rPrChange>
          </w:rPr>
          <w:t>Control File:   C:\Users\Nick\Desktop\471project\adhoctables_loading\customer_adhoc\customer.ctl</w:t>
        </w:r>
      </w:ins>
    </w:p>
    <w:p w:rsidR="000B1CB4" w:rsidRPr="002D3F66" w:rsidRDefault="000B1CB4" w:rsidP="000B1CB4">
      <w:pPr>
        <w:pStyle w:val="sqlF9"/>
        <w:rPr>
          <w:ins w:id="1985" w:author="Hemmati" w:date="2016-12-16T09:29:00Z"/>
          <w:rFonts w:asciiTheme="minorHAnsi" w:hAnsiTheme="minorHAnsi"/>
          <w:sz w:val="16"/>
          <w:szCs w:val="16"/>
          <w:rPrChange w:id="1986" w:author="Hemmati" w:date="2016-12-16T10:24:00Z">
            <w:rPr>
              <w:ins w:id="1987" w:author="Hemmati" w:date="2016-12-16T09:29:00Z"/>
              <w:rFonts w:asciiTheme="minorHAnsi" w:hAnsiTheme="minorHAnsi"/>
            </w:rPr>
          </w:rPrChange>
        </w:rPr>
      </w:pPr>
      <w:ins w:id="1988" w:author="Hemmati" w:date="2016-12-16T09:29:00Z">
        <w:r w:rsidRPr="002D3F66">
          <w:rPr>
            <w:rFonts w:asciiTheme="minorHAnsi" w:hAnsiTheme="minorHAnsi"/>
            <w:sz w:val="16"/>
            <w:szCs w:val="16"/>
            <w:rPrChange w:id="1989" w:author="Hemmati" w:date="2016-12-16T10:24:00Z">
              <w:rPr>
                <w:rFonts w:asciiTheme="minorHAnsi" w:hAnsiTheme="minorHAnsi"/>
              </w:rPr>
            </w:rPrChange>
          </w:rPr>
          <w:t>Data File:      C:\Users\Nick\Desktop\471project\adhoctables_loading\customer_adhoc\customerData.csv</w:t>
        </w:r>
      </w:ins>
    </w:p>
    <w:p w:rsidR="000B1CB4" w:rsidRPr="002D3F66" w:rsidRDefault="000B1CB4" w:rsidP="000B1CB4">
      <w:pPr>
        <w:pStyle w:val="sqlF9"/>
        <w:rPr>
          <w:ins w:id="1990" w:author="Hemmati" w:date="2016-12-16T09:29:00Z"/>
          <w:rFonts w:asciiTheme="minorHAnsi" w:hAnsiTheme="minorHAnsi"/>
          <w:sz w:val="16"/>
          <w:szCs w:val="16"/>
          <w:rPrChange w:id="1991" w:author="Hemmati" w:date="2016-12-16T10:24:00Z">
            <w:rPr>
              <w:ins w:id="1992" w:author="Hemmati" w:date="2016-12-16T09:29:00Z"/>
              <w:rFonts w:asciiTheme="minorHAnsi" w:hAnsiTheme="minorHAnsi"/>
            </w:rPr>
          </w:rPrChange>
        </w:rPr>
      </w:pPr>
      <w:ins w:id="1993" w:author="Hemmati" w:date="2016-12-16T09:29:00Z">
        <w:r w:rsidRPr="002D3F66">
          <w:rPr>
            <w:rFonts w:asciiTheme="minorHAnsi" w:hAnsiTheme="minorHAnsi"/>
            <w:sz w:val="16"/>
            <w:szCs w:val="16"/>
            <w:rPrChange w:id="1994" w:author="Hemmati" w:date="2016-12-16T10:24:00Z">
              <w:rPr>
                <w:rFonts w:asciiTheme="minorHAnsi" w:hAnsiTheme="minorHAnsi"/>
              </w:rPr>
            </w:rPrChange>
          </w:rPr>
          <w:t xml:space="preserve">  Bad File:     C:\Users\Nick\Desktop\471project\adhoctables_loading\customer_adhoc\customer.bad</w:t>
        </w:r>
      </w:ins>
    </w:p>
    <w:p w:rsidR="000B1CB4" w:rsidRPr="002D3F66" w:rsidRDefault="000B1CB4" w:rsidP="000B1CB4">
      <w:pPr>
        <w:pStyle w:val="sqlF9"/>
        <w:rPr>
          <w:ins w:id="1995" w:author="Hemmati" w:date="2016-12-16T09:29:00Z"/>
          <w:rFonts w:asciiTheme="minorHAnsi" w:hAnsiTheme="minorHAnsi"/>
          <w:sz w:val="16"/>
          <w:szCs w:val="16"/>
          <w:rPrChange w:id="1996" w:author="Hemmati" w:date="2016-12-16T10:24:00Z">
            <w:rPr>
              <w:ins w:id="1997" w:author="Hemmati" w:date="2016-12-16T09:29:00Z"/>
              <w:rFonts w:asciiTheme="minorHAnsi" w:hAnsiTheme="minorHAnsi"/>
            </w:rPr>
          </w:rPrChange>
        </w:rPr>
      </w:pPr>
      <w:ins w:id="1998" w:author="Hemmati" w:date="2016-12-16T09:29:00Z">
        <w:r w:rsidRPr="002D3F66">
          <w:rPr>
            <w:rFonts w:asciiTheme="minorHAnsi" w:hAnsiTheme="minorHAnsi"/>
            <w:sz w:val="16"/>
            <w:szCs w:val="16"/>
            <w:rPrChange w:id="1999" w:author="Hemmati" w:date="2016-12-16T10:24:00Z">
              <w:rPr>
                <w:rFonts w:asciiTheme="minorHAnsi" w:hAnsiTheme="minorHAnsi"/>
              </w:rPr>
            </w:rPrChange>
          </w:rPr>
          <w:t xml:space="preserve">  Discard File: C:\Users\Nick\Desktop\471project\adhoctables_loading\customer_adhoc\customer.dsc </w:t>
        </w:r>
      </w:ins>
    </w:p>
    <w:p w:rsidR="000B1CB4" w:rsidRPr="002D3F66" w:rsidRDefault="000B1CB4" w:rsidP="000B1CB4">
      <w:pPr>
        <w:pStyle w:val="sqlF9"/>
        <w:rPr>
          <w:ins w:id="2000" w:author="Hemmati" w:date="2016-12-16T09:29:00Z"/>
          <w:rFonts w:asciiTheme="minorHAnsi" w:hAnsiTheme="minorHAnsi"/>
          <w:sz w:val="16"/>
          <w:szCs w:val="16"/>
          <w:rPrChange w:id="2001" w:author="Hemmati" w:date="2016-12-16T10:24:00Z">
            <w:rPr>
              <w:ins w:id="2002" w:author="Hemmati" w:date="2016-12-16T09:29:00Z"/>
              <w:rFonts w:asciiTheme="minorHAnsi" w:hAnsiTheme="minorHAnsi"/>
            </w:rPr>
          </w:rPrChange>
        </w:rPr>
      </w:pPr>
      <w:ins w:id="2003" w:author="Hemmati" w:date="2016-12-16T09:29:00Z">
        <w:r w:rsidRPr="002D3F66">
          <w:rPr>
            <w:rFonts w:asciiTheme="minorHAnsi" w:hAnsiTheme="minorHAnsi"/>
            <w:sz w:val="16"/>
            <w:szCs w:val="16"/>
            <w:rPrChange w:id="2004" w:author="Hemmati" w:date="2016-12-16T10:24:00Z">
              <w:rPr>
                <w:rFonts w:asciiTheme="minorHAnsi" w:hAnsiTheme="minorHAnsi"/>
              </w:rPr>
            </w:rPrChange>
          </w:rPr>
          <w:t xml:space="preserve"> (Allow all discards)</w:t>
        </w:r>
      </w:ins>
    </w:p>
    <w:p w:rsidR="000B1CB4" w:rsidRPr="002D3F66" w:rsidRDefault="000B1CB4" w:rsidP="000B1CB4">
      <w:pPr>
        <w:pStyle w:val="sqlF9"/>
        <w:rPr>
          <w:ins w:id="2005" w:author="Hemmati" w:date="2016-12-16T09:29:00Z"/>
          <w:rFonts w:asciiTheme="minorHAnsi" w:hAnsiTheme="minorHAnsi"/>
          <w:sz w:val="16"/>
          <w:szCs w:val="16"/>
          <w:rPrChange w:id="2006" w:author="Hemmati" w:date="2016-12-16T10:24:00Z">
            <w:rPr>
              <w:ins w:id="2007" w:author="Hemmati" w:date="2016-12-16T09:29:00Z"/>
              <w:rFonts w:asciiTheme="minorHAnsi" w:hAnsiTheme="minorHAnsi"/>
            </w:rPr>
          </w:rPrChange>
        </w:rPr>
      </w:pPr>
    </w:p>
    <w:p w:rsidR="000B1CB4" w:rsidRPr="002D3F66" w:rsidRDefault="000B1CB4" w:rsidP="000B1CB4">
      <w:pPr>
        <w:pStyle w:val="sqlF9"/>
        <w:rPr>
          <w:ins w:id="2008" w:author="Hemmati" w:date="2016-12-16T09:29:00Z"/>
          <w:rFonts w:asciiTheme="minorHAnsi" w:hAnsiTheme="minorHAnsi"/>
          <w:sz w:val="16"/>
          <w:szCs w:val="16"/>
          <w:rPrChange w:id="2009" w:author="Hemmati" w:date="2016-12-16T10:24:00Z">
            <w:rPr>
              <w:ins w:id="2010" w:author="Hemmati" w:date="2016-12-16T09:29:00Z"/>
              <w:rFonts w:asciiTheme="minorHAnsi" w:hAnsiTheme="minorHAnsi"/>
            </w:rPr>
          </w:rPrChange>
        </w:rPr>
      </w:pPr>
      <w:ins w:id="2011" w:author="Hemmati" w:date="2016-12-16T09:29:00Z">
        <w:r w:rsidRPr="002D3F66">
          <w:rPr>
            <w:rFonts w:asciiTheme="minorHAnsi" w:hAnsiTheme="minorHAnsi"/>
            <w:sz w:val="16"/>
            <w:szCs w:val="16"/>
            <w:rPrChange w:id="2012" w:author="Hemmati" w:date="2016-12-16T10:24:00Z">
              <w:rPr>
                <w:rFonts w:asciiTheme="minorHAnsi" w:hAnsiTheme="minorHAnsi"/>
              </w:rPr>
            </w:rPrChange>
          </w:rPr>
          <w:t>Number to load: ALL</w:t>
        </w:r>
      </w:ins>
    </w:p>
    <w:p w:rsidR="000B1CB4" w:rsidRPr="002D3F66" w:rsidRDefault="000B1CB4" w:rsidP="000B1CB4">
      <w:pPr>
        <w:pStyle w:val="sqlF9"/>
        <w:rPr>
          <w:ins w:id="2013" w:author="Hemmati" w:date="2016-12-16T09:29:00Z"/>
          <w:rFonts w:asciiTheme="minorHAnsi" w:hAnsiTheme="minorHAnsi"/>
          <w:sz w:val="16"/>
          <w:szCs w:val="16"/>
          <w:rPrChange w:id="2014" w:author="Hemmati" w:date="2016-12-16T10:24:00Z">
            <w:rPr>
              <w:ins w:id="2015" w:author="Hemmati" w:date="2016-12-16T09:29:00Z"/>
              <w:rFonts w:asciiTheme="minorHAnsi" w:hAnsiTheme="minorHAnsi"/>
            </w:rPr>
          </w:rPrChange>
        </w:rPr>
      </w:pPr>
      <w:ins w:id="2016" w:author="Hemmati" w:date="2016-12-16T09:29:00Z">
        <w:r w:rsidRPr="002D3F66">
          <w:rPr>
            <w:rFonts w:asciiTheme="minorHAnsi" w:hAnsiTheme="minorHAnsi"/>
            <w:sz w:val="16"/>
            <w:szCs w:val="16"/>
            <w:rPrChange w:id="2017" w:author="Hemmati" w:date="2016-12-16T10:24:00Z">
              <w:rPr>
                <w:rFonts w:asciiTheme="minorHAnsi" w:hAnsiTheme="minorHAnsi"/>
              </w:rPr>
            </w:rPrChange>
          </w:rPr>
          <w:t>Number to skip: 1</w:t>
        </w:r>
      </w:ins>
    </w:p>
    <w:p w:rsidR="000B1CB4" w:rsidRPr="002D3F66" w:rsidRDefault="000B1CB4" w:rsidP="000B1CB4">
      <w:pPr>
        <w:pStyle w:val="sqlF9"/>
        <w:rPr>
          <w:ins w:id="2018" w:author="Hemmati" w:date="2016-12-16T09:29:00Z"/>
          <w:rFonts w:asciiTheme="minorHAnsi" w:hAnsiTheme="minorHAnsi"/>
          <w:sz w:val="16"/>
          <w:szCs w:val="16"/>
          <w:rPrChange w:id="2019" w:author="Hemmati" w:date="2016-12-16T10:24:00Z">
            <w:rPr>
              <w:ins w:id="2020" w:author="Hemmati" w:date="2016-12-16T09:29:00Z"/>
              <w:rFonts w:asciiTheme="minorHAnsi" w:hAnsiTheme="minorHAnsi"/>
            </w:rPr>
          </w:rPrChange>
        </w:rPr>
      </w:pPr>
      <w:ins w:id="2021" w:author="Hemmati" w:date="2016-12-16T09:29:00Z">
        <w:r w:rsidRPr="002D3F66">
          <w:rPr>
            <w:rFonts w:asciiTheme="minorHAnsi" w:hAnsiTheme="minorHAnsi"/>
            <w:sz w:val="16"/>
            <w:szCs w:val="16"/>
            <w:rPrChange w:id="2022" w:author="Hemmati" w:date="2016-12-16T10:24:00Z">
              <w:rPr>
                <w:rFonts w:asciiTheme="minorHAnsi" w:hAnsiTheme="minorHAnsi"/>
              </w:rPr>
            </w:rPrChange>
          </w:rPr>
          <w:t>Errors allowed: 50</w:t>
        </w:r>
      </w:ins>
    </w:p>
    <w:p w:rsidR="000B1CB4" w:rsidRPr="002D3F66" w:rsidRDefault="000B1CB4" w:rsidP="000B1CB4">
      <w:pPr>
        <w:pStyle w:val="sqlF9"/>
        <w:rPr>
          <w:ins w:id="2023" w:author="Hemmati" w:date="2016-12-16T09:29:00Z"/>
          <w:rFonts w:asciiTheme="minorHAnsi" w:hAnsiTheme="minorHAnsi"/>
          <w:sz w:val="16"/>
          <w:szCs w:val="16"/>
          <w:rPrChange w:id="2024" w:author="Hemmati" w:date="2016-12-16T10:24:00Z">
            <w:rPr>
              <w:ins w:id="2025" w:author="Hemmati" w:date="2016-12-16T09:29:00Z"/>
              <w:rFonts w:asciiTheme="minorHAnsi" w:hAnsiTheme="minorHAnsi"/>
            </w:rPr>
          </w:rPrChange>
        </w:rPr>
      </w:pPr>
      <w:ins w:id="2026" w:author="Hemmati" w:date="2016-12-16T09:29:00Z">
        <w:r w:rsidRPr="002D3F66">
          <w:rPr>
            <w:rFonts w:asciiTheme="minorHAnsi" w:hAnsiTheme="minorHAnsi"/>
            <w:sz w:val="16"/>
            <w:szCs w:val="16"/>
            <w:rPrChange w:id="2027" w:author="Hemmati" w:date="2016-12-16T10:24:00Z">
              <w:rPr>
                <w:rFonts w:asciiTheme="minorHAnsi" w:hAnsiTheme="minorHAnsi"/>
              </w:rPr>
            </w:rPrChange>
          </w:rPr>
          <w:t>Continuation:    none specified</w:t>
        </w:r>
      </w:ins>
    </w:p>
    <w:p w:rsidR="000B1CB4" w:rsidRPr="002D3F66" w:rsidRDefault="000B1CB4" w:rsidP="000B1CB4">
      <w:pPr>
        <w:pStyle w:val="sqlF9"/>
        <w:rPr>
          <w:ins w:id="2028" w:author="Hemmati" w:date="2016-12-16T09:29:00Z"/>
          <w:rFonts w:asciiTheme="minorHAnsi" w:hAnsiTheme="minorHAnsi"/>
          <w:sz w:val="16"/>
          <w:szCs w:val="16"/>
          <w:rPrChange w:id="2029" w:author="Hemmati" w:date="2016-12-16T10:24:00Z">
            <w:rPr>
              <w:ins w:id="2030" w:author="Hemmati" w:date="2016-12-16T09:29:00Z"/>
              <w:rFonts w:asciiTheme="minorHAnsi" w:hAnsiTheme="minorHAnsi"/>
            </w:rPr>
          </w:rPrChange>
        </w:rPr>
      </w:pPr>
      <w:ins w:id="2031" w:author="Hemmati" w:date="2016-12-16T09:29:00Z">
        <w:r w:rsidRPr="002D3F66">
          <w:rPr>
            <w:rFonts w:asciiTheme="minorHAnsi" w:hAnsiTheme="minorHAnsi"/>
            <w:sz w:val="16"/>
            <w:szCs w:val="16"/>
            <w:rPrChange w:id="2032" w:author="Hemmati" w:date="2016-12-16T10:24:00Z">
              <w:rPr>
                <w:rFonts w:asciiTheme="minorHAnsi" w:hAnsiTheme="minorHAnsi"/>
              </w:rPr>
            </w:rPrChange>
          </w:rPr>
          <w:t>Path used:      Direct</w:t>
        </w:r>
      </w:ins>
    </w:p>
    <w:p w:rsidR="000B1CB4" w:rsidRPr="002D3F66" w:rsidRDefault="000B1CB4" w:rsidP="000B1CB4">
      <w:pPr>
        <w:pStyle w:val="sqlF9"/>
        <w:rPr>
          <w:ins w:id="2033" w:author="Hemmati" w:date="2016-12-16T09:29:00Z"/>
          <w:rFonts w:asciiTheme="minorHAnsi" w:hAnsiTheme="minorHAnsi"/>
          <w:sz w:val="16"/>
          <w:szCs w:val="16"/>
          <w:rPrChange w:id="2034" w:author="Hemmati" w:date="2016-12-16T10:24:00Z">
            <w:rPr>
              <w:ins w:id="2035" w:author="Hemmati" w:date="2016-12-16T09:29:00Z"/>
              <w:rFonts w:asciiTheme="minorHAnsi" w:hAnsiTheme="minorHAnsi"/>
            </w:rPr>
          </w:rPrChange>
        </w:rPr>
      </w:pPr>
    </w:p>
    <w:p w:rsidR="000B1CB4" w:rsidRPr="002D3F66" w:rsidRDefault="000B1CB4" w:rsidP="000B1CB4">
      <w:pPr>
        <w:pStyle w:val="sqlF9"/>
        <w:rPr>
          <w:ins w:id="2036" w:author="Hemmati" w:date="2016-12-16T09:29:00Z"/>
          <w:rFonts w:asciiTheme="minorHAnsi" w:hAnsiTheme="minorHAnsi"/>
          <w:sz w:val="16"/>
          <w:szCs w:val="16"/>
          <w:rPrChange w:id="2037" w:author="Hemmati" w:date="2016-12-16T10:24:00Z">
            <w:rPr>
              <w:ins w:id="2038" w:author="Hemmati" w:date="2016-12-16T09:29:00Z"/>
              <w:rFonts w:asciiTheme="minorHAnsi" w:hAnsiTheme="minorHAnsi"/>
            </w:rPr>
          </w:rPrChange>
        </w:rPr>
      </w:pPr>
      <w:ins w:id="2039" w:author="Hemmati" w:date="2016-12-16T09:29:00Z">
        <w:r w:rsidRPr="002D3F66">
          <w:rPr>
            <w:rFonts w:asciiTheme="minorHAnsi" w:hAnsiTheme="minorHAnsi"/>
            <w:sz w:val="16"/>
            <w:szCs w:val="16"/>
            <w:rPrChange w:id="2040" w:author="Hemmati" w:date="2016-12-16T10:24:00Z">
              <w:rPr>
                <w:rFonts w:asciiTheme="minorHAnsi" w:hAnsiTheme="minorHAnsi"/>
              </w:rPr>
            </w:rPrChange>
          </w:rPr>
          <w:t>Table CUSTOMER_DATA, loaded from every logical record.</w:t>
        </w:r>
      </w:ins>
    </w:p>
    <w:p w:rsidR="000B1CB4" w:rsidRPr="002D3F66" w:rsidRDefault="000B1CB4" w:rsidP="000B1CB4">
      <w:pPr>
        <w:pStyle w:val="sqlF9"/>
        <w:rPr>
          <w:ins w:id="2041" w:author="Hemmati" w:date="2016-12-16T09:29:00Z"/>
          <w:rFonts w:asciiTheme="minorHAnsi" w:hAnsiTheme="minorHAnsi"/>
          <w:sz w:val="16"/>
          <w:szCs w:val="16"/>
          <w:rPrChange w:id="2042" w:author="Hemmati" w:date="2016-12-16T10:24:00Z">
            <w:rPr>
              <w:ins w:id="2043" w:author="Hemmati" w:date="2016-12-16T09:29:00Z"/>
              <w:rFonts w:asciiTheme="minorHAnsi" w:hAnsiTheme="minorHAnsi"/>
            </w:rPr>
          </w:rPrChange>
        </w:rPr>
      </w:pPr>
      <w:ins w:id="2044" w:author="Hemmati" w:date="2016-12-16T09:29:00Z">
        <w:r w:rsidRPr="002D3F66">
          <w:rPr>
            <w:rFonts w:asciiTheme="minorHAnsi" w:hAnsiTheme="minorHAnsi"/>
            <w:sz w:val="16"/>
            <w:szCs w:val="16"/>
            <w:rPrChange w:id="2045" w:author="Hemmati" w:date="2016-12-16T10:24:00Z">
              <w:rPr>
                <w:rFonts w:asciiTheme="minorHAnsi" w:hAnsiTheme="minorHAnsi"/>
              </w:rPr>
            </w:rPrChange>
          </w:rPr>
          <w:t>Insert option in effect for this table: TRUNCATE</w:t>
        </w:r>
      </w:ins>
    </w:p>
    <w:p w:rsidR="000B1CB4" w:rsidRPr="002D3F66" w:rsidRDefault="000B1CB4" w:rsidP="000B1CB4">
      <w:pPr>
        <w:pStyle w:val="sqlF9"/>
        <w:rPr>
          <w:ins w:id="2046" w:author="Hemmati" w:date="2016-12-16T09:29:00Z"/>
          <w:rFonts w:asciiTheme="minorHAnsi" w:hAnsiTheme="minorHAnsi"/>
          <w:sz w:val="16"/>
          <w:szCs w:val="16"/>
          <w:rPrChange w:id="2047" w:author="Hemmati" w:date="2016-12-16T10:24:00Z">
            <w:rPr>
              <w:ins w:id="2048" w:author="Hemmati" w:date="2016-12-16T09:29:00Z"/>
              <w:rFonts w:asciiTheme="minorHAnsi" w:hAnsiTheme="minorHAnsi"/>
            </w:rPr>
          </w:rPrChange>
        </w:rPr>
      </w:pPr>
      <w:ins w:id="2049" w:author="Hemmati" w:date="2016-12-16T09:29:00Z">
        <w:r w:rsidRPr="002D3F66">
          <w:rPr>
            <w:rFonts w:asciiTheme="minorHAnsi" w:hAnsiTheme="minorHAnsi"/>
            <w:sz w:val="16"/>
            <w:szCs w:val="16"/>
            <w:rPrChange w:id="2050" w:author="Hemmati" w:date="2016-12-16T10:24:00Z">
              <w:rPr>
                <w:rFonts w:asciiTheme="minorHAnsi" w:hAnsiTheme="minorHAnsi"/>
              </w:rPr>
            </w:rPrChange>
          </w:rPr>
          <w:t>TRAILING NULLCOLS option in effect</w:t>
        </w:r>
      </w:ins>
    </w:p>
    <w:p w:rsidR="000B1CB4" w:rsidRPr="002D3F66" w:rsidRDefault="000B1CB4" w:rsidP="000B1CB4">
      <w:pPr>
        <w:pStyle w:val="sqlF9"/>
        <w:rPr>
          <w:ins w:id="2051" w:author="Hemmati" w:date="2016-12-16T09:29:00Z"/>
          <w:rFonts w:asciiTheme="minorHAnsi" w:hAnsiTheme="minorHAnsi"/>
          <w:sz w:val="16"/>
          <w:szCs w:val="16"/>
          <w:rPrChange w:id="2052" w:author="Hemmati" w:date="2016-12-16T10:24:00Z">
            <w:rPr>
              <w:ins w:id="2053" w:author="Hemmati" w:date="2016-12-16T09:29:00Z"/>
              <w:rFonts w:asciiTheme="minorHAnsi" w:hAnsiTheme="minorHAnsi"/>
            </w:rPr>
          </w:rPrChange>
        </w:rPr>
      </w:pPr>
    </w:p>
    <w:p w:rsidR="000B1CB4" w:rsidRPr="002D3F66" w:rsidRDefault="000B1CB4" w:rsidP="000B1CB4">
      <w:pPr>
        <w:pStyle w:val="sqlF9"/>
        <w:rPr>
          <w:ins w:id="2054" w:author="Hemmati" w:date="2016-12-16T09:29:00Z"/>
          <w:rFonts w:asciiTheme="minorHAnsi" w:hAnsiTheme="minorHAnsi"/>
          <w:sz w:val="16"/>
          <w:szCs w:val="16"/>
          <w:rPrChange w:id="2055" w:author="Hemmati" w:date="2016-12-16T10:24:00Z">
            <w:rPr>
              <w:ins w:id="2056" w:author="Hemmati" w:date="2016-12-16T09:29:00Z"/>
              <w:rFonts w:asciiTheme="minorHAnsi" w:hAnsiTheme="minorHAnsi"/>
            </w:rPr>
          </w:rPrChange>
        </w:rPr>
      </w:pPr>
      <w:ins w:id="2057" w:author="Hemmati" w:date="2016-12-16T09:29:00Z">
        <w:r w:rsidRPr="002D3F66">
          <w:rPr>
            <w:rFonts w:asciiTheme="minorHAnsi" w:hAnsiTheme="minorHAnsi"/>
            <w:sz w:val="16"/>
            <w:szCs w:val="16"/>
            <w:rPrChange w:id="2058" w:author="Hemmati" w:date="2016-12-16T10:24:00Z">
              <w:rPr>
                <w:rFonts w:asciiTheme="minorHAnsi" w:hAnsiTheme="minorHAnsi"/>
              </w:rPr>
            </w:rPrChange>
          </w:rPr>
          <w:t xml:space="preserve">   Column Name                  Position   Len  Term Encl Datatype</w:t>
        </w:r>
      </w:ins>
    </w:p>
    <w:p w:rsidR="000B1CB4" w:rsidRPr="002D3F66" w:rsidRDefault="000B1CB4" w:rsidP="000B1CB4">
      <w:pPr>
        <w:pStyle w:val="sqlF9"/>
        <w:rPr>
          <w:ins w:id="2059" w:author="Hemmati" w:date="2016-12-16T09:29:00Z"/>
          <w:rFonts w:asciiTheme="minorHAnsi" w:hAnsiTheme="minorHAnsi"/>
          <w:sz w:val="16"/>
          <w:szCs w:val="16"/>
          <w:rPrChange w:id="2060" w:author="Hemmati" w:date="2016-12-16T10:24:00Z">
            <w:rPr>
              <w:ins w:id="2061" w:author="Hemmati" w:date="2016-12-16T09:29:00Z"/>
              <w:rFonts w:asciiTheme="minorHAnsi" w:hAnsiTheme="minorHAnsi"/>
            </w:rPr>
          </w:rPrChange>
        </w:rPr>
      </w:pPr>
      <w:ins w:id="2062" w:author="Hemmati" w:date="2016-12-16T09:29:00Z">
        <w:r w:rsidRPr="002D3F66">
          <w:rPr>
            <w:rFonts w:asciiTheme="minorHAnsi" w:hAnsiTheme="minorHAnsi"/>
            <w:sz w:val="16"/>
            <w:szCs w:val="16"/>
            <w:rPrChange w:id="2063" w:author="Hemmati" w:date="2016-12-16T10:24:00Z">
              <w:rPr>
                <w:rFonts w:asciiTheme="minorHAnsi" w:hAnsiTheme="minorHAnsi"/>
              </w:rPr>
            </w:rPrChange>
          </w:rPr>
          <w:t>------------------------------ ---------- ----- ---- ---- ---------------------</w:t>
        </w:r>
      </w:ins>
    </w:p>
    <w:p w:rsidR="000B1CB4" w:rsidRPr="002D3F66" w:rsidRDefault="000B1CB4" w:rsidP="000B1CB4">
      <w:pPr>
        <w:pStyle w:val="sqlF9"/>
        <w:rPr>
          <w:ins w:id="2064" w:author="Hemmati" w:date="2016-12-16T09:29:00Z"/>
          <w:rFonts w:asciiTheme="minorHAnsi" w:hAnsiTheme="minorHAnsi"/>
          <w:sz w:val="16"/>
          <w:szCs w:val="16"/>
          <w:rPrChange w:id="2065" w:author="Hemmati" w:date="2016-12-16T10:24:00Z">
            <w:rPr>
              <w:ins w:id="2066" w:author="Hemmati" w:date="2016-12-16T09:29:00Z"/>
              <w:rFonts w:asciiTheme="minorHAnsi" w:hAnsiTheme="minorHAnsi"/>
            </w:rPr>
          </w:rPrChange>
        </w:rPr>
      </w:pPr>
      <w:ins w:id="2067" w:author="Hemmati" w:date="2016-12-16T09:29:00Z">
        <w:r w:rsidRPr="002D3F66">
          <w:rPr>
            <w:rFonts w:asciiTheme="minorHAnsi" w:hAnsiTheme="minorHAnsi"/>
            <w:sz w:val="16"/>
            <w:szCs w:val="16"/>
            <w:rPrChange w:id="2068" w:author="Hemmati" w:date="2016-12-16T10:24:00Z">
              <w:rPr>
                <w:rFonts w:asciiTheme="minorHAnsi" w:hAnsiTheme="minorHAnsi"/>
              </w:rPr>
            </w:rPrChange>
          </w:rPr>
          <w:t xml:space="preserve">CUST_ID                             FIRST     *   ,  O(") CHARACTER            </w:t>
        </w:r>
      </w:ins>
    </w:p>
    <w:p w:rsidR="000B1CB4" w:rsidRPr="002D3F66" w:rsidRDefault="000B1CB4" w:rsidP="000B1CB4">
      <w:pPr>
        <w:pStyle w:val="sqlF9"/>
        <w:rPr>
          <w:ins w:id="2069" w:author="Hemmati" w:date="2016-12-16T09:29:00Z"/>
          <w:rFonts w:asciiTheme="minorHAnsi" w:hAnsiTheme="minorHAnsi"/>
          <w:sz w:val="16"/>
          <w:szCs w:val="16"/>
          <w:rPrChange w:id="2070" w:author="Hemmati" w:date="2016-12-16T10:24:00Z">
            <w:rPr>
              <w:ins w:id="2071" w:author="Hemmati" w:date="2016-12-16T09:29:00Z"/>
              <w:rFonts w:asciiTheme="minorHAnsi" w:hAnsiTheme="minorHAnsi"/>
            </w:rPr>
          </w:rPrChange>
        </w:rPr>
      </w:pPr>
      <w:ins w:id="2072" w:author="Hemmati" w:date="2016-12-16T09:29:00Z">
        <w:r w:rsidRPr="002D3F66">
          <w:rPr>
            <w:rFonts w:asciiTheme="minorHAnsi" w:hAnsiTheme="minorHAnsi"/>
            <w:sz w:val="16"/>
            <w:szCs w:val="16"/>
            <w:rPrChange w:id="2073" w:author="Hemmati" w:date="2016-12-16T10:24:00Z">
              <w:rPr>
                <w:rFonts w:asciiTheme="minorHAnsi" w:hAnsiTheme="minorHAnsi"/>
              </w:rPr>
            </w:rPrChange>
          </w:rPr>
          <w:t xml:space="preserve">FNAME                                NEXT     *   ,  O(") CHARACTER            </w:t>
        </w:r>
      </w:ins>
    </w:p>
    <w:p w:rsidR="000B1CB4" w:rsidRPr="002D3F66" w:rsidRDefault="000B1CB4" w:rsidP="000B1CB4">
      <w:pPr>
        <w:pStyle w:val="sqlF9"/>
        <w:rPr>
          <w:ins w:id="2074" w:author="Hemmati" w:date="2016-12-16T09:29:00Z"/>
          <w:rFonts w:asciiTheme="minorHAnsi" w:hAnsiTheme="minorHAnsi"/>
          <w:sz w:val="16"/>
          <w:szCs w:val="16"/>
          <w:rPrChange w:id="2075" w:author="Hemmati" w:date="2016-12-16T10:24:00Z">
            <w:rPr>
              <w:ins w:id="2076" w:author="Hemmati" w:date="2016-12-16T09:29:00Z"/>
              <w:rFonts w:asciiTheme="minorHAnsi" w:hAnsiTheme="minorHAnsi"/>
            </w:rPr>
          </w:rPrChange>
        </w:rPr>
      </w:pPr>
      <w:ins w:id="2077" w:author="Hemmati" w:date="2016-12-16T09:29:00Z">
        <w:r w:rsidRPr="002D3F66">
          <w:rPr>
            <w:rFonts w:asciiTheme="minorHAnsi" w:hAnsiTheme="minorHAnsi"/>
            <w:sz w:val="16"/>
            <w:szCs w:val="16"/>
            <w:rPrChange w:id="2078" w:author="Hemmati" w:date="2016-12-16T10:24:00Z">
              <w:rPr>
                <w:rFonts w:asciiTheme="minorHAnsi" w:hAnsiTheme="minorHAnsi"/>
              </w:rPr>
            </w:rPrChange>
          </w:rPr>
          <w:t xml:space="preserve">LNAME                                NEXT     *   ,  O(") CHARACTER            </w:t>
        </w:r>
      </w:ins>
    </w:p>
    <w:p w:rsidR="000B1CB4" w:rsidRPr="002D3F66" w:rsidRDefault="000B1CB4" w:rsidP="000B1CB4">
      <w:pPr>
        <w:pStyle w:val="sqlF9"/>
        <w:rPr>
          <w:ins w:id="2079" w:author="Hemmati" w:date="2016-12-16T09:29:00Z"/>
          <w:rFonts w:asciiTheme="minorHAnsi" w:hAnsiTheme="minorHAnsi"/>
          <w:sz w:val="16"/>
          <w:szCs w:val="16"/>
          <w:rPrChange w:id="2080" w:author="Hemmati" w:date="2016-12-16T10:24:00Z">
            <w:rPr>
              <w:ins w:id="2081" w:author="Hemmati" w:date="2016-12-16T09:29:00Z"/>
              <w:rFonts w:asciiTheme="minorHAnsi" w:hAnsiTheme="minorHAnsi"/>
            </w:rPr>
          </w:rPrChange>
        </w:rPr>
      </w:pPr>
      <w:ins w:id="2082" w:author="Hemmati" w:date="2016-12-16T09:29:00Z">
        <w:r w:rsidRPr="002D3F66">
          <w:rPr>
            <w:rFonts w:asciiTheme="minorHAnsi" w:hAnsiTheme="minorHAnsi"/>
            <w:sz w:val="16"/>
            <w:szCs w:val="16"/>
            <w:rPrChange w:id="2083" w:author="Hemmati" w:date="2016-12-16T10:24:00Z">
              <w:rPr>
                <w:rFonts w:asciiTheme="minorHAnsi" w:hAnsiTheme="minorHAnsi"/>
              </w:rPr>
            </w:rPrChange>
          </w:rPr>
          <w:t xml:space="preserve">AGENT                                NEXT     *   ,  O(") CHARACTER            </w:t>
        </w:r>
      </w:ins>
    </w:p>
    <w:p w:rsidR="000B1CB4" w:rsidRPr="002D3F66" w:rsidRDefault="000B1CB4" w:rsidP="000B1CB4">
      <w:pPr>
        <w:pStyle w:val="sqlF9"/>
        <w:rPr>
          <w:ins w:id="2084" w:author="Hemmati" w:date="2016-12-16T09:29:00Z"/>
          <w:rFonts w:asciiTheme="minorHAnsi" w:hAnsiTheme="minorHAnsi"/>
          <w:sz w:val="16"/>
          <w:szCs w:val="16"/>
          <w:rPrChange w:id="2085" w:author="Hemmati" w:date="2016-12-16T10:24:00Z">
            <w:rPr>
              <w:ins w:id="2086" w:author="Hemmati" w:date="2016-12-16T09:29:00Z"/>
              <w:rFonts w:asciiTheme="minorHAnsi" w:hAnsiTheme="minorHAnsi"/>
            </w:rPr>
          </w:rPrChange>
        </w:rPr>
      </w:pPr>
      <w:ins w:id="2087" w:author="Hemmati" w:date="2016-12-16T09:29:00Z">
        <w:r w:rsidRPr="002D3F66">
          <w:rPr>
            <w:rFonts w:asciiTheme="minorHAnsi" w:hAnsiTheme="minorHAnsi"/>
            <w:sz w:val="16"/>
            <w:szCs w:val="16"/>
            <w:rPrChange w:id="2088" w:author="Hemmati" w:date="2016-12-16T10:24:00Z">
              <w:rPr>
                <w:rFonts w:asciiTheme="minorHAnsi" w:hAnsiTheme="minorHAnsi"/>
              </w:rPr>
            </w:rPrChange>
          </w:rPr>
          <w:t xml:space="preserve">EMAIL                                NEXT     *   ,  O(") CHARACTER            </w:t>
        </w:r>
      </w:ins>
    </w:p>
    <w:p w:rsidR="000B1CB4" w:rsidRPr="002D3F66" w:rsidRDefault="000B1CB4" w:rsidP="000B1CB4">
      <w:pPr>
        <w:pStyle w:val="sqlF9"/>
        <w:rPr>
          <w:ins w:id="2089" w:author="Hemmati" w:date="2016-12-16T09:29:00Z"/>
          <w:rFonts w:asciiTheme="minorHAnsi" w:hAnsiTheme="minorHAnsi"/>
          <w:sz w:val="16"/>
          <w:szCs w:val="16"/>
          <w:rPrChange w:id="2090" w:author="Hemmati" w:date="2016-12-16T10:24:00Z">
            <w:rPr>
              <w:ins w:id="2091" w:author="Hemmati" w:date="2016-12-16T09:29:00Z"/>
              <w:rFonts w:asciiTheme="minorHAnsi" w:hAnsiTheme="minorHAnsi"/>
            </w:rPr>
          </w:rPrChange>
        </w:rPr>
      </w:pPr>
      <w:ins w:id="2092" w:author="Hemmati" w:date="2016-12-16T09:29:00Z">
        <w:r w:rsidRPr="002D3F66">
          <w:rPr>
            <w:rFonts w:asciiTheme="minorHAnsi" w:hAnsiTheme="minorHAnsi"/>
            <w:sz w:val="16"/>
            <w:szCs w:val="16"/>
            <w:rPrChange w:id="2093" w:author="Hemmati" w:date="2016-12-16T10:24:00Z">
              <w:rPr>
                <w:rFonts w:asciiTheme="minorHAnsi" w:hAnsiTheme="minorHAnsi"/>
              </w:rPr>
            </w:rPrChange>
          </w:rPr>
          <w:t xml:space="preserve">HOME_PHONE                           NEXT     *   ,  O(") CHARACTER            </w:t>
        </w:r>
      </w:ins>
    </w:p>
    <w:p w:rsidR="000B1CB4" w:rsidRPr="002D3F66" w:rsidRDefault="000B1CB4" w:rsidP="000B1CB4">
      <w:pPr>
        <w:pStyle w:val="sqlF9"/>
        <w:rPr>
          <w:ins w:id="2094" w:author="Hemmati" w:date="2016-12-16T09:29:00Z"/>
          <w:rFonts w:asciiTheme="minorHAnsi" w:hAnsiTheme="minorHAnsi"/>
          <w:sz w:val="16"/>
          <w:szCs w:val="16"/>
          <w:rPrChange w:id="2095" w:author="Hemmati" w:date="2016-12-16T10:24:00Z">
            <w:rPr>
              <w:ins w:id="2096" w:author="Hemmati" w:date="2016-12-16T09:29:00Z"/>
              <w:rFonts w:asciiTheme="minorHAnsi" w:hAnsiTheme="minorHAnsi"/>
            </w:rPr>
          </w:rPrChange>
        </w:rPr>
      </w:pPr>
      <w:ins w:id="2097" w:author="Hemmati" w:date="2016-12-16T09:29:00Z">
        <w:r w:rsidRPr="002D3F66">
          <w:rPr>
            <w:rFonts w:asciiTheme="minorHAnsi" w:hAnsiTheme="minorHAnsi"/>
            <w:sz w:val="16"/>
            <w:szCs w:val="16"/>
            <w:rPrChange w:id="2098" w:author="Hemmati" w:date="2016-12-16T10:24:00Z">
              <w:rPr>
                <w:rFonts w:asciiTheme="minorHAnsi" w:hAnsiTheme="minorHAnsi"/>
              </w:rPr>
            </w:rPrChange>
          </w:rPr>
          <w:t xml:space="preserve">B_PHONE                              NEXT     *   ,  O(") CHARACTER            </w:t>
        </w:r>
      </w:ins>
    </w:p>
    <w:p w:rsidR="000B1CB4" w:rsidRPr="002D3F66" w:rsidRDefault="000B1CB4" w:rsidP="000B1CB4">
      <w:pPr>
        <w:pStyle w:val="sqlF9"/>
        <w:rPr>
          <w:ins w:id="2099" w:author="Hemmati" w:date="2016-12-16T09:29:00Z"/>
          <w:rFonts w:asciiTheme="minorHAnsi" w:hAnsiTheme="minorHAnsi"/>
          <w:sz w:val="16"/>
          <w:szCs w:val="16"/>
          <w:rPrChange w:id="2100" w:author="Hemmati" w:date="2016-12-16T10:24:00Z">
            <w:rPr>
              <w:ins w:id="2101" w:author="Hemmati" w:date="2016-12-16T09:29:00Z"/>
              <w:rFonts w:asciiTheme="minorHAnsi" w:hAnsiTheme="minorHAnsi"/>
            </w:rPr>
          </w:rPrChange>
        </w:rPr>
      </w:pPr>
      <w:ins w:id="2102" w:author="Hemmati" w:date="2016-12-16T09:29:00Z">
        <w:r w:rsidRPr="002D3F66">
          <w:rPr>
            <w:rFonts w:asciiTheme="minorHAnsi" w:hAnsiTheme="minorHAnsi"/>
            <w:sz w:val="16"/>
            <w:szCs w:val="16"/>
            <w:rPrChange w:id="2103" w:author="Hemmati" w:date="2016-12-16T10:24:00Z">
              <w:rPr>
                <w:rFonts w:asciiTheme="minorHAnsi" w:hAnsiTheme="minorHAnsi"/>
              </w:rPr>
            </w:rPrChange>
          </w:rPr>
          <w:t xml:space="preserve">BIRTH_DATE                           NEXT     *   ,  O(") DATE DD/MM/YYYY      </w:t>
        </w:r>
      </w:ins>
    </w:p>
    <w:p w:rsidR="000B1CB4" w:rsidRPr="002D3F66" w:rsidRDefault="000B1CB4" w:rsidP="000B1CB4">
      <w:pPr>
        <w:pStyle w:val="sqlF9"/>
        <w:rPr>
          <w:ins w:id="2104" w:author="Hemmati" w:date="2016-12-16T09:29:00Z"/>
          <w:rFonts w:asciiTheme="minorHAnsi" w:hAnsiTheme="minorHAnsi"/>
          <w:sz w:val="16"/>
          <w:szCs w:val="16"/>
          <w:rPrChange w:id="2105" w:author="Hemmati" w:date="2016-12-16T10:24:00Z">
            <w:rPr>
              <w:ins w:id="2106" w:author="Hemmati" w:date="2016-12-16T09:29:00Z"/>
              <w:rFonts w:asciiTheme="minorHAnsi" w:hAnsiTheme="minorHAnsi"/>
            </w:rPr>
          </w:rPrChange>
        </w:rPr>
      </w:pPr>
      <w:ins w:id="2107" w:author="Hemmati" w:date="2016-12-16T09:29:00Z">
        <w:r w:rsidRPr="002D3F66">
          <w:rPr>
            <w:rFonts w:asciiTheme="minorHAnsi" w:hAnsiTheme="minorHAnsi"/>
            <w:sz w:val="16"/>
            <w:szCs w:val="16"/>
            <w:rPrChange w:id="2108" w:author="Hemmati" w:date="2016-12-16T10:24:00Z">
              <w:rPr>
                <w:rFonts w:asciiTheme="minorHAnsi" w:hAnsiTheme="minorHAnsi"/>
              </w:rPr>
            </w:rPrChange>
          </w:rPr>
          <w:t xml:space="preserve">ADDRESS                              NEXT     *   ,  O(") CHARACTER            </w:t>
        </w:r>
      </w:ins>
    </w:p>
    <w:p w:rsidR="000B1CB4" w:rsidRPr="002D3F66" w:rsidRDefault="000B1CB4" w:rsidP="000B1CB4">
      <w:pPr>
        <w:pStyle w:val="sqlF9"/>
        <w:rPr>
          <w:ins w:id="2109" w:author="Hemmati" w:date="2016-12-16T09:29:00Z"/>
          <w:rFonts w:asciiTheme="minorHAnsi" w:hAnsiTheme="minorHAnsi"/>
          <w:sz w:val="16"/>
          <w:szCs w:val="16"/>
          <w:rPrChange w:id="2110" w:author="Hemmati" w:date="2016-12-16T10:24:00Z">
            <w:rPr>
              <w:ins w:id="2111" w:author="Hemmati" w:date="2016-12-16T09:29:00Z"/>
              <w:rFonts w:asciiTheme="minorHAnsi" w:hAnsiTheme="minorHAnsi"/>
            </w:rPr>
          </w:rPrChange>
        </w:rPr>
      </w:pPr>
      <w:ins w:id="2112" w:author="Hemmati" w:date="2016-12-16T09:29:00Z">
        <w:r w:rsidRPr="002D3F66">
          <w:rPr>
            <w:rFonts w:asciiTheme="minorHAnsi" w:hAnsiTheme="minorHAnsi"/>
            <w:sz w:val="16"/>
            <w:szCs w:val="16"/>
            <w:rPrChange w:id="2113" w:author="Hemmati" w:date="2016-12-16T10:24:00Z">
              <w:rPr>
                <w:rFonts w:asciiTheme="minorHAnsi" w:hAnsiTheme="minorHAnsi"/>
              </w:rPr>
            </w:rPrChange>
          </w:rPr>
          <w:t xml:space="preserve">CITY                                 NEXT     *   ,  O(") CHARACTER            </w:t>
        </w:r>
      </w:ins>
    </w:p>
    <w:p w:rsidR="000B1CB4" w:rsidRPr="002D3F66" w:rsidRDefault="000B1CB4" w:rsidP="000B1CB4">
      <w:pPr>
        <w:pStyle w:val="sqlF9"/>
        <w:rPr>
          <w:ins w:id="2114" w:author="Hemmati" w:date="2016-12-16T09:29:00Z"/>
          <w:rFonts w:asciiTheme="minorHAnsi" w:hAnsiTheme="minorHAnsi"/>
          <w:sz w:val="16"/>
          <w:szCs w:val="16"/>
          <w:rPrChange w:id="2115" w:author="Hemmati" w:date="2016-12-16T10:24:00Z">
            <w:rPr>
              <w:ins w:id="2116" w:author="Hemmati" w:date="2016-12-16T09:29:00Z"/>
              <w:rFonts w:asciiTheme="minorHAnsi" w:hAnsiTheme="minorHAnsi"/>
            </w:rPr>
          </w:rPrChange>
        </w:rPr>
      </w:pPr>
      <w:ins w:id="2117" w:author="Hemmati" w:date="2016-12-16T09:29:00Z">
        <w:r w:rsidRPr="002D3F66">
          <w:rPr>
            <w:rFonts w:asciiTheme="minorHAnsi" w:hAnsiTheme="minorHAnsi"/>
            <w:sz w:val="16"/>
            <w:szCs w:val="16"/>
            <w:rPrChange w:id="2118" w:author="Hemmati" w:date="2016-12-16T10:24:00Z">
              <w:rPr>
                <w:rFonts w:asciiTheme="minorHAnsi" w:hAnsiTheme="minorHAnsi"/>
              </w:rPr>
            </w:rPrChange>
          </w:rPr>
          <w:lastRenderedPageBreak/>
          <w:t xml:space="preserve">POSTAL_CODE                          NEXT     *   ,  O(") CHARACTER            </w:t>
        </w:r>
      </w:ins>
    </w:p>
    <w:p w:rsidR="000B1CB4" w:rsidRPr="002D3F66" w:rsidRDefault="000B1CB4" w:rsidP="000B1CB4">
      <w:pPr>
        <w:pStyle w:val="sqlF9"/>
        <w:rPr>
          <w:ins w:id="2119" w:author="Hemmati" w:date="2016-12-16T09:29:00Z"/>
          <w:rFonts w:asciiTheme="minorHAnsi" w:hAnsiTheme="minorHAnsi"/>
          <w:sz w:val="16"/>
          <w:szCs w:val="16"/>
          <w:rPrChange w:id="2120" w:author="Hemmati" w:date="2016-12-16T10:24:00Z">
            <w:rPr>
              <w:ins w:id="2121" w:author="Hemmati" w:date="2016-12-16T09:29:00Z"/>
              <w:rFonts w:asciiTheme="minorHAnsi" w:hAnsiTheme="minorHAnsi"/>
            </w:rPr>
          </w:rPrChange>
        </w:rPr>
      </w:pPr>
      <w:ins w:id="2122" w:author="Hemmati" w:date="2016-12-16T09:29:00Z">
        <w:r w:rsidRPr="002D3F66">
          <w:rPr>
            <w:rFonts w:asciiTheme="minorHAnsi" w:hAnsiTheme="minorHAnsi"/>
            <w:sz w:val="16"/>
            <w:szCs w:val="16"/>
            <w:rPrChange w:id="2123" w:author="Hemmati" w:date="2016-12-16T10:24:00Z">
              <w:rPr>
                <w:rFonts w:asciiTheme="minorHAnsi" w:hAnsiTheme="minorHAnsi"/>
              </w:rPr>
            </w:rPrChange>
          </w:rPr>
          <w:t xml:space="preserve">PROVINCE                             NEXT     *   ,  O(") CHARACTER            </w:t>
        </w:r>
      </w:ins>
    </w:p>
    <w:p w:rsidR="000B1CB4" w:rsidRPr="002D3F66" w:rsidRDefault="000B1CB4" w:rsidP="000B1CB4">
      <w:pPr>
        <w:pStyle w:val="sqlF9"/>
        <w:rPr>
          <w:ins w:id="2124" w:author="Hemmati" w:date="2016-12-16T09:29:00Z"/>
          <w:rFonts w:asciiTheme="minorHAnsi" w:hAnsiTheme="minorHAnsi"/>
          <w:sz w:val="16"/>
          <w:szCs w:val="16"/>
          <w:rPrChange w:id="2125" w:author="Hemmati" w:date="2016-12-16T10:24:00Z">
            <w:rPr>
              <w:ins w:id="2126" w:author="Hemmati" w:date="2016-12-16T09:29:00Z"/>
              <w:rFonts w:asciiTheme="minorHAnsi" w:hAnsiTheme="minorHAnsi"/>
            </w:rPr>
          </w:rPrChange>
        </w:rPr>
      </w:pPr>
      <w:ins w:id="2127" w:author="Hemmati" w:date="2016-12-16T09:29:00Z">
        <w:r w:rsidRPr="002D3F66">
          <w:rPr>
            <w:rFonts w:asciiTheme="minorHAnsi" w:hAnsiTheme="minorHAnsi"/>
            <w:sz w:val="16"/>
            <w:szCs w:val="16"/>
            <w:rPrChange w:id="2128" w:author="Hemmati" w:date="2016-12-16T10:24:00Z">
              <w:rPr>
                <w:rFonts w:asciiTheme="minorHAnsi" w:hAnsiTheme="minorHAnsi"/>
              </w:rPr>
            </w:rPrChange>
          </w:rPr>
          <w:t xml:space="preserve">COUNTRY                              NEXT     *   ,  O(") CHARACTER            </w:t>
        </w:r>
      </w:ins>
    </w:p>
    <w:p w:rsidR="000B1CB4" w:rsidRPr="002D3F66" w:rsidRDefault="000B1CB4" w:rsidP="000B1CB4">
      <w:pPr>
        <w:pStyle w:val="sqlF9"/>
        <w:rPr>
          <w:ins w:id="2129" w:author="Hemmati" w:date="2016-12-16T09:29:00Z"/>
          <w:rFonts w:asciiTheme="minorHAnsi" w:hAnsiTheme="minorHAnsi"/>
          <w:sz w:val="16"/>
          <w:szCs w:val="16"/>
          <w:rPrChange w:id="2130" w:author="Hemmati" w:date="2016-12-16T10:24:00Z">
            <w:rPr>
              <w:ins w:id="2131" w:author="Hemmati" w:date="2016-12-16T09:29:00Z"/>
              <w:rFonts w:asciiTheme="minorHAnsi" w:hAnsiTheme="minorHAnsi"/>
            </w:rPr>
          </w:rPrChange>
        </w:rPr>
      </w:pPr>
    </w:p>
    <w:p w:rsidR="000B1CB4" w:rsidRPr="002D3F66" w:rsidRDefault="000B1CB4" w:rsidP="000B1CB4">
      <w:pPr>
        <w:pStyle w:val="sqlF9"/>
        <w:rPr>
          <w:ins w:id="2132" w:author="Hemmati" w:date="2016-12-16T09:29:00Z"/>
          <w:rFonts w:asciiTheme="minorHAnsi" w:hAnsiTheme="minorHAnsi"/>
          <w:sz w:val="16"/>
          <w:szCs w:val="16"/>
          <w:rPrChange w:id="2133" w:author="Hemmati" w:date="2016-12-16T10:24:00Z">
            <w:rPr>
              <w:ins w:id="2134" w:author="Hemmati" w:date="2016-12-16T09:29:00Z"/>
              <w:rFonts w:asciiTheme="minorHAnsi" w:hAnsiTheme="minorHAnsi"/>
            </w:rPr>
          </w:rPrChange>
        </w:rPr>
      </w:pPr>
      <w:ins w:id="2135" w:author="Hemmati" w:date="2016-12-16T09:29:00Z">
        <w:r w:rsidRPr="002D3F66">
          <w:rPr>
            <w:rFonts w:asciiTheme="minorHAnsi" w:hAnsiTheme="minorHAnsi"/>
            <w:sz w:val="16"/>
            <w:szCs w:val="16"/>
            <w:rPrChange w:id="2136" w:author="Hemmati" w:date="2016-12-16T10:24:00Z">
              <w:rPr>
                <w:rFonts w:asciiTheme="minorHAnsi" w:hAnsiTheme="minorHAnsi"/>
              </w:rPr>
            </w:rPrChange>
          </w:rPr>
          <w:t>The following index(es) on table CUSTOMER_DATA were processed:</w:t>
        </w:r>
      </w:ins>
    </w:p>
    <w:p w:rsidR="000B1CB4" w:rsidRPr="002D3F66" w:rsidRDefault="000B1CB4" w:rsidP="000B1CB4">
      <w:pPr>
        <w:pStyle w:val="sqlF9"/>
        <w:rPr>
          <w:ins w:id="2137" w:author="Hemmati" w:date="2016-12-16T09:29:00Z"/>
          <w:rFonts w:asciiTheme="minorHAnsi" w:hAnsiTheme="minorHAnsi"/>
          <w:sz w:val="16"/>
          <w:szCs w:val="16"/>
          <w:rPrChange w:id="2138" w:author="Hemmati" w:date="2016-12-16T10:24:00Z">
            <w:rPr>
              <w:ins w:id="2139" w:author="Hemmati" w:date="2016-12-16T09:29:00Z"/>
              <w:rFonts w:asciiTheme="minorHAnsi" w:hAnsiTheme="minorHAnsi"/>
            </w:rPr>
          </w:rPrChange>
        </w:rPr>
      </w:pPr>
      <w:ins w:id="2140" w:author="Hemmati" w:date="2016-12-16T09:29:00Z">
        <w:r w:rsidRPr="002D3F66">
          <w:rPr>
            <w:rFonts w:asciiTheme="minorHAnsi" w:hAnsiTheme="minorHAnsi"/>
            <w:sz w:val="16"/>
            <w:szCs w:val="16"/>
            <w:rPrChange w:id="2141" w:author="Hemmati" w:date="2016-12-16T10:24:00Z">
              <w:rPr>
                <w:rFonts w:asciiTheme="minorHAnsi" w:hAnsiTheme="minorHAnsi"/>
              </w:rPr>
            </w:rPrChange>
          </w:rPr>
          <w:t>index TOWNER.SYS_C003647 loaded successfully with 270 keys</w:t>
        </w:r>
      </w:ins>
    </w:p>
    <w:p w:rsidR="000B1CB4" w:rsidRPr="002D3F66" w:rsidRDefault="000B1CB4" w:rsidP="000B1CB4">
      <w:pPr>
        <w:pStyle w:val="sqlF9"/>
        <w:rPr>
          <w:ins w:id="2142" w:author="Hemmati" w:date="2016-12-16T09:29:00Z"/>
          <w:rFonts w:asciiTheme="minorHAnsi" w:hAnsiTheme="minorHAnsi"/>
          <w:sz w:val="16"/>
          <w:szCs w:val="16"/>
          <w:rPrChange w:id="2143" w:author="Hemmati" w:date="2016-12-16T10:24:00Z">
            <w:rPr>
              <w:ins w:id="2144" w:author="Hemmati" w:date="2016-12-16T09:29:00Z"/>
              <w:rFonts w:asciiTheme="minorHAnsi" w:hAnsiTheme="minorHAnsi"/>
            </w:rPr>
          </w:rPrChange>
        </w:rPr>
      </w:pPr>
    </w:p>
    <w:p w:rsidR="000B1CB4" w:rsidRPr="002D3F66" w:rsidRDefault="000B1CB4" w:rsidP="000B1CB4">
      <w:pPr>
        <w:pStyle w:val="sqlF9"/>
        <w:rPr>
          <w:ins w:id="2145" w:author="Hemmati" w:date="2016-12-16T09:29:00Z"/>
          <w:rFonts w:asciiTheme="minorHAnsi" w:hAnsiTheme="minorHAnsi"/>
          <w:sz w:val="16"/>
          <w:szCs w:val="16"/>
          <w:rPrChange w:id="2146" w:author="Hemmati" w:date="2016-12-16T10:24:00Z">
            <w:rPr>
              <w:ins w:id="2147" w:author="Hemmati" w:date="2016-12-16T09:29:00Z"/>
              <w:rFonts w:asciiTheme="minorHAnsi" w:hAnsiTheme="minorHAnsi"/>
            </w:rPr>
          </w:rPrChange>
        </w:rPr>
      </w:pPr>
      <w:ins w:id="2148" w:author="Hemmati" w:date="2016-12-16T09:29:00Z">
        <w:r w:rsidRPr="002D3F66">
          <w:rPr>
            <w:rFonts w:asciiTheme="minorHAnsi" w:hAnsiTheme="minorHAnsi"/>
            <w:sz w:val="16"/>
            <w:szCs w:val="16"/>
            <w:rPrChange w:id="2149" w:author="Hemmati" w:date="2016-12-16T10:24:00Z">
              <w:rPr>
                <w:rFonts w:asciiTheme="minorHAnsi" w:hAnsiTheme="minorHAnsi"/>
              </w:rPr>
            </w:rPrChange>
          </w:rPr>
          <w:t>Table CUSTOMER_DATA:</w:t>
        </w:r>
      </w:ins>
    </w:p>
    <w:p w:rsidR="000B1CB4" w:rsidRPr="002D3F66" w:rsidRDefault="000B1CB4" w:rsidP="000B1CB4">
      <w:pPr>
        <w:pStyle w:val="sqlF9"/>
        <w:rPr>
          <w:ins w:id="2150" w:author="Hemmati" w:date="2016-12-16T09:29:00Z"/>
          <w:rFonts w:asciiTheme="minorHAnsi" w:hAnsiTheme="minorHAnsi"/>
          <w:sz w:val="16"/>
          <w:szCs w:val="16"/>
          <w:rPrChange w:id="2151" w:author="Hemmati" w:date="2016-12-16T10:24:00Z">
            <w:rPr>
              <w:ins w:id="2152" w:author="Hemmati" w:date="2016-12-16T09:29:00Z"/>
              <w:rFonts w:asciiTheme="minorHAnsi" w:hAnsiTheme="minorHAnsi"/>
            </w:rPr>
          </w:rPrChange>
        </w:rPr>
      </w:pPr>
      <w:ins w:id="2153" w:author="Hemmati" w:date="2016-12-16T09:29:00Z">
        <w:r w:rsidRPr="002D3F66">
          <w:rPr>
            <w:rFonts w:asciiTheme="minorHAnsi" w:hAnsiTheme="minorHAnsi"/>
            <w:sz w:val="16"/>
            <w:szCs w:val="16"/>
            <w:rPrChange w:id="2154" w:author="Hemmati" w:date="2016-12-16T10:24:00Z">
              <w:rPr>
                <w:rFonts w:asciiTheme="minorHAnsi" w:hAnsiTheme="minorHAnsi"/>
              </w:rPr>
            </w:rPrChange>
          </w:rPr>
          <w:t xml:space="preserve">  270 Rows successfully loaded.</w:t>
        </w:r>
      </w:ins>
    </w:p>
    <w:p w:rsidR="000B1CB4" w:rsidRPr="002D3F66" w:rsidRDefault="000B1CB4" w:rsidP="000B1CB4">
      <w:pPr>
        <w:pStyle w:val="sqlF9"/>
        <w:rPr>
          <w:ins w:id="2155" w:author="Hemmati" w:date="2016-12-16T09:29:00Z"/>
          <w:rFonts w:asciiTheme="minorHAnsi" w:hAnsiTheme="minorHAnsi"/>
          <w:sz w:val="16"/>
          <w:szCs w:val="16"/>
          <w:rPrChange w:id="2156" w:author="Hemmati" w:date="2016-12-16T10:24:00Z">
            <w:rPr>
              <w:ins w:id="2157" w:author="Hemmati" w:date="2016-12-16T09:29:00Z"/>
              <w:rFonts w:asciiTheme="minorHAnsi" w:hAnsiTheme="minorHAnsi"/>
            </w:rPr>
          </w:rPrChange>
        </w:rPr>
      </w:pPr>
      <w:ins w:id="2158" w:author="Hemmati" w:date="2016-12-16T09:29:00Z">
        <w:r w:rsidRPr="002D3F66">
          <w:rPr>
            <w:rFonts w:asciiTheme="minorHAnsi" w:hAnsiTheme="minorHAnsi"/>
            <w:sz w:val="16"/>
            <w:szCs w:val="16"/>
            <w:rPrChange w:id="2159" w:author="Hemmati" w:date="2016-12-16T10:24:00Z">
              <w:rPr>
                <w:rFonts w:asciiTheme="minorHAnsi" w:hAnsiTheme="minorHAnsi"/>
              </w:rPr>
            </w:rPrChange>
          </w:rPr>
          <w:t xml:space="preserve">  0 Rows not loaded due to data errors.</w:t>
        </w:r>
      </w:ins>
    </w:p>
    <w:p w:rsidR="000B1CB4" w:rsidRPr="002D3F66" w:rsidRDefault="000B1CB4" w:rsidP="000B1CB4">
      <w:pPr>
        <w:pStyle w:val="sqlF9"/>
        <w:rPr>
          <w:ins w:id="2160" w:author="Hemmati" w:date="2016-12-16T09:29:00Z"/>
          <w:rFonts w:asciiTheme="minorHAnsi" w:hAnsiTheme="minorHAnsi"/>
          <w:sz w:val="16"/>
          <w:szCs w:val="16"/>
          <w:rPrChange w:id="2161" w:author="Hemmati" w:date="2016-12-16T10:24:00Z">
            <w:rPr>
              <w:ins w:id="2162" w:author="Hemmati" w:date="2016-12-16T09:29:00Z"/>
              <w:rFonts w:asciiTheme="minorHAnsi" w:hAnsiTheme="minorHAnsi"/>
            </w:rPr>
          </w:rPrChange>
        </w:rPr>
      </w:pPr>
      <w:ins w:id="2163" w:author="Hemmati" w:date="2016-12-16T09:29:00Z">
        <w:r w:rsidRPr="002D3F66">
          <w:rPr>
            <w:rFonts w:asciiTheme="minorHAnsi" w:hAnsiTheme="minorHAnsi"/>
            <w:sz w:val="16"/>
            <w:szCs w:val="16"/>
            <w:rPrChange w:id="2164" w:author="Hemmati" w:date="2016-12-16T10:24:00Z">
              <w:rPr>
                <w:rFonts w:asciiTheme="minorHAnsi" w:hAnsiTheme="minorHAnsi"/>
              </w:rPr>
            </w:rPrChange>
          </w:rPr>
          <w:t xml:space="preserve">  0 Rows not loaded because all WHEN clauses were failed.</w:t>
        </w:r>
      </w:ins>
    </w:p>
    <w:p w:rsidR="000B1CB4" w:rsidRPr="002D3F66" w:rsidRDefault="000B1CB4" w:rsidP="000B1CB4">
      <w:pPr>
        <w:pStyle w:val="sqlF9"/>
        <w:rPr>
          <w:ins w:id="2165" w:author="Hemmati" w:date="2016-12-16T09:29:00Z"/>
          <w:rFonts w:asciiTheme="minorHAnsi" w:hAnsiTheme="minorHAnsi"/>
          <w:sz w:val="16"/>
          <w:szCs w:val="16"/>
          <w:rPrChange w:id="2166" w:author="Hemmati" w:date="2016-12-16T10:24:00Z">
            <w:rPr>
              <w:ins w:id="2167" w:author="Hemmati" w:date="2016-12-16T09:29:00Z"/>
              <w:rFonts w:asciiTheme="minorHAnsi" w:hAnsiTheme="minorHAnsi"/>
            </w:rPr>
          </w:rPrChange>
        </w:rPr>
      </w:pPr>
      <w:ins w:id="2168" w:author="Hemmati" w:date="2016-12-16T09:29:00Z">
        <w:r w:rsidRPr="002D3F66">
          <w:rPr>
            <w:rFonts w:asciiTheme="minorHAnsi" w:hAnsiTheme="minorHAnsi"/>
            <w:sz w:val="16"/>
            <w:szCs w:val="16"/>
            <w:rPrChange w:id="2169" w:author="Hemmati" w:date="2016-12-16T10:24:00Z">
              <w:rPr>
                <w:rFonts w:asciiTheme="minorHAnsi" w:hAnsiTheme="minorHAnsi"/>
              </w:rPr>
            </w:rPrChange>
          </w:rPr>
          <w:t xml:space="preserve">  0 Rows not loaded because all fields were null.</w:t>
        </w:r>
      </w:ins>
    </w:p>
    <w:p w:rsidR="000B1CB4" w:rsidRPr="002D3F66" w:rsidRDefault="000B1CB4" w:rsidP="000B1CB4">
      <w:pPr>
        <w:pStyle w:val="sqlF9"/>
        <w:rPr>
          <w:ins w:id="2170" w:author="Hemmati" w:date="2016-12-16T09:29:00Z"/>
          <w:rFonts w:asciiTheme="minorHAnsi" w:hAnsiTheme="minorHAnsi"/>
          <w:sz w:val="16"/>
          <w:szCs w:val="16"/>
          <w:rPrChange w:id="2171" w:author="Hemmati" w:date="2016-12-16T10:24:00Z">
            <w:rPr>
              <w:ins w:id="2172" w:author="Hemmati" w:date="2016-12-16T09:29:00Z"/>
              <w:rFonts w:asciiTheme="minorHAnsi" w:hAnsiTheme="minorHAnsi"/>
            </w:rPr>
          </w:rPrChange>
        </w:rPr>
      </w:pPr>
    </w:p>
    <w:p w:rsidR="000B1CB4" w:rsidRPr="002D3F66" w:rsidRDefault="000B1CB4" w:rsidP="000B1CB4">
      <w:pPr>
        <w:pStyle w:val="sqlF9"/>
        <w:rPr>
          <w:ins w:id="2173" w:author="Hemmati" w:date="2016-12-16T09:29:00Z"/>
          <w:rFonts w:asciiTheme="minorHAnsi" w:hAnsiTheme="minorHAnsi"/>
          <w:sz w:val="16"/>
          <w:szCs w:val="16"/>
          <w:rPrChange w:id="2174" w:author="Hemmati" w:date="2016-12-16T10:24:00Z">
            <w:rPr>
              <w:ins w:id="2175" w:author="Hemmati" w:date="2016-12-16T09:29:00Z"/>
              <w:rFonts w:asciiTheme="minorHAnsi" w:hAnsiTheme="minorHAnsi"/>
            </w:rPr>
          </w:rPrChange>
        </w:rPr>
      </w:pPr>
      <w:ins w:id="2176" w:author="Hemmati" w:date="2016-12-16T09:29:00Z">
        <w:r w:rsidRPr="002D3F66">
          <w:rPr>
            <w:rFonts w:asciiTheme="minorHAnsi" w:hAnsiTheme="minorHAnsi"/>
            <w:sz w:val="16"/>
            <w:szCs w:val="16"/>
            <w:rPrChange w:id="2177" w:author="Hemmati" w:date="2016-12-16T10:24:00Z">
              <w:rPr>
                <w:rFonts w:asciiTheme="minorHAnsi" w:hAnsiTheme="minorHAnsi"/>
              </w:rPr>
            </w:rPrChange>
          </w:rPr>
          <w:t xml:space="preserve">  Date cache:</w:t>
        </w:r>
      </w:ins>
    </w:p>
    <w:p w:rsidR="000B1CB4" w:rsidRPr="002D3F66" w:rsidRDefault="000B1CB4" w:rsidP="000B1CB4">
      <w:pPr>
        <w:pStyle w:val="sqlF9"/>
        <w:rPr>
          <w:ins w:id="2178" w:author="Hemmati" w:date="2016-12-16T09:29:00Z"/>
          <w:rFonts w:asciiTheme="minorHAnsi" w:hAnsiTheme="minorHAnsi"/>
          <w:sz w:val="16"/>
          <w:szCs w:val="16"/>
          <w:rPrChange w:id="2179" w:author="Hemmati" w:date="2016-12-16T10:24:00Z">
            <w:rPr>
              <w:ins w:id="2180" w:author="Hemmati" w:date="2016-12-16T09:29:00Z"/>
              <w:rFonts w:asciiTheme="minorHAnsi" w:hAnsiTheme="minorHAnsi"/>
            </w:rPr>
          </w:rPrChange>
        </w:rPr>
      </w:pPr>
      <w:ins w:id="2181" w:author="Hemmati" w:date="2016-12-16T09:29:00Z">
        <w:r w:rsidRPr="002D3F66">
          <w:rPr>
            <w:rFonts w:asciiTheme="minorHAnsi" w:hAnsiTheme="minorHAnsi"/>
            <w:sz w:val="16"/>
            <w:szCs w:val="16"/>
            <w:rPrChange w:id="2182" w:author="Hemmati" w:date="2016-12-16T10:24:00Z">
              <w:rPr>
                <w:rFonts w:asciiTheme="minorHAnsi" w:hAnsiTheme="minorHAnsi"/>
              </w:rPr>
            </w:rPrChange>
          </w:rPr>
          <w:t xml:space="preserve">   Max Size:      1000</w:t>
        </w:r>
      </w:ins>
    </w:p>
    <w:p w:rsidR="000B1CB4" w:rsidRPr="002D3F66" w:rsidRDefault="000B1CB4" w:rsidP="000B1CB4">
      <w:pPr>
        <w:pStyle w:val="sqlF9"/>
        <w:rPr>
          <w:ins w:id="2183" w:author="Hemmati" w:date="2016-12-16T09:29:00Z"/>
          <w:rFonts w:asciiTheme="minorHAnsi" w:hAnsiTheme="minorHAnsi"/>
          <w:sz w:val="16"/>
          <w:szCs w:val="16"/>
          <w:rPrChange w:id="2184" w:author="Hemmati" w:date="2016-12-16T10:24:00Z">
            <w:rPr>
              <w:ins w:id="2185" w:author="Hemmati" w:date="2016-12-16T09:29:00Z"/>
              <w:rFonts w:asciiTheme="minorHAnsi" w:hAnsiTheme="minorHAnsi"/>
            </w:rPr>
          </w:rPrChange>
        </w:rPr>
      </w:pPr>
      <w:ins w:id="2186" w:author="Hemmati" w:date="2016-12-16T09:29:00Z">
        <w:r w:rsidRPr="002D3F66">
          <w:rPr>
            <w:rFonts w:asciiTheme="minorHAnsi" w:hAnsiTheme="minorHAnsi"/>
            <w:sz w:val="16"/>
            <w:szCs w:val="16"/>
            <w:rPrChange w:id="2187" w:author="Hemmati" w:date="2016-12-16T10:24:00Z">
              <w:rPr>
                <w:rFonts w:asciiTheme="minorHAnsi" w:hAnsiTheme="minorHAnsi"/>
              </w:rPr>
            </w:rPrChange>
          </w:rPr>
          <w:t xml:space="preserve">   Entries :       108</w:t>
        </w:r>
      </w:ins>
    </w:p>
    <w:p w:rsidR="000B1CB4" w:rsidRPr="002D3F66" w:rsidRDefault="000B1CB4" w:rsidP="000B1CB4">
      <w:pPr>
        <w:pStyle w:val="sqlF9"/>
        <w:rPr>
          <w:ins w:id="2188" w:author="Hemmati" w:date="2016-12-16T09:29:00Z"/>
          <w:rFonts w:asciiTheme="minorHAnsi" w:hAnsiTheme="minorHAnsi"/>
          <w:sz w:val="16"/>
          <w:szCs w:val="16"/>
          <w:rPrChange w:id="2189" w:author="Hemmati" w:date="2016-12-16T10:24:00Z">
            <w:rPr>
              <w:ins w:id="2190" w:author="Hemmati" w:date="2016-12-16T09:29:00Z"/>
              <w:rFonts w:asciiTheme="minorHAnsi" w:hAnsiTheme="minorHAnsi"/>
            </w:rPr>
          </w:rPrChange>
        </w:rPr>
      </w:pPr>
      <w:ins w:id="2191" w:author="Hemmati" w:date="2016-12-16T09:29:00Z">
        <w:r w:rsidRPr="002D3F66">
          <w:rPr>
            <w:rFonts w:asciiTheme="minorHAnsi" w:hAnsiTheme="minorHAnsi"/>
            <w:sz w:val="16"/>
            <w:szCs w:val="16"/>
            <w:rPrChange w:id="2192" w:author="Hemmati" w:date="2016-12-16T10:24:00Z">
              <w:rPr>
                <w:rFonts w:asciiTheme="minorHAnsi" w:hAnsiTheme="minorHAnsi"/>
              </w:rPr>
            </w:rPrChange>
          </w:rPr>
          <w:t xml:space="preserve">   Hits    :         1</w:t>
        </w:r>
      </w:ins>
    </w:p>
    <w:p w:rsidR="000B1CB4" w:rsidRPr="002D3F66" w:rsidRDefault="000B1CB4" w:rsidP="000B1CB4">
      <w:pPr>
        <w:pStyle w:val="sqlF9"/>
        <w:rPr>
          <w:ins w:id="2193" w:author="Hemmati" w:date="2016-12-16T09:29:00Z"/>
          <w:rFonts w:asciiTheme="minorHAnsi" w:hAnsiTheme="minorHAnsi"/>
          <w:sz w:val="16"/>
          <w:szCs w:val="16"/>
          <w:rPrChange w:id="2194" w:author="Hemmati" w:date="2016-12-16T10:24:00Z">
            <w:rPr>
              <w:ins w:id="2195" w:author="Hemmati" w:date="2016-12-16T09:29:00Z"/>
              <w:rFonts w:asciiTheme="minorHAnsi" w:hAnsiTheme="minorHAnsi"/>
            </w:rPr>
          </w:rPrChange>
        </w:rPr>
      </w:pPr>
      <w:ins w:id="2196" w:author="Hemmati" w:date="2016-12-16T09:29:00Z">
        <w:r w:rsidRPr="002D3F66">
          <w:rPr>
            <w:rFonts w:asciiTheme="minorHAnsi" w:hAnsiTheme="minorHAnsi"/>
            <w:sz w:val="16"/>
            <w:szCs w:val="16"/>
            <w:rPrChange w:id="2197" w:author="Hemmati" w:date="2016-12-16T10:24:00Z">
              <w:rPr>
                <w:rFonts w:asciiTheme="minorHAnsi" w:hAnsiTheme="minorHAnsi"/>
              </w:rPr>
            </w:rPrChange>
          </w:rPr>
          <w:t xml:space="preserve">   Misses  :         0</w:t>
        </w:r>
      </w:ins>
    </w:p>
    <w:p w:rsidR="000B1CB4" w:rsidRPr="002D3F66" w:rsidRDefault="000B1CB4" w:rsidP="000B1CB4">
      <w:pPr>
        <w:pStyle w:val="sqlF9"/>
        <w:rPr>
          <w:ins w:id="2198" w:author="Hemmati" w:date="2016-12-16T09:29:00Z"/>
          <w:rFonts w:asciiTheme="minorHAnsi" w:hAnsiTheme="minorHAnsi"/>
          <w:sz w:val="16"/>
          <w:szCs w:val="16"/>
          <w:rPrChange w:id="2199" w:author="Hemmati" w:date="2016-12-16T10:24:00Z">
            <w:rPr>
              <w:ins w:id="2200" w:author="Hemmati" w:date="2016-12-16T09:29:00Z"/>
              <w:rFonts w:asciiTheme="minorHAnsi" w:hAnsiTheme="minorHAnsi"/>
            </w:rPr>
          </w:rPrChange>
        </w:rPr>
      </w:pPr>
    </w:p>
    <w:p w:rsidR="000B1CB4" w:rsidRPr="002D3F66" w:rsidRDefault="000B1CB4" w:rsidP="000B1CB4">
      <w:pPr>
        <w:pStyle w:val="sqlF9"/>
        <w:rPr>
          <w:ins w:id="2201" w:author="Hemmati" w:date="2016-12-16T09:29:00Z"/>
          <w:rFonts w:asciiTheme="minorHAnsi" w:hAnsiTheme="minorHAnsi"/>
          <w:sz w:val="16"/>
          <w:szCs w:val="16"/>
          <w:rPrChange w:id="2202" w:author="Hemmati" w:date="2016-12-16T10:24:00Z">
            <w:rPr>
              <w:ins w:id="2203" w:author="Hemmati" w:date="2016-12-16T09:29:00Z"/>
              <w:rFonts w:asciiTheme="minorHAnsi" w:hAnsiTheme="minorHAnsi"/>
            </w:rPr>
          </w:rPrChange>
        </w:rPr>
      </w:pPr>
      <w:ins w:id="2204" w:author="Hemmati" w:date="2016-12-16T09:29:00Z">
        <w:r w:rsidRPr="002D3F66">
          <w:rPr>
            <w:rFonts w:asciiTheme="minorHAnsi" w:hAnsiTheme="minorHAnsi"/>
            <w:sz w:val="16"/>
            <w:szCs w:val="16"/>
            <w:rPrChange w:id="2205" w:author="Hemmati" w:date="2016-12-16T10:24:00Z">
              <w:rPr>
                <w:rFonts w:asciiTheme="minorHAnsi" w:hAnsiTheme="minorHAnsi"/>
              </w:rPr>
            </w:rPrChange>
          </w:rPr>
          <w:t>Bind array size not used in direct path.</w:t>
        </w:r>
      </w:ins>
    </w:p>
    <w:p w:rsidR="000B1CB4" w:rsidRPr="002D3F66" w:rsidRDefault="000B1CB4" w:rsidP="000B1CB4">
      <w:pPr>
        <w:pStyle w:val="sqlF9"/>
        <w:rPr>
          <w:ins w:id="2206" w:author="Hemmati" w:date="2016-12-16T09:29:00Z"/>
          <w:rFonts w:asciiTheme="minorHAnsi" w:hAnsiTheme="minorHAnsi"/>
          <w:sz w:val="16"/>
          <w:szCs w:val="16"/>
          <w:rPrChange w:id="2207" w:author="Hemmati" w:date="2016-12-16T10:24:00Z">
            <w:rPr>
              <w:ins w:id="2208" w:author="Hemmati" w:date="2016-12-16T09:29:00Z"/>
              <w:rFonts w:asciiTheme="minorHAnsi" w:hAnsiTheme="minorHAnsi"/>
            </w:rPr>
          </w:rPrChange>
        </w:rPr>
      </w:pPr>
      <w:ins w:id="2209" w:author="Hemmati" w:date="2016-12-16T09:29:00Z">
        <w:r w:rsidRPr="002D3F66">
          <w:rPr>
            <w:rFonts w:asciiTheme="minorHAnsi" w:hAnsiTheme="minorHAnsi"/>
            <w:sz w:val="16"/>
            <w:szCs w:val="16"/>
            <w:rPrChange w:id="2210" w:author="Hemmati" w:date="2016-12-16T10:24:00Z">
              <w:rPr>
                <w:rFonts w:asciiTheme="minorHAnsi" w:hAnsiTheme="minorHAnsi"/>
              </w:rPr>
            </w:rPrChange>
          </w:rPr>
          <w:t>Column array  rows :    5000</w:t>
        </w:r>
      </w:ins>
    </w:p>
    <w:p w:rsidR="000B1CB4" w:rsidRPr="002D3F66" w:rsidRDefault="000B1CB4" w:rsidP="000B1CB4">
      <w:pPr>
        <w:pStyle w:val="sqlF9"/>
        <w:rPr>
          <w:ins w:id="2211" w:author="Hemmati" w:date="2016-12-16T09:29:00Z"/>
          <w:rFonts w:asciiTheme="minorHAnsi" w:hAnsiTheme="minorHAnsi"/>
          <w:sz w:val="16"/>
          <w:szCs w:val="16"/>
          <w:rPrChange w:id="2212" w:author="Hemmati" w:date="2016-12-16T10:24:00Z">
            <w:rPr>
              <w:ins w:id="2213" w:author="Hemmati" w:date="2016-12-16T09:29:00Z"/>
              <w:rFonts w:asciiTheme="minorHAnsi" w:hAnsiTheme="minorHAnsi"/>
            </w:rPr>
          </w:rPrChange>
        </w:rPr>
      </w:pPr>
      <w:ins w:id="2214" w:author="Hemmati" w:date="2016-12-16T09:29:00Z">
        <w:r w:rsidRPr="002D3F66">
          <w:rPr>
            <w:rFonts w:asciiTheme="minorHAnsi" w:hAnsiTheme="minorHAnsi"/>
            <w:sz w:val="16"/>
            <w:szCs w:val="16"/>
            <w:rPrChange w:id="2215" w:author="Hemmati" w:date="2016-12-16T10:24:00Z">
              <w:rPr>
                <w:rFonts w:asciiTheme="minorHAnsi" w:hAnsiTheme="minorHAnsi"/>
              </w:rPr>
            </w:rPrChange>
          </w:rPr>
          <w:t>Stream buffer bytes:  256000</w:t>
        </w:r>
      </w:ins>
    </w:p>
    <w:p w:rsidR="000B1CB4" w:rsidRPr="002D3F66" w:rsidRDefault="000B1CB4" w:rsidP="000B1CB4">
      <w:pPr>
        <w:pStyle w:val="sqlF9"/>
        <w:rPr>
          <w:ins w:id="2216" w:author="Hemmati" w:date="2016-12-16T09:29:00Z"/>
          <w:rFonts w:asciiTheme="minorHAnsi" w:hAnsiTheme="minorHAnsi"/>
          <w:sz w:val="16"/>
          <w:szCs w:val="16"/>
          <w:rPrChange w:id="2217" w:author="Hemmati" w:date="2016-12-16T10:24:00Z">
            <w:rPr>
              <w:ins w:id="2218" w:author="Hemmati" w:date="2016-12-16T09:29:00Z"/>
              <w:rFonts w:asciiTheme="minorHAnsi" w:hAnsiTheme="minorHAnsi"/>
            </w:rPr>
          </w:rPrChange>
        </w:rPr>
      </w:pPr>
      <w:ins w:id="2219" w:author="Hemmati" w:date="2016-12-16T09:29:00Z">
        <w:r w:rsidRPr="002D3F66">
          <w:rPr>
            <w:rFonts w:asciiTheme="minorHAnsi" w:hAnsiTheme="minorHAnsi"/>
            <w:sz w:val="16"/>
            <w:szCs w:val="16"/>
            <w:rPrChange w:id="2220" w:author="Hemmati" w:date="2016-12-16T10:24:00Z">
              <w:rPr>
                <w:rFonts w:asciiTheme="minorHAnsi" w:hAnsiTheme="minorHAnsi"/>
              </w:rPr>
            </w:rPrChange>
          </w:rPr>
          <w:t>Read   buffer bytes: 1048576</w:t>
        </w:r>
      </w:ins>
    </w:p>
    <w:p w:rsidR="000B1CB4" w:rsidRPr="002D3F66" w:rsidRDefault="000B1CB4" w:rsidP="000B1CB4">
      <w:pPr>
        <w:pStyle w:val="sqlF9"/>
        <w:rPr>
          <w:ins w:id="2221" w:author="Hemmati" w:date="2016-12-16T09:29:00Z"/>
          <w:rFonts w:asciiTheme="minorHAnsi" w:hAnsiTheme="minorHAnsi"/>
          <w:sz w:val="16"/>
          <w:szCs w:val="16"/>
          <w:rPrChange w:id="2222" w:author="Hemmati" w:date="2016-12-16T10:24:00Z">
            <w:rPr>
              <w:ins w:id="2223" w:author="Hemmati" w:date="2016-12-16T09:29:00Z"/>
              <w:rFonts w:asciiTheme="minorHAnsi" w:hAnsiTheme="minorHAnsi"/>
            </w:rPr>
          </w:rPrChange>
        </w:rPr>
      </w:pPr>
    </w:p>
    <w:p w:rsidR="000B1CB4" w:rsidRPr="002D3F66" w:rsidRDefault="000B1CB4" w:rsidP="000B1CB4">
      <w:pPr>
        <w:pStyle w:val="sqlF9"/>
        <w:rPr>
          <w:ins w:id="2224" w:author="Hemmati" w:date="2016-12-16T09:29:00Z"/>
          <w:rFonts w:asciiTheme="minorHAnsi" w:hAnsiTheme="minorHAnsi"/>
          <w:sz w:val="16"/>
          <w:szCs w:val="16"/>
          <w:rPrChange w:id="2225" w:author="Hemmati" w:date="2016-12-16T10:24:00Z">
            <w:rPr>
              <w:ins w:id="2226" w:author="Hemmati" w:date="2016-12-16T09:29:00Z"/>
              <w:rFonts w:asciiTheme="minorHAnsi" w:hAnsiTheme="minorHAnsi"/>
            </w:rPr>
          </w:rPrChange>
        </w:rPr>
      </w:pPr>
      <w:ins w:id="2227" w:author="Hemmati" w:date="2016-12-16T09:29:00Z">
        <w:r w:rsidRPr="002D3F66">
          <w:rPr>
            <w:rFonts w:asciiTheme="minorHAnsi" w:hAnsiTheme="minorHAnsi"/>
            <w:sz w:val="16"/>
            <w:szCs w:val="16"/>
            <w:rPrChange w:id="2228" w:author="Hemmati" w:date="2016-12-16T10:24:00Z">
              <w:rPr>
                <w:rFonts w:asciiTheme="minorHAnsi" w:hAnsiTheme="minorHAnsi"/>
              </w:rPr>
            </w:rPrChange>
          </w:rPr>
          <w:t>Total logical records skipped:          1</w:t>
        </w:r>
      </w:ins>
    </w:p>
    <w:p w:rsidR="000B1CB4" w:rsidRPr="002D3F66" w:rsidRDefault="000B1CB4" w:rsidP="000B1CB4">
      <w:pPr>
        <w:pStyle w:val="sqlF9"/>
        <w:rPr>
          <w:ins w:id="2229" w:author="Hemmati" w:date="2016-12-16T09:29:00Z"/>
          <w:rFonts w:asciiTheme="minorHAnsi" w:hAnsiTheme="minorHAnsi"/>
          <w:sz w:val="16"/>
          <w:szCs w:val="16"/>
          <w:rPrChange w:id="2230" w:author="Hemmati" w:date="2016-12-16T10:24:00Z">
            <w:rPr>
              <w:ins w:id="2231" w:author="Hemmati" w:date="2016-12-16T09:29:00Z"/>
              <w:rFonts w:asciiTheme="minorHAnsi" w:hAnsiTheme="minorHAnsi"/>
            </w:rPr>
          </w:rPrChange>
        </w:rPr>
      </w:pPr>
      <w:ins w:id="2232" w:author="Hemmati" w:date="2016-12-16T09:29:00Z">
        <w:r w:rsidRPr="002D3F66">
          <w:rPr>
            <w:rFonts w:asciiTheme="minorHAnsi" w:hAnsiTheme="minorHAnsi"/>
            <w:sz w:val="16"/>
            <w:szCs w:val="16"/>
            <w:rPrChange w:id="2233" w:author="Hemmati" w:date="2016-12-16T10:24:00Z">
              <w:rPr>
                <w:rFonts w:asciiTheme="minorHAnsi" w:hAnsiTheme="minorHAnsi"/>
              </w:rPr>
            </w:rPrChange>
          </w:rPr>
          <w:t>Total logical records read:           270</w:t>
        </w:r>
      </w:ins>
    </w:p>
    <w:p w:rsidR="000B1CB4" w:rsidRPr="002D3F66" w:rsidRDefault="000B1CB4" w:rsidP="000B1CB4">
      <w:pPr>
        <w:pStyle w:val="sqlF9"/>
        <w:rPr>
          <w:ins w:id="2234" w:author="Hemmati" w:date="2016-12-16T09:29:00Z"/>
          <w:rFonts w:asciiTheme="minorHAnsi" w:hAnsiTheme="minorHAnsi"/>
          <w:sz w:val="16"/>
          <w:szCs w:val="16"/>
          <w:rPrChange w:id="2235" w:author="Hemmati" w:date="2016-12-16T10:24:00Z">
            <w:rPr>
              <w:ins w:id="2236" w:author="Hemmati" w:date="2016-12-16T09:29:00Z"/>
              <w:rFonts w:asciiTheme="minorHAnsi" w:hAnsiTheme="minorHAnsi"/>
            </w:rPr>
          </w:rPrChange>
        </w:rPr>
      </w:pPr>
      <w:ins w:id="2237" w:author="Hemmati" w:date="2016-12-16T09:29:00Z">
        <w:r w:rsidRPr="002D3F66">
          <w:rPr>
            <w:rFonts w:asciiTheme="minorHAnsi" w:hAnsiTheme="minorHAnsi"/>
            <w:sz w:val="16"/>
            <w:szCs w:val="16"/>
            <w:rPrChange w:id="2238" w:author="Hemmati" w:date="2016-12-16T10:24:00Z">
              <w:rPr>
                <w:rFonts w:asciiTheme="minorHAnsi" w:hAnsiTheme="minorHAnsi"/>
              </w:rPr>
            </w:rPrChange>
          </w:rPr>
          <w:t>Total logical records rejected:         0</w:t>
        </w:r>
      </w:ins>
    </w:p>
    <w:p w:rsidR="000B1CB4" w:rsidRPr="002D3F66" w:rsidRDefault="000B1CB4" w:rsidP="000B1CB4">
      <w:pPr>
        <w:pStyle w:val="sqlF9"/>
        <w:rPr>
          <w:ins w:id="2239" w:author="Hemmati" w:date="2016-12-16T09:29:00Z"/>
          <w:rFonts w:asciiTheme="minorHAnsi" w:hAnsiTheme="minorHAnsi"/>
          <w:sz w:val="16"/>
          <w:szCs w:val="16"/>
          <w:rPrChange w:id="2240" w:author="Hemmati" w:date="2016-12-16T10:24:00Z">
            <w:rPr>
              <w:ins w:id="2241" w:author="Hemmati" w:date="2016-12-16T09:29:00Z"/>
              <w:rFonts w:asciiTheme="minorHAnsi" w:hAnsiTheme="minorHAnsi"/>
            </w:rPr>
          </w:rPrChange>
        </w:rPr>
      </w:pPr>
      <w:ins w:id="2242" w:author="Hemmati" w:date="2016-12-16T09:29:00Z">
        <w:r w:rsidRPr="002D3F66">
          <w:rPr>
            <w:rFonts w:asciiTheme="minorHAnsi" w:hAnsiTheme="minorHAnsi"/>
            <w:sz w:val="16"/>
            <w:szCs w:val="16"/>
            <w:rPrChange w:id="2243" w:author="Hemmati" w:date="2016-12-16T10:24:00Z">
              <w:rPr>
                <w:rFonts w:asciiTheme="minorHAnsi" w:hAnsiTheme="minorHAnsi"/>
              </w:rPr>
            </w:rPrChange>
          </w:rPr>
          <w:t>Total logical records discarded:        0</w:t>
        </w:r>
      </w:ins>
    </w:p>
    <w:p w:rsidR="000B1CB4" w:rsidRPr="002D3F66" w:rsidRDefault="000B1CB4" w:rsidP="000B1CB4">
      <w:pPr>
        <w:pStyle w:val="sqlF9"/>
        <w:rPr>
          <w:ins w:id="2244" w:author="Hemmati" w:date="2016-12-16T09:29:00Z"/>
          <w:rFonts w:asciiTheme="minorHAnsi" w:hAnsiTheme="minorHAnsi"/>
          <w:sz w:val="16"/>
          <w:szCs w:val="16"/>
          <w:rPrChange w:id="2245" w:author="Hemmati" w:date="2016-12-16T10:24:00Z">
            <w:rPr>
              <w:ins w:id="2246" w:author="Hemmati" w:date="2016-12-16T09:29:00Z"/>
              <w:rFonts w:asciiTheme="minorHAnsi" w:hAnsiTheme="minorHAnsi"/>
            </w:rPr>
          </w:rPrChange>
        </w:rPr>
      </w:pPr>
      <w:ins w:id="2247" w:author="Hemmati" w:date="2016-12-16T09:29:00Z">
        <w:r w:rsidRPr="002D3F66">
          <w:rPr>
            <w:rFonts w:asciiTheme="minorHAnsi" w:hAnsiTheme="minorHAnsi"/>
            <w:sz w:val="16"/>
            <w:szCs w:val="16"/>
            <w:rPrChange w:id="2248" w:author="Hemmati" w:date="2016-12-16T10:24:00Z">
              <w:rPr>
                <w:rFonts w:asciiTheme="minorHAnsi" w:hAnsiTheme="minorHAnsi"/>
              </w:rPr>
            </w:rPrChange>
          </w:rPr>
          <w:t>Total stream buffers loaded by SQL*Loader main thread:        1</w:t>
        </w:r>
      </w:ins>
    </w:p>
    <w:p w:rsidR="000B1CB4" w:rsidRPr="002D3F66" w:rsidRDefault="000B1CB4" w:rsidP="000B1CB4">
      <w:pPr>
        <w:pStyle w:val="sqlF9"/>
        <w:rPr>
          <w:ins w:id="2249" w:author="Hemmati" w:date="2016-12-16T09:29:00Z"/>
          <w:rFonts w:asciiTheme="minorHAnsi" w:hAnsiTheme="minorHAnsi"/>
          <w:sz w:val="16"/>
          <w:szCs w:val="16"/>
          <w:rPrChange w:id="2250" w:author="Hemmati" w:date="2016-12-16T10:24:00Z">
            <w:rPr>
              <w:ins w:id="2251" w:author="Hemmati" w:date="2016-12-16T09:29:00Z"/>
              <w:rFonts w:asciiTheme="minorHAnsi" w:hAnsiTheme="minorHAnsi"/>
            </w:rPr>
          </w:rPrChange>
        </w:rPr>
      </w:pPr>
      <w:ins w:id="2252" w:author="Hemmati" w:date="2016-12-16T09:29:00Z">
        <w:r w:rsidRPr="002D3F66">
          <w:rPr>
            <w:rFonts w:asciiTheme="minorHAnsi" w:hAnsiTheme="minorHAnsi"/>
            <w:sz w:val="16"/>
            <w:szCs w:val="16"/>
            <w:rPrChange w:id="2253" w:author="Hemmati" w:date="2016-12-16T10:24:00Z">
              <w:rPr>
                <w:rFonts w:asciiTheme="minorHAnsi" w:hAnsiTheme="minorHAnsi"/>
              </w:rPr>
            </w:rPrChange>
          </w:rPr>
          <w:t>Total stream buffers loaded by SQL*Loader load thread:        0</w:t>
        </w:r>
      </w:ins>
    </w:p>
    <w:p w:rsidR="000B1CB4" w:rsidRPr="002D3F66" w:rsidRDefault="000B1CB4" w:rsidP="000B1CB4">
      <w:pPr>
        <w:pStyle w:val="sqlF9"/>
        <w:rPr>
          <w:ins w:id="2254" w:author="Hemmati" w:date="2016-12-16T09:29:00Z"/>
          <w:rFonts w:asciiTheme="minorHAnsi" w:hAnsiTheme="minorHAnsi"/>
          <w:sz w:val="16"/>
          <w:szCs w:val="16"/>
          <w:rPrChange w:id="2255" w:author="Hemmati" w:date="2016-12-16T10:24:00Z">
            <w:rPr>
              <w:ins w:id="2256" w:author="Hemmati" w:date="2016-12-16T09:29:00Z"/>
              <w:rFonts w:asciiTheme="minorHAnsi" w:hAnsiTheme="minorHAnsi"/>
            </w:rPr>
          </w:rPrChange>
        </w:rPr>
      </w:pPr>
    </w:p>
    <w:p w:rsidR="000B1CB4" w:rsidRPr="002D3F66" w:rsidRDefault="000B1CB4" w:rsidP="000B1CB4">
      <w:pPr>
        <w:pStyle w:val="sqlF9"/>
        <w:rPr>
          <w:ins w:id="2257" w:author="Hemmati" w:date="2016-12-16T09:29:00Z"/>
          <w:rFonts w:asciiTheme="minorHAnsi" w:hAnsiTheme="minorHAnsi"/>
          <w:sz w:val="16"/>
          <w:szCs w:val="16"/>
          <w:rPrChange w:id="2258" w:author="Hemmati" w:date="2016-12-16T10:24:00Z">
            <w:rPr>
              <w:ins w:id="2259" w:author="Hemmati" w:date="2016-12-16T09:29:00Z"/>
              <w:rFonts w:asciiTheme="minorHAnsi" w:hAnsiTheme="minorHAnsi"/>
            </w:rPr>
          </w:rPrChange>
        </w:rPr>
      </w:pPr>
      <w:ins w:id="2260" w:author="Hemmati" w:date="2016-12-16T09:29:00Z">
        <w:r w:rsidRPr="002D3F66">
          <w:rPr>
            <w:rFonts w:asciiTheme="minorHAnsi" w:hAnsiTheme="minorHAnsi"/>
            <w:sz w:val="16"/>
            <w:szCs w:val="16"/>
            <w:rPrChange w:id="2261" w:author="Hemmati" w:date="2016-12-16T10:24:00Z">
              <w:rPr>
                <w:rFonts w:asciiTheme="minorHAnsi" w:hAnsiTheme="minorHAnsi"/>
              </w:rPr>
            </w:rPrChange>
          </w:rPr>
          <w:t>Run began on Fri Dec 02 20:44:27 2016</w:t>
        </w:r>
      </w:ins>
    </w:p>
    <w:p w:rsidR="000B1CB4" w:rsidRPr="002D3F66" w:rsidRDefault="000B1CB4" w:rsidP="000B1CB4">
      <w:pPr>
        <w:pStyle w:val="sqlF9"/>
        <w:rPr>
          <w:ins w:id="2262" w:author="Hemmati" w:date="2016-12-16T09:29:00Z"/>
          <w:rFonts w:asciiTheme="minorHAnsi" w:hAnsiTheme="minorHAnsi"/>
          <w:sz w:val="16"/>
          <w:szCs w:val="16"/>
          <w:rPrChange w:id="2263" w:author="Hemmati" w:date="2016-12-16T10:24:00Z">
            <w:rPr>
              <w:ins w:id="2264" w:author="Hemmati" w:date="2016-12-16T09:29:00Z"/>
              <w:rFonts w:asciiTheme="minorHAnsi" w:hAnsiTheme="minorHAnsi"/>
            </w:rPr>
          </w:rPrChange>
        </w:rPr>
      </w:pPr>
      <w:ins w:id="2265" w:author="Hemmati" w:date="2016-12-16T09:29:00Z">
        <w:r w:rsidRPr="002D3F66">
          <w:rPr>
            <w:rFonts w:asciiTheme="minorHAnsi" w:hAnsiTheme="minorHAnsi"/>
            <w:sz w:val="16"/>
            <w:szCs w:val="16"/>
            <w:rPrChange w:id="2266" w:author="Hemmati" w:date="2016-12-16T10:24:00Z">
              <w:rPr>
                <w:rFonts w:asciiTheme="minorHAnsi" w:hAnsiTheme="minorHAnsi"/>
              </w:rPr>
            </w:rPrChange>
          </w:rPr>
          <w:t>Run ended on Fri Dec 02 20:44:27 2016</w:t>
        </w:r>
      </w:ins>
    </w:p>
    <w:p w:rsidR="000B1CB4" w:rsidRPr="002D3F66" w:rsidRDefault="000B1CB4" w:rsidP="000B1CB4">
      <w:pPr>
        <w:pStyle w:val="sqlF9"/>
        <w:rPr>
          <w:ins w:id="2267" w:author="Hemmati" w:date="2016-12-16T09:29:00Z"/>
          <w:rFonts w:asciiTheme="minorHAnsi" w:hAnsiTheme="minorHAnsi"/>
          <w:sz w:val="16"/>
          <w:szCs w:val="16"/>
          <w:rPrChange w:id="2268" w:author="Hemmati" w:date="2016-12-16T10:24:00Z">
            <w:rPr>
              <w:ins w:id="2269" w:author="Hemmati" w:date="2016-12-16T09:29:00Z"/>
              <w:rFonts w:asciiTheme="minorHAnsi" w:hAnsiTheme="minorHAnsi"/>
            </w:rPr>
          </w:rPrChange>
        </w:rPr>
      </w:pPr>
    </w:p>
    <w:p w:rsidR="000B1CB4" w:rsidRPr="002D3F66" w:rsidRDefault="000B1CB4" w:rsidP="000B1CB4">
      <w:pPr>
        <w:pStyle w:val="sqlF9"/>
        <w:rPr>
          <w:ins w:id="2270" w:author="Hemmati" w:date="2016-12-16T09:29:00Z"/>
          <w:rFonts w:asciiTheme="minorHAnsi" w:hAnsiTheme="minorHAnsi"/>
          <w:sz w:val="16"/>
          <w:szCs w:val="16"/>
          <w:rPrChange w:id="2271" w:author="Hemmati" w:date="2016-12-16T10:24:00Z">
            <w:rPr>
              <w:ins w:id="2272" w:author="Hemmati" w:date="2016-12-16T09:29:00Z"/>
              <w:rFonts w:asciiTheme="minorHAnsi" w:hAnsiTheme="minorHAnsi"/>
            </w:rPr>
          </w:rPrChange>
        </w:rPr>
      </w:pPr>
      <w:ins w:id="2273" w:author="Hemmati" w:date="2016-12-16T09:29:00Z">
        <w:r w:rsidRPr="002D3F66">
          <w:rPr>
            <w:rFonts w:asciiTheme="minorHAnsi" w:hAnsiTheme="minorHAnsi"/>
            <w:sz w:val="16"/>
            <w:szCs w:val="16"/>
            <w:rPrChange w:id="2274" w:author="Hemmati" w:date="2016-12-16T10:24:00Z">
              <w:rPr>
                <w:rFonts w:asciiTheme="minorHAnsi" w:hAnsiTheme="minorHAnsi"/>
              </w:rPr>
            </w:rPrChange>
          </w:rPr>
          <w:t>Elapsed time was:     00:00:00.28</w:t>
        </w:r>
      </w:ins>
    </w:p>
    <w:p w:rsidR="009C5670" w:rsidRPr="002D3F66" w:rsidDel="000B1CB4" w:rsidRDefault="000B1CB4" w:rsidP="000B1CB4">
      <w:pPr>
        <w:pStyle w:val="sqlF9"/>
        <w:rPr>
          <w:del w:id="2275" w:author="Hemmati" w:date="2016-12-16T09:29:00Z"/>
          <w:rFonts w:asciiTheme="minorHAnsi" w:hAnsiTheme="minorHAnsi"/>
          <w:sz w:val="16"/>
          <w:szCs w:val="16"/>
          <w:rPrChange w:id="2276" w:author="Hemmati" w:date="2016-12-16T10:24:00Z">
            <w:rPr>
              <w:del w:id="2277" w:author="Hemmati" w:date="2016-12-16T09:29:00Z"/>
              <w:rFonts w:asciiTheme="minorHAnsi" w:hAnsiTheme="minorHAnsi"/>
            </w:rPr>
          </w:rPrChange>
        </w:rPr>
      </w:pPr>
      <w:ins w:id="2278" w:author="Hemmati" w:date="2016-12-16T09:29:00Z">
        <w:r w:rsidRPr="002D3F66">
          <w:rPr>
            <w:rFonts w:asciiTheme="minorHAnsi" w:hAnsiTheme="minorHAnsi"/>
            <w:sz w:val="16"/>
            <w:szCs w:val="16"/>
            <w:rPrChange w:id="2279" w:author="Hemmati" w:date="2016-12-16T10:24:00Z">
              <w:rPr>
                <w:rFonts w:asciiTheme="minorHAnsi" w:hAnsiTheme="minorHAnsi"/>
              </w:rPr>
            </w:rPrChange>
          </w:rPr>
          <w:t>CPU time was:         00:00:00.11</w:t>
        </w:r>
        <w:r w:rsidRPr="002D3F66" w:rsidDel="000B1CB4">
          <w:rPr>
            <w:rFonts w:asciiTheme="minorHAnsi" w:hAnsiTheme="minorHAnsi"/>
            <w:sz w:val="16"/>
            <w:szCs w:val="16"/>
            <w:rPrChange w:id="2280" w:author="Hemmati" w:date="2016-12-16T10:24:00Z">
              <w:rPr>
                <w:rFonts w:asciiTheme="minorHAnsi" w:hAnsiTheme="minorHAnsi"/>
              </w:rPr>
            </w:rPrChange>
          </w:rPr>
          <w:t xml:space="preserve"> </w:t>
        </w:r>
      </w:ins>
      <w:del w:id="2281" w:author="Hemmati" w:date="2016-12-16T09:29:00Z">
        <w:r w:rsidR="009C5670" w:rsidRPr="002D3F66" w:rsidDel="000B1CB4">
          <w:rPr>
            <w:rFonts w:asciiTheme="minorHAnsi" w:hAnsiTheme="minorHAnsi"/>
            <w:sz w:val="16"/>
            <w:szCs w:val="16"/>
            <w:rPrChange w:id="2282" w:author="Hemmati" w:date="2016-12-16T10:24:00Z">
              <w:rPr>
                <w:rFonts w:asciiTheme="minorHAnsi" w:hAnsiTheme="minorHAnsi"/>
              </w:rPr>
            </w:rPrChange>
          </w:rPr>
          <w:delText>SQL*Loader: Release 11.2.0.1.0 - Production on Fri Apr 22 14:53:46 2011</w:delText>
        </w:r>
      </w:del>
    </w:p>
    <w:p w:rsidR="009C5670" w:rsidRPr="002D3F66" w:rsidDel="000B1CB4" w:rsidRDefault="009C5670" w:rsidP="009C5670">
      <w:pPr>
        <w:pStyle w:val="sqlF9"/>
        <w:rPr>
          <w:del w:id="2283" w:author="Hemmati" w:date="2016-12-16T09:29:00Z"/>
          <w:rFonts w:asciiTheme="minorHAnsi" w:hAnsiTheme="minorHAnsi"/>
          <w:sz w:val="16"/>
          <w:szCs w:val="16"/>
          <w:rPrChange w:id="2284" w:author="Hemmati" w:date="2016-12-16T10:24:00Z">
            <w:rPr>
              <w:del w:id="2285" w:author="Hemmati" w:date="2016-12-16T09:29:00Z"/>
              <w:rFonts w:asciiTheme="minorHAnsi" w:hAnsiTheme="minorHAnsi"/>
            </w:rPr>
          </w:rPrChange>
        </w:rPr>
      </w:pPr>
    </w:p>
    <w:p w:rsidR="009C5670" w:rsidRPr="002D3F66" w:rsidDel="000B1CB4" w:rsidRDefault="009C5670" w:rsidP="009C5670">
      <w:pPr>
        <w:pStyle w:val="sqlF9"/>
        <w:rPr>
          <w:del w:id="2286" w:author="Hemmati" w:date="2016-12-16T09:29:00Z"/>
          <w:rFonts w:asciiTheme="minorHAnsi" w:hAnsiTheme="minorHAnsi"/>
          <w:sz w:val="16"/>
          <w:szCs w:val="16"/>
          <w:rPrChange w:id="2287" w:author="Hemmati" w:date="2016-12-16T10:24:00Z">
            <w:rPr>
              <w:del w:id="2288" w:author="Hemmati" w:date="2016-12-16T09:29:00Z"/>
              <w:rFonts w:asciiTheme="minorHAnsi" w:hAnsiTheme="minorHAnsi"/>
            </w:rPr>
          </w:rPrChange>
        </w:rPr>
      </w:pPr>
      <w:del w:id="2289" w:author="Hemmati" w:date="2016-12-16T09:29:00Z">
        <w:r w:rsidRPr="002D3F66" w:rsidDel="000B1CB4">
          <w:rPr>
            <w:rFonts w:asciiTheme="minorHAnsi" w:hAnsiTheme="minorHAnsi"/>
            <w:sz w:val="16"/>
            <w:szCs w:val="16"/>
            <w:rPrChange w:id="2290" w:author="Hemmati" w:date="2016-12-16T10:24:00Z">
              <w:rPr>
                <w:rFonts w:asciiTheme="minorHAnsi" w:hAnsiTheme="minorHAnsi"/>
              </w:rPr>
            </w:rPrChange>
          </w:rPr>
          <w:delText>Copyright (c) 1982, 2009, Oracle and/or its affiliates.  All rights reserved.</w:delText>
        </w:r>
      </w:del>
    </w:p>
    <w:p w:rsidR="009C5670" w:rsidRPr="002D3F66" w:rsidDel="000B1CB4" w:rsidRDefault="009C5670" w:rsidP="009C5670">
      <w:pPr>
        <w:pStyle w:val="sqlF9"/>
        <w:rPr>
          <w:del w:id="2291" w:author="Hemmati" w:date="2016-12-16T09:29:00Z"/>
          <w:rFonts w:asciiTheme="minorHAnsi" w:hAnsiTheme="minorHAnsi"/>
          <w:sz w:val="16"/>
          <w:szCs w:val="16"/>
          <w:rPrChange w:id="2292" w:author="Hemmati" w:date="2016-12-16T10:24:00Z">
            <w:rPr>
              <w:del w:id="2293" w:author="Hemmati" w:date="2016-12-16T09:29:00Z"/>
              <w:rFonts w:asciiTheme="minorHAnsi" w:hAnsiTheme="minorHAnsi"/>
            </w:rPr>
          </w:rPrChange>
        </w:rPr>
      </w:pPr>
    </w:p>
    <w:p w:rsidR="009C5670" w:rsidRPr="002D3F66" w:rsidDel="000B1CB4" w:rsidRDefault="009C5670" w:rsidP="009C5670">
      <w:pPr>
        <w:pStyle w:val="sqlF9"/>
        <w:rPr>
          <w:del w:id="2294" w:author="Hemmati" w:date="2016-12-16T09:29:00Z"/>
          <w:rFonts w:asciiTheme="minorHAnsi" w:hAnsiTheme="minorHAnsi"/>
          <w:sz w:val="16"/>
          <w:szCs w:val="16"/>
          <w:rPrChange w:id="2295" w:author="Hemmati" w:date="2016-12-16T10:24:00Z">
            <w:rPr>
              <w:del w:id="2296" w:author="Hemmati" w:date="2016-12-16T09:29:00Z"/>
              <w:rFonts w:asciiTheme="minorHAnsi" w:hAnsiTheme="minorHAnsi"/>
            </w:rPr>
          </w:rPrChange>
        </w:rPr>
      </w:pPr>
      <w:del w:id="2297" w:author="Hemmati" w:date="2016-12-16T09:29:00Z">
        <w:r w:rsidRPr="002D3F66" w:rsidDel="000B1CB4">
          <w:rPr>
            <w:rFonts w:asciiTheme="minorHAnsi" w:hAnsiTheme="minorHAnsi"/>
            <w:b/>
            <w:sz w:val="16"/>
            <w:szCs w:val="16"/>
            <w:rPrChange w:id="2298" w:author="Hemmati" w:date="2016-12-16T10:24:00Z">
              <w:rPr>
                <w:rFonts w:asciiTheme="minorHAnsi" w:hAnsiTheme="minorHAnsi"/>
                <w:b/>
              </w:rPr>
            </w:rPrChange>
          </w:rPr>
          <w:delText>Control File:</w:delText>
        </w:r>
        <w:r w:rsidRPr="002D3F66" w:rsidDel="000B1CB4">
          <w:rPr>
            <w:rFonts w:asciiTheme="minorHAnsi" w:hAnsiTheme="minorHAnsi"/>
            <w:sz w:val="16"/>
            <w:szCs w:val="16"/>
            <w:rPrChange w:id="2299" w:author="Hemmati" w:date="2016-12-16T10:24:00Z">
              <w:rPr>
                <w:rFonts w:asciiTheme="minorHAnsi" w:hAnsiTheme="minorHAnsi"/>
              </w:rPr>
            </w:rPrChange>
          </w:rPr>
          <w:delText xml:space="preserve"> </w:delText>
        </w:r>
        <w:r w:rsidR="00F41C97" w:rsidRPr="002D3F66" w:rsidDel="000B1CB4">
          <w:rPr>
            <w:rFonts w:asciiTheme="minorHAnsi" w:hAnsiTheme="minorHAnsi"/>
            <w:sz w:val="16"/>
            <w:szCs w:val="16"/>
            <w:rPrChange w:id="2300" w:author="Hemmati" w:date="2016-12-16T10:24:00Z">
              <w:rPr>
                <w:rFonts w:asciiTheme="minorHAnsi" w:hAnsiTheme="minorHAnsi"/>
              </w:rPr>
            </w:rPrChange>
          </w:rPr>
          <w:delText xml:space="preserve">     </w:delText>
        </w:r>
        <w:r w:rsidRPr="002D3F66" w:rsidDel="000B1CB4">
          <w:rPr>
            <w:rFonts w:asciiTheme="minorHAnsi" w:hAnsiTheme="minorHAnsi"/>
            <w:sz w:val="16"/>
            <w:szCs w:val="16"/>
            <w:rPrChange w:id="2301" w:author="Hemmati" w:date="2016-12-16T10:24:00Z">
              <w:rPr>
                <w:rFonts w:asciiTheme="minorHAnsi" w:hAnsiTheme="minorHAnsi"/>
              </w:rPr>
            </w:rPrChange>
          </w:rPr>
          <w:delText>C:\WORKSHOPS\WSH4_CreateTables_SQLLoader\ADHOC_TABLES\customer_adhoc\customer.ctl</w:delText>
        </w:r>
      </w:del>
    </w:p>
    <w:p w:rsidR="009C5670" w:rsidRPr="002D3F66" w:rsidDel="000B1CB4" w:rsidRDefault="009C5670" w:rsidP="009C5670">
      <w:pPr>
        <w:pStyle w:val="sqlF9"/>
        <w:rPr>
          <w:del w:id="2302" w:author="Hemmati" w:date="2016-12-16T09:29:00Z"/>
          <w:rFonts w:asciiTheme="minorHAnsi" w:hAnsiTheme="minorHAnsi"/>
          <w:sz w:val="16"/>
          <w:szCs w:val="16"/>
          <w:rPrChange w:id="2303" w:author="Hemmati" w:date="2016-12-16T10:24:00Z">
            <w:rPr>
              <w:del w:id="2304" w:author="Hemmati" w:date="2016-12-16T09:29:00Z"/>
              <w:rFonts w:asciiTheme="minorHAnsi" w:hAnsiTheme="minorHAnsi"/>
            </w:rPr>
          </w:rPrChange>
        </w:rPr>
      </w:pPr>
      <w:del w:id="2305" w:author="Hemmati" w:date="2016-12-16T09:29:00Z">
        <w:r w:rsidRPr="002D3F66" w:rsidDel="000B1CB4">
          <w:rPr>
            <w:rFonts w:asciiTheme="minorHAnsi" w:hAnsiTheme="minorHAnsi"/>
            <w:b/>
            <w:sz w:val="16"/>
            <w:szCs w:val="16"/>
            <w:rPrChange w:id="2306" w:author="Hemmati" w:date="2016-12-16T10:24:00Z">
              <w:rPr>
                <w:rFonts w:asciiTheme="minorHAnsi" w:hAnsiTheme="minorHAnsi"/>
                <w:b/>
              </w:rPr>
            </w:rPrChange>
          </w:rPr>
          <w:delText>Data File:</w:delText>
        </w:r>
        <w:r w:rsidRPr="002D3F66" w:rsidDel="000B1CB4">
          <w:rPr>
            <w:rFonts w:asciiTheme="minorHAnsi" w:hAnsiTheme="minorHAnsi"/>
            <w:sz w:val="16"/>
            <w:szCs w:val="16"/>
            <w:rPrChange w:id="2307" w:author="Hemmati" w:date="2016-12-16T10:24:00Z">
              <w:rPr>
                <w:rFonts w:asciiTheme="minorHAnsi" w:hAnsiTheme="minorHAnsi"/>
              </w:rPr>
            </w:rPrChange>
          </w:rPr>
          <w:delText xml:space="preserve"> C:\WORKSHOPS\WSH4_CreateTables_SQLLoader\ADHOC_TABLES\customer_adhoc\customerData.csv</w:delText>
        </w:r>
      </w:del>
    </w:p>
    <w:p w:rsidR="009C5670" w:rsidRPr="002D3F66" w:rsidDel="000B1CB4" w:rsidRDefault="009C5670" w:rsidP="009C5670">
      <w:pPr>
        <w:pStyle w:val="sqlF9"/>
        <w:rPr>
          <w:del w:id="2308" w:author="Hemmati" w:date="2016-12-16T09:29:00Z"/>
          <w:rFonts w:asciiTheme="minorHAnsi" w:hAnsiTheme="minorHAnsi"/>
          <w:sz w:val="16"/>
          <w:szCs w:val="16"/>
          <w:rPrChange w:id="2309" w:author="Hemmati" w:date="2016-12-16T10:24:00Z">
            <w:rPr>
              <w:del w:id="2310" w:author="Hemmati" w:date="2016-12-16T09:29:00Z"/>
              <w:rFonts w:asciiTheme="minorHAnsi" w:hAnsiTheme="minorHAnsi"/>
            </w:rPr>
          </w:rPrChange>
        </w:rPr>
      </w:pPr>
      <w:del w:id="2311" w:author="Hemmati" w:date="2016-12-16T09:29:00Z">
        <w:r w:rsidRPr="002D3F66" w:rsidDel="000B1CB4">
          <w:rPr>
            <w:rFonts w:asciiTheme="minorHAnsi" w:hAnsiTheme="minorHAnsi"/>
            <w:b/>
            <w:sz w:val="16"/>
            <w:szCs w:val="16"/>
            <w:rPrChange w:id="2312" w:author="Hemmati" w:date="2016-12-16T10:24:00Z">
              <w:rPr>
                <w:rFonts w:asciiTheme="minorHAnsi" w:hAnsiTheme="minorHAnsi"/>
                <w:b/>
              </w:rPr>
            </w:rPrChange>
          </w:rPr>
          <w:delText>Bad File:</w:delText>
        </w:r>
        <w:r w:rsidRPr="002D3F66" w:rsidDel="000B1CB4">
          <w:rPr>
            <w:rFonts w:asciiTheme="minorHAnsi" w:hAnsiTheme="minorHAnsi"/>
            <w:sz w:val="16"/>
            <w:szCs w:val="16"/>
            <w:rPrChange w:id="2313" w:author="Hemmati" w:date="2016-12-16T10:24:00Z">
              <w:rPr>
                <w:rFonts w:asciiTheme="minorHAnsi" w:hAnsiTheme="minorHAnsi"/>
              </w:rPr>
            </w:rPrChange>
          </w:rPr>
          <w:delText xml:space="preserve">     C:\WORKSHOPS\WSH4_CreateTables_SQLLoader\ADHOC_TABLES\customer_adhoc\customer.bad</w:delText>
        </w:r>
      </w:del>
    </w:p>
    <w:p w:rsidR="009C5670" w:rsidRPr="002D3F66" w:rsidDel="000B1CB4" w:rsidRDefault="009C5670" w:rsidP="009C5670">
      <w:pPr>
        <w:pStyle w:val="sqlF9"/>
        <w:rPr>
          <w:del w:id="2314" w:author="Hemmati" w:date="2016-12-16T09:29:00Z"/>
          <w:rFonts w:asciiTheme="minorHAnsi" w:hAnsiTheme="minorHAnsi"/>
          <w:sz w:val="16"/>
          <w:szCs w:val="16"/>
          <w:rPrChange w:id="2315" w:author="Hemmati" w:date="2016-12-16T10:24:00Z">
            <w:rPr>
              <w:del w:id="2316" w:author="Hemmati" w:date="2016-12-16T09:29:00Z"/>
              <w:rFonts w:asciiTheme="minorHAnsi" w:hAnsiTheme="minorHAnsi"/>
            </w:rPr>
          </w:rPrChange>
        </w:rPr>
      </w:pPr>
      <w:del w:id="2317" w:author="Hemmati" w:date="2016-12-16T09:29:00Z">
        <w:r w:rsidRPr="002D3F66" w:rsidDel="000B1CB4">
          <w:rPr>
            <w:rFonts w:asciiTheme="minorHAnsi" w:hAnsiTheme="minorHAnsi"/>
            <w:b/>
            <w:sz w:val="16"/>
            <w:szCs w:val="16"/>
            <w:rPrChange w:id="2318" w:author="Hemmati" w:date="2016-12-16T10:24:00Z">
              <w:rPr>
                <w:rFonts w:asciiTheme="minorHAnsi" w:hAnsiTheme="minorHAnsi"/>
                <w:b/>
              </w:rPr>
            </w:rPrChange>
          </w:rPr>
          <w:delText xml:space="preserve">Discard File: </w:delText>
        </w:r>
        <w:r w:rsidRPr="002D3F66" w:rsidDel="000B1CB4">
          <w:rPr>
            <w:rFonts w:asciiTheme="minorHAnsi" w:hAnsiTheme="minorHAnsi"/>
            <w:sz w:val="16"/>
            <w:szCs w:val="16"/>
            <w:rPrChange w:id="2319" w:author="Hemmati" w:date="2016-12-16T10:24:00Z">
              <w:rPr>
                <w:rFonts w:asciiTheme="minorHAnsi" w:hAnsiTheme="minorHAnsi"/>
              </w:rPr>
            </w:rPrChange>
          </w:rPr>
          <w:delText>C</w:delText>
        </w:r>
        <w:r w:rsidR="00F41C97" w:rsidRPr="002D3F66" w:rsidDel="000B1CB4">
          <w:rPr>
            <w:rFonts w:asciiTheme="minorHAnsi" w:hAnsiTheme="minorHAnsi"/>
            <w:sz w:val="16"/>
            <w:szCs w:val="16"/>
            <w:rPrChange w:id="2320" w:author="Hemmati" w:date="2016-12-16T10:24:00Z">
              <w:rPr>
                <w:rFonts w:asciiTheme="minorHAnsi" w:hAnsiTheme="minorHAnsi"/>
              </w:rPr>
            </w:rPrChange>
          </w:rPr>
          <w:delText>:</w:delText>
        </w:r>
        <w:r w:rsidRPr="002D3F66" w:rsidDel="000B1CB4">
          <w:rPr>
            <w:rFonts w:asciiTheme="minorHAnsi" w:hAnsiTheme="minorHAnsi"/>
            <w:sz w:val="16"/>
            <w:szCs w:val="16"/>
            <w:rPrChange w:id="2321" w:author="Hemmati" w:date="2016-12-16T10:24:00Z">
              <w:rPr>
                <w:rFonts w:asciiTheme="minorHAnsi" w:hAnsiTheme="minorHAnsi"/>
              </w:rPr>
            </w:rPrChange>
          </w:rPr>
          <w:delText xml:space="preserve">\WORKSHOPS\WSH4_CreateTables_SQLLoader\ADHOC_TABLES\customer_adhoc\customer.dsc </w:delText>
        </w:r>
      </w:del>
    </w:p>
    <w:p w:rsidR="009C5670" w:rsidRPr="002D3F66" w:rsidDel="000B1CB4" w:rsidRDefault="009C5670" w:rsidP="009C5670">
      <w:pPr>
        <w:pStyle w:val="sqlF9"/>
        <w:rPr>
          <w:del w:id="2322" w:author="Hemmati" w:date="2016-12-16T09:29:00Z"/>
          <w:rFonts w:asciiTheme="minorHAnsi" w:hAnsiTheme="minorHAnsi"/>
          <w:sz w:val="16"/>
          <w:szCs w:val="16"/>
          <w:rPrChange w:id="2323" w:author="Hemmati" w:date="2016-12-16T10:24:00Z">
            <w:rPr>
              <w:del w:id="2324" w:author="Hemmati" w:date="2016-12-16T09:29:00Z"/>
              <w:rFonts w:asciiTheme="minorHAnsi" w:hAnsiTheme="minorHAnsi"/>
            </w:rPr>
          </w:rPrChange>
        </w:rPr>
      </w:pPr>
      <w:del w:id="2325" w:author="Hemmati" w:date="2016-12-16T09:29:00Z">
        <w:r w:rsidRPr="002D3F66" w:rsidDel="000B1CB4">
          <w:rPr>
            <w:rFonts w:asciiTheme="minorHAnsi" w:hAnsiTheme="minorHAnsi"/>
            <w:sz w:val="16"/>
            <w:szCs w:val="16"/>
            <w:rPrChange w:id="2326" w:author="Hemmati" w:date="2016-12-16T10:24:00Z">
              <w:rPr>
                <w:rFonts w:asciiTheme="minorHAnsi" w:hAnsiTheme="minorHAnsi"/>
              </w:rPr>
            </w:rPrChange>
          </w:rPr>
          <w:delText xml:space="preserve"> (Allow all discards)</w:delText>
        </w:r>
      </w:del>
    </w:p>
    <w:p w:rsidR="009C5670" w:rsidRPr="002D3F66" w:rsidDel="000B1CB4" w:rsidRDefault="009C5670" w:rsidP="009C5670">
      <w:pPr>
        <w:pStyle w:val="sqlF9"/>
        <w:rPr>
          <w:del w:id="2327" w:author="Hemmati" w:date="2016-12-16T09:29:00Z"/>
          <w:rFonts w:asciiTheme="minorHAnsi" w:hAnsiTheme="minorHAnsi"/>
          <w:sz w:val="16"/>
          <w:szCs w:val="16"/>
          <w:rPrChange w:id="2328" w:author="Hemmati" w:date="2016-12-16T10:24:00Z">
            <w:rPr>
              <w:del w:id="2329" w:author="Hemmati" w:date="2016-12-16T09:29:00Z"/>
              <w:rFonts w:asciiTheme="minorHAnsi" w:hAnsiTheme="minorHAnsi"/>
            </w:rPr>
          </w:rPrChange>
        </w:rPr>
      </w:pPr>
    </w:p>
    <w:p w:rsidR="009C5670" w:rsidRPr="002D3F66" w:rsidDel="000B1CB4" w:rsidRDefault="009C5670" w:rsidP="009C5670">
      <w:pPr>
        <w:pStyle w:val="sqlF9"/>
        <w:rPr>
          <w:del w:id="2330" w:author="Hemmati" w:date="2016-12-16T09:29:00Z"/>
          <w:rFonts w:asciiTheme="minorHAnsi" w:hAnsiTheme="minorHAnsi"/>
          <w:sz w:val="16"/>
          <w:szCs w:val="16"/>
          <w:rPrChange w:id="2331" w:author="Hemmati" w:date="2016-12-16T10:24:00Z">
            <w:rPr>
              <w:del w:id="2332" w:author="Hemmati" w:date="2016-12-16T09:29:00Z"/>
              <w:rFonts w:asciiTheme="minorHAnsi" w:hAnsiTheme="minorHAnsi"/>
            </w:rPr>
          </w:rPrChange>
        </w:rPr>
      </w:pPr>
      <w:del w:id="2333" w:author="Hemmati" w:date="2016-12-16T09:29:00Z">
        <w:r w:rsidRPr="002D3F66" w:rsidDel="000B1CB4">
          <w:rPr>
            <w:rFonts w:asciiTheme="minorHAnsi" w:hAnsiTheme="minorHAnsi"/>
            <w:sz w:val="16"/>
            <w:szCs w:val="16"/>
            <w:rPrChange w:id="2334" w:author="Hemmati" w:date="2016-12-16T10:24:00Z">
              <w:rPr>
                <w:rFonts w:asciiTheme="minorHAnsi" w:hAnsiTheme="minorHAnsi"/>
              </w:rPr>
            </w:rPrChange>
          </w:rPr>
          <w:delText>Number to load: ALL</w:delText>
        </w:r>
      </w:del>
    </w:p>
    <w:p w:rsidR="009C5670" w:rsidRPr="002D3F66" w:rsidDel="000B1CB4" w:rsidRDefault="009C5670" w:rsidP="009C5670">
      <w:pPr>
        <w:pStyle w:val="sqlF9"/>
        <w:rPr>
          <w:del w:id="2335" w:author="Hemmati" w:date="2016-12-16T09:29:00Z"/>
          <w:rFonts w:asciiTheme="minorHAnsi" w:hAnsiTheme="minorHAnsi"/>
          <w:sz w:val="16"/>
          <w:szCs w:val="16"/>
          <w:rPrChange w:id="2336" w:author="Hemmati" w:date="2016-12-16T10:24:00Z">
            <w:rPr>
              <w:del w:id="2337" w:author="Hemmati" w:date="2016-12-16T09:29:00Z"/>
              <w:rFonts w:asciiTheme="minorHAnsi" w:hAnsiTheme="minorHAnsi"/>
            </w:rPr>
          </w:rPrChange>
        </w:rPr>
      </w:pPr>
      <w:del w:id="2338" w:author="Hemmati" w:date="2016-12-16T09:29:00Z">
        <w:r w:rsidRPr="002D3F66" w:rsidDel="000B1CB4">
          <w:rPr>
            <w:rFonts w:asciiTheme="minorHAnsi" w:hAnsiTheme="minorHAnsi"/>
            <w:sz w:val="16"/>
            <w:szCs w:val="16"/>
            <w:rPrChange w:id="2339" w:author="Hemmati" w:date="2016-12-16T10:24:00Z">
              <w:rPr>
                <w:rFonts w:asciiTheme="minorHAnsi" w:hAnsiTheme="minorHAnsi"/>
              </w:rPr>
            </w:rPrChange>
          </w:rPr>
          <w:delText>Number to skip: 1</w:delText>
        </w:r>
      </w:del>
    </w:p>
    <w:p w:rsidR="009C5670" w:rsidRPr="002D3F66" w:rsidDel="000B1CB4" w:rsidRDefault="009C5670" w:rsidP="009C5670">
      <w:pPr>
        <w:pStyle w:val="sqlF9"/>
        <w:rPr>
          <w:del w:id="2340" w:author="Hemmati" w:date="2016-12-16T09:29:00Z"/>
          <w:rFonts w:asciiTheme="minorHAnsi" w:hAnsiTheme="minorHAnsi"/>
          <w:sz w:val="16"/>
          <w:szCs w:val="16"/>
          <w:rPrChange w:id="2341" w:author="Hemmati" w:date="2016-12-16T10:24:00Z">
            <w:rPr>
              <w:del w:id="2342" w:author="Hemmati" w:date="2016-12-16T09:29:00Z"/>
              <w:rFonts w:asciiTheme="minorHAnsi" w:hAnsiTheme="minorHAnsi"/>
            </w:rPr>
          </w:rPrChange>
        </w:rPr>
      </w:pPr>
      <w:del w:id="2343" w:author="Hemmati" w:date="2016-12-16T09:29:00Z">
        <w:r w:rsidRPr="002D3F66" w:rsidDel="000B1CB4">
          <w:rPr>
            <w:rFonts w:asciiTheme="minorHAnsi" w:hAnsiTheme="minorHAnsi"/>
            <w:sz w:val="16"/>
            <w:szCs w:val="16"/>
            <w:rPrChange w:id="2344" w:author="Hemmati" w:date="2016-12-16T10:24:00Z">
              <w:rPr>
                <w:rFonts w:asciiTheme="minorHAnsi" w:hAnsiTheme="minorHAnsi"/>
              </w:rPr>
            </w:rPrChange>
          </w:rPr>
          <w:delText>Errors allowed: 50</w:delText>
        </w:r>
      </w:del>
    </w:p>
    <w:p w:rsidR="009C5670" w:rsidRPr="002D3F66" w:rsidDel="000B1CB4" w:rsidRDefault="009C5670" w:rsidP="009C5670">
      <w:pPr>
        <w:pStyle w:val="sqlF9"/>
        <w:rPr>
          <w:del w:id="2345" w:author="Hemmati" w:date="2016-12-16T09:29:00Z"/>
          <w:rFonts w:asciiTheme="minorHAnsi" w:hAnsiTheme="minorHAnsi"/>
          <w:sz w:val="16"/>
          <w:szCs w:val="16"/>
          <w:rPrChange w:id="2346" w:author="Hemmati" w:date="2016-12-16T10:24:00Z">
            <w:rPr>
              <w:del w:id="2347" w:author="Hemmati" w:date="2016-12-16T09:29:00Z"/>
              <w:rFonts w:asciiTheme="minorHAnsi" w:hAnsiTheme="minorHAnsi"/>
            </w:rPr>
          </w:rPrChange>
        </w:rPr>
      </w:pPr>
      <w:del w:id="2348" w:author="Hemmati" w:date="2016-12-16T09:29:00Z">
        <w:r w:rsidRPr="002D3F66" w:rsidDel="000B1CB4">
          <w:rPr>
            <w:rFonts w:asciiTheme="minorHAnsi" w:hAnsiTheme="minorHAnsi"/>
            <w:sz w:val="16"/>
            <w:szCs w:val="16"/>
            <w:rPrChange w:id="2349" w:author="Hemmati" w:date="2016-12-16T10:24:00Z">
              <w:rPr>
                <w:rFonts w:asciiTheme="minorHAnsi" w:hAnsiTheme="minorHAnsi"/>
              </w:rPr>
            </w:rPrChange>
          </w:rPr>
          <w:delText>Continuation:    none specified</w:delText>
        </w:r>
      </w:del>
    </w:p>
    <w:p w:rsidR="009C5670" w:rsidRPr="002D3F66" w:rsidDel="000B1CB4" w:rsidRDefault="009C5670" w:rsidP="009C5670">
      <w:pPr>
        <w:pStyle w:val="sqlF9"/>
        <w:rPr>
          <w:del w:id="2350" w:author="Hemmati" w:date="2016-12-16T09:29:00Z"/>
          <w:rFonts w:asciiTheme="minorHAnsi" w:hAnsiTheme="minorHAnsi"/>
          <w:sz w:val="16"/>
          <w:szCs w:val="16"/>
          <w:rPrChange w:id="2351" w:author="Hemmati" w:date="2016-12-16T10:24:00Z">
            <w:rPr>
              <w:del w:id="2352" w:author="Hemmati" w:date="2016-12-16T09:29:00Z"/>
              <w:rFonts w:asciiTheme="minorHAnsi" w:hAnsiTheme="minorHAnsi"/>
            </w:rPr>
          </w:rPrChange>
        </w:rPr>
      </w:pPr>
      <w:del w:id="2353" w:author="Hemmati" w:date="2016-12-16T09:29:00Z">
        <w:r w:rsidRPr="002D3F66" w:rsidDel="000B1CB4">
          <w:rPr>
            <w:rFonts w:asciiTheme="minorHAnsi" w:hAnsiTheme="minorHAnsi"/>
            <w:sz w:val="16"/>
            <w:szCs w:val="16"/>
            <w:rPrChange w:id="2354" w:author="Hemmati" w:date="2016-12-16T10:24:00Z">
              <w:rPr>
                <w:rFonts w:asciiTheme="minorHAnsi" w:hAnsiTheme="minorHAnsi"/>
              </w:rPr>
            </w:rPrChange>
          </w:rPr>
          <w:delText>Path used:      Direct</w:delText>
        </w:r>
      </w:del>
    </w:p>
    <w:p w:rsidR="009C5670" w:rsidRPr="002D3F66" w:rsidDel="000B1CB4" w:rsidRDefault="009C5670" w:rsidP="009C5670">
      <w:pPr>
        <w:pStyle w:val="sqlF9"/>
        <w:rPr>
          <w:del w:id="2355" w:author="Hemmati" w:date="2016-12-16T09:29:00Z"/>
          <w:rFonts w:asciiTheme="minorHAnsi" w:hAnsiTheme="minorHAnsi"/>
          <w:sz w:val="16"/>
          <w:szCs w:val="16"/>
          <w:rPrChange w:id="2356" w:author="Hemmati" w:date="2016-12-16T10:24:00Z">
            <w:rPr>
              <w:del w:id="2357" w:author="Hemmati" w:date="2016-12-16T09:29:00Z"/>
              <w:rFonts w:asciiTheme="minorHAnsi" w:hAnsiTheme="minorHAnsi"/>
            </w:rPr>
          </w:rPrChange>
        </w:rPr>
      </w:pPr>
    </w:p>
    <w:p w:rsidR="009C5670" w:rsidRPr="002D3F66" w:rsidDel="000B1CB4" w:rsidRDefault="009C5670" w:rsidP="009C5670">
      <w:pPr>
        <w:pStyle w:val="sqlF9"/>
        <w:rPr>
          <w:del w:id="2358" w:author="Hemmati" w:date="2016-12-16T09:29:00Z"/>
          <w:rFonts w:asciiTheme="minorHAnsi" w:hAnsiTheme="minorHAnsi"/>
          <w:sz w:val="16"/>
          <w:szCs w:val="16"/>
          <w:rPrChange w:id="2359" w:author="Hemmati" w:date="2016-12-16T10:24:00Z">
            <w:rPr>
              <w:del w:id="2360" w:author="Hemmati" w:date="2016-12-16T09:29:00Z"/>
              <w:rFonts w:asciiTheme="minorHAnsi" w:hAnsiTheme="minorHAnsi"/>
            </w:rPr>
          </w:rPrChange>
        </w:rPr>
      </w:pPr>
      <w:del w:id="2361" w:author="Hemmati" w:date="2016-12-16T09:29:00Z">
        <w:r w:rsidRPr="002D3F66" w:rsidDel="000B1CB4">
          <w:rPr>
            <w:rFonts w:asciiTheme="minorHAnsi" w:hAnsiTheme="minorHAnsi"/>
            <w:sz w:val="16"/>
            <w:szCs w:val="16"/>
            <w:rPrChange w:id="2362" w:author="Hemmati" w:date="2016-12-16T10:24:00Z">
              <w:rPr>
                <w:rFonts w:asciiTheme="minorHAnsi" w:hAnsiTheme="minorHAnsi"/>
              </w:rPr>
            </w:rPrChange>
          </w:rPr>
          <w:delText>Table CUSTOMER_DATA, loaded from every logical record.</w:delText>
        </w:r>
      </w:del>
    </w:p>
    <w:p w:rsidR="009C5670" w:rsidRPr="002D3F66" w:rsidDel="000B1CB4" w:rsidRDefault="009C5670" w:rsidP="009C5670">
      <w:pPr>
        <w:pStyle w:val="sqlF9"/>
        <w:rPr>
          <w:del w:id="2363" w:author="Hemmati" w:date="2016-12-16T09:29:00Z"/>
          <w:rFonts w:asciiTheme="minorHAnsi" w:hAnsiTheme="minorHAnsi"/>
          <w:sz w:val="16"/>
          <w:szCs w:val="16"/>
          <w:rPrChange w:id="2364" w:author="Hemmati" w:date="2016-12-16T10:24:00Z">
            <w:rPr>
              <w:del w:id="2365" w:author="Hemmati" w:date="2016-12-16T09:29:00Z"/>
              <w:rFonts w:asciiTheme="minorHAnsi" w:hAnsiTheme="minorHAnsi"/>
            </w:rPr>
          </w:rPrChange>
        </w:rPr>
      </w:pPr>
      <w:del w:id="2366" w:author="Hemmati" w:date="2016-12-16T09:29:00Z">
        <w:r w:rsidRPr="002D3F66" w:rsidDel="000B1CB4">
          <w:rPr>
            <w:rFonts w:asciiTheme="minorHAnsi" w:hAnsiTheme="minorHAnsi"/>
            <w:sz w:val="16"/>
            <w:szCs w:val="16"/>
            <w:rPrChange w:id="2367" w:author="Hemmati" w:date="2016-12-16T10:24:00Z">
              <w:rPr>
                <w:rFonts w:asciiTheme="minorHAnsi" w:hAnsiTheme="minorHAnsi"/>
              </w:rPr>
            </w:rPrChange>
          </w:rPr>
          <w:delText>Insert option in effect for this table: TRUNCATE</w:delText>
        </w:r>
      </w:del>
    </w:p>
    <w:p w:rsidR="009C5670" w:rsidRPr="002D3F66" w:rsidDel="000B1CB4" w:rsidRDefault="009C5670" w:rsidP="009C5670">
      <w:pPr>
        <w:pStyle w:val="sqlF9"/>
        <w:rPr>
          <w:del w:id="2368" w:author="Hemmati" w:date="2016-12-16T09:29:00Z"/>
          <w:rFonts w:asciiTheme="minorHAnsi" w:hAnsiTheme="minorHAnsi"/>
          <w:sz w:val="16"/>
          <w:szCs w:val="16"/>
          <w:rPrChange w:id="2369" w:author="Hemmati" w:date="2016-12-16T10:24:00Z">
            <w:rPr>
              <w:del w:id="2370" w:author="Hemmati" w:date="2016-12-16T09:29:00Z"/>
              <w:rFonts w:asciiTheme="minorHAnsi" w:hAnsiTheme="minorHAnsi"/>
            </w:rPr>
          </w:rPrChange>
        </w:rPr>
      </w:pPr>
      <w:del w:id="2371" w:author="Hemmati" w:date="2016-12-16T09:29:00Z">
        <w:r w:rsidRPr="002D3F66" w:rsidDel="000B1CB4">
          <w:rPr>
            <w:rFonts w:asciiTheme="minorHAnsi" w:hAnsiTheme="minorHAnsi"/>
            <w:sz w:val="16"/>
            <w:szCs w:val="16"/>
            <w:rPrChange w:id="2372" w:author="Hemmati" w:date="2016-12-16T10:24:00Z">
              <w:rPr>
                <w:rFonts w:asciiTheme="minorHAnsi" w:hAnsiTheme="minorHAnsi"/>
              </w:rPr>
            </w:rPrChange>
          </w:rPr>
          <w:delText>TRAILING NULLCOLS option in effect</w:delText>
        </w:r>
      </w:del>
    </w:p>
    <w:p w:rsidR="009C5670" w:rsidRPr="002D3F66" w:rsidDel="000B1CB4" w:rsidRDefault="009C5670" w:rsidP="009C5670">
      <w:pPr>
        <w:pStyle w:val="sqlF9"/>
        <w:rPr>
          <w:del w:id="2373" w:author="Hemmati" w:date="2016-12-16T09:29:00Z"/>
          <w:rFonts w:asciiTheme="minorHAnsi" w:hAnsiTheme="minorHAnsi"/>
          <w:sz w:val="16"/>
          <w:szCs w:val="16"/>
          <w:rPrChange w:id="2374" w:author="Hemmati" w:date="2016-12-16T10:24:00Z">
            <w:rPr>
              <w:del w:id="2375" w:author="Hemmati" w:date="2016-12-16T09:29:00Z"/>
              <w:rFonts w:asciiTheme="minorHAnsi" w:hAnsiTheme="minorHAnsi"/>
            </w:rPr>
          </w:rPrChange>
        </w:rPr>
      </w:pPr>
    </w:p>
    <w:p w:rsidR="009C5670" w:rsidRPr="002D3F66" w:rsidDel="000B1CB4" w:rsidRDefault="009C5670" w:rsidP="009C5670">
      <w:pPr>
        <w:pStyle w:val="sqlF9"/>
        <w:rPr>
          <w:del w:id="2376" w:author="Hemmati" w:date="2016-12-16T09:29:00Z"/>
          <w:rFonts w:asciiTheme="minorHAnsi" w:hAnsiTheme="minorHAnsi"/>
          <w:sz w:val="16"/>
          <w:szCs w:val="16"/>
          <w:rPrChange w:id="2377" w:author="Hemmati" w:date="2016-12-16T10:24:00Z">
            <w:rPr>
              <w:del w:id="2378" w:author="Hemmati" w:date="2016-12-16T09:29:00Z"/>
              <w:rFonts w:asciiTheme="minorHAnsi" w:hAnsiTheme="minorHAnsi"/>
            </w:rPr>
          </w:rPrChange>
        </w:rPr>
      </w:pPr>
      <w:del w:id="2379" w:author="Hemmati" w:date="2016-12-16T09:29:00Z">
        <w:r w:rsidRPr="002D3F66" w:rsidDel="000B1CB4">
          <w:rPr>
            <w:rFonts w:asciiTheme="minorHAnsi" w:hAnsiTheme="minorHAnsi"/>
            <w:sz w:val="16"/>
            <w:szCs w:val="16"/>
            <w:rPrChange w:id="2380" w:author="Hemmati" w:date="2016-12-16T10:24:00Z">
              <w:rPr>
                <w:rFonts w:asciiTheme="minorHAnsi" w:hAnsiTheme="minorHAnsi"/>
              </w:rPr>
            </w:rPrChange>
          </w:rPr>
          <w:delText xml:space="preserve">   Column Name  Position  </w:delText>
        </w:r>
        <w:r w:rsidRPr="002D3F66" w:rsidDel="000B1CB4">
          <w:rPr>
            <w:rFonts w:asciiTheme="minorHAnsi" w:hAnsiTheme="minorHAnsi"/>
            <w:sz w:val="16"/>
            <w:szCs w:val="16"/>
            <w:rPrChange w:id="2381" w:author="Hemmati" w:date="2016-12-16T10:24:00Z">
              <w:rPr>
                <w:rFonts w:asciiTheme="minorHAnsi" w:hAnsiTheme="minorHAnsi"/>
              </w:rPr>
            </w:rPrChange>
          </w:rPr>
          <w:tab/>
          <w:delText xml:space="preserve"> Len  </w:delText>
        </w:r>
        <w:r w:rsidRPr="002D3F66" w:rsidDel="000B1CB4">
          <w:rPr>
            <w:rFonts w:asciiTheme="minorHAnsi" w:hAnsiTheme="minorHAnsi"/>
            <w:sz w:val="16"/>
            <w:szCs w:val="16"/>
            <w:rPrChange w:id="2382" w:author="Hemmati" w:date="2016-12-16T10:24:00Z">
              <w:rPr>
                <w:rFonts w:asciiTheme="minorHAnsi" w:hAnsiTheme="minorHAnsi"/>
              </w:rPr>
            </w:rPrChange>
          </w:rPr>
          <w:tab/>
          <w:delText xml:space="preserve">Term </w:delText>
        </w:r>
        <w:r w:rsidRPr="002D3F66" w:rsidDel="000B1CB4">
          <w:rPr>
            <w:rFonts w:asciiTheme="minorHAnsi" w:hAnsiTheme="minorHAnsi"/>
            <w:sz w:val="16"/>
            <w:szCs w:val="16"/>
            <w:rPrChange w:id="2383" w:author="Hemmati" w:date="2016-12-16T10:24:00Z">
              <w:rPr>
                <w:rFonts w:asciiTheme="minorHAnsi" w:hAnsiTheme="minorHAnsi"/>
              </w:rPr>
            </w:rPrChange>
          </w:rPr>
          <w:tab/>
          <w:delText xml:space="preserve">Encl </w:delText>
        </w:r>
        <w:r w:rsidRPr="002D3F66" w:rsidDel="000B1CB4">
          <w:rPr>
            <w:rFonts w:asciiTheme="minorHAnsi" w:hAnsiTheme="minorHAnsi"/>
            <w:sz w:val="16"/>
            <w:szCs w:val="16"/>
            <w:rPrChange w:id="2384" w:author="Hemmati" w:date="2016-12-16T10:24:00Z">
              <w:rPr>
                <w:rFonts w:asciiTheme="minorHAnsi" w:hAnsiTheme="minorHAnsi"/>
              </w:rPr>
            </w:rPrChange>
          </w:rPr>
          <w:tab/>
          <w:delText>Datatype</w:delText>
        </w:r>
      </w:del>
    </w:p>
    <w:p w:rsidR="009C5670" w:rsidRPr="002D3F66" w:rsidDel="000B1CB4" w:rsidRDefault="009C5670" w:rsidP="009C5670">
      <w:pPr>
        <w:pStyle w:val="sqlF9"/>
        <w:rPr>
          <w:del w:id="2385" w:author="Hemmati" w:date="2016-12-16T09:29:00Z"/>
          <w:rFonts w:asciiTheme="minorHAnsi" w:hAnsiTheme="minorHAnsi"/>
          <w:sz w:val="16"/>
          <w:szCs w:val="16"/>
          <w:rPrChange w:id="2386" w:author="Hemmati" w:date="2016-12-16T10:24:00Z">
            <w:rPr>
              <w:del w:id="2387" w:author="Hemmati" w:date="2016-12-16T09:29:00Z"/>
              <w:rFonts w:asciiTheme="minorHAnsi" w:hAnsiTheme="minorHAnsi"/>
            </w:rPr>
          </w:rPrChange>
        </w:rPr>
      </w:pPr>
      <w:del w:id="2388" w:author="Hemmati" w:date="2016-12-16T09:29:00Z">
        <w:r w:rsidRPr="002D3F66" w:rsidDel="000B1CB4">
          <w:rPr>
            <w:rFonts w:asciiTheme="minorHAnsi" w:hAnsiTheme="minorHAnsi"/>
            <w:sz w:val="16"/>
            <w:szCs w:val="16"/>
            <w:rPrChange w:id="2389" w:author="Hemmati" w:date="2016-12-16T10:24:00Z">
              <w:rPr>
                <w:rFonts w:asciiTheme="minorHAnsi" w:hAnsiTheme="minorHAnsi"/>
              </w:rPr>
            </w:rPrChange>
          </w:rPr>
          <w:delText>--------------  ----------</w:delText>
        </w:r>
        <w:r w:rsidRPr="002D3F66" w:rsidDel="000B1CB4">
          <w:rPr>
            <w:rFonts w:asciiTheme="minorHAnsi" w:hAnsiTheme="minorHAnsi"/>
            <w:sz w:val="16"/>
            <w:szCs w:val="16"/>
            <w:rPrChange w:id="2390" w:author="Hemmati" w:date="2016-12-16T10:24:00Z">
              <w:rPr>
                <w:rFonts w:asciiTheme="minorHAnsi" w:hAnsiTheme="minorHAnsi"/>
              </w:rPr>
            </w:rPrChange>
          </w:rPr>
          <w:tab/>
          <w:delText xml:space="preserve"> ----- ----- </w:delText>
        </w:r>
        <w:r w:rsidRPr="002D3F66" w:rsidDel="000B1CB4">
          <w:rPr>
            <w:rFonts w:asciiTheme="minorHAnsi" w:hAnsiTheme="minorHAnsi"/>
            <w:sz w:val="16"/>
            <w:szCs w:val="16"/>
            <w:rPrChange w:id="2391" w:author="Hemmati" w:date="2016-12-16T10:24:00Z">
              <w:rPr>
                <w:rFonts w:asciiTheme="minorHAnsi" w:hAnsiTheme="minorHAnsi"/>
              </w:rPr>
            </w:rPrChange>
          </w:rPr>
          <w:tab/>
          <w:delText xml:space="preserve">----- </w:delText>
        </w:r>
        <w:r w:rsidRPr="002D3F66" w:rsidDel="000B1CB4">
          <w:rPr>
            <w:rFonts w:asciiTheme="minorHAnsi" w:hAnsiTheme="minorHAnsi"/>
            <w:sz w:val="16"/>
            <w:szCs w:val="16"/>
            <w:rPrChange w:id="2392" w:author="Hemmati" w:date="2016-12-16T10:24:00Z">
              <w:rPr>
                <w:rFonts w:asciiTheme="minorHAnsi" w:hAnsiTheme="minorHAnsi"/>
              </w:rPr>
            </w:rPrChange>
          </w:rPr>
          <w:tab/>
          <w:delText>---------------------</w:delText>
        </w:r>
      </w:del>
    </w:p>
    <w:p w:rsidR="009C5670" w:rsidRPr="002D3F66" w:rsidDel="000B1CB4" w:rsidRDefault="009C5670" w:rsidP="009C5670">
      <w:pPr>
        <w:pStyle w:val="sqlF9"/>
        <w:rPr>
          <w:del w:id="2393" w:author="Hemmati" w:date="2016-12-16T09:29:00Z"/>
          <w:rFonts w:asciiTheme="minorHAnsi" w:hAnsiTheme="minorHAnsi"/>
          <w:sz w:val="16"/>
          <w:szCs w:val="16"/>
          <w:rPrChange w:id="2394" w:author="Hemmati" w:date="2016-12-16T10:24:00Z">
            <w:rPr>
              <w:del w:id="2395" w:author="Hemmati" w:date="2016-12-16T09:29:00Z"/>
              <w:rFonts w:asciiTheme="minorHAnsi" w:hAnsiTheme="minorHAnsi"/>
            </w:rPr>
          </w:rPrChange>
        </w:rPr>
      </w:pPr>
      <w:del w:id="2396" w:author="Hemmati" w:date="2016-12-16T09:29:00Z">
        <w:r w:rsidRPr="002D3F66" w:rsidDel="000B1CB4">
          <w:rPr>
            <w:rFonts w:asciiTheme="minorHAnsi" w:hAnsiTheme="minorHAnsi"/>
            <w:sz w:val="16"/>
            <w:szCs w:val="16"/>
            <w:rPrChange w:id="2397" w:author="Hemmati" w:date="2016-12-16T10:24:00Z">
              <w:rPr>
                <w:rFonts w:asciiTheme="minorHAnsi" w:hAnsiTheme="minorHAnsi"/>
              </w:rPr>
            </w:rPrChange>
          </w:rPr>
          <w:delText xml:space="preserve">CUST_ID         FIRST     </w:delText>
        </w:r>
        <w:r w:rsidRPr="002D3F66" w:rsidDel="000B1CB4">
          <w:rPr>
            <w:rFonts w:asciiTheme="minorHAnsi" w:hAnsiTheme="minorHAnsi"/>
            <w:sz w:val="16"/>
            <w:szCs w:val="16"/>
            <w:rPrChange w:id="2398"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399"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00" w:author="Hemmati" w:date="2016-12-16T10:24:00Z">
              <w:rPr>
                <w:rFonts w:asciiTheme="minorHAnsi" w:hAnsiTheme="minorHAnsi"/>
              </w:rPr>
            </w:rPrChange>
          </w:rPr>
          <w:tab/>
          <w:delText>O(")</w:delText>
        </w:r>
        <w:r w:rsidRPr="002D3F66" w:rsidDel="000B1CB4">
          <w:rPr>
            <w:rFonts w:asciiTheme="minorHAnsi" w:hAnsiTheme="minorHAnsi"/>
            <w:sz w:val="16"/>
            <w:szCs w:val="16"/>
            <w:rPrChange w:id="2401" w:author="Hemmati" w:date="2016-12-16T10:24:00Z">
              <w:rPr>
                <w:rFonts w:asciiTheme="minorHAnsi" w:hAnsiTheme="minorHAnsi"/>
              </w:rPr>
            </w:rPrChange>
          </w:rPr>
          <w:tab/>
          <w:delText xml:space="preserve">CHARACTER            </w:delText>
        </w:r>
      </w:del>
    </w:p>
    <w:p w:rsidR="009C5670" w:rsidRPr="002D3F66" w:rsidDel="000B1CB4" w:rsidRDefault="009C5670" w:rsidP="009C5670">
      <w:pPr>
        <w:pStyle w:val="sqlF9"/>
        <w:rPr>
          <w:del w:id="2402" w:author="Hemmati" w:date="2016-12-16T09:29:00Z"/>
          <w:rFonts w:asciiTheme="minorHAnsi" w:hAnsiTheme="minorHAnsi"/>
          <w:sz w:val="16"/>
          <w:szCs w:val="16"/>
          <w:rPrChange w:id="2403" w:author="Hemmati" w:date="2016-12-16T10:24:00Z">
            <w:rPr>
              <w:del w:id="2404" w:author="Hemmati" w:date="2016-12-16T09:29:00Z"/>
              <w:rFonts w:asciiTheme="minorHAnsi" w:hAnsiTheme="minorHAnsi"/>
            </w:rPr>
          </w:rPrChange>
        </w:rPr>
      </w:pPr>
      <w:del w:id="2405" w:author="Hemmati" w:date="2016-12-16T09:29:00Z">
        <w:r w:rsidRPr="002D3F66" w:rsidDel="000B1CB4">
          <w:rPr>
            <w:rFonts w:asciiTheme="minorHAnsi" w:hAnsiTheme="minorHAnsi"/>
            <w:sz w:val="16"/>
            <w:szCs w:val="16"/>
            <w:rPrChange w:id="2406" w:author="Hemmati" w:date="2016-12-16T10:24:00Z">
              <w:rPr>
                <w:rFonts w:asciiTheme="minorHAnsi" w:hAnsiTheme="minorHAnsi"/>
              </w:rPr>
            </w:rPrChange>
          </w:rPr>
          <w:delText xml:space="preserve">FNAME           NEXT    </w:delText>
        </w:r>
        <w:r w:rsidRPr="002D3F66" w:rsidDel="000B1CB4">
          <w:rPr>
            <w:rFonts w:asciiTheme="minorHAnsi" w:hAnsiTheme="minorHAnsi"/>
            <w:sz w:val="16"/>
            <w:szCs w:val="16"/>
            <w:rPrChange w:id="2407"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08"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09" w:author="Hemmati" w:date="2016-12-16T10:24:00Z">
              <w:rPr>
                <w:rFonts w:asciiTheme="minorHAnsi" w:hAnsiTheme="minorHAnsi"/>
              </w:rPr>
            </w:rPrChange>
          </w:rPr>
          <w:tab/>
          <w:delText>O(")</w:delText>
        </w:r>
        <w:r w:rsidRPr="002D3F66" w:rsidDel="000B1CB4">
          <w:rPr>
            <w:rFonts w:asciiTheme="minorHAnsi" w:hAnsiTheme="minorHAnsi"/>
            <w:sz w:val="16"/>
            <w:szCs w:val="16"/>
            <w:rPrChange w:id="2410" w:author="Hemmati" w:date="2016-12-16T10:24:00Z">
              <w:rPr>
                <w:rFonts w:asciiTheme="minorHAnsi" w:hAnsiTheme="minorHAnsi"/>
              </w:rPr>
            </w:rPrChange>
          </w:rPr>
          <w:tab/>
          <w:delText xml:space="preserve"> CHARACTER            </w:delText>
        </w:r>
      </w:del>
    </w:p>
    <w:p w:rsidR="009C5670" w:rsidRPr="002D3F66" w:rsidDel="000B1CB4" w:rsidRDefault="009C5670" w:rsidP="009C5670">
      <w:pPr>
        <w:pStyle w:val="sqlF9"/>
        <w:rPr>
          <w:del w:id="2411" w:author="Hemmati" w:date="2016-12-16T09:29:00Z"/>
          <w:rFonts w:asciiTheme="minorHAnsi" w:hAnsiTheme="minorHAnsi"/>
          <w:sz w:val="16"/>
          <w:szCs w:val="16"/>
          <w:rPrChange w:id="2412" w:author="Hemmati" w:date="2016-12-16T10:24:00Z">
            <w:rPr>
              <w:del w:id="2413" w:author="Hemmati" w:date="2016-12-16T09:29:00Z"/>
              <w:rFonts w:asciiTheme="minorHAnsi" w:hAnsiTheme="minorHAnsi"/>
            </w:rPr>
          </w:rPrChange>
        </w:rPr>
      </w:pPr>
      <w:del w:id="2414" w:author="Hemmati" w:date="2016-12-16T09:29:00Z">
        <w:r w:rsidRPr="002D3F66" w:rsidDel="000B1CB4">
          <w:rPr>
            <w:rFonts w:asciiTheme="minorHAnsi" w:hAnsiTheme="minorHAnsi"/>
            <w:sz w:val="16"/>
            <w:szCs w:val="16"/>
            <w:rPrChange w:id="2415" w:author="Hemmati" w:date="2016-12-16T10:24:00Z">
              <w:rPr>
                <w:rFonts w:asciiTheme="minorHAnsi" w:hAnsiTheme="minorHAnsi"/>
              </w:rPr>
            </w:rPrChange>
          </w:rPr>
          <w:delText xml:space="preserve">LNAME           NEXT    </w:delText>
        </w:r>
        <w:r w:rsidRPr="002D3F66" w:rsidDel="000B1CB4">
          <w:rPr>
            <w:rFonts w:asciiTheme="minorHAnsi" w:hAnsiTheme="minorHAnsi"/>
            <w:sz w:val="16"/>
            <w:szCs w:val="16"/>
            <w:rPrChange w:id="2416"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17"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18" w:author="Hemmati" w:date="2016-12-16T10:24:00Z">
              <w:rPr>
                <w:rFonts w:asciiTheme="minorHAnsi" w:hAnsiTheme="minorHAnsi"/>
              </w:rPr>
            </w:rPrChange>
          </w:rPr>
          <w:tab/>
          <w:delText xml:space="preserve">O(") </w:delText>
        </w:r>
        <w:r w:rsidRPr="002D3F66" w:rsidDel="000B1CB4">
          <w:rPr>
            <w:rFonts w:asciiTheme="minorHAnsi" w:hAnsiTheme="minorHAnsi"/>
            <w:sz w:val="16"/>
            <w:szCs w:val="16"/>
            <w:rPrChange w:id="2419" w:author="Hemmati" w:date="2016-12-16T10:24:00Z">
              <w:rPr>
                <w:rFonts w:asciiTheme="minorHAnsi" w:hAnsiTheme="minorHAnsi"/>
              </w:rPr>
            </w:rPrChange>
          </w:rPr>
          <w:tab/>
          <w:delText xml:space="preserve">CHARACTER            </w:delText>
        </w:r>
      </w:del>
    </w:p>
    <w:p w:rsidR="009C5670" w:rsidRPr="002D3F66" w:rsidDel="000B1CB4" w:rsidRDefault="009C5670" w:rsidP="009C5670">
      <w:pPr>
        <w:pStyle w:val="sqlF9"/>
        <w:rPr>
          <w:del w:id="2420" w:author="Hemmati" w:date="2016-12-16T09:29:00Z"/>
          <w:rFonts w:asciiTheme="minorHAnsi" w:hAnsiTheme="minorHAnsi"/>
          <w:sz w:val="16"/>
          <w:szCs w:val="16"/>
          <w:rPrChange w:id="2421" w:author="Hemmati" w:date="2016-12-16T10:24:00Z">
            <w:rPr>
              <w:del w:id="2422" w:author="Hemmati" w:date="2016-12-16T09:29:00Z"/>
              <w:rFonts w:asciiTheme="minorHAnsi" w:hAnsiTheme="minorHAnsi"/>
            </w:rPr>
          </w:rPrChange>
        </w:rPr>
      </w:pPr>
      <w:del w:id="2423" w:author="Hemmati" w:date="2016-12-16T09:29:00Z">
        <w:r w:rsidRPr="002D3F66" w:rsidDel="000B1CB4">
          <w:rPr>
            <w:rFonts w:asciiTheme="minorHAnsi" w:hAnsiTheme="minorHAnsi"/>
            <w:sz w:val="16"/>
            <w:szCs w:val="16"/>
            <w:rPrChange w:id="2424" w:author="Hemmati" w:date="2016-12-16T10:24:00Z">
              <w:rPr>
                <w:rFonts w:asciiTheme="minorHAnsi" w:hAnsiTheme="minorHAnsi"/>
              </w:rPr>
            </w:rPrChange>
          </w:rPr>
          <w:delText xml:space="preserve">AGENT           NEXT     </w:delText>
        </w:r>
        <w:r w:rsidRPr="002D3F66" w:rsidDel="000B1CB4">
          <w:rPr>
            <w:rFonts w:asciiTheme="minorHAnsi" w:hAnsiTheme="minorHAnsi"/>
            <w:sz w:val="16"/>
            <w:szCs w:val="16"/>
            <w:rPrChange w:id="2425"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26"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27" w:author="Hemmati" w:date="2016-12-16T10:24:00Z">
              <w:rPr>
                <w:rFonts w:asciiTheme="minorHAnsi" w:hAnsiTheme="minorHAnsi"/>
              </w:rPr>
            </w:rPrChange>
          </w:rPr>
          <w:tab/>
          <w:delText xml:space="preserve">O(") </w:delText>
        </w:r>
        <w:r w:rsidRPr="002D3F66" w:rsidDel="000B1CB4">
          <w:rPr>
            <w:rFonts w:asciiTheme="minorHAnsi" w:hAnsiTheme="minorHAnsi"/>
            <w:sz w:val="16"/>
            <w:szCs w:val="16"/>
            <w:rPrChange w:id="2428" w:author="Hemmati" w:date="2016-12-16T10:24:00Z">
              <w:rPr>
                <w:rFonts w:asciiTheme="minorHAnsi" w:hAnsiTheme="minorHAnsi"/>
              </w:rPr>
            </w:rPrChange>
          </w:rPr>
          <w:tab/>
          <w:delText xml:space="preserve">CHARACTER            </w:delText>
        </w:r>
      </w:del>
    </w:p>
    <w:p w:rsidR="009C5670" w:rsidRPr="002D3F66" w:rsidDel="000B1CB4" w:rsidRDefault="009C5670" w:rsidP="009C5670">
      <w:pPr>
        <w:pStyle w:val="sqlF9"/>
        <w:rPr>
          <w:del w:id="2429" w:author="Hemmati" w:date="2016-12-16T09:29:00Z"/>
          <w:rFonts w:asciiTheme="minorHAnsi" w:hAnsiTheme="minorHAnsi"/>
          <w:sz w:val="16"/>
          <w:szCs w:val="16"/>
          <w:rPrChange w:id="2430" w:author="Hemmati" w:date="2016-12-16T10:24:00Z">
            <w:rPr>
              <w:del w:id="2431" w:author="Hemmati" w:date="2016-12-16T09:29:00Z"/>
              <w:rFonts w:asciiTheme="minorHAnsi" w:hAnsiTheme="minorHAnsi"/>
            </w:rPr>
          </w:rPrChange>
        </w:rPr>
      </w:pPr>
      <w:del w:id="2432" w:author="Hemmati" w:date="2016-12-16T09:29:00Z">
        <w:r w:rsidRPr="002D3F66" w:rsidDel="000B1CB4">
          <w:rPr>
            <w:rFonts w:asciiTheme="minorHAnsi" w:hAnsiTheme="minorHAnsi"/>
            <w:sz w:val="16"/>
            <w:szCs w:val="16"/>
            <w:rPrChange w:id="2433" w:author="Hemmati" w:date="2016-12-16T10:24:00Z">
              <w:rPr>
                <w:rFonts w:asciiTheme="minorHAnsi" w:hAnsiTheme="minorHAnsi"/>
              </w:rPr>
            </w:rPrChange>
          </w:rPr>
          <w:delText xml:space="preserve">EMAIL           NEXT     </w:delText>
        </w:r>
        <w:r w:rsidRPr="002D3F66" w:rsidDel="000B1CB4">
          <w:rPr>
            <w:rFonts w:asciiTheme="minorHAnsi" w:hAnsiTheme="minorHAnsi"/>
            <w:sz w:val="16"/>
            <w:szCs w:val="16"/>
            <w:rPrChange w:id="2434"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35"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36" w:author="Hemmati" w:date="2016-12-16T10:24:00Z">
              <w:rPr>
                <w:rFonts w:asciiTheme="minorHAnsi" w:hAnsiTheme="minorHAnsi"/>
              </w:rPr>
            </w:rPrChange>
          </w:rPr>
          <w:tab/>
          <w:delText xml:space="preserve">O(") </w:delText>
        </w:r>
        <w:r w:rsidRPr="002D3F66" w:rsidDel="000B1CB4">
          <w:rPr>
            <w:rFonts w:asciiTheme="minorHAnsi" w:hAnsiTheme="minorHAnsi"/>
            <w:sz w:val="16"/>
            <w:szCs w:val="16"/>
            <w:rPrChange w:id="2437" w:author="Hemmati" w:date="2016-12-16T10:24:00Z">
              <w:rPr>
                <w:rFonts w:asciiTheme="minorHAnsi" w:hAnsiTheme="minorHAnsi"/>
              </w:rPr>
            </w:rPrChange>
          </w:rPr>
          <w:tab/>
          <w:delText xml:space="preserve">CHARACTER            </w:delText>
        </w:r>
      </w:del>
    </w:p>
    <w:p w:rsidR="009C5670" w:rsidRPr="002D3F66" w:rsidDel="000B1CB4" w:rsidRDefault="009C5670" w:rsidP="009C5670">
      <w:pPr>
        <w:pStyle w:val="sqlF9"/>
        <w:rPr>
          <w:del w:id="2438" w:author="Hemmati" w:date="2016-12-16T09:29:00Z"/>
          <w:rFonts w:asciiTheme="minorHAnsi" w:hAnsiTheme="minorHAnsi"/>
          <w:sz w:val="16"/>
          <w:szCs w:val="16"/>
          <w:rPrChange w:id="2439" w:author="Hemmati" w:date="2016-12-16T10:24:00Z">
            <w:rPr>
              <w:del w:id="2440" w:author="Hemmati" w:date="2016-12-16T09:29:00Z"/>
              <w:rFonts w:asciiTheme="minorHAnsi" w:hAnsiTheme="minorHAnsi"/>
            </w:rPr>
          </w:rPrChange>
        </w:rPr>
      </w:pPr>
      <w:del w:id="2441" w:author="Hemmati" w:date="2016-12-16T09:29:00Z">
        <w:r w:rsidRPr="002D3F66" w:rsidDel="000B1CB4">
          <w:rPr>
            <w:rFonts w:asciiTheme="minorHAnsi" w:hAnsiTheme="minorHAnsi"/>
            <w:sz w:val="16"/>
            <w:szCs w:val="16"/>
            <w:rPrChange w:id="2442" w:author="Hemmati" w:date="2016-12-16T10:24:00Z">
              <w:rPr>
                <w:rFonts w:asciiTheme="minorHAnsi" w:hAnsiTheme="minorHAnsi"/>
              </w:rPr>
            </w:rPrChange>
          </w:rPr>
          <w:delText xml:space="preserve">HOME_PHONE      NEXT     </w:delText>
        </w:r>
        <w:r w:rsidRPr="002D3F66" w:rsidDel="000B1CB4">
          <w:rPr>
            <w:rFonts w:asciiTheme="minorHAnsi" w:hAnsiTheme="minorHAnsi"/>
            <w:sz w:val="16"/>
            <w:szCs w:val="16"/>
            <w:rPrChange w:id="2443"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44"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45" w:author="Hemmati" w:date="2016-12-16T10:24:00Z">
              <w:rPr>
                <w:rFonts w:asciiTheme="minorHAnsi" w:hAnsiTheme="minorHAnsi"/>
              </w:rPr>
            </w:rPrChange>
          </w:rPr>
          <w:tab/>
          <w:delText xml:space="preserve">O(") </w:delText>
        </w:r>
        <w:r w:rsidRPr="002D3F66" w:rsidDel="000B1CB4">
          <w:rPr>
            <w:rFonts w:asciiTheme="minorHAnsi" w:hAnsiTheme="minorHAnsi"/>
            <w:sz w:val="16"/>
            <w:szCs w:val="16"/>
            <w:rPrChange w:id="2446" w:author="Hemmati" w:date="2016-12-16T10:24:00Z">
              <w:rPr>
                <w:rFonts w:asciiTheme="minorHAnsi" w:hAnsiTheme="minorHAnsi"/>
              </w:rPr>
            </w:rPrChange>
          </w:rPr>
          <w:tab/>
          <w:delText xml:space="preserve">CHARACTER            </w:delText>
        </w:r>
      </w:del>
    </w:p>
    <w:p w:rsidR="009C5670" w:rsidRPr="002D3F66" w:rsidDel="000B1CB4" w:rsidRDefault="009C5670" w:rsidP="009C5670">
      <w:pPr>
        <w:pStyle w:val="sqlF9"/>
        <w:rPr>
          <w:del w:id="2447" w:author="Hemmati" w:date="2016-12-16T09:29:00Z"/>
          <w:rFonts w:asciiTheme="minorHAnsi" w:hAnsiTheme="minorHAnsi"/>
          <w:sz w:val="16"/>
          <w:szCs w:val="16"/>
          <w:rPrChange w:id="2448" w:author="Hemmati" w:date="2016-12-16T10:24:00Z">
            <w:rPr>
              <w:del w:id="2449" w:author="Hemmati" w:date="2016-12-16T09:29:00Z"/>
              <w:rFonts w:asciiTheme="minorHAnsi" w:hAnsiTheme="minorHAnsi"/>
            </w:rPr>
          </w:rPrChange>
        </w:rPr>
      </w:pPr>
      <w:del w:id="2450" w:author="Hemmati" w:date="2016-12-16T09:29:00Z">
        <w:r w:rsidRPr="002D3F66" w:rsidDel="000B1CB4">
          <w:rPr>
            <w:rFonts w:asciiTheme="minorHAnsi" w:hAnsiTheme="minorHAnsi"/>
            <w:sz w:val="16"/>
            <w:szCs w:val="16"/>
            <w:rPrChange w:id="2451" w:author="Hemmati" w:date="2016-12-16T10:24:00Z">
              <w:rPr>
                <w:rFonts w:asciiTheme="minorHAnsi" w:hAnsiTheme="minorHAnsi"/>
              </w:rPr>
            </w:rPrChange>
          </w:rPr>
          <w:delText xml:space="preserve">B_PHONE         NEXT     </w:delText>
        </w:r>
        <w:r w:rsidRPr="002D3F66" w:rsidDel="000B1CB4">
          <w:rPr>
            <w:rFonts w:asciiTheme="minorHAnsi" w:hAnsiTheme="minorHAnsi"/>
            <w:sz w:val="16"/>
            <w:szCs w:val="16"/>
            <w:rPrChange w:id="2452"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53"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54" w:author="Hemmati" w:date="2016-12-16T10:24:00Z">
              <w:rPr>
                <w:rFonts w:asciiTheme="minorHAnsi" w:hAnsiTheme="minorHAnsi"/>
              </w:rPr>
            </w:rPrChange>
          </w:rPr>
          <w:tab/>
          <w:delText xml:space="preserve">O(") </w:delText>
        </w:r>
        <w:r w:rsidRPr="002D3F66" w:rsidDel="000B1CB4">
          <w:rPr>
            <w:rFonts w:asciiTheme="minorHAnsi" w:hAnsiTheme="minorHAnsi"/>
            <w:sz w:val="16"/>
            <w:szCs w:val="16"/>
            <w:rPrChange w:id="2455" w:author="Hemmati" w:date="2016-12-16T10:24:00Z">
              <w:rPr>
                <w:rFonts w:asciiTheme="minorHAnsi" w:hAnsiTheme="minorHAnsi"/>
              </w:rPr>
            </w:rPrChange>
          </w:rPr>
          <w:tab/>
          <w:delText xml:space="preserve">CHARACTER            </w:delText>
        </w:r>
      </w:del>
    </w:p>
    <w:p w:rsidR="009C5670" w:rsidRPr="002D3F66" w:rsidDel="000B1CB4" w:rsidRDefault="009C5670" w:rsidP="009C5670">
      <w:pPr>
        <w:pStyle w:val="sqlF9"/>
        <w:rPr>
          <w:del w:id="2456" w:author="Hemmati" w:date="2016-12-16T09:29:00Z"/>
          <w:rFonts w:asciiTheme="minorHAnsi" w:hAnsiTheme="minorHAnsi"/>
          <w:sz w:val="16"/>
          <w:szCs w:val="16"/>
          <w:rPrChange w:id="2457" w:author="Hemmati" w:date="2016-12-16T10:24:00Z">
            <w:rPr>
              <w:del w:id="2458" w:author="Hemmati" w:date="2016-12-16T09:29:00Z"/>
              <w:rFonts w:asciiTheme="minorHAnsi" w:hAnsiTheme="minorHAnsi"/>
            </w:rPr>
          </w:rPrChange>
        </w:rPr>
      </w:pPr>
      <w:del w:id="2459" w:author="Hemmati" w:date="2016-12-16T09:29:00Z">
        <w:r w:rsidRPr="002D3F66" w:rsidDel="000B1CB4">
          <w:rPr>
            <w:rFonts w:asciiTheme="minorHAnsi" w:hAnsiTheme="minorHAnsi"/>
            <w:sz w:val="16"/>
            <w:szCs w:val="16"/>
            <w:rPrChange w:id="2460" w:author="Hemmati" w:date="2016-12-16T10:24:00Z">
              <w:rPr>
                <w:rFonts w:asciiTheme="minorHAnsi" w:hAnsiTheme="minorHAnsi"/>
              </w:rPr>
            </w:rPrChange>
          </w:rPr>
          <w:delText xml:space="preserve">BIRTH_DATE      NEXT     </w:delText>
        </w:r>
        <w:r w:rsidRPr="002D3F66" w:rsidDel="000B1CB4">
          <w:rPr>
            <w:rFonts w:asciiTheme="minorHAnsi" w:hAnsiTheme="minorHAnsi"/>
            <w:sz w:val="16"/>
            <w:szCs w:val="16"/>
            <w:rPrChange w:id="2461"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62" w:author="Hemmati" w:date="2016-12-16T10:24:00Z">
              <w:rPr>
                <w:rFonts w:asciiTheme="minorHAnsi" w:hAnsiTheme="minorHAnsi"/>
              </w:rPr>
            </w:rPrChange>
          </w:rPr>
          <w:tab/>
          <w:delText xml:space="preserve"> ,    </w:delText>
        </w:r>
        <w:r w:rsidR="00F41C97" w:rsidRPr="002D3F66" w:rsidDel="000B1CB4">
          <w:rPr>
            <w:rFonts w:asciiTheme="minorHAnsi" w:hAnsiTheme="minorHAnsi"/>
            <w:sz w:val="16"/>
            <w:szCs w:val="16"/>
            <w:rPrChange w:id="2463" w:author="Hemmati" w:date="2016-12-16T10:24:00Z">
              <w:rPr>
                <w:rFonts w:asciiTheme="minorHAnsi" w:hAnsiTheme="minorHAnsi"/>
              </w:rPr>
            </w:rPrChange>
          </w:rPr>
          <w:delText xml:space="preserve"> </w:delText>
        </w:r>
        <w:r w:rsidRPr="002D3F66" w:rsidDel="000B1CB4">
          <w:rPr>
            <w:rFonts w:asciiTheme="minorHAnsi" w:hAnsiTheme="minorHAnsi"/>
            <w:sz w:val="16"/>
            <w:szCs w:val="16"/>
            <w:rPrChange w:id="2464" w:author="Hemmati" w:date="2016-12-16T10:24:00Z">
              <w:rPr>
                <w:rFonts w:asciiTheme="minorHAnsi" w:hAnsiTheme="minorHAnsi"/>
              </w:rPr>
            </w:rPrChange>
          </w:rPr>
          <w:delText>O(")</w:delText>
        </w:r>
        <w:r w:rsidRPr="002D3F66" w:rsidDel="000B1CB4">
          <w:rPr>
            <w:rFonts w:asciiTheme="minorHAnsi" w:hAnsiTheme="minorHAnsi"/>
            <w:sz w:val="16"/>
            <w:szCs w:val="16"/>
            <w:rPrChange w:id="2465" w:author="Hemmati" w:date="2016-12-16T10:24:00Z">
              <w:rPr>
                <w:rFonts w:asciiTheme="minorHAnsi" w:hAnsiTheme="minorHAnsi"/>
              </w:rPr>
            </w:rPrChange>
          </w:rPr>
          <w:tab/>
          <w:delText xml:space="preserve">DATE DD/MM/YYYY      </w:delText>
        </w:r>
      </w:del>
    </w:p>
    <w:p w:rsidR="009C5670" w:rsidRPr="002D3F66" w:rsidDel="000B1CB4" w:rsidRDefault="009C5670" w:rsidP="009C5670">
      <w:pPr>
        <w:pStyle w:val="sqlF9"/>
        <w:rPr>
          <w:del w:id="2466" w:author="Hemmati" w:date="2016-12-16T09:29:00Z"/>
          <w:rFonts w:asciiTheme="minorHAnsi" w:hAnsiTheme="minorHAnsi"/>
          <w:sz w:val="16"/>
          <w:szCs w:val="16"/>
          <w:rPrChange w:id="2467" w:author="Hemmati" w:date="2016-12-16T10:24:00Z">
            <w:rPr>
              <w:del w:id="2468" w:author="Hemmati" w:date="2016-12-16T09:29:00Z"/>
              <w:rFonts w:asciiTheme="minorHAnsi" w:hAnsiTheme="minorHAnsi"/>
            </w:rPr>
          </w:rPrChange>
        </w:rPr>
      </w:pPr>
      <w:del w:id="2469" w:author="Hemmati" w:date="2016-12-16T09:29:00Z">
        <w:r w:rsidRPr="002D3F66" w:rsidDel="000B1CB4">
          <w:rPr>
            <w:rFonts w:asciiTheme="minorHAnsi" w:hAnsiTheme="minorHAnsi"/>
            <w:sz w:val="16"/>
            <w:szCs w:val="16"/>
            <w:rPrChange w:id="2470" w:author="Hemmati" w:date="2016-12-16T10:24:00Z">
              <w:rPr>
                <w:rFonts w:asciiTheme="minorHAnsi" w:hAnsiTheme="minorHAnsi"/>
              </w:rPr>
            </w:rPrChange>
          </w:rPr>
          <w:delText xml:space="preserve">ADDRESS         NEXT    </w:delText>
        </w:r>
        <w:r w:rsidRPr="002D3F66" w:rsidDel="000B1CB4">
          <w:rPr>
            <w:rFonts w:asciiTheme="minorHAnsi" w:hAnsiTheme="minorHAnsi"/>
            <w:sz w:val="16"/>
            <w:szCs w:val="16"/>
            <w:rPrChange w:id="2471"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72"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73" w:author="Hemmati" w:date="2016-12-16T10:24:00Z">
              <w:rPr>
                <w:rFonts w:asciiTheme="minorHAnsi" w:hAnsiTheme="minorHAnsi"/>
              </w:rPr>
            </w:rPrChange>
          </w:rPr>
          <w:tab/>
          <w:delText>O(")</w:delText>
        </w:r>
        <w:r w:rsidRPr="002D3F66" w:rsidDel="000B1CB4">
          <w:rPr>
            <w:rFonts w:asciiTheme="minorHAnsi" w:hAnsiTheme="minorHAnsi"/>
            <w:sz w:val="16"/>
            <w:szCs w:val="16"/>
            <w:rPrChange w:id="2474" w:author="Hemmati" w:date="2016-12-16T10:24:00Z">
              <w:rPr>
                <w:rFonts w:asciiTheme="minorHAnsi" w:hAnsiTheme="minorHAnsi"/>
              </w:rPr>
            </w:rPrChange>
          </w:rPr>
          <w:tab/>
          <w:delText xml:space="preserve">CHARACTER            </w:delText>
        </w:r>
      </w:del>
    </w:p>
    <w:p w:rsidR="009C5670" w:rsidRPr="002D3F66" w:rsidDel="000B1CB4" w:rsidRDefault="009C5670" w:rsidP="009C5670">
      <w:pPr>
        <w:pStyle w:val="sqlF9"/>
        <w:rPr>
          <w:del w:id="2475" w:author="Hemmati" w:date="2016-12-16T09:29:00Z"/>
          <w:rFonts w:asciiTheme="minorHAnsi" w:hAnsiTheme="minorHAnsi"/>
          <w:sz w:val="16"/>
          <w:szCs w:val="16"/>
          <w:rPrChange w:id="2476" w:author="Hemmati" w:date="2016-12-16T10:24:00Z">
            <w:rPr>
              <w:del w:id="2477" w:author="Hemmati" w:date="2016-12-16T09:29:00Z"/>
              <w:rFonts w:asciiTheme="minorHAnsi" w:hAnsiTheme="minorHAnsi"/>
            </w:rPr>
          </w:rPrChange>
        </w:rPr>
      </w:pPr>
      <w:del w:id="2478" w:author="Hemmati" w:date="2016-12-16T09:29:00Z">
        <w:r w:rsidRPr="002D3F66" w:rsidDel="000B1CB4">
          <w:rPr>
            <w:rFonts w:asciiTheme="minorHAnsi" w:hAnsiTheme="minorHAnsi"/>
            <w:sz w:val="16"/>
            <w:szCs w:val="16"/>
            <w:rPrChange w:id="2479" w:author="Hemmati" w:date="2016-12-16T10:24:00Z">
              <w:rPr>
                <w:rFonts w:asciiTheme="minorHAnsi" w:hAnsiTheme="minorHAnsi"/>
              </w:rPr>
            </w:rPrChange>
          </w:rPr>
          <w:delText xml:space="preserve">CITY            NEXT     </w:delText>
        </w:r>
        <w:r w:rsidRPr="002D3F66" w:rsidDel="000B1CB4">
          <w:rPr>
            <w:rFonts w:asciiTheme="minorHAnsi" w:hAnsiTheme="minorHAnsi"/>
            <w:sz w:val="16"/>
            <w:szCs w:val="16"/>
            <w:rPrChange w:id="2480"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81"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82" w:author="Hemmati" w:date="2016-12-16T10:24:00Z">
              <w:rPr>
                <w:rFonts w:asciiTheme="minorHAnsi" w:hAnsiTheme="minorHAnsi"/>
              </w:rPr>
            </w:rPrChange>
          </w:rPr>
          <w:tab/>
          <w:delText xml:space="preserve">O(") </w:delText>
        </w:r>
        <w:r w:rsidRPr="002D3F66" w:rsidDel="000B1CB4">
          <w:rPr>
            <w:rFonts w:asciiTheme="minorHAnsi" w:hAnsiTheme="minorHAnsi"/>
            <w:sz w:val="16"/>
            <w:szCs w:val="16"/>
            <w:rPrChange w:id="2483" w:author="Hemmati" w:date="2016-12-16T10:24:00Z">
              <w:rPr>
                <w:rFonts w:asciiTheme="minorHAnsi" w:hAnsiTheme="minorHAnsi"/>
              </w:rPr>
            </w:rPrChange>
          </w:rPr>
          <w:tab/>
          <w:delText xml:space="preserve">CHARACTER            </w:delText>
        </w:r>
      </w:del>
    </w:p>
    <w:p w:rsidR="009C5670" w:rsidRPr="002D3F66" w:rsidDel="000B1CB4" w:rsidRDefault="009C5670" w:rsidP="009C5670">
      <w:pPr>
        <w:pStyle w:val="sqlF9"/>
        <w:rPr>
          <w:del w:id="2484" w:author="Hemmati" w:date="2016-12-16T09:29:00Z"/>
          <w:rFonts w:asciiTheme="minorHAnsi" w:hAnsiTheme="minorHAnsi"/>
          <w:sz w:val="16"/>
          <w:szCs w:val="16"/>
          <w:rPrChange w:id="2485" w:author="Hemmati" w:date="2016-12-16T10:24:00Z">
            <w:rPr>
              <w:del w:id="2486" w:author="Hemmati" w:date="2016-12-16T09:29:00Z"/>
              <w:rFonts w:asciiTheme="minorHAnsi" w:hAnsiTheme="minorHAnsi"/>
            </w:rPr>
          </w:rPrChange>
        </w:rPr>
      </w:pPr>
      <w:del w:id="2487" w:author="Hemmati" w:date="2016-12-16T09:29:00Z">
        <w:r w:rsidRPr="002D3F66" w:rsidDel="000B1CB4">
          <w:rPr>
            <w:rFonts w:asciiTheme="minorHAnsi" w:hAnsiTheme="minorHAnsi"/>
            <w:sz w:val="16"/>
            <w:szCs w:val="16"/>
            <w:rPrChange w:id="2488" w:author="Hemmati" w:date="2016-12-16T10:24:00Z">
              <w:rPr>
                <w:rFonts w:asciiTheme="minorHAnsi" w:hAnsiTheme="minorHAnsi"/>
              </w:rPr>
            </w:rPrChange>
          </w:rPr>
          <w:delText xml:space="preserve">POSTAL_CODE     NEXT    </w:delText>
        </w:r>
        <w:r w:rsidRPr="002D3F66" w:rsidDel="000B1CB4">
          <w:rPr>
            <w:rFonts w:asciiTheme="minorHAnsi" w:hAnsiTheme="minorHAnsi"/>
            <w:sz w:val="16"/>
            <w:szCs w:val="16"/>
            <w:rPrChange w:id="2489"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90"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91" w:author="Hemmati" w:date="2016-12-16T10:24:00Z">
              <w:rPr>
                <w:rFonts w:asciiTheme="minorHAnsi" w:hAnsiTheme="minorHAnsi"/>
              </w:rPr>
            </w:rPrChange>
          </w:rPr>
          <w:tab/>
          <w:delText xml:space="preserve">O(") </w:delText>
        </w:r>
        <w:r w:rsidRPr="002D3F66" w:rsidDel="000B1CB4">
          <w:rPr>
            <w:rFonts w:asciiTheme="minorHAnsi" w:hAnsiTheme="minorHAnsi"/>
            <w:sz w:val="16"/>
            <w:szCs w:val="16"/>
            <w:rPrChange w:id="2492" w:author="Hemmati" w:date="2016-12-16T10:24:00Z">
              <w:rPr>
                <w:rFonts w:asciiTheme="minorHAnsi" w:hAnsiTheme="minorHAnsi"/>
              </w:rPr>
            </w:rPrChange>
          </w:rPr>
          <w:tab/>
          <w:delText xml:space="preserve">CHARACTER            </w:delText>
        </w:r>
      </w:del>
    </w:p>
    <w:p w:rsidR="009C5670" w:rsidRPr="002D3F66" w:rsidDel="000B1CB4" w:rsidRDefault="009C5670" w:rsidP="009C5670">
      <w:pPr>
        <w:pStyle w:val="sqlF9"/>
        <w:rPr>
          <w:del w:id="2493" w:author="Hemmati" w:date="2016-12-16T09:29:00Z"/>
          <w:rFonts w:asciiTheme="minorHAnsi" w:hAnsiTheme="minorHAnsi"/>
          <w:sz w:val="16"/>
          <w:szCs w:val="16"/>
          <w:rPrChange w:id="2494" w:author="Hemmati" w:date="2016-12-16T10:24:00Z">
            <w:rPr>
              <w:del w:id="2495" w:author="Hemmati" w:date="2016-12-16T09:29:00Z"/>
              <w:rFonts w:asciiTheme="minorHAnsi" w:hAnsiTheme="minorHAnsi"/>
            </w:rPr>
          </w:rPrChange>
        </w:rPr>
      </w:pPr>
      <w:del w:id="2496" w:author="Hemmati" w:date="2016-12-16T09:29:00Z">
        <w:r w:rsidRPr="002D3F66" w:rsidDel="000B1CB4">
          <w:rPr>
            <w:rFonts w:asciiTheme="minorHAnsi" w:hAnsiTheme="minorHAnsi"/>
            <w:sz w:val="16"/>
            <w:szCs w:val="16"/>
            <w:rPrChange w:id="2497" w:author="Hemmati" w:date="2016-12-16T10:24:00Z">
              <w:rPr>
                <w:rFonts w:asciiTheme="minorHAnsi" w:hAnsiTheme="minorHAnsi"/>
              </w:rPr>
            </w:rPrChange>
          </w:rPr>
          <w:delText xml:space="preserve">PROVINCE        NEXT     </w:delText>
        </w:r>
        <w:r w:rsidRPr="002D3F66" w:rsidDel="000B1CB4">
          <w:rPr>
            <w:rFonts w:asciiTheme="minorHAnsi" w:hAnsiTheme="minorHAnsi"/>
            <w:sz w:val="16"/>
            <w:szCs w:val="16"/>
            <w:rPrChange w:id="2498"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499"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500" w:author="Hemmati" w:date="2016-12-16T10:24:00Z">
              <w:rPr>
                <w:rFonts w:asciiTheme="minorHAnsi" w:hAnsiTheme="minorHAnsi"/>
              </w:rPr>
            </w:rPrChange>
          </w:rPr>
          <w:tab/>
          <w:delText xml:space="preserve">O(") </w:delText>
        </w:r>
        <w:r w:rsidRPr="002D3F66" w:rsidDel="000B1CB4">
          <w:rPr>
            <w:rFonts w:asciiTheme="minorHAnsi" w:hAnsiTheme="minorHAnsi"/>
            <w:sz w:val="16"/>
            <w:szCs w:val="16"/>
            <w:rPrChange w:id="2501" w:author="Hemmati" w:date="2016-12-16T10:24:00Z">
              <w:rPr>
                <w:rFonts w:asciiTheme="minorHAnsi" w:hAnsiTheme="minorHAnsi"/>
              </w:rPr>
            </w:rPrChange>
          </w:rPr>
          <w:tab/>
          <w:delText xml:space="preserve">CHARACTER            </w:delText>
        </w:r>
      </w:del>
    </w:p>
    <w:p w:rsidR="009C5670" w:rsidRPr="002D3F66" w:rsidDel="000B1CB4" w:rsidRDefault="009C5670" w:rsidP="009C5670">
      <w:pPr>
        <w:pStyle w:val="sqlF9"/>
        <w:rPr>
          <w:del w:id="2502" w:author="Hemmati" w:date="2016-12-16T09:29:00Z"/>
          <w:rFonts w:asciiTheme="minorHAnsi" w:hAnsiTheme="minorHAnsi"/>
          <w:sz w:val="16"/>
          <w:szCs w:val="16"/>
          <w:rPrChange w:id="2503" w:author="Hemmati" w:date="2016-12-16T10:24:00Z">
            <w:rPr>
              <w:del w:id="2504" w:author="Hemmati" w:date="2016-12-16T09:29:00Z"/>
              <w:rFonts w:asciiTheme="minorHAnsi" w:hAnsiTheme="minorHAnsi"/>
            </w:rPr>
          </w:rPrChange>
        </w:rPr>
      </w:pPr>
      <w:del w:id="2505" w:author="Hemmati" w:date="2016-12-16T09:29:00Z">
        <w:r w:rsidRPr="002D3F66" w:rsidDel="000B1CB4">
          <w:rPr>
            <w:rFonts w:asciiTheme="minorHAnsi" w:hAnsiTheme="minorHAnsi"/>
            <w:sz w:val="16"/>
            <w:szCs w:val="16"/>
            <w:rPrChange w:id="2506" w:author="Hemmati" w:date="2016-12-16T10:24:00Z">
              <w:rPr>
                <w:rFonts w:asciiTheme="minorHAnsi" w:hAnsiTheme="minorHAnsi"/>
              </w:rPr>
            </w:rPrChange>
          </w:rPr>
          <w:delText xml:space="preserve">COUNTRY         NEXT    </w:delText>
        </w:r>
        <w:r w:rsidRPr="002D3F66" w:rsidDel="000B1CB4">
          <w:rPr>
            <w:rFonts w:asciiTheme="minorHAnsi" w:hAnsiTheme="minorHAnsi"/>
            <w:sz w:val="16"/>
            <w:szCs w:val="16"/>
            <w:rPrChange w:id="2507"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508" w:author="Hemmati" w:date="2016-12-16T10:24:00Z">
              <w:rPr>
                <w:rFonts w:asciiTheme="minorHAnsi" w:hAnsiTheme="minorHAnsi"/>
              </w:rPr>
            </w:rPrChange>
          </w:rPr>
          <w:tab/>
          <w:delText xml:space="preserve"> ,  </w:delText>
        </w:r>
        <w:r w:rsidRPr="002D3F66" w:rsidDel="000B1CB4">
          <w:rPr>
            <w:rFonts w:asciiTheme="minorHAnsi" w:hAnsiTheme="minorHAnsi"/>
            <w:sz w:val="16"/>
            <w:szCs w:val="16"/>
            <w:rPrChange w:id="2509" w:author="Hemmati" w:date="2016-12-16T10:24:00Z">
              <w:rPr>
                <w:rFonts w:asciiTheme="minorHAnsi" w:hAnsiTheme="minorHAnsi"/>
              </w:rPr>
            </w:rPrChange>
          </w:rPr>
          <w:tab/>
          <w:delText xml:space="preserve">O(") </w:delText>
        </w:r>
        <w:r w:rsidRPr="002D3F66" w:rsidDel="000B1CB4">
          <w:rPr>
            <w:rFonts w:asciiTheme="minorHAnsi" w:hAnsiTheme="minorHAnsi"/>
            <w:sz w:val="16"/>
            <w:szCs w:val="16"/>
            <w:rPrChange w:id="2510" w:author="Hemmati" w:date="2016-12-16T10:24:00Z">
              <w:rPr>
                <w:rFonts w:asciiTheme="minorHAnsi" w:hAnsiTheme="minorHAnsi"/>
              </w:rPr>
            </w:rPrChange>
          </w:rPr>
          <w:tab/>
          <w:delText xml:space="preserve">CHARACTER            </w:delText>
        </w:r>
      </w:del>
    </w:p>
    <w:p w:rsidR="009C5670" w:rsidRPr="002D3F66" w:rsidDel="000B1CB4" w:rsidRDefault="009C5670" w:rsidP="009C5670">
      <w:pPr>
        <w:pStyle w:val="sqlF9"/>
        <w:rPr>
          <w:del w:id="2511" w:author="Hemmati" w:date="2016-12-16T09:29:00Z"/>
          <w:rFonts w:asciiTheme="minorHAnsi" w:hAnsiTheme="minorHAnsi"/>
          <w:sz w:val="16"/>
          <w:szCs w:val="16"/>
          <w:rPrChange w:id="2512" w:author="Hemmati" w:date="2016-12-16T10:24:00Z">
            <w:rPr>
              <w:del w:id="2513" w:author="Hemmati" w:date="2016-12-16T09:29:00Z"/>
              <w:rFonts w:asciiTheme="minorHAnsi" w:hAnsiTheme="minorHAnsi"/>
            </w:rPr>
          </w:rPrChange>
        </w:rPr>
      </w:pPr>
    </w:p>
    <w:p w:rsidR="009C5670" w:rsidRPr="002D3F66" w:rsidDel="000B1CB4" w:rsidRDefault="009C5670" w:rsidP="009C5670">
      <w:pPr>
        <w:pStyle w:val="sqlF9"/>
        <w:rPr>
          <w:del w:id="2514" w:author="Hemmati" w:date="2016-12-16T09:29:00Z"/>
          <w:rFonts w:asciiTheme="minorHAnsi" w:hAnsiTheme="minorHAnsi"/>
          <w:sz w:val="16"/>
          <w:szCs w:val="16"/>
          <w:rPrChange w:id="2515" w:author="Hemmati" w:date="2016-12-16T10:24:00Z">
            <w:rPr>
              <w:del w:id="2516" w:author="Hemmati" w:date="2016-12-16T09:29:00Z"/>
              <w:rFonts w:asciiTheme="minorHAnsi" w:hAnsiTheme="minorHAnsi"/>
            </w:rPr>
          </w:rPrChange>
        </w:rPr>
      </w:pPr>
      <w:del w:id="2517" w:author="Hemmati" w:date="2016-12-16T09:29:00Z">
        <w:r w:rsidRPr="002D3F66" w:rsidDel="000B1CB4">
          <w:rPr>
            <w:rFonts w:asciiTheme="minorHAnsi" w:hAnsiTheme="minorHAnsi"/>
            <w:sz w:val="16"/>
            <w:szCs w:val="16"/>
            <w:rPrChange w:id="2518" w:author="Hemmati" w:date="2016-12-16T10:24:00Z">
              <w:rPr>
                <w:rFonts w:asciiTheme="minorHAnsi" w:hAnsiTheme="minorHAnsi"/>
              </w:rPr>
            </w:rPrChange>
          </w:rPr>
          <w:delText>The following index(es) on table CUSTOMER_DATA were processed:</w:delText>
        </w:r>
      </w:del>
    </w:p>
    <w:p w:rsidR="009C5670" w:rsidRPr="002D3F66" w:rsidDel="000B1CB4" w:rsidRDefault="009C5670" w:rsidP="009C5670">
      <w:pPr>
        <w:pStyle w:val="sqlF9"/>
        <w:rPr>
          <w:del w:id="2519" w:author="Hemmati" w:date="2016-12-16T09:29:00Z"/>
          <w:rFonts w:asciiTheme="minorHAnsi" w:hAnsiTheme="minorHAnsi"/>
          <w:sz w:val="16"/>
          <w:szCs w:val="16"/>
          <w:rPrChange w:id="2520" w:author="Hemmati" w:date="2016-12-16T10:24:00Z">
            <w:rPr>
              <w:del w:id="2521" w:author="Hemmati" w:date="2016-12-16T09:29:00Z"/>
              <w:rFonts w:asciiTheme="minorHAnsi" w:hAnsiTheme="minorHAnsi"/>
            </w:rPr>
          </w:rPrChange>
        </w:rPr>
      </w:pPr>
      <w:del w:id="2522" w:author="Hemmati" w:date="2016-12-16T09:29:00Z">
        <w:r w:rsidRPr="002D3F66" w:rsidDel="000B1CB4">
          <w:rPr>
            <w:rFonts w:asciiTheme="minorHAnsi" w:hAnsiTheme="minorHAnsi"/>
            <w:sz w:val="16"/>
            <w:szCs w:val="16"/>
            <w:rPrChange w:id="2523" w:author="Hemmati" w:date="2016-12-16T10:24:00Z">
              <w:rPr>
                <w:rFonts w:asciiTheme="minorHAnsi" w:hAnsiTheme="minorHAnsi"/>
              </w:rPr>
            </w:rPrChange>
          </w:rPr>
          <w:delText>index TOWNER.SYS_C003602 loaded successfully with 270 keys</w:delText>
        </w:r>
      </w:del>
    </w:p>
    <w:p w:rsidR="009C5670" w:rsidRPr="002D3F66" w:rsidDel="000B1CB4" w:rsidRDefault="009C5670" w:rsidP="009C5670">
      <w:pPr>
        <w:pStyle w:val="sqlF9"/>
        <w:rPr>
          <w:del w:id="2524" w:author="Hemmati" w:date="2016-12-16T09:29:00Z"/>
          <w:rFonts w:asciiTheme="minorHAnsi" w:hAnsiTheme="minorHAnsi"/>
          <w:sz w:val="16"/>
          <w:szCs w:val="16"/>
          <w:rPrChange w:id="2525" w:author="Hemmati" w:date="2016-12-16T10:24:00Z">
            <w:rPr>
              <w:del w:id="2526" w:author="Hemmati" w:date="2016-12-16T09:29:00Z"/>
              <w:rFonts w:asciiTheme="minorHAnsi" w:hAnsiTheme="minorHAnsi"/>
            </w:rPr>
          </w:rPrChange>
        </w:rPr>
      </w:pPr>
    </w:p>
    <w:p w:rsidR="009C5670" w:rsidRPr="002D3F66" w:rsidDel="000B1CB4" w:rsidRDefault="009C5670" w:rsidP="009C5670">
      <w:pPr>
        <w:pStyle w:val="sqlF9"/>
        <w:rPr>
          <w:del w:id="2527" w:author="Hemmati" w:date="2016-12-16T09:29:00Z"/>
          <w:rFonts w:asciiTheme="minorHAnsi" w:hAnsiTheme="minorHAnsi"/>
          <w:sz w:val="16"/>
          <w:szCs w:val="16"/>
          <w:rPrChange w:id="2528" w:author="Hemmati" w:date="2016-12-16T10:24:00Z">
            <w:rPr>
              <w:del w:id="2529" w:author="Hemmati" w:date="2016-12-16T09:29:00Z"/>
              <w:rFonts w:asciiTheme="minorHAnsi" w:hAnsiTheme="minorHAnsi"/>
            </w:rPr>
          </w:rPrChange>
        </w:rPr>
      </w:pPr>
      <w:del w:id="2530" w:author="Hemmati" w:date="2016-12-16T09:29:00Z">
        <w:r w:rsidRPr="002D3F66" w:rsidDel="000B1CB4">
          <w:rPr>
            <w:rFonts w:asciiTheme="minorHAnsi" w:hAnsiTheme="minorHAnsi"/>
            <w:sz w:val="16"/>
            <w:szCs w:val="16"/>
            <w:rPrChange w:id="2531" w:author="Hemmati" w:date="2016-12-16T10:24:00Z">
              <w:rPr>
                <w:rFonts w:asciiTheme="minorHAnsi" w:hAnsiTheme="minorHAnsi"/>
              </w:rPr>
            </w:rPrChange>
          </w:rPr>
          <w:delText>Table CUSTOMER_DATA:</w:delText>
        </w:r>
      </w:del>
    </w:p>
    <w:p w:rsidR="009C5670" w:rsidRPr="002D3F66" w:rsidDel="000B1CB4" w:rsidRDefault="009C5670" w:rsidP="009C5670">
      <w:pPr>
        <w:pStyle w:val="sqlF9"/>
        <w:rPr>
          <w:del w:id="2532" w:author="Hemmati" w:date="2016-12-16T09:29:00Z"/>
          <w:rFonts w:asciiTheme="minorHAnsi" w:hAnsiTheme="minorHAnsi"/>
          <w:sz w:val="16"/>
          <w:szCs w:val="16"/>
          <w:rPrChange w:id="2533" w:author="Hemmati" w:date="2016-12-16T10:24:00Z">
            <w:rPr>
              <w:del w:id="2534" w:author="Hemmati" w:date="2016-12-16T09:29:00Z"/>
              <w:rFonts w:asciiTheme="minorHAnsi" w:hAnsiTheme="minorHAnsi"/>
            </w:rPr>
          </w:rPrChange>
        </w:rPr>
      </w:pPr>
      <w:del w:id="2535" w:author="Hemmati" w:date="2016-12-16T09:29:00Z">
        <w:r w:rsidRPr="002D3F66" w:rsidDel="000B1CB4">
          <w:rPr>
            <w:rFonts w:asciiTheme="minorHAnsi" w:hAnsiTheme="minorHAnsi"/>
            <w:sz w:val="16"/>
            <w:szCs w:val="16"/>
            <w:rPrChange w:id="2536" w:author="Hemmati" w:date="2016-12-16T10:24:00Z">
              <w:rPr>
                <w:rFonts w:asciiTheme="minorHAnsi" w:hAnsiTheme="minorHAnsi"/>
              </w:rPr>
            </w:rPrChange>
          </w:rPr>
          <w:delText xml:space="preserve"> 270 Rows successfully loaded.</w:delText>
        </w:r>
      </w:del>
    </w:p>
    <w:p w:rsidR="009C5670" w:rsidRPr="002D3F66" w:rsidDel="000B1CB4" w:rsidRDefault="009C5670" w:rsidP="009C5670">
      <w:pPr>
        <w:pStyle w:val="sqlF9"/>
        <w:rPr>
          <w:del w:id="2537" w:author="Hemmati" w:date="2016-12-16T09:29:00Z"/>
          <w:rFonts w:asciiTheme="minorHAnsi" w:hAnsiTheme="minorHAnsi"/>
          <w:sz w:val="16"/>
          <w:szCs w:val="16"/>
          <w:rPrChange w:id="2538" w:author="Hemmati" w:date="2016-12-16T10:24:00Z">
            <w:rPr>
              <w:del w:id="2539" w:author="Hemmati" w:date="2016-12-16T09:29:00Z"/>
              <w:rFonts w:asciiTheme="minorHAnsi" w:hAnsiTheme="minorHAnsi"/>
            </w:rPr>
          </w:rPrChange>
        </w:rPr>
      </w:pPr>
      <w:del w:id="2540" w:author="Hemmati" w:date="2016-12-16T09:29:00Z">
        <w:r w:rsidRPr="002D3F66" w:rsidDel="000B1CB4">
          <w:rPr>
            <w:rFonts w:asciiTheme="minorHAnsi" w:hAnsiTheme="minorHAnsi"/>
            <w:sz w:val="16"/>
            <w:szCs w:val="16"/>
            <w:rPrChange w:id="2541" w:author="Hemmati" w:date="2016-12-16T10:24:00Z">
              <w:rPr>
                <w:rFonts w:asciiTheme="minorHAnsi" w:hAnsiTheme="minorHAnsi"/>
              </w:rPr>
            </w:rPrChange>
          </w:rPr>
          <w:delText>0 Rows not loaded due to data errors.</w:delText>
        </w:r>
      </w:del>
    </w:p>
    <w:p w:rsidR="009C5670" w:rsidRPr="002D3F66" w:rsidDel="000B1CB4" w:rsidRDefault="009C5670" w:rsidP="009C5670">
      <w:pPr>
        <w:pStyle w:val="sqlF9"/>
        <w:rPr>
          <w:del w:id="2542" w:author="Hemmati" w:date="2016-12-16T09:29:00Z"/>
          <w:rFonts w:asciiTheme="minorHAnsi" w:hAnsiTheme="minorHAnsi"/>
          <w:sz w:val="16"/>
          <w:szCs w:val="16"/>
          <w:rPrChange w:id="2543" w:author="Hemmati" w:date="2016-12-16T10:24:00Z">
            <w:rPr>
              <w:del w:id="2544" w:author="Hemmati" w:date="2016-12-16T09:29:00Z"/>
              <w:rFonts w:asciiTheme="minorHAnsi" w:hAnsiTheme="minorHAnsi"/>
            </w:rPr>
          </w:rPrChange>
        </w:rPr>
      </w:pPr>
      <w:del w:id="2545" w:author="Hemmati" w:date="2016-12-16T09:29:00Z">
        <w:r w:rsidRPr="002D3F66" w:rsidDel="000B1CB4">
          <w:rPr>
            <w:rFonts w:asciiTheme="minorHAnsi" w:hAnsiTheme="minorHAnsi"/>
            <w:sz w:val="16"/>
            <w:szCs w:val="16"/>
            <w:rPrChange w:id="2546" w:author="Hemmati" w:date="2016-12-16T10:24:00Z">
              <w:rPr>
                <w:rFonts w:asciiTheme="minorHAnsi" w:hAnsiTheme="minorHAnsi"/>
              </w:rPr>
            </w:rPrChange>
          </w:rPr>
          <w:delText>0 Rows not loaded because all WHEN clauses were failed.</w:delText>
        </w:r>
      </w:del>
    </w:p>
    <w:p w:rsidR="009C5670" w:rsidRPr="002D3F66" w:rsidDel="000B1CB4" w:rsidRDefault="009C5670" w:rsidP="009C5670">
      <w:pPr>
        <w:pStyle w:val="sqlF9"/>
        <w:rPr>
          <w:del w:id="2547" w:author="Hemmati" w:date="2016-12-16T09:29:00Z"/>
          <w:rFonts w:asciiTheme="minorHAnsi" w:hAnsiTheme="minorHAnsi"/>
          <w:sz w:val="16"/>
          <w:szCs w:val="16"/>
          <w:rPrChange w:id="2548" w:author="Hemmati" w:date="2016-12-16T10:24:00Z">
            <w:rPr>
              <w:del w:id="2549" w:author="Hemmati" w:date="2016-12-16T09:29:00Z"/>
              <w:rFonts w:asciiTheme="minorHAnsi" w:hAnsiTheme="minorHAnsi"/>
            </w:rPr>
          </w:rPrChange>
        </w:rPr>
      </w:pPr>
      <w:del w:id="2550" w:author="Hemmati" w:date="2016-12-16T09:29:00Z">
        <w:r w:rsidRPr="002D3F66" w:rsidDel="000B1CB4">
          <w:rPr>
            <w:rFonts w:asciiTheme="minorHAnsi" w:hAnsiTheme="minorHAnsi"/>
            <w:sz w:val="16"/>
            <w:szCs w:val="16"/>
            <w:rPrChange w:id="2551" w:author="Hemmati" w:date="2016-12-16T10:24:00Z">
              <w:rPr>
                <w:rFonts w:asciiTheme="minorHAnsi" w:hAnsiTheme="minorHAnsi"/>
              </w:rPr>
            </w:rPrChange>
          </w:rPr>
          <w:delText>0 Rows not loaded because all fields were null.</w:delText>
        </w:r>
      </w:del>
    </w:p>
    <w:p w:rsidR="009C5670" w:rsidRPr="002D3F66" w:rsidDel="000B1CB4" w:rsidRDefault="009C5670" w:rsidP="009C5670">
      <w:pPr>
        <w:pStyle w:val="sqlF9"/>
        <w:rPr>
          <w:del w:id="2552" w:author="Hemmati" w:date="2016-12-16T09:29:00Z"/>
          <w:rFonts w:asciiTheme="minorHAnsi" w:hAnsiTheme="minorHAnsi"/>
          <w:sz w:val="16"/>
          <w:szCs w:val="16"/>
          <w:rPrChange w:id="2553" w:author="Hemmati" w:date="2016-12-16T10:24:00Z">
            <w:rPr>
              <w:del w:id="2554" w:author="Hemmati" w:date="2016-12-16T09:29:00Z"/>
              <w:rFonts w:asciiTheme="minorHAnsi" w:hAnsiTheme="minorHAnsi"/>
            </w:rPr>
          </w:rPrChange>
        </w:rPr>
      </w:pPr>
      <w:del w:id="2555" w:author="Hemmati" w:date="2016-12-16T09:29:00Z">
        <w:r w:rsidRPr="002D3F66" w:rsidDel="000B1CB4">
          <w:rPr>
            <w:rFonts w:asciiTheme="minorHAnsi" w:hAnsiTheme="minorHAnsi"/>
            <w:sz w:val="16"/>
            <w:szCs w:val="16"/>
            <w:rPrChange w:id="2556" w:author="Hemmati" w:date="2016-12-16T10:24:00Z">
              <w:rPr>
                <w:rFonts w:asciiTheme="minorHAnsi" w:hAnsiTheme="minorHAnsi"/>
              </w:rPr>
            </w:rPrChange>
          </w:rPr>
          <w:delText xml:space="preserve">  Date cache:</w:delText>
        </w:r>
      </w:del>
    </w:p>
    <w:p w:rsidR="009C5670" w:rsidRPr="002D3F66" w:rsidDel="000B1CB4" w:rsidRDefault="009C5670" w:rsidP="009C5670">
      <w:pPr>
        <w:pStyle w:val="sqlF9"/>
        <w:rPr>
          <w:del w:id="2557" w:author="Hemmati" w:date="2016-12-16T09:29:00Z"/>
          <w:rFonts w:asciiTheme="minorHAnsi" w:hAnsiTheme="minorHAnsi"/>
          <w:sz w:val="16"/>
          <w:szCs w:val="16"/>
          <w:rPrChange w:id="2558" w:author="Hemmati" w:date="2016-12-16T10:24:00Z">
            <w:rPr>
              <w:del w:id="2559" w:author="Hemmati" w:date="2016-12-16T09:29:00Z"/>
              <w:rFonts w:asciiTheme="minorHAnsi" w:hAnsiTheme="minorHAnsi"/>
            </w:rPr>
          </w:rPrChange>
        </w:rPr>
      </w:pPr>
      <w:del w:id="2560" w:author="Hemmati" w:date="2016-12-16T09:29:00Z">
        <w:r w:rsidRPr="002D3F66" w:rsidDel="000B1CB4">
          <w:rPr>
            <w:rFonts w:asciiTheme="minorHAnsi" w:hAnsiTheme="minorHAnsi"/>
            <w:sz w:val="16"/>
            <w:szCs w:val="16"/>
            <w:rPrChange w:id="2561" w:author="Hemmati" w:date="2016-12-16T10:24:00Z">
              <w:rPr>
                <w:rFonts w:asciiTheme="minorHAnsi" w:hAnsiTheme="minorHAnsi"/>
              </w:rPr>
            </w:rPrChange>
          </w:rPr>
          <w:delText xml:space="preserve">   Max Size:      1000</w:delText>
        </w:r>
      </w:del>
    </w:p>
    <w:p w:rsidR="009C5670" w:rsidRPr="002D3F66" w:rsidDel="000B1CB4" w:rsidRDefault="009C5670" w:rsidP="009C5670">
      <w:pPr>
        <w:pStyle w:val="sqlF9"/>
        <w:rPr>
          <w:del w:id="2562" w:author="Hemmati" w:date="2016-12-16T09:29:00Z"/>
          <w:rFonts w:asciiTheme="minorHAnsi" w:hAnsiTheme="minorHAnsi"/>
          <w:sz w:val="16"/>
          <w:szCs w:val="16"/>
          <w:rPrChange w:id="2563" w:author="Hemmati" w:date="2016-12-16T10:24:00Z">
            <w:rPr>
              <w:del w:id="2564" w:author="Hemmati" w:date="2016-12-16T09:29:00Z"/>
              <w:rFonts w:asciiTheme="minorHAnsi" w:hAnsiTheme="minorHAnsi"/>
            </w:rPr>
          </w:rPrChange>
        </w:rPr>
      </w:pPr>
      <w:del w:id="2565" w:author="Hemmati" w:date="2016-12-16T09:29:00Z">
        <w:r w:rsidRPr="002D3F66" w:rsidDel="000B1CB4">
          <w:rPr>
            <w:rFonts w:asciiTheme="minorHAnsi" w:hAnsiTheme="minorHAnsi"/>
            <w:sz w:val="16"/>
            <w:szCs w:val="16"/>
            <w:rPrChange w:id="2566" w:author="Hemmati" w:date="2016-12-16T10:24:00Z">
              <w:rPr>
                <w:rFonts w:asciiTheme="minorHAnsi" w:hAnsiTheme="minorHAnsi"/>
              </w:rPr>
            </w:rPrChange>
          </w:rPr>
          <w:delText xml:space="preserve">   Entries :       108</w:delText>
        </w:r>
      </w:del>
    </w:p>
    <w:p w:rsidR="009C5670" w:rsidRPr="002D3F66" w:rsidDel="000B1CB4" w:rsidRDefault="009C5670" w:rsidP="009C5670">
      <w:pPr>
        <w:pStyle w:val="sqlF9"/>
        <w:rPr>
          <w:del w:id="2567" w:author="Hemmati" w:date="2016-12-16T09:29:00Z"/>
          <w:rFonts w:asciiTheme="minorHAnsi" w:hAnsiTheme="minorHAnsi"/>
          <w:sz w:val="16"/>
          <w:szCs w:val="16"/>
          <w:rPrChange w:id="2568" w:author="Hemmati" w:date="2016-12-16T10:24:00Z">
            <w:rPr>
              <w:del w:id="2569" w:author="Hemmati" w:date="2016-12-16T09:29:00Z"/>
              <w:rFonts w:asciiTheme="minorHAnsi" w:hAnsiTheme="minorHAnsi"/>
            </w:rPr>
          </w:rPrChange>
        </w:rPr>
      </w:pPr>
      <w:del w:id="2570" w:author="Hemmati" w:date="2016-12-16T09:29:00Z">
        <w:r w:rsidRPr="002D3F66" w:rsidDel="000B1CB4">
          <w:rPr>
            <w:rFonts w:asciiTheme="minorHAnsi" w:hAnsiTheme="minorHAnsi"/>
            <w:sz w:val="16"/>
            <w:szCs w:val="16"/>
            <w:rPrChange w:id="2571" w:author="Hemmati" w:date="2016-12-16T10:24:00Z">
              <w:rPr>
                <w:rFonts w:asciiTheme="minorHAnsi" w:hAnsiTheme="minorHAnsi"/>
              </w:rPr>
            </w:rPrChange>
          </w:rPr>
          <w:delText xml:space="preserve">   Hits    :         1</w:delText>
        </w:r>
      </w:del>
    </w:p>
    <w:p w:rsidR="009C5670" w:rsidRPr="002D3F66" w:rsidDel="000B1CB4" w:rsidRDefault="009C5670" w:rsidP="009C5670">
      <w:pPr>
        <w:pStyle w:val="sqlF9"/>
        <w:rPr>
          <w:del w:id="2572" w:author="Hemmati" w:date="2016-12-16T09:29:00Z"/>
          <w:rFonts w:asciiTheme="minorHAnsi" w:hAnsiTheme="minorHAnsi"/>
          <w:sz w:val="16"/>
          <w:szCs w:val="16"/>
          <w:rPrChange w:id="2573" w:author="Hemmati" w:date="2016-12-16T10:24:00Z">
            <w:rPr>
              <w:del w:id="2574" w:author="Hemmati" w:date="2016-12-16T09:29:00Z"/>
              <w:rFonts w:asciiTheme="minorHAnsi" w:hAnsiTheme="minorHAnsi"/>
            </w:rPr>
          </w:rPrChange>
        </w:rPr>
      </w:pPr>
      <w:del w:id="2575" w:author="Hemmati" w:date="2016-12-16T09:29:00Z">
        <w:r w:rsidRPr="002D3F66" w:rsidDel="000B1CB4">
          <w:rPr>
            <w:rFonts w:asciiTheme="minorHAnsi" w:hAnsiTheme="minorHAnsi"/>
            <w:sz w:val="16"/>
            <w:szCs w:val="16"/>
            <w:rPrChange w:id="2576" w:author="Hemmati" w:date="2016-12-16T10:24:00Z">
              <w:rPr>
                <w:rFonts w:asciiTheme="minorHAnsi" w:hAnsiTheme="minorHAnsi"/>
              </w:rPr>
            </w:rPrChange>
          </w:rPr>
          <w:delText xml:space="preserve">   Misses  :      0</w:delText>
        </w:r>
      </w:del>
    </w:p>
    <w:p w:rsidR="009C5670" w:rsidRPr="002D3F66" w:rsidDel="000B1CB4" w:rsidRDefault="009C5670" w:rsidP="009C5670">
      <w:pPr>
        <w:pStyle w:val="sqlF9"/>
        <w:rPr>
          <w:del w:id="2577" w:author="Hemmati" w:date="2016-12-16T09:29:00Z"/>
          <w:rFonts w:asciiTheme="minorHAnsi" w:hAnsiTheme="minorHAnsi"/>
          <w:sz w:val="16"/>
          <w:szCs w:val="16"/>
          <w:rPrChange w:id="2578" w:author="Hemmati" w:date="2016-12-16T10:24:00Z">
            <w:rPr>
              <w:del w:id="2579" w:author="Hemmati" w:date="2016-12-16T09:29:00Z"/>
              <w:rFonts w:asciiTheme="minorHAnsi" w:hAnsiTheme="minorHAnsi"/>
            </w:rPr>
          </w:rPrChange>
        </w:rPr>
      </w:pPr>
    </w:p>
    <w:p w:rsidR="009C5670" w:rsidRPr="002D3F66" w:rsidDel="000B1CB4" w:rsidRDefault="009C5670" w:rsidP="009C5670">
      <w:pPr>
        <w:pStyle w:val="sqlF9"/>
        <w:rPr>
          <w:del w:id="2580" w:author="Hemmati" w:date="2016-12-16T09:29:00Z"/>
          <w:rFonts w:asciiTheme="minorHAnsi" w:hAnsiTheme="minorHAnsi"/>
          <w:sz w:val="16"/>
          <w:szCs w:val="16"/>
          <w:rPrChange w:id="2581" w:author="Hemmati" w:date="2016-12-16T10:24:00Z">
            <w:rPr>
              <w:del w:id="2582" w:author="Hemmati" w:date="2016-12-16T09:29:00Z"/>
              <w:rFonts w:asciiTheme="minorHAnsi" w:hAnsiTheme="minorHAnsi"/>
            </w:rPr>
          </w:rPrChange>
        </w:rPr>
      </w:pPr>
      <w:del w:id="2583" w:author="Hemmati" w:date="2016-12-16T09:29:00Z">
        <w:r w:rsidRPr="002D3F66" w:rsidDel="000B1CB4">
          <w:rPr>
            <w:rFonts w:asciiTheme="minorHAnsi" w:hAnsiTheme="minorHAnsi"/>
            <w:sz w:val="16"/>
            <w:szCs w:val="16"/>
            <w:rPrChange w:id="2584" w:author="Hemmati" w:date="2016-12-16T10:24:00Z">
              <w:rPr>
                <w:rFonts w:asciiTheme="minorHAnsi" w:hAnsiTheme="minorHAnsi"/>
              </w:rPr>
            </w:rPrChange>
          </w:rPr>
          <w:delText>Bind array size not used in direct path.</w:delText>
        </w:r>
      </w:del>
    </w:p>
    <w:p w:rsidR="009C5670" w:rsidRPr="002D3F66" w:rsidDel="000B1CB4" w:rsidRDefault="009C5670" w:rsidP="009C5670">
      <w:pPr>
        <w:pStyle w:val="sqlF9"/>
        <w:rPr>
          <w:del w:id="2585" w:author="Hemmati" w:date="2016-12-16T09:29:00Z"/>
          <w:rFonts w:asciiTheme="minorHAnsi" w:hAnsiTheme="minorHAnsi"/>
          <w:sz w:val="16"/>
          <w:szCs w:val="16"/>
          <w:rPrChange w:id="2586" w:author="Hemmati" w:date="2016-12-16T10:24:00Z">
            <w:rPr>
              <w:del w:id="2587" w:author="Hemmati" w:date="2016-12-16T09:29:00Z"/>
              <w:rFonts w:asciiTheme="minorHAnsi" w:hAnsiTheme="minorHAnsi"/>
            </w:rPr>
          </w:rPrChange>
        </w:rPr>
      </w:pPr>
      <w:del w:id="2588" w:author="Hemmati" w:date="2016-12-16T09:29:00Z">
        <w:r w:rsidRPr="002D3F66" w:rsidDel="000B1CB4">
          <w:rPr>
            <w:rFonts w:asciiTheme="minorHAnsi" w:hAnsiTheme="minorHAnsi"/>
            <w:sz w:val="16"/>
            <w:szCs w:val="16"/>
            <w:rPrChange w:id="2589" w:author="Hemmati" w:date="2016-12-16T10:24:00Z">
              <w:rPr>
                <w:rFonts w:asciiTheme="minorHAnsi" w:hAnsiTheme="minorHAnsi"/>
              </w:rPr>
            </w:rPrChange>
          </w:rPr>
          <w:delText>Column array  rows :    5000</w:delText>
        </w:r>
      </w:del>
    </w:p>
    <w:p w:rsidR="009C5670" w:rsidRPr="002D3F66" w:rsidDel="000B1CB4" w:rsidRDefault="009C5670" w:rsidP="009C5670">
      <w:pPr>
        <w:pStyle w:val="sqlF9"/>
        <w:rPr>
          <w:del w:id="2590" w:author="Hemmati" w:date="2016-12-16T09:29:00Z"/>
          <w:rFonts w:asciiTheme="minorHAnsi" w:hAnsiTheme="minorHAnsi"/>
          <w:sz w:val="16"/>
          <w:szCs w:val="16"/>
          <w:rPrChange w:id="2591" w:author="Hemmati" w:date="2016-12-16T10:24:00Z">
            <w:rPr>
              <w:del w:id="2592" w:author="Hemmati" w:date="2016-12-16T09:29:00Z"/>
              <w:rFonts w:asciiTheme="minorHAnsi" w:hAnsiTheme="minorHAnsi"/>
            </w:rPr>
          </w:rPrChange>
        </w:rPr>
      </w:pPr>
      <w:del w:id="2593" w:author="Hemmati" w:date="2016-12-16T09:29:00Z">
        <w:r w:rsidRPr="002D3F66" w:rsidDel="000B1CB4">
          <w:rPr>
            <w:rFonts w:asciiTheme="minorHAnsi" w:hAnsiTheme="minorHAnsi"/>
            <w:sz w:val="16"/>
            <w:szCs w:val="16"/>
            <w:rPrChange w:id="2594" w:author="Hemmati" w:date="2016-12-16T10:24:00Z">
              <w:rPr>
                <w:rFonts w:asciiTheme="minorHAnsi" w:hAnsiTheme="minorHAnsi"/>
              </w:rPr>
            </w:rPrChange>
          </w:rPr>
          <w:delText>Stream buffer bytes:  256000</w:delText>
        </w:r>
      </w:del>
    </w:p>
    <w:p w:rsidR="009C5670" w:rsidRPr="002D3F66" w:rsidDel="000B1CB4" w:rsidRDefault="009C5670" w:rsidP="009C5670">
      <w:pPr>
        <w:pStyle w:val="sqlF9"/>
        <w:rPr>
          <w:del w:id="2595" w:author="Hemmati" w:date="2016-12-16T09:29:00Z"/>
          <w:rFonts w:asciiTheme="minorHAnsi" w:hAnsiTheme="minorHAnsi"/>
          <w:sz w:val="16"/>
          <w:szCs w:val="16"/>
          <w:rPrChange w:id="2596" w:author="Hemmati" w:date="2016-12-16T10:24:00Z">
            <w:rPr>
              <w:del w:id="2597" w:author="Hemmati" w:date="2016-12-16T09:29:00Z"/>
              <w:rFonts w:asciiTheme="minorHAnsi" w:hAnsiTheme="minorHAnsi"/>
            </w:rPr>
          </w:rPrChange>
        </w:rPr>
      </w:pPr>
      <w:del w:id="2598" w:author="Hemmati" w:date="2016-12-16T09:29:00Z">
        <w:r w:rsidRPr="002D3F66" w:rsidDel="000B1CB4">
          <w:rPr>
            <w:rFonts w:asciiTheme="minorHAnsi" w:hAnsiTheme="minorHAnsi"/>
            <w:sz w:val="16"/>
            <w:szCs w:val="16"/>
            <w:rPrChange w:id="2599" w:author="Hemmati" w:date="2016-12-16T10:24:00Z">
              <w:rPr>
                <w:rFonts w:asciiTheme="minorHAnsi" w:hAnsiTheme="minorHAnsi"/>
              </w:rPr>
            </w:rPrChange>
          </w:rPr>
          <w:delText>Read   buffer bytes: 1048576</w:delText>
        </w:r>
      </w:del>
    </w:p>
    <w:p w:rsidR="009C5670" w:rsidRPr="002D3F66" w:rsidDel="000B1CB4" w:rsidRDefault="009C5670" w:rsidP="009C5670">
      <w:pPr>
        <w:pStyle w:val="sqlF9"/>
        <w:rPr>
          <w:del w:id="2600" w:author="Hemmati" w:date="2016-12-16T09:29:00Z"/>
          <w:rFonts w:asciiTheme="minorHAnsi" w:hAnsiTheme="minorHAnsi"/>
          <w:sz w:val="16"/>
          <w:szCs w:val="16"/>
          <w:rPrChange w:id="2601" w:author="Hemmati" w:date="2016-12-16T10:24:00Z">
            <w:rPr>
              <w:del w:id="2602" w:author="Hemmati" w:date="2016-12-16T09:29:00Z"/>
              <w:rFonts w:asciiTheme="minorHAnsi" w:hAnsiTheme="minorHAnsi"/>
            </w:rPr>
          </w:rPrChange>
        </w:rPr>
      </w:pPr>
    </w:p>
    <w:p w:rsidR="00787CB5" w:rsidRPr="002D3F66" w:rsidDel="000B1CB4" w:rsidRDefault="00787CB5" w:rsidP="009C5670">
      <w:pPr>
        <w:pStyle w:val="sqlF9"/>
        <w:rPr>
          <w:del w:id="2603" w:author="Hemmati" w:date="2016-12-16T09:29:00Z"/>
          <w:rFonts w:asciiTheme="minorHAnsi" w:hAnsiTheme="minorHAnsi"/>
          <w:sz w:val="16"/>
          <w:szCs w:val="16"/>
          <w:rPrChange w:id="2604" w:author="Hemmati" w:date="2016-12-16T10:24:00Z">
            <w:rPr>
              <w:del w:id="2605" w:author="Hemmati" w:date="2016-12-16T09:29:00Z"/>
              <w:rFonts w:asciiTheme="minorHAnsi" w:hAnsiTheme="minorHAnsi"/>
            </w:rPr>
          </w:rPrChange>
        </w:rPr>
      </w:pPr>
    </w:p>
    <w:p w:rsidR="009C5670" w:rsidRPr="002D3F66" w:rsidDel="000B1CB4" w:rsidRDefault="009C5670" w:rsidP="009C5670">
      <w:pPr>
        <w:pStyle w:val="sqlF9"/>
        <w:rPr>
          <w:del w:id="2606" w:author="Hemmati" w:date="2016-12-16T09:29:00Z"/>
          <w:rFonts w:asciiTheme="minorHAnsi" w:hAnsiTheme="minorHAnsi"/>
          <w:sz w:val="16"/>
          <w:szCs w:val="16"/>
          <w:rPrChange w:id="2607" w:author="Hemmati" w:date="2016-12-16T10:24:00Z">
            <w:rPr>
              <w:del w:id="2608" w:author="Hemmati" w:date="2016-12-16T09:29:00Z"/>
              <w:rFonts w:asciiTheme="minorHAnsi" w:hAnsiTheme="minorHAnsi"/>
            </w:rPr>
          </w:rPrChange>
        </w:rPr>
      </w:pPr>
      <w:del w:id="2609" w:author="Hemmati" w:date="2016-12-16T09:29:00Z">
        <w:r w:rsidRPr="002D3F66" w:rsidDel="000B1CB4">
          <w:rPr>
            <w:rFonts w:asciiTheme="minorHAnsi" w:hAnsiTheme="minorHAnsi"/>
            <w:sz w:val="16"/>
            <w:szCs w:val="16"/>
            <w:rPrChange w:id="2610" w:author="Hemmati" w:date="2016-12-16T10:24:00Z">
              <w:rPr>
                <w:rFonts w:asciiTheme="minorHAnsi" w:hAnsiTheme="minorHAnsi"/>
              </w:rPr>
            </w:rPrChange>
          </w:rPr>
          <w:delText>Total logical records skipped:           1</w:delText>
        </w:r>
      </w:del>
    </w:p>
    <w:p w:rsidR="009C5670" w:rsidRPr="002D3F66" w:rsidDel="000B1CB4" w:rsidRDefault="009C5670" w:rsidP="009C5670">
      <w:pPr>
        <w:pStyle w:val="sqlF9"/>
        <w:rPr>
          <w:del w:id="2611" w:author="Hemmati" w:date="2016-12-16T09:29:00Z"/>
          <w:rFonts w:asciiTheme="minorHAnsi" w:hAnsiTheme="minorHAnsi"/>
          <w:sz w:val="16"/>
          <w:szCs w:val="16"/>
          <w:rPrChange w:id="2612" w:author="Hemmati" w:date="2016-12-16T10:24:00Z">
            <w:rPr>
              <w:del w:id="2613" w:author="Hemmati" w:date="2016-12-16T09:29:00Z"/>
              <w:rFonts w:asciiTheme="minorHAnsi" w:hAnsiTheme="minorHAnsi"/>
            </w:rPr>
          </w:rPrChange>
        </w:rPr>
      </w:pPr>
      <w:del w:id="2614" w:author="Hemmati" w:date="2016-12-16T09:29:00Z">
        <w:r w:rsidRPr="002D3F66" w:rsidDel="000B1CB4">
          <w:rPr>
            <w:rFonts w:asciiTheme="minorHAnsi" w:hAnsiTheme="minorHAnsi"/>
            <w:sz w:val="16"/>
            <w:szCs w:val="16"/>
            <w:rPrChange w:id="2615" w:author="Hemmati" w:date="2016-12-16T10:24:00Z">
              <w:rPr>
                <w:rFonts w:asciiTheme="minorHAnsi" w:hAnsiTheme="minorHAnsi"/>
              </w:rPr>
            </w:rPrChange>
          </w:rPr>
          <w:delText>Total logical records read:            270</w:delText>
        </w:r>
      </w:del>
    </w:p>
    <w:p w:rsidR="009C5670" w:rsidRPr="002D3F66" w:rsidDel="000B1CB4" w:rsidRDefault="009C5670" w:rsidP="009C5670">
      <w:pPr>
        <w:pStyle w:val="sqlF9"/>
        <w:rPr>
          <w:del w:id="2616" w:author="Hemmati" w:date="2016-12-16T09:29:00Z"/>
          <w:rFonts w:asciiTheme="minorHAnsi" w:hAnsiTheme="minorHAnsi"/>
          <w:sz w:val="16"/>
          <w:szCs w:val="16"/>
          <w:rPrChange w:id="2617" w:author="Hemmati" w:date="2016-12-16T10:24:00Z">
            <w:rPr>
              <w:del w:id="2618" w:author="Hemmati" w:date="2016-12-16T09:29:00Z"/>
              <w:rFonts w:asciiTheme="minorHAnsi" w:hAnsiTheme="minorHAnsi"/>
            </w:rPr>
          </w:rPrChange>
        </w:rPr>
      </w:pPr>
      <w:del w:id="2619" w:author="Hemmati" w:date="2016-12-16T09:29:00Z">
        <w:r w:rsidRPr="002D3F66" w:rsidDel="000B1CB4">
          <w:rPr>
            <w:rFonts w:asciiTheme="minorHAnsi" w:hAnsiTheme="minorHAnsi"/>
            <w:sz w:val="16"/>
            <w:szCs w:val="16"/>
            <w:rPrChange w:id="2620" w:author="Hemmati" w:date="2016-12-16T10:24:00Z">
              <w:rPr>
                <w:rFonts w:asciiTheme="minorHAnsi" w:hAnsiTheme="minorHAnsi"/>
              </w:rPr>
            </w:rPrChange>
          </w:rPr>
          <w:delText>Total logical records rejected:          0</w:delText>
        </w:r>
      </w:del>
    </w:p>
    <w:p w:rsidR="009C5670" w:rsidRPr="002D3F66" w:rsidDel="000B1CB4" w:rsidRDefault="009C5670" w:rsidP="009C5670">
      <w:pPr>
        <w:pStyle w:val="sqlF9"/>
        <w:rPr>
          <w:del w:id="2621" w:author="Hemmati" w:date="2016-12-16T09:29:00Z"/>
          <w:rFonts w:asciiTheme="minorHAnsi" w:hAnsiTheme="minorHAnsi"/>
          <w:sz w:val="16"/>
          <w:szCs w:val="16"/>
          <w:rPrChange w:id="2622" w:author="Hemmati" w:date="2016-12-16T10:24:00Z">
            <w:rPr>
              <w:del w:id="2623" w:author="Hemmati" w:date="2016-12-16T09:29:00Z"/>
              <w:rFonts w:asciiTheme="minorHAnsi" w:hAnsiTheme="minorHAnsi"/>
            </w:rPr>
          </w:rPrChange>
        </w:rPr>
      </w:pPr>
      <w:del w:id="2624" w:author="Hemmati" w:date="2016-12-16T09:29:00Z">
        <w:r w:rsidRPr="002D3F66" w:rsidDel="000B1CB4">
          <w:rPr>
            <w:rFonts w:asciiTheme="minorHAnsi" w:hAnsiTheme="minorHAnsi"/>
            <w:sz w:val="16"/>
            <w:szCs w:val="16"/>
            <w:rPrChange w:id="2625" w:author="Hemmati" w:date="2016-12-16T10:24:00Z">
              <w:rPr>
                <w:rFonts w:asciiTheme="minorHAnsi" w:hAnsiTheme="minorHAnsi"/>
              </w:rPr>
            </w:rPrChange>
          </w:rPr>
          <w:delText>Total logical records discarded:       0</w:delText>
        </w:r>
      </w:del>
    </w:p>
    <w:p w:rsidR="009C5670" w:rsidRPr="002D3F66" w:rsidDel="000B1CB4" w:rsidRDefault="009C5670" w:rsidP="009C5670">
      <w:pPr>
        <w:pStyle w:val="sqlF9"/>
        <w:rPr>
          <w:del w:id="2626" w:author="Hemmati" w:date="2016-12-16T09:29:00Z"/>
          <w:rFonts w:asciiTheme="minorHAnsi" w:hAnsiTheme="minorHAnsi"/>
          <w:sz w:val="16"/>
          <w:szCs w:val="16"/>
          <w:rPrChange w:id="2627" w:author="Hemmati" w:date="2016-12-16T10:24:00Z">
            <w:rPr>
              <w:del w:id="2628" w:author="Hemmati" w:date="2016-12-16T09:29:00Z"/>
              <w:rFonts w:asciiTheme="minorHAnsi" w:hAnsiTheme="minorHAnsi"/>
            </w:rPr>
          </w:rPrChange>
        </w:rPr>
      </w:pPr>
      <w:del w:id="2629" w:author="Hemmati" w:date="2016-12-16T09:29:00Z">
        <w:r w:rsidRPr="002D3F66" w:rsidDel="000B1CB4">
          <w:rPr>
            <w:rFonts w:asciiTheme="minorHAnsi" w:hAnsiTheme="minorHAnsi"/>
            <w:sz w:val="16"/>
            <w:szCs w:val="16"/>
            <w:rPrChange w:id="2630" w:author="Hemmati" w:date="2016-12-16T10:24:00Z">
              <w:rPr>
                <w:rFonts w:asciiTheme="minorHAnsi" w:hAnsiTheme="minorHAnsi"/>
              </w:rPr>
            </w:rPrChange>
          </w:rPr>
          <w:delText>Total stream buffers loaded by SQL*Loader main thread:        1</w:delText>
        </w:r>
      </w:del>
    </w:p>
    <w:p w:rsidR="009C5670" w:rsidRPr="002D3F66" w:rsidDel="000B1CB4" w:rsidRDefault="009C5670" w:rsidP="009C5670">
      <w:pPr>
        <w:pStyle w:val="sqlF9"/>
        <w:rPr>
          <w:del w:id="2631" w:author="Hemmati" w:date="2016-12-16T09:29:00Z"/>
          <w:rFonts w:asciiTheme="minorHAnsi" w:hAnsiTheme="minorHAnsi"/>
          <w:sz w:val="16"/>
          <w:szCs w:val="16"/>
          <w:rPrChange w:id="2632" w:author="Hemmati" w:date="2016-12-16T10:24:00Z">
            <w:rPr>
              <w:del w:id="2633" w:author="Hemmati" w:date="2016-12-16T09:29:00Z"/>
              <w:rFonts w:asciiTheme="minorHAnsi" w:hAnsiTheme="minorHAnsi"/>
            </w:rPr>
          </w:rPrChange>
        </w:rPr>
      </w:pPr>
      <w:del w:id="2634" w:author="Hemmati" w:date="2016-12-16T09:29:00Z">
        <w:r w:rsidRPr="002D3F66" w:rsidDel="000B1CB4">
          <w:rPr>
            <w:rFonts w:asciiTheme="minorHAnsi" w:hAnsiTheme="minorHAnsi"/>
            <w:sz w:val="16"/>
            <w:szCs w:val="16"/>
            <w:rPrChange w:id="2635" w:author="Hemmati" w:date="2016-12-16T10:24:00Z">
              <w:rPr>
                <w:rFonts w:asciiTheme="minorHAnsi" w:hAnsiTheme="minorHAnsi"/>
              </w:rPr>
            </w:rPrChange>
          </w:rPr>
          <w:delText>Total stream buffers loaded by SQL*Loader load thread:         0</w:delText>
        </w:r>
      </w:del>
    </w:p>
    <w:p w:rsidR="009C5670" w:rsidRPr="002D3F66" w:rsidDel="000B1CB4" w:rsidRDefault="009C5670" w:rsidP="009C5670">
      <w:pPr>
        <w:pStyle w:val="sqlF9"/>
        <w:rPr>
          <w:del w:id="2636" w:author="Hemmati" w:date="2016-12-16T09:29:00Z"/>
          <w:rFonts w:asciiTheme="minorHAnsi" w:hAnsiTheme="minorHAnsi"/>
          <w:sz w:val="16"/>
          <w:szCs w:val="16"/>
          <w:rPrChange w:id="2637" w:author="Hemmati" w:date="2016-12-16T10:24:00Z">
            <w:rPr>
              <w:del w:id="2638" w:author="Hemmati" w:date="2016-12-16T09:29:00Z"/>
              <w:rFonts w:asciiTheme="minorHAnsi" w:hAnsiTheme="minorHAnsi"/>
            </w:rPr>
          </w:rPrChange>
        </w:rPr>
      </w:pPr>
    </w:p>
    <w:p w:rsidR="009C5670" w:rsidRPr="002D3F66" w:rsidDel="000B1CB4" w:rsidRDefault="009C5670" w:rsidP="009C5670">
      <w:pPr>
        <w:pStyle w:val="sqlF9"/>
        <w:rPr>
          <w:del w:id="2639" w:author="Hemmati" w:date="2016-12-16T09:29:00Z"/>
          <w:rFonts w:asciiTheme="minorHAnsi" w:hAnsiTheme="minorHAnsi"/>
          <w:sz w:val="16"/>
          <w:szCs w:val="16"/>
          <w:rPrChange w:id="2640" w:author="Hemmati" w:date="2016-12-16T10:24:00Z">
            <w:rPr>
              <w:del w:id="2641" w:author="Hemmati" w:date="2016-12-16T09:29:00Z"/>
              <w:rFonts w:asciiTheme="minorHAnsi" w:hAnsiTheme="minorHAnsi"/>
            </w:rPr>
          </w:rPrChange>
        </w:rPr>
      </w:pPr>
      <w:del w:id="2642" w:author="Hemmati" w:date="2016-12-16T09:29:00Z">
        <w:r w:rsidRPr="002D3F66" w:rsidDel="000B1CB4">
          <w:rPr>
            <w:rFonts w:asciiTheme="minorHAnsi" w:hAnsiTheme="minorHAnsi"/>
            <w:sz w:val="16"/>
            <w:szCs w:val="16"/>
            <w:rPrChange w:id="2643" w:author="Hemmati" w:date="2016-12-16T10:24:00Z">
              <w:rPr>
                <w:rFonts w:asciiTheme="minorHAnsi" w:hAnsiTheme="minorHAnsi"/>
              </w:rPr>
            </w:rPrChange>
          </w:rPr>
          <w:delText>Run began on Fri Apr 22 14:53:46 2011</w:delText>
        </w:r>
      </w:del>
    </w:p>
    <w:p w:rsidR="009C5670" w:rsidRPr="002D3F66" w:rsidDel="000B1CB4" w:rsidRDefault="009C5670" w:rsidP="009C5670">
      <w:pPr>
        <w:pStyle w:val="sqlF9"/>
        <w:rPr>
          <w:del w:id="2644" w:author="Hemmati" w:date="2016-12-16T09:29:00Z"/>
          <w:rFonts w:asciiTheme="minorHAnsi" w:hAnsiTheme="minorHAnsi"/>
          <w:sz w:val="16"/>
          <w:szCs w:val="16"/>
          <w:rPrChange w:id="2645" w:author="Hemmati" w:date="2016-12-16T10:24:00Z">
            <w:rPr>
              <w:del w:id="2646" w:author="Hemmati" w:date="2016-12-16T09:29:00Z"/>
              <w:rFonts w:asciiTheme="minorHAnsi" w:hAnsiTheme="minorHAnsi"/>
            </w:rPr>
          </w:rPrChange>
        </w:rPr>
      </w:pPr>
      <w:del w:id="2647" w:author="Hemmati" w:date="2016-12-16T09:29:00Z">
        <w:r w:rsidRPr="002D3F66" w:rsidDel="000B1CB4">
          <w:rPr>
            <w:rFonts w:asciiTheme="minorHAnsi" w:hAnsiTheme="minorHAnsi"/>
            <w:sz w:val="16"/>
            <w:szCs w:val="16"/>
            <w:rPrChange w:id="2648" w:author="Hemmati" w:date="2016-12-16T10:24:00Z">
              <w:rPr>
                <w:rFonts w:asciiTheme="minorHAnsi" w:hAnsiTheme="minorHAnsi"/>
              </w:rPr>
            </w:rPrChange>
          </w:rPr>
          <w:delText>Run ended on Fri Apr 22 14:54:02 2011</w:delText>
        </w:r>
      </w:del>
    </w:p>
    <w:p w:rsidR="009C5670" w:rsidRPr="002D3F66" w:rsidDel="000B1CB4" w:rsidRDefault="009C5670" w:rsidP="009C5670">
      <w:pPr>
        <w:pStyle w:val="sqlF9"/>
        <w:rPr>
          <w:del w:id="2649" w:author="Hemmati" w:date="2016-12-16T09:29:00Z"/>
          <w:rFonts w:asciiTheme="minorHAnsi" w:hAnsiTheme="minorHAnsi"/>
          <w:sz w:val="16"/>
          <w:szCs w:val="16"/>
          <w:rPrChange w:id="2650" w:author="Hemmati" w:date="2016-12-16T10:24:00Z">
            <w:rPr>
              <w:del w:id="2651" w:author="Hemmati" w:date="2016-12-16T09:29:00Z"/>
              <w:rFonts w:asciiTheme="minorHAnsi" w:hAnsiTheme="minorHAnsi"/>
            </w:rPr>
          </w:rPrChange>
        </w:rPr>
      </w:pPr>
    </w:p>
    <w:p w:rsidR="009C5670" w:rsidRPr="002D3F66" w:rsidDel="000B1CB4" w:rsidRDefault="009C5670" w:rsidP="009C5670">
      <w:pPr>
        <w:pStyle w:val="sqlF9"/>
        <w:rPr>
          <w:del w:id="2652" w:author="Hemmati" w:date="2016-12-16T09:29:00Z"/>
          <w:rFonts w:asciiTheme="minorHAnsi" w:hAnsiTheme="minorHAnsi"/>
          <w:sz w:val="16"/>
          <w:szCs w:val="16"/>
          <w:rPrChange w:id="2653" w:author="Hemmati" w:date="2016-12-16T10:24:00Z">
            <w:rPr>
              <w:del w:id="2654" w:author="Hemmati" w:date="2016-12-16T09:29:00Z"/>
              <w:rFonts w:asciiTheme="minorHAnsi" w:hAnsiTheme="minorHAnsi"/>
            </w:rPr>
          </w:rPrChange>
        </w:rPr>
      </w:pPr>
      <w:del w:id="2655" w:author="Hemmati" w:date="2016-12-16T09:29:00Z">
        <w:r w:rsidRPr="002D3F66" w:rsidDel="000B1CB4">
          <w:rPr>
            <w:rFonts w:asciiTheme="minorHAnsi" w:hAnsiTheme="minorHAnsi"/>
            <w:sz w:val="16"/>
            <w:szCs w:val="16"/>
            <w:rPrChange w:id="2656" w:author="Hemmati" w:date="2016-12-16T10:24:00Z">
              <w:rPr>
                <w:rFonts w:asciiTheme="minorHAnsi" w:hAnsiTheme="minorHAnsi"/>
              </w:rPr>
            </w:rPrChange>
          </w:rPr>
          <w:delText>Elapsed time was:     00:00:16.62</w:delText>
        </w:r>
      </w:del>
    </w:p>
    <w:p w:rsidR="009C5670" w:rsidRPr="002D3F66" w:rsidDel="000B1CB4" w:rsidRDefault="009C5670" w:rsidP="009C5670">
      <w:pPr>
        <w:pStyle w:val="sqlF9"/>
        <w:rPr>
          <w:del w:id="2657" w:author="Hemmati" w:date="2016-12-16T09:28:00Z"/>
          <w:rFonts w:asciiTheme="minorHAnsi" w:hAnsiTheme="minorHAnsi"/>
          <w:sz w:val="16"/>
          <w:szCs w:val="16"/>
          <w:rPrChange w:id="2658" w:author="Hemmati" w:date="2016-12-16T10:24:00Z">
            <w:rPr>
              <w:del w:id="2659" w:author="Hemmati" w:date="2016-12-16T09:28:00Z"/>
              <w:rFonts w:asciiTheme="minorHAnsi" w:hAnsiTheme="minorHAnsi"/>
            </w:rPr>
          </w:rPrChange>
        </w:rPr>
      </w:pPr>
      <w:del w:id="2660" w:author="Hemmati" w:date="2016-12-16T09:29:00Z">
        <w:r w:rsidRPr="002D3F66" w:rsidDel="000B1CB4">
          <w:rPr>
            <w:rFonts w:asciiTheme="minorHAnsi" w:hAnsiTheme="minorHAnsi"/>
            <w:sz w:val="16"/>
            <w:szCs w:val="16"/>
            <w:rPrChange w:id="2661" w:author="Hemmati" w:date="2016-12-16T10:24:00Z">
              <w:rPr>
                <w:rFonts w:asciiTheme="minorHAnsi" w:hAnsiTheme="minorHAnsi"/>
              </w:rPr>
            </w:rPrChange>
          </w:rPr>
          <w:delText>CPU time was:           00:00:00.10</w:delText>
        </w:r>
      </w:del>
    </w:p>
    <w:p w:rsidR="009C5670" w:rsidRPr="002D3F66" w:rsidDel="000B1CB4" w:rsidRDefault="009C5670" w:rsidP="009C5670">
      <w:pPr>
        <w:pStyle w:val="sqlF9"/>
        <w:rPr>
          <w:del w:id="2662" w:author="Hemmati" w:date="2016-12-16T09:28:00Z"/>
          <w:rFonts w:asciiTheme="minorHAnsi" w:hAnsiTheme="minorHAnsi"/>
          <w:sz w:val="16"/>
          <w:szCs w:val="16"/>
          <w:rPrChange w:id="2663" w:author="Hemmati" w:date="2016-12-16T10:24:00Z">
            <w:rPr>
              <w:del w:id="2664" w:author="Hemmati" w:date="2016-12-16T09:28:00Z"/>
              <w:rFonts w:asciiTheme="minorHAnsi" w:hAnsiTheme="minorHAnsi"/>
            </w:rPr>
          </w:rPrChange>
        </w:rPr>
      </w:pPr>
    </w:p>
    <w:p w:rsidR="009C5670" w:rsidRPr="002D3F66" w:rsidDel="000B1CB4" w:rsidRDefault="009C5670" w:rsidP="009C5670">
      <w:pPr>
        <w:pStyle w:val="sqlF9"/>
        <w:rPr>
          <w:del w:id="2665" w:author="Hemmati" w:date="2016-12-16T09:28:00Z"/>
          <w:rFonts w:asciiTheme="minorHAnsi" w:hAnsiTheme="minorHAnsi"/>
          <w:sz w:val="16"/>
          <w:szCs w:val="16"/>
          <w:rPrChange w:id="2666" w:author="Hemmati" w:date="2016-12-16T10:24:00Z">
            <w:rPr>
              <w:del w:id="2667" w:author="Hemmati" w:date="2016-12-16T09:28:00Z"/>
              <w:rFonts w:asciiTheme="minorHAnsi" w:hAnsiTheme="minorHAnsi"/>
            </w:rPr>
          </w:rPrChange>
        </w:rPr>
      </w:pPr>
    </w:p>
    <w:p w:rsidR="009C5670" w:rsidRPr="002D3F66" w:rsidDel="000B1CB4" w:rsidRDefault="009C5670" w:rsidP="009C5670">
      <w:pPr>
        <w:pStyle w:val="sqlF9"/>
        <w:rPr>
          <w:del w:id="2668" w:author="Hemmati" w:date="2016-12-16T09:28:00Z"/>
          <w:rFonts w:asciiTheme="minorHAnsi" w:hAnsiTheme="minorHAnsi"/>
          <w:sz w:val="16"/>
          <w:szCs w:val="16"/>
          <w:rPrChange w:id="2669" w:author="Hemmati" w:date="2016-12-16T10:24:00Z">
            <w:rPr>
              <w:del w:id="2670" w:author="Hemmati" w:date="2016-12-16T09:28:00Z"/>
              <w:rFonts w:asciiTheme="minorHAnsi" w:hAnsiTheme="minorHAnsi"/>
            </w:rPr>
          </w:rPrChange>
        </w:rPr>
      </w:pPr>
    </w:p>
    <w:p w:rsidR="009C5670" w:rsidRPr="002D3F66" w:rsidDel="000B1CB4" w:rsidRDefault="009C5670" w:rsidP="009C5670">
      <w:pPr>
        <w:pStyle w:val="sqlF9"/>
        <w:rPr>
          <w:del w:id="2671" w:author="Hemmati" w:date="2016-12-16T09:28:00Z"/>
          <w:rFonts w:asciiTheme="minorHAnsi" w:hAnsiTheme="minorHAnsi"/>
          <w:sz w:val="16"/>
          <w:szCs w:val="16"/>
          <w:rPrChange w:id="2672" w:author="Hemmati" w:date="2016-12-16T10:24:00Z">
            <w:rPr>
              <w:del w:id="2673" w:author="Hemmati" w:date="2016-12-16T09:28:00Z"/>
              <w:rFonts w:asciiTheme="minorHAnsi" w:hAnsiTheme="minorHAnsi"/>
            </w:rPr>
          </w:rPrChange>
        </w:rPr>
      </w:pPr>
    </w:p>
    <w:p w:rsidR="009C5670" w:rsidRPr="002D3F66" w:rsidDel="000B1CB4" w:rsidRDefault="009C5670" w:rsidP="009C5670">
      <w:pPr>
        <w:pStyle w:val="sqlF9"/>
        <w:rPr>
          <w:del w:id="2674" w:author="Hemmati" w:date="2016-12-16T09:28:00Z"/>
          <w:rFonts w:asciiTheme="minorHAnsi" w:hAnsiTheme="minorHAnsi"/>
          <w:sz w:val="16"/>
          <w:szCs w:val="16"/>
          <w:rPrChange w:id="2675" w:author="Hemmati" w:date="2016-12-16T10:24:00Z">
            <w:rPr>
              <w:del w:id="2676" w:author="Hemmati" w:date="2016-12-16T09:28:00Z"/>
              <w:rFonts w:asciiTheme="minorHAnsi" w:hAnsiTheme="minorHAnsi"/>
            </w:rPr>
          </w:rPrChange>
        </w:rPr>
      </w:pPr>
    </w:p>
    <w:p w:rsidR="009C5670" w:rsidRPr="002D3F66" w:rsidDel="000B1CB4" w:rsidRDefault="009C5670" w:rsidP="009C5670">
      <w:pPr>
        <w:pStyle w:val="sqlF9"/>
        <w:rPr>
          <w:del w:id="2677" w:author="Hemmati" w:date="2016-12-16T09:28:00Z"/>
          <w:rFonts w:asciiTheme="minorHAnsi" w:hAnsiTheme="minorHAnsi"/>
          <w:sz w:val="16"/>
          <w:szCs w:val="16"/>
          <w:rPrChange w:id="2678" w:author="Hemmati" w:date="2016-12-16T10:24:00Z">
            <w:rPr>
              <w:del w:id="2679" w:author="Hemmati" w:date="2016-12-16T09:28:00Z"/>
              <w:rFonts w:asciiTheme="minorHAnsi" w:hAnsiTheme="minorHAnsi"/>
            </w:rPr>
          </w:rPrChange>
        </w:rPr>
      </w:pPr>
    </w:p>
    <w:p w:rsidR="009C5670" w:rsidRPr="002D3F66" w:rsidDel="000B1CB4" w:rsidRDefault="009C5670" w:rsidP="009C5670">
      <w:pPr>
        <w:pStyle w:val="sqlF9"/>
        <w:rPr>
          <w:del w:id="2680" w:author="Hemmati" w:date="2016-12-16T09:28:00Z"/>
          <w:rFonts w:asciiTheme="minorHAnsi" w:hAnsiTheme="minorHAnsi"/>
          <w:sz w:val="16"/>
          <w:szCs w:val="16"/>
          <w:rPrChange w:id="2681" w:author="Hemmati" w:date="2016-12-16T10:24:00Z">
            <w:rPr>
              <w:del w:id="2682" w:author="Hemmati" w:date="2016-12-16T09:28:00Z"/>
              <w:rFonts w:asciiTheme="minorHAnsi" w:hAnsiTheme="minorHAnsi"/>
            </w:rPr>
          </w:rPrChange>
        </w:rPr>
      </w:pPr>
    </w:p>
    <w:p w:rsidR="009C5670" w:rsidRPr="002D3F66" w:rsidDel="000B1CB4" w:rsidRDefault="009C5670" w:rsidP="009C5670">
      <w:pPr>
        <w:pStyle w:val="sqlF9"/>
        <w:rPr>
          <w:del w:id="2683" w:author="Hemmati" w:date="2016-12-16T09:28:00Z"/>
          <w:rFonts w:asciiTheme="minorHAnsi" w:hAnsiTheme="minorHAnsi"/>
          <w:sz w:val="16"/>
          <w:szCs w:val="16"/>
          <w:rPrChange w:id="2684" w:author="Hemmati" w:date="2016-12-16T10:24:00Z">
            <w:rPr>
              <w:del w:id="2685" w:author="Hemmati" w:date="2016-12-16T09:28:00Z"/>
              <w:rFonts w:asciiTheme="minorHAnsi" w:hAnsiTheme="minorHAnsi"/>
            </w:rPr>
          </w:rPrChange>
        </w:rPr>
      </w:pPr>
    </w:p>
    <w:p w:rsidR="009C5670" w:rsidRPr="002D3F66" w:rsidDel="000B1CB4" w:rsidRDefault="009C5670" w:rsidP="009C5670">
      <w:pPr>
        <w:pStyle w:val="sqlF9"/>
        <w:rPr>
          <w:del w:id="2686" w:author="Hemmati" w:date="2016-12-16T09:28:00Z"/>
          <w:rFonts w:asciiTheme="minorHAnsi" w:hAnsiTheme="minorHAnsi"/>
          <w:sz w:val="16"/>
          <w:szCs w:val="16"/>
          <w:rPrChange w:id="2687" w:author="Hemmati" w:date="2016-12-16T10:24:00Z">
            <w:rPr>
              <w:del w:id="2688" w:author="Hemmati" w:date="2016-12-16T09:28:00Z"/>
              <w:rFonts w:asciiTheme="minorHAnsi" w:hAnsiTheme="minorHAnsi"/>
            </w:rPr>
          </w:rPrChange>
        </w:rPr>
      </w:pPr>
    </w:p>
    <w:p w:rsidR="009C5670" w:rsidRPr="002D3F66" w:rsidDel="000B1CB4" w:rsidRDefault="009C5670" w:rsidP="009C5670">
      <w:pPr>
        <w:pStyle w:val="sqlF9"/>
        <w:rPr>
          <w:del w:id="2689" w:author="Hemmati" w:date="2016-12-16T09:28:00Z"/>
          <w:rFonts w:asciiTheme="minorHAnsi" w:hAnsiTheme="minorHAnsi"/>
          <w:sz w:val="16"/>
          <w:szCs w:val="16"/>
          <w:rPrChange w:id="2690" w:author="Hemmati" w:date="2016-12-16T10:24:00Z">
            <w:rPr>
              <w:del w:id="2691" w:author="Hemmati" w:date="2016-12-16T09:28:00Z"/>
              <w:rFonts w:asciiTheme="minorHAnsi" w:hAnsiTheme="minorHAnsi"/>
            </w:rPr>
          </w:rPrChange>
        </w:rPr>
      </w:pPr>
    </w:p>
    <w:p w:rsidR="009C5670" w:rsidRPr="002D3F66" w:rsidDel="000B1CB4" w:rsidRDefault="009C5670" w:rsidP="009C5670">
      <w:pPr>
        <w:pStyle w:val="sqlF9"/>
        <w:rPr>
          <w:del w:id="2692" w:author="Hemmati" w:date="2016-12-16T09:28:00Z"/>
          <w:rFonts w:asciiTheme="minorHAnsi" w:hAnsiTheme="minorHAnsi"/>
          <w:sz w:val="16"/>
          <w:szCs w:val="16"/>
          <w:rPrChange w:id="2693" w:author="Hemmati" w:date="2016-12-16T10:24:00Z">
            <w:rPr>
              <w:del w:id="2694" w:author="Hemmati" w:date="2016-12-16T09:28:00Z"/>
              <w:rFonts w:asciiTheme="minorHAnsi" w:hAnsiTheme="minorHAnsi"/>
            </w:rPr>
          </w:rPrChange>
        </w:rPr>
      </w:pPr>
    </w:p>
    <w:p w:rsidR="009C5670" w:rsidRPr="002D3F66" w:rsidRDefault="009C5670" w:rsidP="009C5670">
      <w:pPr>
        <w:pStyle w:val="sqlF9"/>
        <w:rPr>
          <w:rFonts w:asciiTheme="minorHAnsi" w:hAnsiTheme="minorHAnsi"/>
          <w:sz w:val="16"/>
          <w:szCs w:val="16"/>
          <w:rPrChange w:id="2695" w:author="Hemmati" w:date="2016-12-16T10:24:00Z">
            <w:rPr>
              <w:rFonts w:asciiTheme="minorHAnsi" w:hAnsiTheme="minorHAnsi"/>
            </w:rPr>
          </w:rPrChange>
        </w:rPr>
      </w:pPr>
    </w:p>
    <w:p w:rsidR="00B8446E" w:rsidRPr="00AB486D" w:rsidRDefault="00B8446E">
      <w:pPr>
        <w:rPr>
          <w:rFonts w:cstheme="minorHAnsi"/>
          <w:b/>
        </w:rPr>
      </w:pPr>
      <w:r w:rsidRPr="00AB486D">
        <w:rPr>
          <w:rFonts w:cstheme="minorHAnsi"/>
          <w:b/>
        </w:rPr>
        <w:br w:type="page"/>
      </w:r>
    </w:p>
    <w:p w:rsidR="00B8446E" w:rsidRPr="00AB486D" w:rsidRDefault="00B8446E" w:rsidP="00B8446E">
      <w:pPr>
        <w:pStyle w:val="Heading2"/>
        <w:jc w:val="center"/>
        <w:rPr>
          <w:rFonts w:cstheme="minorHAnsi"/>
          <w:szCs w:val="24"/>
        </w:rPr>
      </w:pPr>
      <w:bookmarkStart w:id="2696" w:name="_Toc469648514"/>
      <w:r w:rsidRPr="00AB486D">
        <w:rPr>
          <w:rFonts w:cstheme="minorHAnsi"/>
        </w:rPr>
        <w:lastRenderedPageBreak/>
        <w:t xml:space="preserve">Create </w:t>
      </w:r>
      <w:del w:id="2697" w:author="Hemmati" w:date="2016-12-16T09:59:00Z">
        <w:r w:rsidRPr="00AB486D" w:rsidDel="002A6F74">
          <w:rPr>
            <w:rFonts w:cstheme="minorHAnsi"/>
          </w:rPr>
          <w:delText>Sale_Data</w:delText>
        </w:r>
      </w:del>
      <w:ins w:id="2698" w:author="Hemmati" w:date="2016-12-16T09:59:00Z">
        <w:r w:rsidR="002A6F74">
          <w:rPr>
            <w:rFonts w:cstheme="minorHAnsi"/>
          </w:rPr>
          <w:t>SALE_DATA</w:t>
        </w:r>
      </w:ins>
      <w:r w:rsidRPr="00AB486D">
        <w:rPr>
          <w:rFonts w:cstheme="minorHAnsi"/>
        </w:rPr>
        <w:t xml:space="preserve"> Table in Adhoc Tablespace</w:t>
      </w:r>
      <w:bookmarkEnd w:id="2696"/>
    </w:p>
    <w:p w:rsidR="009C5670" w:rsidRPr="002D3F66" w:rsidRDefault="009C5670" w:rsidP="009C5670">
      <w:pPr>
        <w:pStyle w:val="sqlF9"/>
        <w:rPr>
          <w:rFonts w:asciiTheme="minorHAnsi" w:hAnsiTheme="minorHAnsi"/>
          <w:sz w:val="16"/>
          <w:szCs w:val="16"/>
          <w:rPrChange w:id="2699" w:author="Hemmati" w:date="2016-12-16T10:24:00Z">
            <w:rPr>
              <w:rFonts w:asciiTheme="minorHAnsi" w:hAnsiTheme="minorHAnsi"/>
            </w:rPr>
          </w:rPrChange>
        </w:rPr>
      </w:pPr>
      <w:del w:id="2700" w:author="Hemmati" w:date="2016-12-16T09:32:00Z">
        <w:r w:rsidRPr="002D3F66" w:rsidDel="00237830">
          <w:rPr>
            <w:rFonts w:asciiTheme="minorHAnsi" w:hAnsiTheme="minorHAnsi"/>
            <w:sz w:val="16"/>
            <w:szCs w:val="16"/>
            <w:rPrChange w:id="2701" w:author="Hemmati" w:date="2016-12-16T10:24:00Z">
              <w:rPr>
                <w:rFonts w:asciiTheme="minorHAnsi" w:hAnsiTheme="minorHAnsi"/>
              </w:rPr>
            </w:rPrChange>
          </w:rPr>
          <w:delText>S</w:delText>
        </w:r>
      </w:del>
      <w:r w:rsidRPr="002D3F66">
        <w:rPr>
          <w:rFonts w:asciiTheme="minorHAnsi" w:hAnsiTheme="minorHAnsi"/>
          <w:sz w:val="16"/>
          <w:szCs w:val="16"/>
          <w:rPrChange w:id="2702" w:author="Hemmati" w:date="2016-12-16T10:24:00Z">
            <w:rPr>
              <w:rFonts w:asciiTheme="minorHAnsi" w:hAnsiTheme="minorHAnsi"/>
            </w:rPr>
          </w:rPrChange>
        </w:rPr>
        <w:t>ET PAGESIZE 30</w:t>
      </w:r>
    </w:p>
    <w:p w:rsidR="009C5670" w:rsidRPr="002D3F66" w:rsidRDefault="009C5670" w:rsidP="009C5670">
      <w:pPr>
        <w:pStyle w:val="sqlF9"/>
        <w:rPr>
          <w:rFonts w:asciiTheme="minorHAnsi" w:hAnsiTheme="minorHAnsi"/>
          <w:sz w:val="16"/>
          <w:szCs w:val="16"/>
          <w:rPrChange w:id="2703" w:author="Hemmati" w:date="2016-12-16T10:24:00Z">
            <w:rPr>
              <w:rFonts w:asciiTheme="minorHAnsi" w:hAnsiTheme="minorHAnsi"/>
            </w:rPr>
          </w:rPrChange>
        </w:rPr>
      </w:pPr>
      <w:r w:rsidRPr="002D3F66">
        <w:rPr>
          <w:rFonts w:asciiTheme="minorHAnsi" w:hAnsiTheme="minorHAnsi"/>
          <w:sz w:val="16"/>
          <w:szCs w:val="16"/>
          <w:rPrChange w:id="2704" w:author="Hemmati" w:date="2016-12-16T10:24:00Z">
            <w:rPr>
              <w:rFonts w:asciiTheme="minorHAnsi" w:hAnsiTheme="minorHAnsi"/>
            </w:rPr>
          </w:rPrChange>
        </w:rPr>
        <w:t>SET LINESIZE 80</w:t>
      </w:r>
    </w:p>
    <w:p w:rsidR="009C5670" w:rsidRPr="002D3F66" w:rsidRDefault="009C5670" w:rsidP="009C5670">
      <w:pPr>
        <w:pStyle w:val="sqlF9"/>
        <w:rPr>
          <w:rFonts w:asciiTheme="minorHAnsi" w:hAnsiTheme="minorHAnsi"/>
          <w:sz w:val="16"/>
          <w:szCs w:val="16"/>
          <w:rPrChange w:id="2705" w:author="Hemmati" w:date="2016-12-16T10:24:00Z">
            <w:rPr>
              <w:rFonts w:asciiTheme="minorHAnsi" w:hAnsiTheme="minorHAnsi"/>
            </w:rPr>
          </w:rPrChange>
        </w:rPr>
      </w:pPr>
      <w:r w:rsidRPr="002D3F66">
        <w:rPr>
          <w:rFonts w:asciiTheme="minorHAnsi" w:hAnsiTheme="minorHAnsi"/>
          <w:sz w:val="16"/>
          <w:szCs w:val="16"/>
          <w:rPrChange w:id="2706" w:author="Hemmati" w:date="2016-12-16T10:24:00Z">
            <w:rPr>
              <w:rFonts w:asciiTheme="minorHAnsi" w:hAnsiTheme="minorHAnsi"/>
            </w:rPr>
          </w:rPrChange>
        </w:rPr>
        <w:t>SET FEEDBACK ON</w:t>
      </w:r>
    </w:p>
    <w:p w:rsidR="009C5670" w:rsidRPr="002D3F66" w:rsidRDefault="009C5670" w:rsidP="009C5670">
      <w:pPr>
        <w:pStyle w:val="sqlF9"/>
        <w:rPr>
          <w:ins w:id="2707" w:author="Hemmati" w:date="2016-12-16T09:33:00Z"/>
          <w:rFonts w:asciiTheme="minorHAnsi" w:hAnsiTheme="minorHAnsi"/>
          <w:sz w:val="16"/>
          <w:szCs w:val="16"/>
          <w:rPrChange w:id="2708" w:author="Hemmati" w:date="2016-12-16T10:24:00Z">
            <w:rPr>
              <w:ins w:id="2709" w:author="Hemmati" w:date="2016-12-16T09:33:00Z"/>
              <w:rFonts w:asciiTheme="minorHAnsi" w:hAnsiTheme="minorHAnsi"/>
            </w:rPr>
          </w:rPrChange>
        </w:rPr>
      </w:pPr>
      <w:r w:rsidRPr="002D3F66">
        <w:rPr>
          <w:rFonts w:asciiTheme="minorHAnsi" w:hAnsiTheme="minorHAnsi"/>
          <w:sz w:val="16"/>
          <w:szCs w:val="16"/>
          <w:rPrChange w:id="2710" w:author="Hemmati" w:date="2016-12-16T10:24:00Z">
            <w:rPr>
              <w:rFonts w:asciiTheme="minorHAnsi" w:hAnsiTheme="minorHAnsi"/>
            </w:rPr>
          </w:rPrChange>
        </w:rPr>
        <w:t>SET VERIFY ON</w:t>
      </w:r>
    </w:p>
    <w:p w:rsidR="00237830" w:rsidRPr="002D3F66" w:rsidRDefault="00237830" w:rsidP="009C5670">
      <w:pPr>
        <w:pStyle w:val="sqlF9"/>
        <w:rPr>
          <w:rFonts w:asciiTheme="minorHAnsi" w:hAnsiTheme="minorHAnsi"/>
          <w:sz w:val="16"/>
          <w:szCs w:val="16"/>
          <w:rPrChange w:id="2711" w:author="Hemmati" w:date="2016-12-16T10:24:00Z">
            <w:rPr>
              <w:rFonts w:asciiTheme="minorHAnsi" w:hAnsiTheme="minorHAnsi"/>
            </w:rPr>
          </w:rPrChange>
        </w:rPr>
      </w:pPr>
    </w:p>
    <w:p w:rsidR="00237830" w:rsidRPr="002D3F66" w:rsidRDefault="00237830" w:rsidP="00237830">
      <w:pPr>
        <w:pStyle w:val="sqlF9"/>
        <w:rPr>
          <w:ins w:id="2712" w:author="Hemmati" w:date="2016-12-16T09:33:00Z"/>
          <w:rFonts w:asciiTheme="minorHAnsi" w:hAnsiTheme="minorHAnsi"/>
          <w:sz w:val="16"/>
          <w:szCs w:val="16"/>
          <w:rPrChange w:id="2713" w:author="Hemmati" w:date="2016-12-16T10:24:00Z">
            <w:rPr>
              <w:ins w:id="2714" w:author="Hemmati" w:date="2016-12-16T09:33:00Z"/>
              <w:rFonts w:asciiTheme="minorHAnsi" w:hAnsiTheme="minorHAnsi"/>
            </w:rPr>
          </w:rPrChange>
        </w:rPr>
      </w:pPr>
      <w:ins w:id="2715" w:author="Hemmati" w:date="2016-12-16T09:33:00Z">
        <w:r w:rsidRPr="002D3F66">
          <w:rPr>
            <w:rFonts w:asciiTheme="minorHAnsi" w:hAnsiTheme="minorHAnsi"/>
            <w:sz w:val="16"/>
            <w:szCs w:val="16"/>
            <w:rPrChange w:id="2716" w:author="Hemmati" w:date="2016-12-16T10:24:00Z">
              <w:rPr>
                <w:rFonts w:asciiTheme="minorHAnsi" w:hAnsiTheme="minorHAnsi"/>
              </w:rPr>
            </w:rPrChange>
          </w:rPr>
          <w:t>REM ==================================== CREATE SALE_DATA TABLE  ==============================</w:t>
        </w:r>
      </w:ins>
    </w:p>
    <w:p w:rsidR="00237830" w:rsidRPr="002D3F66" w:rsidRDefault="00237830" w:rsidP="00237830">
      <w:pPr>
        <w:pStyle w:val="sqlF9"/>
        <w:rPr>
          <w:ins w:id="2717" w:author="Hemmati" w:date="2016-12-16T09:33:00Z"/>
          <w:rFonts w:asciiTheme="minorHAnsi" w:hAnsiTheme="minorHAnsi"/>
          <w:sz w:val="16"/>
          <w:szCs w:val="16"/>
          <w:rPrChange w:id="2718" w:author="Hemmati" w:date="2016-12-16T10:24:00Z">
            <w:rPr>
              <w:ins w:id="2719" w:author="Hemmati" w:date="2016-12-16T09:33:00Z"/>
              <w:rFonts w:asciiTheme="minorHAnsi" w:hAnsiTheme="minorHAnsi"/>
            </w:rPr>
          </w:rPrChange>
        </w:rPr>
      </w:pPr>
    </w:p>
    <w:p w:rsidR="00237830" w:rsidRPr="002D3F66" w:rsidRDefault="00237830" w:rsidP="00237830">
      <w:pPr>
        <w:pStyle w:val="sqlF9"/>
        <w:rPr>
          <w:ins w:id="2720" w:author="Hemmati" w:date="2016-12-16T09:33:00Z"/>
          <w:rFonts w:asciiTheme="minorHAnsi" w:hAnsiTheme="minorHAnsi"/>
          <w:sz w:val="16"/>
          <w:szCs w:val="16"/>
          <w:rPrChange w:id="2721" w:author="Hemmati" w:date="2016-12-16T10:24:00Z">
            <w:rPr>
              <w:ins w:id="2722" w:author="Hemmati" w:date="2016-12-16T09:33:00Z"/>
              <w:rFonts w:asciiTheme="minorHAnsi" w:hAnsiTheme="minorHAnsi"/>
            </w:rPr>
          </w:rPrChange>
        </w:rPr>
      </w:pPr>
      <w:ins w:id="2723" w:author="Hemmati" w:date="2016-12-16T09:33:00Z">
        <w:r w:rsidRPr="002D3F66">
          <w:rPr>
            <w:rFonts w:asciiTheme="minorHAnsi" w:hAnsiTheme="minorHAnsi"/>
            <w:sz w:val="16"/>
            <w:szCs w:val="16"/>
            <w:rPrChange w:id="2724" w:author="Hemmati" w:date="2016-12-16T10:24:00Z">
              <w:rPr>
                <w:rFonts w:asciiTheme="minorHAnsi" w:hAnsiTheme="minorHAnsi"/>
              </w:rPr>
            </w:rPrChange>
          </w:rPr>
          <w:t>CREATE TABLE sale_data(</w:t>
        </w:r>
      </w:ins>
    </w:p>
    <w:p w:rsidR="00237830" w:rsidRPr="002D3F66" w:rsidRDefault="00237830" w:rsidP="00237830">
      <w:pPr>
        <w:pStyle w:val="sqlF9"/>
        <w:rPr>
          <w:ins w:id="2725" w:author="Hemmati" w:date="2016-12-16T09:33:00Z"/>
          <w:rFonts w:asciiTheme="minorHAnsi" w:hAnsiTheme="minorHAnsi"/>
          <w:sz w:val="16"/>
          <w:szCs w:val="16"/>
          <w:rPrChange w:id="2726" w:author="Hemmati" w:date="2016-12-16T10:24:00Z">
            <w:rPr>
              <w:ins w:id="2727" w:author="Hemmati" w:date="2016-12-16T09:33:00Z"/>
              <w:rFonts w:asciiTheme="minorHAnsi" w:hAnsiTheme="minorHAnsi"/>
            </w:rPr>
          </w:rPrChange>
        </w:rPr>
      </w:pPr>
      <w:ins w:id="2728" w:author="Hemmati" w:date="2016-12-16T09:33:00Z">
        <w:r w:rsidRPr="002D3F66">
          <w:rPr>
            <w:rFonts w:asciiTheme="minorHAnsi" w:hAnsiTheme="minorHAnsi"/>
            <w:sz w:val="16"/>
            <w:szCs w:val="16"/>
            <w:rPrChange w:id="2729" w:author="Hemmati" w:date="2016-12-16T10:24:00Z">
              <w:rPr>
                <w:rFonts w:asciiTheme="minorHAnsi" w:hAnsiTheme="minorHAnsi"/>
              </w:rPr>
            </w:rPrChange>
          </w:rPr>
          <w:t xml:space="preserve">         sale date,  </w:t>
        </w:r>
      </w:ins>
    </w:p>
    <w:p w:rsidR="00237830" w:rsidRPr="002D3F66" w:rsidRDefault="00237830" w:rsidP="00237830">
      <w:pPr>
        <w:pStyle w:val="sqlF9"/>
        <w:rPr>
          <w:ins w:id="2730" w:author="Hemmati" w:date="2016-12-16T09:33:00Z"/>
          <w:rFonts w:asciiTheme="minorHAnsi" w:hAnsiTheme="minorHAnsi"/>
          <w:sz w:val="16"/>
          <w:szCs w:val="16"/>
          <w:rPrChange w:id="2731" w:author="Hemmati" w:date="2016-12-16T10:24:00Z">
            <w:rPr>
              <w:ins w:id="2732" w:author="Hemmati" w:date="2016-12-16T09:33:00Z"/>
              <w:rFonts w:asciiTheme="minorHAnsi" w:hAnsiTheme="minorHAnsi"/>
            </w:rPr>
          </w:rPrChange>
        </w:rPr>
      </w:pPr>
      <w:ins w:id="2733" w:author="Hemmati" w:date="2016-12-16T09:33:00Z">
        <w:r w:rsidRPr="002D3F66">
          <w:rPr>
            <w:rFonts w:asciiTheme="minorHAnsi" w:hAnsiTheme="minorHAnsi"/>
            <w:sz w:val="16"/>
            <w:szCs w:val="16"/>
            <w:rPrChange w:id="2734" w:author="Hemmati" w:date="2016-12-16T10:24:00Z">
              <w:rPr>
                <w:rFonts w:asciiTheme="minorHAnsi" w:hAnsiTheme="minorHAnsi"/>
              </w:rPr>
            </w:rPrChange>
          </w:rPr>
          <w:t xml:space="preserve">         cust_id NUMBER(10),</w:t>
        </w:r>
      </w:ins>
    </w:p>
    <w:p w:rsidR="00237830" w:rsidRPr="002D3F66" w:rsidRDefault="00237830" w:rsidP="00237830">
      <w:pPr>
        <w:pStyle w:val="sqlF9"/>
        <w:rPr>
          <w:ins w:id="2735" w:author="Hemmati" w:date="2016-12-16T09:33:00Z"/>
          <w:rFonts w:asciiTheme="minorHAnsi" w:hAnsiTheme="minorHAnsi"/>
          <w:sz w:val="16"/>
          <w:szCs w:val="16"/>
          <w:rPrChange w:id="2736" w:author="Hemmati" w:date="2016-12-16T10:24:00Z">
            <w:rPr>
              <w:ins w:id="2737" w:author="Hemmati" w:date="2016-12-16T09:33:00Z"/>
              <w:rFonts w:asciiTheme="minorHAnsi" w:hAnsiTheme="minorHAnsi"/>
            </w:rPr>
          </w:rPrChange>
        </w:rPr>
      </w:pPr>
      <w:ins w:id="2738" w:author="Hemmati" w:date="2016-12-16T09:33:00Z">
        <w:r w:rsidRPr="002D3F66">
          <w:rPr>
            <w:rFonts w:asciiTheme="minorHAnsi" w:hAnsiTheme="minorHAnsi"/>
            <w:sz w:val="16"/>
            <w:szCs w:val="16"/>
            <w:rPrChange w:id="2739" w:author="Hemmati" w:date="2016-12-16T10:24:00Z">
              <w:rPr>
                <w:rFonts w:asciiTheme="minorHAnsi" w:hAnsiTheme="minorHAnsi"/>
              </w:rPr>
            </w:rPrChange>
          </w:rPr>
          <w:tab/>
          <w:t xml:space="preserve"> itinerary_id NUMBER(10),</w:t>
        </w:r>
      </w:ins>
    </w:p>
    <w:p w:rsidR="00237830" w:rsidRPr="002D3F66" w:rsidRDefault="00237830" w:rsidP="00237830">
      <w:pPr>
        <w:pStyle w:val="sqlF9"/>
        <w:rPr>
          <w:ins w:id="2740" w:author="Hemmati" w:date="2016-12-16T09:33:00Z"/>
          <w:rFonts w:asciiTheme="minorHAnsi" w:hAnsiTheme="minorHAnsi"/>
          <w:sz w:val="16"/>
          <w:szCs w:val="16"/>
          <w:rPrChange w:id="2741" w:author="Hemmati" w:date="2016-12-16T10:24:00Z">
            <w:rPr>
              <w:ins w:id="2742" w:author="Hemmati" w:date="2016-12-16T09:33:00Z"/>
              <w:rFonts w:asciiTheme="minorHAnsi" w:hAnsiTheme="minorHAnsi"/>
            </w:rPr>
          </w:rPrChange>
        </w:rPr>
      </w:pPr>
      <w:ins w:id="2743" w:author="Hemmati" w:date="2016-12-16T09:33:00Z">
        <w:r w:rsidRPr="002D3F66">
          <w:rPr>
            <w:rFonts w:asciiTheme="minorHAnsi" w:hAnsiTheme="minorHAnsi"/>
            <w:sz w:val="16"/>
            <w:szCs w:val="16"/>
            <w:rPrChange w:id="2744" w:author="Hemmati" w:date="2016-12-16T10:24:00Z">
              <w:rPr>
                <w:rFonts w:asciiTheme="minorHAnsi" w:hAnsiTheme="minorHAnsi"/>
              </w:rPr>
            </w:rPrChange>
          </w:rPr>
          <w:tab/>
          <w:t xml:space="preserve"> itinerary_num NUMBER(10),</w:t>
        </w:r>
      </w:ins>
    </w:p>
    <w:p w:rsidR="00237830" w:rsidRPr="002D3F66" w:rsidRDefault="00237830" w:rsidP="00237830">
      <w:pPr>
        <w:pStyle w:val="sqlF9"/>
        <w:rPr>
          <w:ins w:id="2745" w:author="Hemmati" w:date="2016-12-16T09:33:00Z"/>
          <w:rFonts w:asciiTheme="minorHAnsi" w:hAnsiTheme="minorHAnsi"/>
          <w:sz w:val="16"/>
          <w:szCs w:val="16"/>
          <w:rPrChange w:id="2746" w:author="Hemmati" w:date="2016-12-16T10:24:00Z">
            <w:rPr>
              <w:ins w:id="2747" w:author="Hemmati" w:date="2016-12-16T09:33:00Z"/>
              <w:rFonts w:asciiTheme="minorHAnsi" w:hAnsiTheme="minorHAnsi"/>
            </w:rPr>
          </w:rPrChange>
        </w:rPr>
      </w:pPr>
      <w:ins w:id="2748" w:author="Hemmati" w:date="2016-12-16T09:33:00Z">
        <w:r w:rsidRPr="002D3F66">
          <w:rPr>
            <w:rFonts w:asciiTheme="minorHAnsi" w:hAnsiTheme="minorHAnsi"/>
            <w:sz w:val="16"/>
            <w:szCs w:val="16"/>
            <w:rPrChange w:id="2749" w:author="Hemmati" w:date="2016-12-16T10:24:00Z">
              <w:rPr>
                <w:rFonts w:asciiTheme="minorHAnsi" w:hAnsiTheme="minorHAnsi"/>
              </w:rPr>
            </w:rPrChange>
          </w:rPr>
          <w:tab/>
          <w:t xml:space="preserve"> emp_num NUMBER(5),</w:t>
        </w:r>
      </w:ins>
    </w:p>
    <w:p w:rsidR="00237830" w:rsidRPr="002D3F66" w:rsidRDefault="00237830" w:rsidP="00237830">
      <w:pPr>
        <w:pStyle w:val="sqlF9"/>
        <w:rPr>
          <w:ins w:id="2750" w:author="Hemmati" w:date="2016-12-16T09:33:00Z"/>
          <w:rFonts w:asciiTheme="minorHAnsi" w:hAnsiTheme="minorHAnsi"/>
          <w:sz w:val="16"/>
          <w:szCs w:val="16"/>
          <w:rPrChange w:id="2751" w:author="Hemmati" w:date="2016-12-16T10:24:00Z">
            <w:rPr>
              <w:ins w:id="2752" w:author="Hemmati" w:date="2016-12-16T09:33:00Z"/>
              <w:rFonts w:asciiTheme="minorHAnsi" w:hAnsiTheme="minorHAnsi"/>
            </w:rPr>
          </w:rPrChange>
        </w:rPr>
      </w:pPr>
      <w:ins w:id="2753" w:author="Hemmati" w:date="2016-12-16T09:33:00Z">
        <w:r w:rsidRPr="002D3F66">
          <w:rPr>
            <w:rFonts w:asciiTheme="minorHAnsi" w:hAnsiTheme="minorHAnsi"/>
            <w:sz w:val="16"/>
            <w:szCs w:val="16"/>
            <w:rPrChange w:id="2754" w:author="Hemmati" w:date="2016-12-16T10:24:00Z">
              <w:rPr>
                <w:rFonts w:asciiTheme="minorHAnsi" w:hAnsiTheme="minorHAnsi"/>
              </w:rPr>
            </w:rPrChange>
          </w:rPr>
          <w:tab/>
          <w:t xml:space="preserve"> agent CHAR(3),</w:t>
        </w:r>
      </w:ins>
    </w:p>
    <w:p w:rsidR="00237830" w:rsidRPr="002D3F66" w:rsidRDefault="00237830" w:rsidP="00237830">
      <w:pPr>
        <w:pStyle w:val="sqlF9"/>
        <w:rPr>
          <w:ins w:id="2755" w:author="Hemmati" w:date="2016-12-16T09:33:00Z"/>
          <w:rFonts w:asciiTheme="minorHAnsi" w:hAnsiTheme="minorHAnsi"/>
          <w:sz w:val="16"/>
          <w:szCs w:val="16"/>
          <w:rPrChange w:id="2756" w:author="Hemmati" w:date="2016-12-16T10:24:00Z">
            <w:rPr>
              <w:ins w:id="2757" w:author="Hemmati" w:date="2016-12-16T09:33:00Z"/>
              <w:rFonts w:asciiTheme="minorHAnsi" w:hAnsiTheme="minorHAnsi"/>
            </w:rPr>
          </w:rPrChange>
        </w:rPr>
      </w:pPr>
      <w:ins w:id="2758" w:author="Hemmati" w:date="2016-12-16T09:33:00Z">
        <w:r w:rsidRPr="002D3F66">
          <w:rPr>
            <w:rFonts w:asciiTheme="minorHAnsi" w:hAnsiTheme="minorHAnsi"/>
            <w:sz w:val="16"/>
            <w:szCs w:val="16"/>
            <w:rPrChange w:id="2759" w:author="Hemmati" w:date="2016-12-16T10:24:00Z">
              <w:rPr>
                <w:rFonts w:asciiTheme="minorHAnsi" w:hAnsiTheme="minorHAnsi"/>
              </w:rPr>
            </w:rPrChange>
          </w:rPr>
          <w:tab/>
          <w:t xml:space="preserve"> booking_id NUMBER(10),</w:t>
        </w:r>
      </w:ins>
    </w:p>
    <w:p w:rsidR="00237830" w:rsidRPr="002D3F66" w:rsidRDefault="00237830" w:rsidP="00237830">
      <w:pPr>
        <w:pStyle w:val="sqlF9"/>
        <w:rPr>
          <w:ins w:id="2760" w:author="Hemmati" w:date="2016-12-16T09:33:00Z"/>
          <w:rFonts w:asciiTheme="minorHAnsi" w:hAnsiTheme="minorHAnsi"/>
          <w:sz w:val="16"/>
          <w:szCs w:val="16"/>
          <w:rPrChange w:id="2761" w:author="Hemmati" w:date="2016-12-16T10:24:00Z">
            <w:rPr>
              <w:ins w:id="2762" w:author="Hemmati" w:date="2016-12-16T09:33:00Z"/>
              <w:rFonts w:asciiTheme="minorHAnsi" w:hAnsiTheme="minorHAnsi"/>
            </w:rPr>
          </w:rPrChange>
        </w:rPr>
      </w:pPr>
      <w:ins w:id="2763" w:author="Hemmati" w:date="2016-12-16T09:33:00Z">
        <w:r w:rsidRPr="002D3F66">
          <w:rPr>
            <w:rFonts w:asciiTheme="minorHAnsi" w:hAnsiTheme="minorHAnsi"/>
            <w:sz w:val="16"/>
            <w:szCs w:val="16"/>
            <w:rPrChange w:id="2764" w:author="Hemmati" w:date="2016-12-16T10:24:00Z">
              <w:rPr>
                <w:rFonts w:asciiTheme="minorHAnsi" w:hAnsiTheme="minorHAnsi"/>
              </w:rPr>
            </w:rPrChange>
          </w:rPr>
          <w:tab/>
          <w:t xml:space="preserve"> booking_num VARCHAR2(20),</w:t>
        </w:r>
      </w:ins>
    </w:p>
    <w:p w:rsidR="00237830" w:rsidRPr="002D3F66" w:rsidRDefault="00237830" w:rsidP="00237830">
      <w:pPr>
        <w:pStyle w:val="sqlF9"/>
        <w:rPr>
          <w:ins w:id="2765" w:author="Hemmati" w:date="2016-12-16T09:33:00Z"/>
          <w:rFonts w:asciiTheme="minorHAnsi" w:hAnsiTheme="minorHAnsi"/>
          <w:sz w:val="16"/>
          <w:szCs w:val="16"/>
          <w:rPrChange w:id="2766" w:author="Hemmati" w:date="2016-12-16T10:24:00Z">
            <w:rPr>
              <w:ins w:id="2767" w:author="Hemmati" w:date="2016-12-16T09:33:00Z"/>
              <w:rFonts w:asciiTheme="minorHAnsi" w:hAnsiTheme="minorHAnsi"/>
            </w:rPr>
          </w:rPrChange>
        </w:rPr>
      </w:pPr>
      <w:ins w:id="2768" w:author="Hemmati" w:date="2016-12-16T09:33:00Z">
        <w:r w:rsidRPr="002D3F66">
          <w:rPr>
            <w:rFonts w:asciiTheme="minorHAnsi" w:hAnsiTheme="minorHAnsi"/>
            <w:sz w:val="16"/>
            <w:szCs w:val="16"/>
            <w:rPrChange w:id="2769" w:author="Hemmati" w:date="2016-12-16T10:24:00Z">
              <w:rPr>
                <w:rFonts w:asciiTheme="minorHAnsi" w:hAnsiTheme="minorHAnsi"/>
              </w:rPr>
            </w:rPrChange>
          </w:rPr>
          <w:tab/>
          <w:t xml:space="preserve"> product_category NUMBER(5),</w:t>
        </w:r>
      </w:ins>
    </w:p>
    <w:p w:rsidR="00237830" w:rsidRPr="002D3F66" w:rsidRDefault="00237830" w:rsidP="00237830">
      <w:pPr>
        <w:pStyle w:val="sqlF9"/>
        <w:rPr>
          <w:ins w:id="2770" w:author="Hemmati" w:date="2016-12-16T09:33:00Z"/>
          <w:rFonts w:asciiTheme="minorHAnsi" w:hAnsiTheme="minorHAnsi"/>
          <w:sz w:val="16"/>
          <w:szCs w:val="16"/>
          <w:rPrChange w:id="2771" w:author="Hemmati" w:date="2016-12-16T10:24:00Z">
            <w:rPr>
              <w:ins w:id="2772" w:author="Hemmati" w:date="2016-12-16T09:33:00Z"/>
              <w:rFonts w:asciiTheme="minorHAnsi" w:hAnsiTheme="minorHAnsi"/>
            </w:rPr>
          </w:rPrChange>
        </w:rPr>
      </w:pPr>
      <w:ins w:id="2773" w:author="Hemmati" w:date="2016-12-16T09:33:00Z">
        <w:r w:rsidRPr="002D3F66">
          <w:rPr>
            <w:rFonts w:asciiTheme="minorHAnsi" w:hAnsiTheme="minorHAnsi"/>
            <w:sz w:val="16"/>
            <w:szCs w:val="16"/>
            <w:rPrChange w:id="2774" w:author="Hemmati" w:date="2016-12-16T10:24:00Z">
              <w:rPr>
                <w:rFonts w:asciiTheme="minorHAnsi" w:hAnsiTheme="minorHAnsi"/>
              </w:rPr>
            </w:rPrChange>
          </w:rPr>
          <w:tab/>
          <w:t xml:space="preserve"> product_supplier_id NUMBER(10),</w:t>
        </w:r>
      </w:ins>
    </w:p>
    <w:p w:rsidR="00237830" w:rsidRPr="002D3F66" w:rsidRDefault="00237830" w:rsidP="00237830">
      <w:pPr>
        <w:pStyle w:val="sqlF9"/>
        <w:rPr>
          <w:ins w:id="2775" w:author="Hemmati" w:date="2016-12-16T09:33:00Z"/>
          <w:rFonts w:asciiTheme="minorHAnsi" w:hAnsiTheme="minorHAnsi"/>
          <w:sz w:val="16"/>
          <w:szCs w:val="16"/>
          <w:rPrChange w:id="2776" w:author="Hemmati" w:date="2016-12-16T10:24:00Z">
            <w:rPr>
              <w:ins w:id="2777" w:author="Hemmati" w:date="2016-12-16T09:33:00Z"/>
              <w:rFonts w:asciiTheme="minorHAnsi" w:hAnsiTheme="minorHAnsi"/>
            </w:rPr>
          </w:rPrChange>
        </w:rPr>
      </w:pPr>
      <w:ins w:id="2778" w:author="Hemmati" w:date="2016-12-16T09:33:00Z">
        <w:r w:rsidRPr="002D3F66">
          <w:rPr>
            <w:rFonts w:asciiTheme="minorHAnsi" w:hAnsiTheme="minorHAnsi"/>
            <w:sz w:val="16"/>
            <w:szCs w:val="16"/>
            <w:rPrChange w:id="2779" w:author="Hemmati" w:date="2016-12-16T10:24:00Z">
              <w:rPr>
                <w:rFonts w:asciiTheme="minorHAnsi" w:hAnsiTheme="minorHAnsi"/>
              </w:rPr>
            </w:rPrChange>
          </w:rPr>
          <w:t xml:space="preserve">     supplier_office CHAR(2),</w:t>
        </w:r>
      </w:ins>
    </w:p>
    <w:p w:rsidR="00237830" w:rsidRPr="002D3F66" w:rsidRDefault="00237830" w:rsidP="00237830">
      <w:pPr>
        <w:pStyle w:val="sqlF9"/>
        <w:rPr>
          <w:ins w:id="2780" w:author="Hemmati" w:date="2016-12-16T09:33:00Z"/>
          <w:rFonts w:asciiTheme="minorHAnsi" w:hAnsiTheme="minorHAnsi"/>
          <w:sz w:val="16"/>
          <w:szCs w:val="16"/>
          <w:rPrChange w:id="2781" w:author="Hemmati" w:date="2016-12-16T10:24:00Z">
            <w:rPr>
              <w:ins w:id="2782" w:author="Hemmati" w:date="2016-12-16T09:33:00Z"/>
              <w:rFonts w:asciiTheme="minorHAnsi" w:hAnsiTheme="minorHAnsi"/>
            </w:rPr>
          </w:rPrChange>
        </w:rPr>
      </w:pPr>
      <w:ins w:id="2783" w:author="Hemmati" w:date="2016-12-16T09:33:00Z">
        <w:r w:rsidRPr="002D3F66">
          <w:rPr>
            <w:rFonts w:asciiTheme="minorHAnsi" w:hAnsiTheme="minorHAnsi"/>
            <w:sz w:val="16"/>
            <w:szCs w:val="16"/>
            <w:rPrChange w:id="2784" w:author="Hemmati" w:date="2016-12-16T10:24:00Z">
              <w:rPr>
                <w:rFonts w:asciiTheme="minorHAnsi" w:hAnsiTheme="minorHAnsi"/>
              </w:rPr>
            </w:rPrChange>
          </w:rPr>
          <w:tab/>
          <w:t xml:space="preserve"> trip_start date,</w:t>
        </w:r>
      </w:ins>
    </w:p>
    <w:p w:rsidR="00237830" w:rsidRPr="002D3F66" w:rsidRDefault="00237830" w:rsidP="00237830">
      <w:pPr>
        <w:pStyle w:val="sqlF9"/>
        <w:rPr>
          <w:ins w:id="2785" w:author="Hemmati" w:date="2016-12-16T09:33:00Z"/>
          <w:rFonts w:asciiTheme="minorHAnsi" w:hAnsiTheme="minorHAnsi"/>
          <w:sz w:val="16"/>
          <w:szCs w:val="16"/>
          <w:rPrChange w:id="2786" w:author="Hemmati" w:date="2016-12-16T10:24:00Z">
            <w:rPr>
              <w:ins w:id="2787" w:author="Hemmati" w:date="2016-12-16T09:33:00Z"/>
              <w:rFonts w:asciiTheme="minorHAnsi" w:hAnsiTheme="minorHAnsi"/>
            </w:rPr>
          </w:rPrChange>
        </w:rPr>
      </w:pPr>
      <w:ins w:id="2788" w:author="Hemmati" w:date="2016-12-16T09:33:00Z">
        <w:r w:rsidRPr="002D3F66">
          <w:rPr>
            <w:rFonts w:asciiTheme="minorHAnsi" w:hAnsiTheme="minorHAnsi"/>
            <w:sz w:val="16"/>
            <w:szCs w:val="16"/>
            <w:rPrChange w:id="2789" w:author="Hemmati" w:date="2016-12-16T10:24:00Z">
              <w:rPr>
                <w:rFonts w:asciiTheme="minorHAnsi" w:hAnsiTheme="minorHAnsi"/>
              </w:rPr>
            </w:rPrChange>
          </w:rPr>
          <w:tab/>
          <w:t xml:space="preserve"> trip_end date,</w:t>
        </w:r>
      </w:ins>
    </w:p>
    <w:p w:rsidR="00237830" w:rsidRPr="002D3F66" w:rsidRDefault="00237830" w:rsidP="00237830">
      <w:pPr>
        <w:pStyle w:val="sqlF9"/>
        <w:rPr>
          <w:ins w:id="2790" w:author="Hemmati" w:date="2016-12-16T09:33:00Z"/>
          <w:rFonts w:asciiTheme="minorHAnsi" w:hAnsiTheme="minorHAnsi"/>
          <w:sz w:val="16"/>
          <w:szCs w:val="16"/>
          <w:rPrChange w:id="2791" w:author="Hemmati" w:date="2016-12-16T10:24:00Z">
            <w:rPr>
              <w:ins w:id="2792" w:author="Hemmati" w:date="2016-12-16T09:33:00Z"/>
              <w:rFonts w:asciiTheme="minorHAnsi" w:hAnsiTheme="minorHAnsi"/>
            </w:rPr>
          </w:rPrChange>
        </w:rPr>
      </w:pPr>
      <w:ins w:id="2793" w:author="Hemmati" w:date="2016-12-16T09:33:00Z">
        <w:r w:rsidRPr="002D3F66">
          <w:rPr>
            <w:rFonts w:asciiTheme="minorHAnsi" w:hAnsiTheme="minorHAnsi"/>
            <w:sz w:val="16"/>
            <w:szCs w:val="16"/>
            <w:rPrChange w:id="2794" w:author="Hemmati" w:date="2016-12-16T10:24:00Z">
              <w:rPr>
                <w:rFonts w:asciiTheme="minorHAnsi" w:hAnsiTheme="minorHAnsi"/>
              </w:rPr>
            </w:rPrChange>
          </w:rPr>
          <w:tab/>
          <w:t xml:space="preserve"> class VARCHAR2(5),</w:t>
        </w:r>
      </w:ins>
    </w:p>
    <w:p w:rsidR="00237830" w:rsidRPr="002D3F66" w:rsidRDefault="00237830" w:rsidP="00237830">
      <w:pPr>
        <w:pStyle w:val="sqlF9"/>
        <w:rPr>
          <w:ins w:id="2795" w:author="Hemmati" w:date="2016-12-16T09:33:00Z"/>
          <w:rFonts w:asciiTheme="minorHAnsi" w:hAnsiTheme="minorHAnsi"/>
          <w:sz w:val="16"/>
          <w:szCs w:val="16"/>
          <w:rPrChange w:id="2796" w:author="Hemmati" w:date="2016-12-16T10:24:00Z">
            <w:rPr>
              <w:ins w:id="2797" w:author="Hemmati" w:date="2016-12-16T09:33:00Z"/>
              <w:rFonts w:asciiTheme="minorHAnsi" w:hAnsiTheme="minorHAnsi"/>
            </w:rPr>
          </w:rPrChange>
        </w:rPr>
      </w:pPr>
      <w:ins w:id="2798" w:author="Hemmati" w:date="2016-12-16T09:33:00Z">
        <w:r w:rsidRPr="002D3F66">
          <w:rPr>
            <w:rFonts w:asciiTheme="minorHAnsi" w:hAnsiTheme="minorHAnsi"/>
            <w:sz w:val="16"/>
            <w:szCs w:val="16"/>
            <w:rPrChange w:id="2799" w:author="Hemmati" w:date="2016-12-16T10:24:00Z">
              <w:rPr>
                <w:rFonts w:asciiTheme="minorHAnsi" w:hAnsiTheme="minorHAnsi"/>
              </w:rPr>
            </w:rPrChange>
          </w:rPr>
          <w:tab/>
          <w:t xml:space="preserve"> num_of_travelers NUMBER(3),</w:t>
        </w:r>
      </w:ins>
    </w:p>
    <w:p w:rsidR="00237830" w:rsidRPr="002D3F66" w:rsidRDefault="00237830" w:rsidP="00237830">
      <w:pPr>
        <w:pStyle w:val="sqlF9"/>
        <w:rPr>
          <w:ins w:id="2800" w:author="Hemmati" w:date="2016-12-16T09:33:00Z"/>
          <w:rFonts w:asciiTheme="minorHAnsi" w:hAnsiTheme="minorHAnsi"/>
          <w:sz w:val="16"/>
          <w:szCs w:val="16"/>
          <w:rPrChange w:id="2801" w:author="Hemmati" w:date="2016-12-16T10:24:00Z">
            <w:rPr>
              <w:ins w:id="2802" w:author="Hemmati" w:date="2016-12-16T09:33:00Z"/>
              <w:rFonts w:asciiTheme="minorHAnsi" w:hAnsiTheme="minorHAnsi"/>
            </w:rPr>
          </w:rPrChange>
        </w:rPr>
      </w:pPr>
      <w:ins w:id="2803" w:author="Hemmati" w:date="2016-12-16T09:33:00Z">
        <w:r w:rsidRPr="002D3F66">
          <w:rPr>
            <w:rFonts w:asciiTheme="minorHAnsi" w:hAnsiTheme="minorHAnsi"/>
            <w:sz w:val="16"/>
            <w:szCs w:val="16"/>
            <w:rPrChange w:id="2804" w:author="Hemmati" w:date="2016-12-16T10:24:00Z">
              <w:rPr>
                <w:rFonts w:asciiTheme="minorHAnsi" w:hAnsiTheme="minorHAnsi"/>
              </w:rPr>
            </w:rPrChange>
          </w:rPr>
          <w:tab/>
          <w:t xml:space="preserve"> product_id NUMBER(10),</w:t>
        </w:r>
      </w:ins>
    </w:p>
    <w:p w:rsidR="00237830" w:rsidRPr="002D3F66" w:rsidRDefault="00237830" w:rsidP="00237830">
      <w:pPr>
        <w:pStyle w:val="sqlF9"/>
        <w:rPr>
          <w:ins w:id="2805" w:author="Hemmati" w:date="2016-12-16T09:33:00Z"/>
          <w:rFonts w:asciiTheme="minorHAnsi" w:hAnsiTheme="minorHAnsi"/>
          <w:sz w:val="16"/>
          <w:szCs w:val="16"/>
          <w:rPrChange w:id="2806" w:author="Hemmati" w:date="2016-12-16T10:24:00Z">
            <w:rPr>
              <w:ins w:id="2807" w:author="Hemmati" w:date="2016-12-16T09:33:00Z"/>
              <w:rFonts w:asciiTheme="minorHAnsi" w:hAnsiTheme="minorHAnsi"/>
            </w:rPr>
          </w:rPrChange>
        </w:rPr>
      </w:pPr>
      <w:ins w:id="2808" w:author="Hemmati" w:date="2016-12-16T09:33:00Z">
        <w:r w:rsidRPr="002D3F66">
          <w:rPr>
            <w:rFonts w:asciiTheme="minorHAnsi" w:hAnsiTheme="minorHAnsi"/>
            <w:sz w:val="16"/>
            <w:szCs w:val="16"/>
            <w:rPrChange w:id="2809" w:author="Hemmati" w:date="2016-12-16T10:24:00Z">
              <w:rPr>
                <w:rFonts w:asciiTheme="minorHAnsi" w:hAnsiTheme="minorHAnsi"/>
              </w:rPr>
            </w:rPrChange>
          </w:rPr>
          <w:tab/>
          <w:t xml:space="preserve"> product VARCHAR2(50),</w:t>
        </w:r>
      </w:ins>
    </w:p>
    <w:p w:rsidR="00237830" w:rsidRPr="002D3F66" w:rsidRDefault="00237830" w:rsidP="00237830">
      <w:pPr>
        <w:pStyle w:val="sqlF9"/>
        <w:rPr>
          <w:ins w:id="2810" w:author="Hemmati" w:date="2016-12-16T09:33:00Z"/>
          <w:rFonts w:asciiTheme="minorHAnsi" w:hAnsiTheme="minorHAnsi"/>
          <w:sz w:val="16"/>
          <w:szCs w:val="16"/>
          <w:rPrChange w:id="2811" w:author="Hemmati" w:date="2016-12-16T10:24:00Z">
            <w:rPr>
              <w:ins w:id="2812" w:author="Hemmati" w:date="2016-12-16T09:33:00Z"/>
              <w:rFonts w:asciiTheme="minorHAnsi" w:hAnsiTheme="minorHAnsi"/>
            </w:rPr>
          </w:rPrChange>
        </w:rPr>
      </w:pPr>
      <w:ins w:id="2813" w:author="Hemmati" w:date="2016-12-16T09:33:00Z">
        <w:r w:rsidRPr="002D3F66">
          <w:rPr>
            <w:rFonts w:asciiTheme="minorHAnsi" w:hAnsiTheme="minorHAnsi"/>
            <w:sz w:val="16"/>
            <w:szCs w:val="16"/>
            <w:rPrChange w:id="2814" w:author="Hemmati" w:date="2016-12-16T10:24:00Z">
              <w:rPr>
                <w:rFonts w:asciiTheme="minorHAnsi" w:hAnsiTheme="minorHAnsi"/>
              </w:rPr>
            </w:rPrChange>
          </w:rPr>
          <w:tab/>
          <w:t xml:space="preserve"> description VARCHAR2(50),</w:t>
        </w:r>
      </w:ins>
    </w:p>
    <w:p w:rsidR="00237830" w:rsidRPr="002D3F66" w:rsidRDefault="00237830" w:rsidP="00237830">
      <w:pPr>
        <w:pStyle w:val="sqlF9"/>
        <w:rPr>
          <w:ins w:id="2815" w:author="Hemmati" w:date="2016-12-16T09:33:00Z"/>
          <w:rFonts w:asciiTheme="minorHAnsi" w:hAnsiTheme="minorHAnsi"/>
          <w:sz w:val="16"/>
          <w:szCs w:val="16"/>
          <w:rPrChange w:id="2816" w:author="Hemmati" w:date="2016-12-16T10:24:00Z">
            <w:rPr>
              <w:ins w:id="2817" w:author="Hemmati" w:date="2016-12-16T09:33:00Z"/>
              <w:rFonts w:asciiTheme="minorHAnsi" w:hAnsiTheme="minorHAnsi"/>
            </w:rPr>
          </w:rPrChange>
        </w:rPr>
      </w:pPr>
      <w:ins w:id="2818" w:author="Hemmati" w:date="2016-12-16T09:33:00Z">
        <w:r w:rsidRPr="002D3F66">
          <w:rPr>
            <w:rFonts w:asciiTheme="minorHAnsi" w:hAnsiTheme="minorHAnsi"/>
            <w:sz w:val="16"/>
            <w:szCs w:val="16"/>
            <w:rPrChange w:id="2819" w:author="Hemmati" w:date="2016-12-16T10:24:00Z">
              <w:rPr>
                <w:rFonts w:asciiTheme="minorHAnsi" w:hAnsiTheme="minorHAnsi"/>
              </w:rPr>
            </w:rPrChange>
          </w:rPr>
          <w:tab/>
          <w:t xml:space="preserve"> destination </w:t>
        </w:r>
        <w:r w:rsidRPr="002D3F66">
          <w:rPr>
            <w:rFonts w:asciiTheme="minorHAnsi" w:hAnsiTheme="minorHAnsi"/>
            <w:sz w:val="16"/>
            <w:szCs w:val="16"/>
            <w:rPrChange w:id="2820" w:author="Hemmati" w:date="2016-12-16T10:24:00Z">
              <w:rPr>
                <w:rFonts w:asciiTheme="minorHAnsi" w:hAnsiTheme="minorHAnsi"/>
              </w:rPr>
            </w:rPrChange>
          </w:rPr>
          <w:tab/>
        </w:r>
        <w:r w:rsidRPr="002D3F66">
          <w:rPr>
            <w:rFonts w:asciiTheme="minorHAnsi" w:hAnsiTheme="minorHAnsi"/>
            <w:sz w:val="16"/>
            <w:szCs w:val="16"/>
            <w:rPrChange w:id="2821" w:author="Hemmati" w:date="2016-12-16T10:24:00Z">
              <w:rPr>
                <w:rFonts w:asciiTheme="minorHAnsi" w:hAnsiTheme="minorHAnsi"/>
              </w:rPr>
            </w:rPrChange>
          </w:rPr>
          <w:tab/>
          <w:t>VARCHAR2(35),</w:t>
        </w:r>
      </w:ins>
    </w:p>
    <w:p w:rsidR="00237830" w:rsidRPr="002D3F66" w:rsidRDefault="00237830" w:rsidP="00237830">
      <w:pPr>
        <w:pStyle w:val="sqlF9"/>
        <w:rPr>
          <w:ins w:id="2822" w:author="Hemmati" w:date="2016-12-16T09:33:00Z"/>
          <w:rFonts w:asciiTheme="minorHAnsi" w:hAnsiTheme="minorHAnsi"/>
          <w:sz w:val="16"/>
          <w:szCs w:val="16"/>
          <w:rPrChange w:id="2823" w:author="Hemmati" w:date="2016-12-16T10:24:00Z">
            <w:rPr>
              <w:ins w:id="2824" w:author="Hemmati" w:date="2016-12-16T09:33:00Z"/>
              <w:rFonts w:asciiTheme="minorHAnsi" w:hAnsiTheme="minorHAnsi"/>
            </w:rPr>
          </w:rPrChange>
        </w:rPr>
      </w:pPr>
      <w:ins w:id="2825" w:author="Hemmati" w:date="2016-12-16T09:33:00Z">
        <w:r w:rsidRPr="002D3F66">
          <w:rPr>
            <w:rFonts w:asciiTheme="minorHAnsi" w:hAnsiTheme="minorHAnsi"/>
            <w:sz w:val="16"/>
            <w:szCs w:val="16"/>
            <w:rPrChange w:id="2826" w:author="Hemmati" w:date="2016-12-16T10:24:00Z">
              <w:rPr>
                <w:rFonts w:asciiTheme="minorHAnsi" w:hAnsiTheme="minorHAnsi"/>
              </w:rPr>
            </w:rPrChange>
          </w:rPr>
          <w:tab/>
          <w:t xml:space="preserve"> dest_id </w:t>
        </w:r>
        <w:r w:rsidRPr="002D3F66">
          <w:rPr>
            <w:rFonts w:asciiTheme="minorHAnsi" w:hAnsiTheme="minorHAnsi"/>
            <w:sz w:val="16"/>
            <w:szCs w:val="16"/>
            <w:rPrChange w:id="2827" w:author="Hemmati" w:date="2016-12-16T10:24:00Z">
              <w:rPr>
                <w:rFonts w:asciiTheme="minorHAnsi" w:hAnsiTheme="minorHAnsi"/>
              </w:rPr>
            </w:rPrChange>
          </w:rPr>
          <w:tab/>
        </w:r>
        <w:r w:rsidRPr="002D3F66">
          <w:rPr>
            <w:rFonts w:asciiTheme="minorHAnsi" w:hAnsiTheme="minorHAnsi"/>
            <w:sz w:val="16"/>
            <w:szCs w:val="16"/>
            <w:rPrChange w:id="2828" w:author="Hemmati" w:date="2016-12-16T10:24:00Z">
              <w:rPr>
                <w:rFonts w:asciiTheme="minorHAnsi" w:hAnsiTheme="minorHAnsi"/>
              </w:rPr>
            </w:rPrChange>
          </w:rPr>
          <w:tab/>
          <w:t>varchar2(5),</w:t>
        </w:r>
      </w:ins>
    </w:p>
    <w:p w:rsidR="00237830" w:rsidRPr="002D3F66" w:rsidRDefault="00237830" w:rsidP="00237830">
      <w:pPr>
        <w:pStyle w:val="sqlF9"/>
        <w:rPr>
          <w:ins w:id="2829" w:author="Hemmati" w:date="2016-12-16T09:33:00Z"/>
          <w:rFonts w:asciiTheme="minorHAnsi" w:hAnsiTheme="minorHAnsi"/>
          <w:sz w:val="16"/>
          <w:szCs w:val="16"/>
          <w:rPrChange w:id="2830" w:author="Hemmati" w:date="2016-12-16T10:24:00Z">
            <w:rPr>
              <w:ins w:id="2831" w:author="Hemmati" w:date="2016-12-16T09:33:00Z"/>
              <w:rFonts w:asciiTheme="minorHAnsi" w:hAnsiTheme="minorHAnsi"/>
            </w:rPr>
          </w:rPrChange>
        </w:rPr>
      </w:pPr>
      <w:ins w:id="2832" w:author="Hemmati" w:date="2016-12-16T09:33:00Z">
        <w:r w:rsidRPr="002D3F66">
          <w:rPr>
            <w:rFonts w:asciiTheme="minorHAnsi" w:hAnsiTheme="minorHAnsi"/>
            <w:sz w:val="16"/>
            <w:szCs w:val="16"/>
            <w:rPrChange w:id="2833" w:author="Hemmati" w:date="2016-12-16T10:24:00Z">
              <w:rPr>
                <w:rFonts w:asciiTheme="minorHAnsi" w:hAnsiTheme="minorHAnsi"/>
              </w:rPr>
            </w:rPrChange>
          </w:rPr>
          <w:tab/>
          <w:t xml:space="preserve"> credit_card </w:t>
        </w:r>
        <w:r w:rsidRPr="002D3F66">
          <w:rPr>
            <w:rFonts w:asciiTheme="minorHAnsi" w:hAnsiTheme="minorHAnsi"/>
            <w:sz w:val="16"/>
            <w:szCs w:val="16"/>
            <w:rPrChange w:id="2834" w:author="Hemmati" w:date="2016-12-16T10:24:00Z">
              <w:rPr>
                <w:rFonts w:asciiTheme="minorHAnsi" w:hAnsiTheme="minorHAnsi"/>
              </w:rPr>
            </w:rPrChange>
          </w:rPr>
          <w:tab/>
        </w:r>
        <w:r w:rsidRPr="002D3F66">
          <w:rPr>
            <w:rFonts w:asciiTheme="minorHAnsi" w:hAnsiTheme="minorHAnsi"/>
            <w:sz w:val="16"/>
            <w:szCs w:val="16"/>
            <w:rPrChange w:id="2835" w:author="Hemmati" w:date="2016-12-16T10:24:00Z">
              <w:rPr>
                <w:rFonts w:asciiTheme="minorHAnsi" w:hAnsiTheme="minorHAnsi"/>
              </w:rPr>
            </w:rPrChange>
          </w:rPr>
          <w:tab/>
          <w:t>VARCHAR2(10),</w:t>
        </w:r>
      </w:ins>
    </w:p>
    <w:p w:rsidR="00237830" w:rsidRPr="002D3F66" w:rsidRDefault="00237830" w:rsidP="00237830">
      <w:pPr>
        <w:pStyle w:val="sqlF9"/>
        <w:rPr>
          <w:ins w:id="2836" w:author="Hemmati" w:date="2016-12-16T09:33:00Z"/>
          <w:rFonts w:asciiTheme="minorHAnsi" w:hAnsiTheme="minorHAnsi"/>
          <w:sz w:val="16"/>
          <w:szCs w:val="16"/>
          <w:rPrChange w:id="2837" w:author="Hemmati" w:date="2016-12-16T10:24:00Z">
            <w:rPr>
              <w:ins w:id="2838" w:author="Hemmati" w:date="2016-12-16T09:33:00Z"/>
              <w:rFonts w:asciiTheme="minorHAnsi" w:hAnsiTheme="minorHAnsi"/>
            </w:rPr>
          </w:rPrChange>
        </w:rPr>
      </w:pPr>
      <w:ins w:id="2839" w:author="Hemmati" w:date="2016-12-16T09:33:00Z">
        <w:r w:rsidRPr="002D3F66">
          <w:rPr>
            <w:rFonts w:asciiTheme="minorHAnsi" w:hAnsiTheme="minorHAnsi"/>
            <w:sz w:val="16"/>
            <w:szCs w:val="16"/>
            <w:rPrChange w:id="2840" w:author="Hemmati" w:date="2016-12-16T10:24:00Z">
              <w:rPr>
                <w:rFonts w:asciiTheme="minorHAnsi" w:hAnsiTheme="minorHAnsi"/>
              </w:rPr>
            </w:rPrChange>
          </w:rPr>
          <w:tab/>
          <w:t xml:space="preserve"> expiry_date </w:t>
        </w:r>
        <w:r w:rsidRPr="002D3F66">
          <w:rPr>
            <w:rFonts w:asciiTheme="minorHAnsi" w:hAnsiTheme="minorHAnsi"/>
            <w:sz w:val="16"/>
            <w:szCs w:val="16"/>
            <w:rPrChange w:id="2841" w:author="Hemmati" w:date="2016-12-16T10:24:00Z">
              <w:rPr>
                <w:rFonts w:asciiTheme="minorHAnsi" w:hAnsiTheme="minorHAnsi"/>
              </w:rPr>
            </w:rPrChange>
          </w:rPr>
          <w:tab/>
        </w:r>
        <w:r w:rsidRPr="002D3F66">
          <w:rPr>
            <w:rFonts w:asciiTheme="minorHAnsi" w:hAnsiTheme="minorHAnsi"/>
            <w:sz w:val="16"/>
            <w:szCs w:val="16"/>
            <w:rPrChange w:id="2842" w:author="Hemmati" w:date="2016-12-16T10:24:00Z">
              <w:rPr>
                <w:rFonts w:asciiTheme="minorHAnsi" w:hAnsiTheme="minorHAnsi"/>
              </w:rPr>
            </w:rPrChange>
          </w:rPr>
          <w:tab/>
          <w:t>date,</w:t>
        </w:r>
      </w:ins>
    </w:p>
    <w:p w:rsidR="00237830" w:rsidRPr="002D3F66" w:rsidRDefault="00237830" w:rsidP="00237830">
      <w:pPr>
        <w:pStyle w:val="sqlF9"/>
        <w:rPr>
          <w:ins w:id="2843" w:author="Hemmati" w:date="2016-12-16T09:33:00Z"/>
          <w:rFonts w:asciiTheme="minorHAnsi" w:hAnsiTheme="minorHAnsi"/>
          <w:sz w:val="16"/>
          <w:szCs w:val="16"/>
          <w:rPrChange w:id="2844" w:author="Hemmati" w:date="2016-12-16T10:24:00Z">
            <w:rPr>
              <w:ins w:id="2845" w:author="Hemmati" w:date="2016-12-16T09:33:00Z"/>
              <w:rFonts w:asciiTheme="minorHAnsi" w:hAnsiTheme="minorHAnsi"/>
            </w:rPr>
          </w:rPrChange>
        </w:rPr>
      </w:pPr>
      <w:ins w:id="2846" w:author="Hemmati" w:date="2016-12-16T09:33:00Z">
        <w:r w:rsidRPr="002D3F66">
          <w:rPr>
            <w:rFonts w:asciiTheme="minorHAnsi" w:hAnsiTheme="minorHAnsi"/>
            <w:sz w:val="16"/>
            <w:szCs w:val="16"/>
            <w:rPrChange w:id="2847" w:author="Hemmati" w:date="2016-12-16T10:24:00Z">
              <w:rPr>
                <w:rFonts w:asciiTheme="minorHAnsi" w:hAnsiTheme="minorHAnsi"/>
              </w:rPr>
            </w:rPrChange>
          </w:rPr>
          <w:tab/>
          <w:t xml:space="preserve"> card_number </w:t>
        </w:r>
        <w:r w:rsidRPr="002D3F66">
          <w:rPr>
            <w:rFonts w:asciiTheme="minorHAnsi" w:hAnsiTheme="minorHAnsi"/>
            <w:sz w:val="16"/>
            <w:szCs w:val="16"/>
            <w:rPrChange w:id="2848" w:author="Hemmati" w:date="2016-12-16T10:24:00Z">
              <w:rPr>
                <w:rFonts w:asciiTheme="minorHAnsi" w:hAnsiTheme="minorHAnsi"/>
              </w:rPr>
            </w:rPrChange>
          </w:rPr>
          <w:tab/>
        </w:r>
        <w:r w:rsidRPr="002D3F66">
          <w:rPr>
            <w:rFonts w:asciiTheme="minorHAnsi" w:hAnsiTheme="minorHAnsi"/>
            <w:sz w:val="16"/>
            <w:szCs w:val="16"/>
            <w:rPrChange w:id="2849" w:author="Hemmati" w:date="2016-12-16T10:24:00Z">
              <w:rPr>
                <w:rFonts w:asciiTheme="minorHAnsi" w:hAnsiTheme="minorHAnsi"/>
              </w:rPr>
            </w:rPrChange>
          </w:rPr>
          <w:tab/>
          <w:t>VARCHAR2(20),</w:t>
        </w:r>
      </w:ins>
    </w:p>
    <w:p w:rsidR="00237830" w:rsidRPr="002D3F66" w:rsidRDefault="00237830" w:rsidP="00237830">
      <w:pPr>
        <w:pStyle w:val="sqlF9"/>
        <w:rPr>
          <w:ins w:id="2850" w:author="Hemmati" w:date="2016-12-16T09:33:00Z"/>
          <w:rFonts w:asciiTheme="minorHAnsi" w:hAnsiTheme="minorHAnsi"/>
          <w:sz w:val="16"/>
          <w:szCs w:val="16"/>
          <w:rPrChange w:id="2851" w:author="Hemmati" w:date="2016-12-16T10:24:00Z">
            <w:rPr>
              <w:ins w:id="2852" w:author="Hemmati" w:date="2016-12-16T09:33:00Z"/>
              <w:rFonts w:asciiTheme="minorHAnsi" w:hAnsiTheme="minorHAnsi"/>
            </w:rPr>
          </w:rPrChange>
        </w:rPr>
      </w:pPr>
      <w:ins w:id="2853" w:author="Hemmati" w:date="2016-12-16T09:33:00Z">
        <w:r w:rsidRPr="002D3F66">
          <w:rPr>
            <w:rFonts w:asciiTheme="minorHAnsi" w:hAnsiTheme="minorHAnsi"/>
            <w:sz w:val="16"/>
            <w:szCs w:val="16"/>
            <w:rPrChange w:id="2854" w:author="Hemmati" w:date="2016-12-16T10:24:00Z">
              <w:rPr>
                <w:rFonts w:asciiTheme="minorHAnsi" w:hAnsiTheme="minorHAnsi"/>
              </w:rPr>
            </w:rPrChange>
          </w:rPr>
          <w:tab/>
          <w:t xml:space="preserve"> billing_date </w:t>
        </w:r>
        <w:r w:rsidRPr="002D3F66">
          <w:rPr>
            <w:rFonts w:asciiTheme="minorHAnsi" w:hAnsiTheme="minorHAnsi"/>
            <w:sz w:val="16"/>
            <w:szCs w:val="16"/>
            <w:rPrChange w:id="2855" w:author="Hemmati" w:date="2016-12-16T10:24:00Z">
              <w:rPr>
                <w:rFonts w:asciiTheme="minorHAnsi" w:hAnsiTheme="minorHAnsi"/>
              </w:rPr>
            </w:rPrChange>
          </w:rPr>
          <w:tab/>
        </w:r>
        <w:r w:rsidRPr="002D3F66">
          <w:rPr>
            <w:rFonts w:asciiTheme="minorHAnsi" w:hAnsiTheme="minorHAnsi"/>
            <w:sz w:val="16"/>
            <w:szCs w:val="16"/>
            <w:rPrChange w:id="2856" w:author="Hemmati" w:date="2016-12-16T10:24:00Z">
              <w:rPr>
                <w:rFonts w:asciiTheme="minorHAnsi" w:hAnsiTheme="minorHAnsi"/>
              </w:rPr>
            </w:rPrChange>
          </w:rPr>
          <w:tab/>
          <w:t>date,</w:t>
        </w:r>
      </w:ins>
    </w:p>
    <w:p w:rsidR="00237830" w:rsidRPr="002D3F66" w:rsidRDefault="00237830" w:rsidP="00237830">
      <w:pPr>
        <w:pStyle w:val="sqlF9"/>
        <w:rPr>
          <w:ins w:id="2857" w:author="Hemmati" w:date="2016-12-16T09:33:00Z"/>
          <w:rFonts w:asciiTheme="minorHAnsi" w:hAnsiTheme="minorHAnsi"/>
          <w:sz w:val="16"/>
          <w:szCs w:val="16"/>
          <w:rPrChange w:id="2858" w:author="Hemmati" w:date="2016-12-16T10:24:00Z">
            <w:rPr>
              <w:ins w:id="2859" w:author="Hemmati" w:date="2016-12-16T09:33:00Z"/>
              <w:rFonts w:asciiTheme="minorHAnsi" w:hAnsiTheme="minorHAnsi"/>
            </w:rPr>
          </w:rPrChange>
        </w:rPr>
      </w:pPr>
      <w:ins w:id="2860" w:author="Hemmati" w:date="2016-12-16T09:33:00Z">
        <w:r w:rsidRPr="002D3F66">
          <w:rPr>
            <w:rFonts w:asciiTheme="minorHAnsi" w:hAnsiTheme="minorHAnsi"/>
            <w:sz w:val="16"/>
            <w:szCs w:val="16"/>
            <w:rPrChange w:id="2861" w:author="Hemmati" w:date="2016-12-16T10:24:00Z">
              <w:rPr>
                <w:rFonts w:asciiTheme="minorHAnsi" w:hAnsiTheme="minorHAnsi"/>
              </w:rPr>
            </w:rPrChange>
          </w:rPr>
          <w:tab/>
          <w:t xml:space="preserve"> bill_description </w:t>
        </w:r>
        <w:r w:rsidRPr="002D3F66">
          <w:rPr>
            <w:rFonts w:asciiTheme="minorHAnsi" w:hAnsiTheme="minorHAnsi"/>
            <w:sz w:val="16"/>
            <w:szCs w:val="16"/>
            <w:rPrChange w:id="2862" w:author="Hemmati" w:date="2016-12-16T10:24:00Z">
              <w:rPr>
                <w:rFonts w:asciiTheme="minorHAnsi" w:hAnsiTheme="minorHAnsi"/>
              </w:rPr>
            </w:rPrChange>
          </w:rPr>
          <w:tab/>
          <w:t>VARCHAR2(15),</w:t>
        </w:r>
      </w:ins>
    </w:p>
    <w:p w:rsidR="00237830" w:rsidRPr="002D3F66" w:rsidRDefault="00237830" w:rsidP="00237830">
      <w:pPr>
        <w:pStyle w:val="sqlF9"/>
        <w:rPr>
          <w:ins w:id="2863" w:author="Hemmati" w:date="2016-12-16T09:33:00Z"/>
          <w:rFonts w:asciiTheme="minorHAnsi" w:hAnsiTheme="minorHAnsi"/>
          <w:sz w:val="16"/>
          <w:szCs w:val="16"/>
          <w:rPrChange w:id="2864" w:author="Hemmati" w:date="2016-12-16T10:24:00Z">
            <w:rPr>
              <w:ins w:id="2865" w:author="Hemmati" w:date="2016-12-16T09:33:00Z"/>
              <w:rFonts w:asciiTheme="minorHAnsi" w:hAnsiTheme="minorHAnsi"/>
            </w:rPr>
          </w:rPrChange>
        </w:rPr>
      </w:pPr>
      <w:ins w:id="2866" w:author="Hemmati" w:date="2016-12-16T09:33:00Z">
        <w:r w:rsidRPr="002D3F66">
          <w:rPr>
            <w:rFonts w:asciiTheme="minorHAnsi" w:hAnsiTheme="minorHAnsi"/>
            <w:sz w:val="16"/>
            <w:szCs w:val="16"/>
            <w:rPrChange w:id="2867" w:author="Hemmati" w:date="2016-12-16T10:24:00Z">
              <w:rPr>
                <w:rFonts w:asciiTheme="minorHAnsi" w:hAnsiTheme="minorHAnsi"/>
              </w:rPr>
            </w:rPrChange>
          </w:rPr>
          <w:tab/>
          <w:t xml:space="preserve"> base_price </w:t>
        </w:r>
        <w:r w:rsidRPr="002D3F66">
          <w:rPr>
            <w:rFonts w:asciiTheme="minorHAnsi" w:hAnsiTheme="minorHAnsi"/>
            <w:sz w:val="16"/>
            <w:szCs w:val="16"/>
            <w:rPrChange w:id="2868" w:author="Hemmati" w:date="2016-12-16T10:24:00Z">
              <w:rPr>
                <w:rFonts w:asciiTheme="minorHAnsi" w:hAnsiTheme="minorHAnsi"/>
              </w:rPr>
            </w:rPrChange>
          </w:rPr>
          <w:tab/>
        </w:r>
        <w:r w:rsidRPr="002D3F66">
          <w:rPr>
            <w:rFonts w:asciiTheme="minorHAnsi" w:hAnsiTheme="minorHAnsi"/>
            <w:sz w:val="16"/>
            <w:szCs w:val="16"/>
            <w:rPrChange w:id="2869" w:author="Hemmati" w:date="2016-12-16T10:24:00Z">
              <w:rPr>
                <w:rFonts w:asciiTheme="minorHAnsi" w:hAnsiTheme="minorHAnsi"/>
              </w:rPr>
            </w:rPrChange>
          </w:rPr>
          <w:tab/>
          <w:t>NUMBER(10),</w:t>
        </w:r>
      </w:ins>
    </w:p>
    <w:p w:rsidR="00237830" w:rsidRPr="002D3F66" w:rsidRDefault="00237830" w:rsidP="00237830">
      <w:pPr>
        <w:pStyle w:val="sqlF9"/>
        <w:rPr>
          <w:ins w:id="2870" w:author="Hemmati" w:date="2016-12-16T09:33:00Z"/>
          <w:rFonts w:asciiTheme="minorHAnsi" w:hAnsiTheme="minorHAnsi"/>
          <w:sz w:val="16"/>
          <w:szCs w:val="16"/>
          <w:rPrChange w:id="2871" w:author="Hemmati" w:date="2016-12-16T10:24:00Z">
            <w:rPr>
              <w:ins w:id="2872" w:author="Hemmati" w:date="2016-12-16T09:33:00Z"/>
              <w:rFonts w:asciiTheme="minorHAnsi" w:hAnsiTheme="minorHAnsi"/>
            </w:rPr>
          </w:rPrChange>
        </w:rPr>
      </w:pPr>
      <w:ins w:id="2873" w:author="Hemmati" w:date="2016-12-16T09:33:00Z">
        <w:r w:rsidRPr="002D3F66">
          <w:rPr>
            <w:rFonts w:asciiTheme="minorHAnsi" w:hAnsiTheme="minorHAnsi"/>
            <w:sz w:val="16"/>
            <w:szCs w:val="16"/>
            <w:rPrChange w:id="2874" w:author="Hemmati" w:date="2016-12-16T10:24:00Z">
              <w:rPr>
                <w:rFonts w:asciiTheme="minorHAnsi" w:hAnsiTheme="minorHAnsi"/>
              </w:rPr>
            </w:rPrChange>
          </w:rPr>
          <w:tab/>
          <w:t xml:space="preserve"> total_price </w:t>
        </w:r>
        <w:r w:rsidRPr="002D3F66">
          <w:rPr>
            <w:rFonts w:asciiTheme="minorHAnsi" w:hAnsiTheme="minorHAnsi"/>
            <w:sz w:val="16"/>
            <w:szCs w:val="16"/>
            <w:rPrChange w:id="2875" w:author="Hemmati" w:date="2016-12-16T10:24:00Z">
              <w:rPr>
                <w:rFonts w:asciiTheme="minorHAnsi" w:hAnsiTheme="minorHAnsi"/>
              </w:rPr>
            </w:rPrChange>
          </w:rPr>
          <w:tab/>
        </w:r>
        <w:r w:rsidRPr="002D3F66">
          <w:rPr>
            <w:rFonts w:asciiTheme="minorHAnsi" w:hAnsiTheme="minorHAnsi"/>
            <w:sz w:val="16"/>
            <w:szCs w:val="16"/>
            <w:rPrChange w:id="2876" w:author="Hemmati" w:date="2016-12-16T10:24:00Z">
              <w:rPr>
                <w:rFonts w:asciiTheme="minorHAnsi" w:hAnsiTheme="minorHAnsi"/>
              </w:rPr>
            </w:rPrChange>
          </w:rPr>
          <w:tab/>
          <w:t>NUMBER(8,2),</w:t>
        </w:r>
      </w:ins>
    </w:p>
    <w:p w:rsidR="00237830" w:rsidRPr="002D3F66" w:rsidRDefault="00237830" w:rsidP="00237830">
      <w:pPr>
        <w:pStyle w:val="sqlF9"/>
        <w:rPr>
          <w:ins w:id="2877" w:author="Hemmati" w:date="2016-12-16T09:33:00Z"/>
          <w:rFonts w:asciiTheme="minorHAnsi" w:hAnsiTheme="minorHAnsi"/>
          <w:sz w:val="16"/>
          <w:szCs w:val="16"/>
          <w:rPrChange w:id="2878" w:author="Hemmati" w:date="2016-12-16T10:24:00Z">
            <w:rPr>
              <w:ins w:id="2879" w:author="Hemmati" w:date="2016-12-16T09:33:00Z"/>
              <w:rFonts w:asciiTheme="minorHAnsi" w:hAnsiTheme="minorHAnsi"/>
            </w:rPr>
          </w:rPrChange>
        </w:rPr>
      </w:pPr>
      <w:ins w:id="2880" w:author="Hemmati" w:date="2016-12-16T09:33:00Z">
        <w:r w:rsidRPr="002D3F66">
          <w:rPr>
            <w:rFonts w:asciiTheme="minorHAnsi" w:hAnsiTheme="minorHAnsi"/>
            <w:sz w:val="16"/>
            <w:szCs w:val="16"/>
            <w:rPrChange w:id="2881" w:author="Hemmati" w:date="2016-12-16T10:24:00Z">
              <w:rPr>
                <w:rFonts w:asciiTheme="minorHAnsi" w:hAnsiTheme="minorHAnsi"/>
              </w:rPr>
            </w:rPrChange>
          </w:rPr>
          <w:tab/>
          <w:t xml:space="preserve"> billed_amt </w:t>
        </w:r>
        <w:r w:rsidRPr="002D3F66">
          <w:rPr>
            <w:rFonts w:asciiTheme="minorHAnsi" w:hAnsiTheme="minorHAnsi"/>
            <w:sz w:val="16"/>
            <w:szCs w:val="16"/>
            <w:rPrChange w:id="2882" w:author="Hemmati" w:date="2016-12-16T10:24:00Z">
              <w:rPr>
                <w:rFonts w:asciiTheme="minorHAnsi" w:hAnsiTheme="minorHAnsi"/>
              </w:rPr>
            </w:rPrChange>
          </w:rPr>
          <w:tab/>
        </w:r>
        <w:r w:rsidRPr="002D3F66">
          <w:rPr>
            <w:rFonts w:asciiTheme="minorHAnsi" w:hAnsiTheme="minorHAnsi"/>
            <w:sz w:val="16"/>
            <w:szCs w:val="16"/>
            <w:rPrChange w:id="2883" w:author="Hemmati" w:date="2016-12-16T10:24:00Z">
              <w:rPr>
                <w:rFonts w:asciiTheme="minorHAnsi" w:hAnsiTheme="minorHAnsi"/>
              </w:rPr>
            </w:rPrChange>
          </w:rPr>
          <w:tab/>
          <w:t>NUMBER(8,2),</w:t>
        </w:r>
      </w:ins>
    </w:p>
    <w:p w:rsidR="00237830" w:rsidRPr="002D3F66" w:rsidRDefault="00237830" w:rsidP="00237830">
      <w:pPr>
        <w:pStyle w:val="sqlF9"/>
        <w:rPr>
          <w:ins w:id="2884" w:author="Hemmati" w:date="2016-12-16T09:33:00Z"/>
          <w:rFonts w:asciiTheme="minorHAnsi" w:hAnsiTheme="minorHAnsi"/>
          <w:sz w:val="16"/>
          <w:szCs w:val="16"/>
          <w:rPrChange w:id="2885" w:author="Hemmati" w:date="2016-12-16T10:24:00Z">
            <w:rPr>
              <w:ins w:id="2886" w:author="Hemmati" w:date="2016-12-16T09:33:00Z"/>
              <w:rFonts w:asciiTheme="minorHAnsi" w:hAnsiTheme="minorHAnsi"/>
            </w:rPr>
          </w:rPrChange>
        </w:rPr>
      </w:pPr>
      <w:ins w:id="2887" w:author="Hemmati" w:date="2016-12-16T09:33:00Z">
        <w:r w:rsidRPr="002D3F66">
          <w:rPr>
            <w:rFonts w:asciiTheme="minorHAnsi" w:hAnsiTheme="minorHAnsi"/>
            <w:sz w:val="16"/>
            <w:szCs w:val="16"/>
            <w:rPrChange w:id="2888" w:author="Hemmati" w:date="2016-12-16T10:24:00Z">
              <w:rPr>
                <w:rFonts w:asciiTheme="minorHAnsi" w:hAnsiTheme="minorHAnsi"/>
              </w:rPr>
            </w:rPrChange>
          </w:rPr>
          <w:tab/>
          <w:t xml:space="preserve"> agency_fee_code </w:t>
        </w:r>
        <w:r w:rsidRPr="002D3F66">
          <w:rPr>
            <w:rFonts w:asciiTheme="minorHAnsi" w:hAnsiTheme="minorHAnsi"/>
            <w:sz w:val="16"/>
            <w:szCs w:val="16"/>
            <w:rPrChange w:id="2889" w:author="Hemmati" w:date="2016-12-16T10:24:00Z">
              <w:rPr>
                <w:rFonts w:asciiTheme="minorHAnsi" w:hAnsiTheme="minorHAnsi"/>
              </w:rPr>
            </w:rPrChange>
          </w:rPr>
          <w:tab/>
          <w:t>char(3),</w:t>
        </w:r>
      </w:ins>
    </w:p>
    <w:p w:rsidR="00237830" w:rsidRPr="002D3F66" w:rsidRDefault="00237830" w:rsidP="00237830">
      <w:pPr>
        <w:pStyle w:val="sqlF9"/>
        <w:rPr>
          <w:ins w:id="2890" w:author="Hemmati" w:date="2016-12-16T09:33:00Z"/>
          <w:rFonts w:asciiTheme="minorHAnsi" w:hAnsiTheme="minorHAnsi"/>
          <w:sz w:val="16"/>
          <w:szCs w:val="16"/>
          <w:rPrChange w:id="2891" w:author="Hemmati" w:date="2016-12-16T10:24:00Z">
            <w:rPr>
              <w:ins w:id="2892" w:author="Hemmati" w:date="2016-12-16T09:33:00Z"/>
              <w:rFonts w:asciiTheme="minorHAnsi" w:hAnsiTheme="minorHAnsi"/>
            </w:rPr>
          </w:rPrChange>
        </w:rPr>
      </w:pPr>
      <w:ins w:id="2893" w:author="Hemmati" w:date="2016-12-16T09:33:00Z">
        <w:r w:rsidRPr="002D3F66">
          <w:rPr>
            <w:rFonts w:asciiTheme="minorHAnsi" w:hAnsiTheme="minorHAnsi"/>
            <w:sz w:val="16"/>
            <w:szCs w:val="16"/>
            <w:rPrChange w:id="2894" w:author="Hemmati" w:date="2016-12-16T10:24:00Z">
              <w:rPr>
                <w:rFonts w:asciiTheme="minorHAnsi" w:hAnsiTheme="minorHAnsi"/>
              </w:rPr>
            </w:rPrChange>
          </w:rPr>
          <w:tab/>
          <w:t xml:space="preserve"> agency_fee_amount </w:t>
        </w:r>
        <w:r w:rsidRPr="002D3F66">
          <w:rPr>
            <w:rFonts w:asciiTheme="minorHAnsi" w:hAnsiTheme="minorHAnsi"/>
            <w:sz w:val="16"/>
            <w:szCs w:val="16"/>
            <w:rPrChange w:id="2895" w:author="Hemmati" w:date="2016-12-16T10:24:00Z">
              <w:rPr>
                <w:rFonts w:asciiTheme="minorHAnsi" w:hAnsiTheme="minorHAnsi"/>
              </w:rPr>
            </w:rPrChange>
          </w:rPr>
          <w:tab/>
          <w:t>NUMBER(5))</w:t>
        </w:r>
      </w:ins>
    </w:p>
    <w:p w:rsidR="00237830" w:rsidRPr="002D3F66" w:rsidRDefault="00237830" w:rsidP="00237830">
      <w:pPr>
        <w:pStyle w:val="sqlF9"/>
        <w:rPr>
          <w:ins w:id="2896" w:author="Hemmati" w:date="2016-12-16T09:33:00Z"/>
          <w:rFonts w:asciiTheme="minorHAnsi" w:hAnsiTheme="minorHAnsi"/>
          <w:sz w:val="16"/>
          <w:szCs w:val="16"/>
          <w:rPrChange w:id="2897" w:author="Hemmati" w:date="2016-12-16T10:24:00Z">
            <w:rPr>
              <w:ins w:id="2898" w:author="Hemmati" w:date="2016-12-16T09:33:00Z"/>
              <w:rFonts w:asciiTheme="minorHAnsi" w:hAnsiTheme="minorHAnsi"/>
            </w:rPr>
          </w:rPrChange>
        </w:rPr>
      </w:pPr>
      <w:ins w:id="2899" w:author="Hemmati" w:date="2016-12-16T09:33:00Z">
        <w:r w:rsidRPr="002D3F66">
          <w:rPr>
            <w:rFonts w:asciiTheme="minorHAnsi" w:hAnsiTheme="minorHAnsi"/>
            <w:sz w:val="16"/>
            <w:szCs w:val="16"/>
            <w:rPrChange w:id="2900" w:author="Hemmati" w:date="2016-12-16T10:24:00Z">
              <w:rPr>
                <w:rFonts w:asciiTheme="minorHAnsi" w:hAnsiTheme="minorHAnsi"/>
              </w:rPr>
            </w:rPrChange>
          </w:rPr>
          <w:t xml:space="preserve">TABLESPACE ADHOC;         </w:t>
        </w:r>
      </w:ins>
    </w:p>
    <w:p w:rsidR="00237830" w:rsidRPr="002D3F66" w:rsidRDefault="00237830" w:rsidP="00237830">
      <w:pPr>
        <w:pStyle w:val="sqlF9"/>
        <w:rPr>
          <w:ins w:id="2901" w:author="Hemmati" w:date="2016-12-16T09:33:00Z"/>
          <w:rFonts w:asciiTheme="minorHAnsi" w:hAnsiTheme="minorHAnsi"/>
          <w:sz w:val="16"/>
          <w:szCs w:val="16"/>
          <w:rPrChange w:id="2902" w:author="Hemmati" w:date="2016-12-16T10:24:00Z">
            <w:rPr>
              <w:ins w:id="2903" w:author="Hemmati" w:date="2016-12-16T09:33:00Z"/>
              <w:rFonts w:asciiTheme="minorHAnsi" w:hAnsiTheme="minorHAnsi"/>
            </w:rPr>
          </w:rPrChange>
        </w:rPr>
      </w:pPr>
    </w:p>
    <w:p w:rsidR="009C5670" w:rsidRPr="002D3F66" w:rsidDel="00237830" w:rsidRDefault="00237830" w:rsidP="00237830">
      <w:pPr>
        <w:pStyle w:val="sqlF9"/>
        <w:rPr>
          <w:del w:id="2904" w:author="Hemmati" w:date="2016-12-16T09:33:00Z"/>
          <w:rFonts w:asciiTheme="minorHAnsi" w:hAnsiTheme="minorHAnsi"/>
          <w:sz w:val="16"/>
          <w:szCs w:val="16"/>
          <w:rPrChange w:id="2905" w:author="Hemmati" w:date="2016-12-16T10:24:00Z">
            <w:rPr>
              <w:del w:id="2906" w:author="Hemmati" w:date="2016-12-16T09:33:00Z"/>
              <w:rFonts w:asciiTheme="minorHAnsi" w:hAnsiTheme="minorHAnsi"/>
            </w:rPr>
          </w:rPrChange>
        </w:rPr>
      </w:pPr>
      <w:ins w:id="2907" w:author="Hemmati" w:date="2016-12-16T09:33:00Z">
        <w:r w:rsidRPr="002D3F66">
          <w:rPr>
            <w:rFonts w:asciiTheme="minorHAnsi" w:hAnsiTheme="minorHAnsi"/>
            <w:sz w:val="16"/>
            <w:szCs w:val="16"/>
            <w:rPrChange w:id="2908" w:author="Hemmati" w:date="2016-12-16T10:24:00Z">
              <w:rPr>
                <w:rFonts w:asciiTheme="minorHAnsi" w:hAnsiTheme="minorHAnsi"/>
              </w:rPr>
            </w:rPrChange>
          </w:rPr>
          <w:t>DESC SALE_DATA;</w:t>
        </w:r>
      </w:ins>
    </w:p>
    <w:p w:rsidR="009C5670" w:rsidRPr="002D3F66" w:rsidDel="00237830" w:rsidRDefault="009C5670" w:rsidP="009C5670">
      <w:pPr>
        <w:pStyle w:val="sqlF9"/>
        <w:rPr>
          <w:del w:id="2909" w:author="Hemmati" w:date="2016-12-16T09:33:00Z"/>
          <w:rFonts w:asciiTheme="minorHAnsi" w:hAnsiTheme="minorHAnsi"/>
          <w:sz w:val="16"/>
          <w:szCs w:val="16"/>
          <w:rPrChange w:id="2910" w:author="Hemmati" w:date="2016-12-16T10:24:00Z">
            <w:rPr>
              <w:del w:id="2911" w:author="Hemmati" w:date="2016-12-16T09:33:00Z"/>
              <w:rFonts w:asciiTheme="minorHAnsi" w:hAnsiTheme="minorHAnsi"/>
            </w:rPr>
          </w:rPrChange>
        </w:rPr>
      </w:pPr>
      <w:del w:id="2912" w:author="Hemmati" w:date="2016-12-16T09:33:00Z">
        <w:r w:rsidRPr="002D3F66" w:rsidDel="00237830">
          <w:rPr>
            <w:rFonts w:asciiTheme="minorHAnsi" w:hAnsiTheme="minorHAnsi"/>
            <w:sz w:val="16"/>
            <w:szCs w:val="16"/>
            <w:rPrChange w:id="2913" w:author="Hemmati" w:date="2016-12-16T10:24:00Z">
              <w:rPr>
                <w:rFonts w:asciiTheme="minorHAnsi" w:hAnsiTheme="minorHAnsi"/>
              </w:rPr>
            </w:rPrChange>
          </w:rPr>
          <w:delText>TTITLE '**************** CREATE  SALE_DATA TABLE *********************************'</w:delText>
        </w:r>
      </w:del>
    </w:p>
    <w:p w:rsidR="009C5670" w:rsidRPr="002D3F66" w:rsidDel="00237830" w:rsidRDefault="009C5670" w:rsidP="009C5670">
      <w:pPr>
        <w:pStyle w:val="sqlF9"/>
        <w:rPr>
          <w:del w:id="2914" w:author="Hemmati" w:date="2016-12-16T09:33:00Z"/>
          <w:rFonts w:asciiTheme="minorHAnsi" w:hAnsiTheme="minorHAnsi"/>
          <w:sz w:val="16"/>
          <w:szCs w:val="16"/>
          <w:rPrChange w:id="2915" w:author="Hemmati" w:date="2016-12-16T10:24:00Z">
            <w:rPr>
              <w:del w:id="2916" w:author="Hemmati" w:date="2016-12-16T09:33:00Z"/>
              <w:rFonts w:asciiTheme="minorHAnsi" w:hAnsiTheme="minorHAnsi"/>
            </w:rPr>
          </w:rPrChange>
        </w:rPr>
      </w:pPr>
      <w:del w:id="2917" w:author="Hemmati" w:date="2016-12-16T09:33:00Z">
        <w:r w:rsidRPr="002D3F66" w:rsidDel="00237830">
          <w:rPr>
            <w:rFonts w:asciiTheme="minorHAnsi" w:hAnsiTheme="minorHAnsi"/>
            <w:sz w:val="16"/>
            <w:szCs w:val="16"/>
            <w:rPrChange w:id="2918" w:author="Hemmati" w:date="2016-12-16T10:24:00Z">
              <w:rPr>
                <w:rFonts w:asciiTheme="minorHAnsi" w:hAnsiTheme="minorHAnsi"/>
              </w:rPr>
            </w:rPrChange>
          </w:rPr>
          <w:delText>BTITLE '********************* By Zohreh Nejadian **********************************'</w:delText>
        </w:r>
      </w:del>
    </w:p>
    <w:p w:rsidR="009C5670" w:rsidRPr="002D3F66" w:rsidDel="00237830" w:rsidRDefault="009C5670" w:rsidP="009C5670">
      <w:pPr>
        <w:pStyle w:val="sqlF9"/>
        <w:rPr>
          <w:del w:id="2919" w:author="Hemmati" w:date="2016-12-16T09:33:00Z"/>
          <w:rFonts w:asciiTheme="minorHAnsi" w:hAnsiTheme="minorHAnsi"/>
          <w:sz w:val="16"/>
          <w:szCs w:val="16"/>
          <w:rPrChange w:id="2920" w:author="Hemmati" w:date="2016-12-16T10:24:00Z">
            <w:rPr>
              <w:del w:id="2921" w:author="Hemmati" w:date="2016-12-16T09:33:00Z"/>
              <w:rFonts w:asciiTheme="minorHAnsi" w:hAnsiTheme="minorHAnsi"/>
            </w:rPr>
          </w:rPrChange>
        </w:rPr>
      </w:pPr>
      <w:del w:id="2922" w:author="Hemmati" w:date="2016-12-16T09:33:00Z">
        <w:r w:rsidRPr="002D3F66" w:rsidDel="00237830">
          <w:rPr>
            <w:rFonts w:asciiTheme="minorHAnsi" w:hAnsiTheme="minorHAnsi"/>
            <w:sz w:val="16"/>
            <w:szCs w:val="16"/>
            <w:rPrChange w:id="2923" w:author="Hemmati" w:date="2016-12-16T10:24:00Z">
              <w:rPr>
                <w:rFonts w:asciiTheme="minorHAnsi" w:hAnsiTheme="minorHAnsi"/>
              </w:rPr>
            </w:rPrChange>
          </w:rPr>
          <w:delText>COLUMN surname FORMAT A10</w:delText>
        </w:r>
      </w:del>
    </w:p>
    <w:p w:rsidR="009C5670" w:rsidRPr="002D3F66" w:rsidDel="00237830" w:rsidRDefault="009C5670" w:rsidP="009C5670">
      <w:pPr>
        <w:pStyle w:val="sqlF9"/>
        <w:rPr>
          <w:del w:id="2924" w:author="Hemmati" w:date="2016-12-16T09:33:00Z"/>
          <w:rFonts w:asciiTheme="minorHAnsi" w:hAnsiTheme="minorHAnsi"/>
          <w:sz w:val="16"/>
          <w:szCs w:val="16"/>
          <w:rPrChange w:id="2925" w:author="Hemmati" w:date="2016-12-16T10:24:00Z">
            <w:rPr>
              <w:del w:id="2926" w:author="Hemmati" w:date="2016-12-16T09:33:00Z"/>
              <w:rFonts w:asciiTheme="minorHAnsi" w:hAnsiTheme="minorHAnsi"/>
            </w:rPr>
          </w:rPrChange>
        </w:rPr>
      </w:pPr>
      <w:del w:id="2927" w:author="Hemmati" w:date="2016-12-16T09:33:00Z">
        <w:r w:rsidRPr="002D3F66" w:rsidDel="00237830">
          <w:rPr>
            <w:rFonts w:asciiTheme="minorHAnsi" w:hAnsiTheme="minorHAnsi"/>
            <w:sz w:val="16"/>
            <w:szCs w:val="16"/>
            <w:rPrChange w:id="2928" w:author="Hemmati" w:date="2016-12-16T10:24:00Z">
              <w:rPr>
                <w:rFonts w:asciiTheme="minorHAnsi" w:hAnsiTheme="minorHAnsi"/>
              </w:rPr>
            </w:rPrChange>
          </w:rPr>
          <w:delText>COLUMN firstname FORMAT A15</w:delText>
        </w:r>
      </w:del>
    </w:p>
    <w:p w:rsidR="009C5670" w:rsidRPr="002D3F66" w:rsidDel="00237830" w:rsidRDefault="009C5670" w:rsidP="009C5670">
      <w:pPr>
        <w:pStyle w:val="sqlF9"/>
        <w:rPr>
          <w:del w:id="2929" w:author="Hemmati" w:date="2016-12-16T09:33:00Z"/>
          <w:rFonts w:asciiTheme="minorHAnsi" w:hAnsiTheme="minorHAnsi"/>
          <w:sz w:val="16"/>
          <w:szCs w:val="16"/>
          <w:rPrChange w:id="2930" w:author="Hemmati" w:date="2016-12-16T10:24:00Z">
            <w:rPr>
              <w:del w:id="2931" w:author="Hemmati" w:date="2016-12-16T09:33:00Z"/>
              <w:rFonts w:asciiTheme="minorHAnsi" w:hAnsiTheme="minorHAnsi"/>
            </w:rPr>
          </w:rPrChange>
        </w:rPr>
      </w:pPr>
      <w:del w:id="2932" w:author="Hemmati" w:date="2016-12-16T09:33:00Z">
        <w:r w:rsidRPr="002D3F66" w:rsidDel="00237830">
          <w:rPr>
            <w:rFonts w:asciiTheme="minorHAnsi" w:hAnsiTheme="minorHAnsi"/>
            <w:sz w:val="16"/>
            <w:szCs w:val="16"/>
            <w:rPrChange w:id="2933" w:author="Hemmati" w:date="2016-12-16T10:24:00Z">
              <w:rPr>
                <w:rFonts w:asciiTheme="minorHAnsi" w:hAnsiTheme="minorHAnsi"/>
              </w:rPr>
            </w:rPrChange>
          </w:rPr>
          <w:delText>COLUMN salary FORMAT $99,999</w:delText>
        </w:r>
      </w:del>
    </w:p>
    <w:p w:rsidR="009C5670" w:rsidRPr="002D3F66" w:rsidDel="00237830" w:rsidRDefault="009C5670" w:rsidP="009C5670">
      <w:pPr>
        <w:pStyle w:val="sqlF9"/>
        <w:rPr>
          <w:del w:id="2934" w:author="Hemmati" w:date="2016-12-16T09:33:00Z"/>
          <w:rFonts w:asciiTheme="minorHAnsi" w:hAnsiTheme="minorHAnsi"/>
          <w:sz w:val="16"/>
          <w:szCs w:val="16"/>
          <w:rPrChange w:id="2935" w:author="Hemmati" w:date="2016-12-16T10:24:00Z">
            <w:rPr>
              <w:del w:id="2936" w:author="Hemmati" w:date="2016-12-16T09:33:00Z"/>
              <w:rFonts w:asciiTheme="minorHAnsi" w:hAnsiTheme="minorHAnsi"/>
            </w:rPr>
          </w:rPrChange>
        </w:rPr>
      </w:pPr>
      <w:del w:id="2937" w:author="Hemmati" w:date="2016-12-16T09:33:00Z">
        <w:r w:rsidRPr="002D3F66" w:rsidDel="00237830">
          <w:rPr>
            <w:rFonts w:asciiTheme="minorHAnsi" w:hAnsiTheme="minorHAnsi"/>
            <w:sz w:val="16"/>
            <w:szCs w:val="16"/>
            <w:rPrChange w:id="2938" w:author="Hemmati" w:date="2016-12-16T10:24:00Z">
              <w:rPr>
                <w:rFonts w:asciiTheme="minorHAnsi" w:hAnsiTheme="minorHAnsi"/>
              </w:rPr>
            </w:rPrChange>
          </w:rPr>
          <w:delText>COLUMN course_title FORMAT A25 WORD_WRAPPED</w:delText>
        </w:r>
      </w:del>
    </w:p>
    <w:p w:rsidR="009C5670" w:rsidRPr="002D3F66" w:rsidDel="00237830" w:rsidRDefault="009C5670" w:rsidP="009C5670">
      <w:pPr>
        <w:pStyle w:val="sqlF9"/>
        <w:rPr>
          <w:del w:id="2939" w:author="Hemmati" w:date="2016-12-16T09:33:00Z"/>
          <w:rFonts w:asciiTheme="minorHAnsi" w:hAnsiTheme="minorHAnsi"/>
          <w:sz w:val="16"/>
          <w:szCs w:val="16"/>
          <w:rPrChange w:id="2940" w:author="Hemmati" w:date="2016-12-16T10:24:00Z">
            <w:rPr>
              <w:del w:id="2941" w:author="Hemmati" w:date="2016-12-16T09:33:00Z"/>
              <w:rFonts w:asciiTheme="minorHAnsi" w:hAnsiTheme="minorHAnsi"/>
            </w:rPr>
          </w:rPrChange>
        </w:rPr>
      </w:pPr>
      <w:del w:id="2942" w:author="Hemmati" w:date="2016-12-16T09:33:00Z">
        <w:r w:rsidRPr="002D3F66" w:rsidDel="00237830">
          <w:rPr>
            <w:rFonts w:asciiTheme="minorHAnsi" w:hAnsiTheme="minorHAnsi"/>
            <w:sz w:val="16"/>
            <w:szCs w:val="16"/>
            <w:rPrChange w:id="2943" w:author="Hemmati" w:date="2016-12-16T10:24:00Z">
              <w:rPr>
                <w:rFonts w:asciiTheme="minorHAnsi" w:hAnsiTheme="minorHAnsi"/>
              </w:rPr>
            </w:rPrChange>
          </w:rPr>
          <w:delText>COLUMN last_change HEADING 'LAST|CHANGE' FORMAT A10</w:delText>
        </w:r>
      </w:del>
    </w:p>
    <w:p w:rsidR="009C5670" w:rsidRPr="002D3F66" w:rsidDel="00237830" w:rsidRDefault="009C5670" w:rsidP="009C5670">
      <w:pPr>
        <w:pStyle w:val="sqlF9"/>
        <w:rPr>
          <w:del w:id="2944" w:author="Hemmati" w:date="2016-12-16T09:33:00Z"/>
          <w:rFonts w:asciiTheme="minorHAnsi" w:hAnsiTheme="minorHAnsi"/>
          <w:sz w:val="16"/>
          <w:szCs w:val="16"/>
          <w:rPrChange w:id="2945" w:author="Hemmati" w:date="2016-12-16T10:24:00Z">
            <w:rPr>
              <w:del w:id="2946" w:author="Hemmati" w:date="2016-12-16T09:33:00Z"/>
              <w:rFonts w:asciiTheme="minorHAnsi" w:hAnsiTheme="minorHAnsi"/>
            </w:rPr>
          </w:rPrChange>
        </w:rPr>
      </w:pPr>
      <w:del w:id="2947" w:author="Hemmati" w:date="2016-12-16T09:33:00Z">
        <w:r w:rsidRPr="002D3F66" w:rsidDel="00237830">
          <w:rPr>
            <w:rFonts w:asciiTheme="minorHAnsi" w:hAnsiTheme="minorHAnsi"/>
            <w:sz w:val="16"/>
            <w:szCs w:val="16"/>
            <w:rPrChange w:id="2948" w:author="Hemmati" w:date="2016-12-16T10:24:00Z">
              <w:rPr>
                <w:rFonts w:asciiTheme="minorHAnsi" w:hAnsiTheme="minorHAnsi"/>
              </w:rPr>
            </w:rPrChange>
          </w:rPr>
          <w:delText>COLUMN delete_rule HEADING 'DELETE|RULE' FORMAT A6</w:delText>
        </w:r>
      </w:del>
    </w:p>
    <w:p w:rsidR="009C5670" w:rsidRPr="002D3F66" w:rsidDel="00237830" w:rsidRDefault="009C5670" w:rsidP="009C5670">
      <w:pPr>
        <w:pStyle w:val="sqlF9"/>
        <w:rPr>
          <w:del w:id="2949" w:author="Hemmati" w:date="2016-12-16T09:33:00Z"/>
          <w:rFonts w:asciiTheme="minorHAnsi" w:hAnsiTheme="minorHAnsi"/>
          <w:sz w:val="16"/>
          <w:szCs w:val="16"/>
          <w:rPrChange w:id="2950" w:author="Hemmati" w:date="2016-12-16T10:24:00Z">
            <w:rPr>
              <w:del w:id="2951" w:author="Hemmati" w:date="2016-12-16T09:33:00Z"/>
              <w:rFonts w:asciiTheme="minorHAnsi" w:hAnsiTheme="minorHAnsi"/>
            </w:rPr>
          </w:rPrChange>
        </w:rPr>
      </w:pPr>
    </w:p>
    <w:p w:rsidR="009C5670" w:rsidRPr="002D3F66" w:rsidDel="00237830" w:rsidRDefault="009C5670" w:rsidP="009C5670">
      <w:pPr>
        <w:pStyle w:val="sqlF9"/>
        <w:rPr>
          <w:del w:id="2952" w:author="Hemmati" w:date="2016-12-16T09:33:00Z"/>
          <w:rFonts w:asciiTheme="minorHAnsi" w:hAnsiTheme="minorHAnsi"/>
          <w:sz w:val="16"/>
          <w:szCs w:val="16"/>
          <w:rPrChange w:id="2953" w:author="Hemmati" w:date="2016-12-16T10:24:00Z">
            <w:rPr>
              <w:del w:id="2954" w:author="Hemmati" w:date="2016-12-16T09:33:00Z"/>
              <w:rFonts w:asciiTheme="minorHAnsi" w:hAnsiTheme="minorHAnsi"/>
            </w:rPr>
          </w:rPrChange>
        </w:rPr>
      </w:pPr>
      <w:del w:id="2955" w:author="Hemmati" w:date="2016-12-16T09:33:00Z">
        <w:r w:rsidRPr="002D3F66" w:rsidDel="00237830">
          <w:rPr>
            <w:rFonts w:asciiTheme="minorHAnsi" w:hAnsiTheme="minorHAnsi"/>
            <w:sz w:val="16"/>
            <w:szCs w:val="16"/>
            <w:rPrChange w:id="2956" w:author="Hemmati" w:date="2016-12-16T10:24:00Z">
              <w:rPr>
                <w:rFonts w:asciiTheme="minorHAnsi" w:hAnsiTheme="minorHAnsi"/>
              </w:rPr>
            </w:rPrChange>
          </w:rPr>
          <w:delText>REM=========================== CREATE  SALE_DATA TABLE =============================</w:delText>
        </w:r>
      </w:del>
    </w:p>
    <w:p w:rsidR="009C5670" w:rsidRPr="002D3F66" w:rsidDel="00237830" w:rsidRDefault="009C5670" w:rsidP="009C5670">
      <w:pPr>
        <w:pStyle w:val="sqlF9"/>
        <w:rPr>
          <w:del w:id="2957" w:author="Hemmati" w:date="2016-12-16T09:33:00Z"/>
          <w:rFonts w:asciiTheme="minorHAnsi" w:hAnsiTheme="minorHAnsi"/>
          <w:sz w:val="16"/>
          <w:szCs w:val="16"/>
          <w:rPrChange w:id="2958" w:author="Hemmati" w:date="2016-12-16T10:24:00Z">
            <w:rPr>
              <w:del w:id="2959" w:author="Hemmati" w:date="2016-12-16T09:33:00Z"/>
              <w:rFonts w:asciiTheme="minorHAnsi" w:hAnsiTheme="minorHAnsi"/>
            </w:rPr>
          </w:rPrChange>
        </w:rPr>
      </w:pPr>
    </w:p>
    <w:p w:rsidR="00663AD1" w:rsidRPr="002D3F66" w:rsidDel="00237830" w:rsidRDefault="00663AD1" w:rsidP="00663AD1">
      <w:pPr>
        <w:pStyle w:val="sqlF9"/>
        <w:rPr>
          <w:del w:id="2960" w:author="Hemmati" w:date="2016-12-16T09:33:00Z"/>
          <w:rFonts w:asciiTheme="minorHAnsi" w:hAnsiTheme="minorHAnsi"/>
          <w:sz w:val="16"/>
          <w:szCs w:val="16"/>
          <w:rPrChange w:id="2961" w:author="Hemmati" w:date="2016-12-16T10:24:00Z">
            <w:rPr>
              <w:del w:id="2962" w:author="Hemmati" w:date="2016-12-16T09:33:00Z"/>
              <w:rFonts w:asciiTheme="minorHAnsi" w:hAnsiTheme="minorHAnsi"/>
            </w:rPr>
          </w:rPrChange>
        </w:rPr>
      </w:pPr>
      <w:del w:id="2963" w:author="Hemmati" w:date="2016-12-16T09:33:00Z">
        <w:r w:rsidRPr="002D3F66" w:rsidDel="00237830">
          <w:rPr>
            <w:rFonts w:asciiTheme="minorHAnsi" w:hAnsiTheme="minorHAnsi"/>
            <w:sz w:val="16"/>
            <w:szCs w:val="16"/>
            <w:rPrChange w:id="2964" w:author="Hemmati" w:date="2016-12-16T10:24:00Z">
              <w:rPr>
                <w:rFonts w:asciiTheme="minorHAnsi" w:hAnsiTheme="minorHAnsi"/>
              </w:rPr>
            </w:rPrChange>
          </w:rPr>
          <w:delText>SQL&gt; CREATE TABLE        sale_data(</w:delText>
        </w:r>
      </w:del>
    </w:p>
    <w:p w:rsidR="00663AD1" w:rsidRPr="002D3F66" w:rsidDel="00237830" w:rsidRDefault="00663AD1" w:rsidP="00663AD1">
      <w:pPr>
        <w:pStyle w:val="sqlF9"/>
        <w:rPr>
          <w:del w:id="2965" w:author="Hemmati" w:date="2016-12-16T09:33:00Z"/>
          <w:rFonts w:asciiTheme="minorHAnsi" w:hAnsiTheme="minorHAnsi"/>
          <w:sz w:val="16"/>
          <w:szCs w:val="16"/>
          <w:rPrChange w:id="2966" w:author="Hemmati" w:date="2016-12-16T10:24:00Z">
            <w:rPr>
              <w:del w:id="2967" w:author="Hemmati" w:date="2016-12-16T09:33:00Z"/>
              <w:rFonts w:asciiTheme="minorHAnsi" w:hAnsiTheme="minorHAnsi"/>
            </w:rPr>
          </w:rPrChange>
        </w:rPr>
      </w:pPr>
      <w:del w:id="2968" w:author="Hemmati" w:date="2016-12-16T09:33:00Z">
        <w:r w:rsidRPr="002D3F66" w:rsidDel="00237830">
          <w:rPr>
            <w:rFonts w:asciiTheme="minorHAnsi" w:hAnsiTheme="minorHAnsi"/>
            <w:sz w:val="16"/>
            <w:szCs w:val="16"/>
            <w:rPrChange w:id="2969" w:author="Hemmati" w:date="2016-12-16T10:24:00Z">
              <w:rPr>
                <w:rFonts w:asciiTheme="minorHAnsi" w:hAnsiTheme="minorHAnsi"/>
              </w:rPr>
            </w:rPrChange>
          </w:rPr>
          <w:delText xml:space="preserve">       sale                   DATE,</w:delText>
        </w:r>
      </w:del>
    </w:p>
    <w:p w:rsidR="00663AD1" w:rsidRPr="002D3F66" w:rsidDel="00237830" w:rsidRDefault="00663AD1" w:rsidP="00663AD1">
      <w:pPr>
        <w:pStyle w:val="sqlF9"/>
        <w:rPr>
          <w:del w:id="2970" w:author="Hemmati" w:date="2016-12-16T09:33:00Z"/>
          <w:rFonts w:asciiTheme="minorHAnsi" w:hAnsiTheme="minorHAnsi"/>
          <w:sz w:val="16"/>
          <w:szCs w:val="16"/>
          <w:rPrChange w:id="2971" w:author="Hemmati" w:date="2016-12-16T10:24:00Z">
            <w:rPr>
              <w:del w:id="2972" w:author="Hemmati" w:date="2016-12-16T09:33:00Z"/>
              <w:rFonts w:asciiTheme="minorHAnsi" w:hAnsiTheme="minorHAnsi"/>
            </w:rPr>
          </w:rPrChange>
        </w:rPr>
      </w:pPr>
      <w:del w:id="2973" w:author="Hemmati" w:date="2016-12-16T09:33:00Z">
        <w:r w:rsidRPr="002D3F66" w:rsidDel="00237830">
          <w:rPr>
            <w:rFonts w:asciiTheme="minorHAnsi" w:hAnsiTheme="minorHAnsi"/>
            <w:sz w:val="16"/>
            <w:szCs w:val="16"/>
            <w:rPrChange w:id="2974" w:author="Hemmati" w:date="2016-12-16T10:24:00Z">
              <w:rPr>
                <w:rFonts w:asciiTheme="minorHAnsi" w:hAnsiTheme="minorHAnsi"/>
              </w:rPr>
            </w:rPrChange>
          </w:rPr>
          <w:delText xml:space="preserve">       cust_id</w:delText>
        </w:r>
        <w:r w:rsidRPr="002D3F66" w:rsidDel="00237830">
          <w:rPr>
            <w:rFonts w:asciiTheme="minorHAnsi" w:hAnsiTheme="minorHAnsi"/>
            <w:sz w:val="16"/>
            <w:szCs w:val="16"/>
            <w:rPrChange w:id="2975" w:author="Hemmati" w:date="2016-12-16T10:24:00Z">
              <w:rPr>
                <w:rFonts w:asciiTheme="minorHAnsi" w:hAnsiTheme="minorHAnsi"/>
              </w:rPr>
            </w:rPrChange>
          </w:rPr>
          <w:tab/>
        </w:r>
        <w:r w:rsidRPr="002D3F66" w:rsidDel="00237830">
          <w:rPr>
            <w:rFonts w:asciiTheme="minorHAnsi" w:hAnsiTheme="minorHAnsi"/>
            <w:sz w:val="16"/>
            <w:szCs w:val="16"/>
            <w:rPrChange w:id="2976" w:author="Hemmati" w:date="2016-12-16T10:24:00Z">
              <w:rPr>
                <w:rFonts w:asciiTheme="minorHAnsi" w:hAnsiTheme="minorHAnsi"/>
              </w:rPr>
            </w:rPrChange>
          </w:rPr>
          <w:tab/>
          <w:delText xml:space="preserve">   </w:delText>
        </w:r>
        <w:r w:rsidR="00BB3CE8" w:rsidRPr="002D3F66" w:rsidDel="00237830">
          <w:rPr>
            <w:rFonts w:asciiTheme="minorHAnsi" w:hAnsiTheme="minorHAnsi"/>
            <w:sz w:val="16"/>
            <w:szCs w:val="16"/>
            <w:rPrChange w:id="2977" w:author="Hemmati" w:date="2016-12-16T10:24:00Z">
              <w:rPr>
                <w:rFonts w:asciiTheme="minorHAnsi" w:hAnsiTheme="minorHAnsi"/>
              </w:rPr>
            </w:rPrChange>
          </w:rPr>
          <w:delText xml:space="preserve"> </w:delText>
        </w:r>
        <w:r w:rsidRPr="002D3F66" w:rsidDel="00237830">
          <w:rPr>
            <w:rFonts w:asciiTheme="minorHAnsi" w:hAnsiTheme="minorHAnsi"/>
            <w:sz w:val="16"/>
            <w:szCs w:val="16"/>
            <w:rPrChange w:id="2978" w:author="Hemmati" w:date="2016-12-16T10:24:00Z">
              <w:rPr>
                <w:rFonts w:asciiTheme="minorHAnsi" w:hAnsiTheme="minorHAnsi"/>
              </w:rPr>
            </w:rPrChange>
          </w:rPr>
          <w:delText>NUMBER(10),</w:delText>
        </w:r>
      </w:del>
    </w:p>
    <w:p w:rsidR="00663AD1" w:rsidRPr="002D3F66" w:rsidDel="00237830" w:rsidRDefault="00663AD1" w:rsidP="00663AD1">
      <w:pPr>
        <w:pStyle w:val="sqlF9"/>
        <w:rPr>
          <w:del w:id="2979" w:author="Hemmati" w:date="2016-12-16T09:33:00Z"/>
          <w:rFonts w:asciiTheme="minorHAnsi" w:hAnsiTheme="minorHAnsi"/>
          <w:sz w:val="16"/>
          <w:szCs w:val="16"/>
          <w:rPrChange w:id="2980" w:author="Hemmati" w:date="2016-12-16T10:24:00Z">
            <w:rPr>
              <w:del w:id="2981" w:author="Hemmati" w:date="2016-12-16T09:33:00Z"/>
              <w:rFonts w:asciiTheme="minorHAnsi" w:hAnsiTheme="minorHAnsi"/>
            </w:rPr>
          </w:rPrChange>
        </w:rPr>
      </w:pPr>
      <w:del w:id="2982" w:author="Hemmati" w:date="2016-12-16T09:33:00Z">
        <w:r w:rsidRPr="002D3F66" w:rsidDel="00237830">
          <w:rPr>
            <w:rFonts w:asciiTheme="minorHAnsi" w:hAnsiTheme="minorHAnsi"/>
            <w:sz w:val="16"/>
            <w:szCs w:val="16"/>
            <w:rPrChange w:id="2983" w:author="Hemmati" w:date="2016-12-16T10:24:00Z">
              <w:rPr>
                <w:rFonts w:asciiTheme="minorHAnsi" w:hAnsiTheme="minorHAnsi"/>
              </w:rPr>
            </w:rPrChange>
          </w:rPr>
          <w:delText xml:space="preserve">       itinerary_id           NUMBER(10),</w:delText>
        </w:r>
      </w:del>
    </w:p>
    <w:p w:rsidR="00663AD1" w:rsidRPr="002D3F66" w:rsidDel="00237830" w:rsidRDefault="00663AD1" w:rsidP="00663AD1">
      <w:pPr>
        <w:pStyle w:val="sqlF9"/>
        <w:rPr>
          <w:del w:id="2984" w:author="Hemmati" w:date="2016-12-16T09:33:00Z"/>
          <w:rFonts w:asciiTheme="minorHAnsi" w:hAnsiTheme="minorHAnsi"/>
          <w:sz w:val="16"/>
          <w:szCs w:val="16"/>
          <w:rPrChange w:id="2985" w:author="Hemmati" w:date="2016-12-16T10:24:00Z">
            <w:rPr>
              <w:del w:id="2986" w:author="Hemmati" w:date="2016-12-16T09:33:00Z"/>
              <w:rFonts w:asciiTheme="minorHAnsi" w:hAnsiTheme="minorHAnsi"/>
            </w:rPr>
          </w:rPrChange>
        </w:rPr>
      </w:pPr>
      <w:del w:id="2987" w:author="Hemmati" w:date="2016-12-16T09:33:00Z">
        <w:r w:rsidRPr="002D3F66" w:rsidDel="00237830">
          <w:rPr>
            <w:rFonts w:asciiTheme="minorHAnsi" w:hAnsiTheme="minorHAnsi"/>
            <w:sz w:val="16"/>
            <w:szCs w:val="16"/>
            <w:rPrChange w:id="2988" w:author="Hemmati" w:date="2016-12-16T10:24:00Z">
              <w:rPr>
                <w:rFonts w:asciiTheme="minorHAnsi" w:hAnsiTheme="minorHAnsi"/>
              </w:rPr>
            </w:rPrChange>
          </w:rPr>
          <w:delText xml:space="preserve">       itinerary_num          NUMBER(10),</w:delText>
        </w:r>
      </w:del>
    </w:p>
    <w:p w:rsidR="00663AD1" w:rsidRPr="002D3F66" w:rsidDel="00237830" w:rsidRDefault="00663AD1" w:rsidP="00663AD1">
      <w:pPr>
        <w:pStyle w:val="sqlF9"/>
        <w:rPr>
          <w:del w:id="2989" w:author="Hemmati" w:date="2016-12-16T09:33:00Z"/>
          <w:rFonts w:asciiTheme="minorHAnsi" w:hAnsiTheme="minorHAnsi"/>
          <w:sz w:val="16"/>
          <w:szCs w:val="16"/>
          <w:rPrChange w:id="2990" w:author="Hemmati" w:date="2016-12-16T10:24:00Z">
            <w:rPr>
              <w:del w:id="2991" w:author="Hemmati" w:date="2016-12-16T09:33:00Z"/>
              <w:rFonts w:asciiTheme="minorHAnsi" w:hAnsiTheme="minorHAnsi"/>
            </w:rPr>
          </w:rPrChange>
        </w:rPr>
      </w:pPr>
      <w:del w:id="2992" w:author="Hemmati" w:date="2016-12-16T09:33:00Z">
        <w:r w:rsidRPr="002D3F66" w:rsidDel="00237830">
          <w:rPr>
            <w:rFonts w:asciiTheme="minorHAnsi" w:hAnsiTheme="minorHAnsi"/>
            <w:sz w:val="16"/>
            <w:szCs w:val="16"/>
            <w:rPrChange w:id="2993" w:author="Hemmati" w:date="2016-12-16T10:24:00Z">
              <w:rPr>
                <w:rFonts w:asciiTheme="minorHAnsi" w:hAnsiTheme="minorHAnsi"/>
              </w:rPr>
            </w:rPrChange>
          </w:rPr>
          <w:delText xml:space="preserve">       emp_num                NUMBER(5),</w:delText>
        </w:r>
      </w:del>
    </w:p>
    <w:p w:rsidR="00663AD1" w:rsidRPr="002D3F66" w:rsidDel="00237830" w:rsidRDefault="00663AD1" w:rsidP="00663AD1">
      <w:pPr>
        <w:pStyle w:val="sqlF9"/>
        <w:rPr>
          <w:del w:id="2994" w:author="Hemmati" w:date="2016-12-16T09:33:00Z"/>
          <w:rFonts w:asciiTheme="minorHAnsi" w:hAnsiTheme="minorHAnsi"/>
          <w:sz w:val="16"/>
          <w:szCs w:val="16"/>
          <w:rPrChange w:id="2995" w:author="Hemmati" w:date="2016-12-16T10:24:00Z">
            <w:rPr>
              <w:del w:id="2996" w:author="Hemmati" w:date="2016-12-16T09:33:00Z"/>
              <w:rFonts w:asciiTheme="minorHAnsi" w:hAnsiTheme="minorHAnsi"/>
            </w:rPr>
          </w:rPrChange>
        </w:rPr>
      </w:pPr>
      <w:del w:id="2997" w:author="Hemmati" w:date="2016-12-16T09:33:00Z">
        <w:r w:rsidRPr="002D3F66" w:rsidDel="00237830">
          <w:rPr>
            <w:rFonts w:asciiTheme="minorHAnsi" w:hAnsiTheme="minorHAnsi"/>
            <w:sz w:val="16"/>
            <w:szCs w:val="16"/>
            <w:rPrChange w:id="2998" w:author="Hemmati" w:date="2016-12-16T10:24:00Z">
              <w:rPr>
                <w:rFonts w:asciiTheme="minorHAnsi" w:hAnsiTheme="minorHAnsi"/>
              </w:rPr>
            </w:rPrChange>
          </w:rPr>
          <w:delText xml:space="preserve">       agent                  CHAR(3),</w:delText>
        </w:r>
      </w:del>
    </w:p>
    <w:p w:rsidR="00663AD1" w:rsidRPr="002D3F66" w:rsidDel="00237830" w:rsidRDefault="00663AD1" w:rsidP="00663AD1">
      <w:pPr>
        <w:pStyle w:val="sqlF9"/>
        <w:rPr>
          <w:del w:id="2999" w:author="Hemmati" w:date="2016-12-16T09:33:00Z"/>
          <w:rFonts w:asciiTheme="minorHAnsi" w:hAnsiTheme="minorHAnsi"/>
          <w:sz w:val="16"/>
          <w:szCs w:val="16"/>
          <w:rPrChange w:id="3000" w:author="Hemmati" w:date="2016-12-16T10:24:00Z">
            <w:rPr>
              <w:del w:id="3001" w:author="Hemmati" w:date="2016-12-16T09:33:00Z"/>
              <w:rFonts w:asciiTheme="minorHAnsi" w:hAnsiTheme="minorHAnsi"/>
            </w:rPr>
          </w:rPrChange>
        </w:rPr>
      </w:pPr>
      <w:del w:id="3002" w:author="Hemmati" w:date="2016-12-16T09:33:00Z">
        <w:r w:rsidRPr="002D3F66" w:rsidDel="00237830">
          <w:rPr>
            <w:rFonts w:asciiTheme="minorHAnsi" w:hAnsiTheme="minorHAnsi"/>
            <w:sz w:val="16"/>
            <w:szCs w:val="16"/>
            <w:rPrChange w:id="3003" w:author="Hemmati" w:date="2016-12-16T10:24:00Z">
              <w:rPr>
                <w:rFonts w:asciiTheme="minorHAnsi" w:hAnsiTheme="minorHAnsi"/>
              </w:rPr>
            </w:rPrChange>
          </w:rPr>
          <w:delText xml:space="preserve">       booking_id             NUMBER(10),</w:delText>
        </w:r>
      </w:del>
    </w:p>
    <w:p w:rsidR="00663AD1" w:rsidRPr="002D3F66" w:rsidDel="00237830" w:rsidRDefault="00663AD1" w:rsidP="00663AD1">
      <w:pPr>
        <w:pStyle w:val="sqlF9"/>
        <w:rPr>
          <w:del w:id="3004" w:author="Hemmati" w:date="2016-12-16T09:33:00Z"/>
          <w:rFonts w:asciiTheme="minorHAnsi" w:hAnsiTheme="minorHAnsi"/>
          <w:sz w:val="16"/>
          <w:szCs w:val="16"/>
          <w:rPrChange w:id="3005" w:author="Hemmati" w:date="2016-12-16T10:24:00Z">
            <w:rPr>
              <w:del w:id="3006" w:author="Hemmati" w:date="2016-12-16T09:33:00Z"/>
              <w:rFonts w:asciiTheme="minorHAnsi" w:hAnsiTheme="minorHAnsi"/>
            </w:rPr>
          </w:rPrChange>
        </w:rPr>
      </w:pPr>
      <w:del w:id="3007" w:author="Hemmati" w:date="2016-12-16T09:33:00Z">
        <w:r w:rsidRPr="002D3F66" w:rsidDel="00237830">
          <w:rPr>
            <w:rFonts w:asciiTheme="minorHAnsi" w:hAnsiTheme="minorHAnsi"/>
            <w:sz w:val="16"/>
            <w:szCs w:val="16"/>
            <w:rPrChange w:id="3008" w:author="Hemmati" w:date="2016-12-16T10:24:00Z">
              <w:rPr>
                <w:rFonts w:asciiTheme="minorHAnsi" w:hAnsiTheme="minorHAnsi"/>
              </w:rPr>
            </w:rPrChange>
          </w:rPr>
          <w:delText xml:space="preserve">       booking_num            VARCHAR2(20),</w:delText>
        </w:r>
      </w:del>
    </w:p>
    <w:p w:rsidR="00663AD1" w:rsidRPr="002D3F66" w:rsidDel="00237830" w:rsidRDefault="00663AD1" w:rsidP="00663AD1">
      <w:pPr>
        <w:pStyle w:val="sqlF9"/>
        <w:rPr>
          <w:del w:id="3009" w:author="Hemmati" w:date="2016-12-16T09:33:00Z"/>
          <w:rFonts w:asciiTheme="minorHAnsi" w:hAnsiTheme="minorHAnsi"/>
          <w:sz w:val="16"/>
          <w:szCs w:val="16"/>
          <w:rPrChange w:id="3010" w:author="Hemmati" w:date="2016-12-16T10:24:00Z">
            <w:rPr>
              <w:del w:id="3011" w:author="Hemmati" w:date="2016-12-16T09:33:00Z"/>
              <w:rFonts w:asciiTheme="minorHAnsi" w:hAnsiTheme="minorHAnsi"/>
            </w:rPr>
          </w:rPrChange>
        </w:rPr>
      </w:pPr>
      <w:del w:id="3012" w:author="Hemmati" w:date="2016-12-16T09:33:00Z">
        <w:r w:rsidRPr="002D3F66" w:rsidDel="00237830">
          <w:rPr>
            <w:rFonts w:asciiTheme="minorHAnsi" w:hAnsiTheme="minorHAnsi"/>
            <w:sz w:val="16"/>
            <w:szCs w:val="16"/>
            <w:rPrChange w:id="3013" w:author="Hemmati" w:date="2016-12-16T10:24:00Z">
              <w:rPr>
                <w:rFonts w:asciiTheme="minorHAnsi" w:hAnsiTheme="minorHAnsi"/>
              </w:rPr>
            </w:rPrChange>
          </w:rPr>
          <w:delText xml:space="preserve">       product_category       NUMBER(5),</w:delText>
        </w:r>
      </w:del>
    </w:p>
    <w:p w:rsidR="00663AD1" w:rsidRPr="002D3F66" w:rsidDel="00237830" w:rsidRDefault="00663AD1" w:rsidP="00663AD1">
      <w:pPr>
        <w:pStyle w:val="sqlF9"/>
        <w:rPr>
          <w:del w:id="3014" w:author="Hemmati" w:date="2016-12-16T09:33:00Z"/>
          <w:rFonts w:asciiTheme="minorHAnsi" w:hAnsiTheme="minorHAnsi"/>
          <w:sz w:val="16"/>
          <w:szCs w:val="16"/>
          <w:rPrChange w:id="3015" w:author="Hemmati" w:date="2016-12-16T10:24:00Z">
            <w:rPr>
              <w:del w:id="3016" w:author="Hemmati" w:date="2016-12-16T09:33:00Z"/>
              <w:rFonts w:asciiTheme="minorHAnsi" w:hAnsiTheme="minorHAnsi"/>
            </w:rPr>
          </w:rPrChange>
        </w:rPr>
      </w:pPr>
      <w:del w:id="3017" w:author="Hemmati" w:date="2016-12-16T09:33:00Z">
        <w:r w:rsidRPr="002D3F66" w:rsidDel="00237830">
          <w:rPr>
            <w:rFonts w:asciiTheme="minorHAnsi" w:hAnsiTheme="minorHAnsi"/>
            <w:sz w:val="16"/>
            <w:szCs w:val="16"/>
            <w:rPrChange w:id="3018" w:author="Hemmati" w:date="2016-12-16T10:24:00Z">
              <w:rPr>
                <w:rFonts w:asciiTheme="minorHAnsi" w:hAnsiTheme="minorHAnsi"/>
              </w:rPr>
            </w:rPrChange>
          </w:rPr>
          <w:delText xml:space="preserve">       product_supplier_id    NUMBER(10),</w:delText>
        </w:r>
      </w:del>
    </w:p>
    <w:p w:rsidR="00663AD1" w:rsidRPr="002D3F66" w:rsidDel="00237830" w:rsidRDefault="00663AD1" w:rsidP="00663AD1">
      <w:pPr>
        <w:pStyle w:val="sqlF9"/>
        <w:rPr>
          <w:del w:id="3019" w:author="Hemmati" w:date="2016-12-16T09:33:00Z"/>
          <w:rFonts w:asciiTheme="minorHAnsi" w:hAnsiTheme="minorHAnsi"/>
          <w:sz w:val="16"/>
          <w:szCs w:val="16"/>
          <w:rPrChange w:id="3020" w:author="Hemmati" w:date="2016-12-16T10:24:00Z">
            <w:rPr>
              <w:del w:id="3021" w:author="Hemmati" w:date="2016-12-16T09:33:00Z"/>
              <w:rFonts w:asciiTheme="minorHAnsi" w:hAnsiTheme="minorHAnsi"/>
            </w:rPr>
          </w:rPrChange>
        </w:rPr>
      </w:pPr>
      <w:del w:id="3022" w:author="Hemmati" w:date="2016-12-16T09:33:00Z">
        <w:r w:rsidRPr="002D3F66" w:rsidDel="00237830">
          <w:rPr>
            <w:rFonts w:asciiTheme="minorHAnsi" w:hAnsiTheme="minorHAnsi"/>
            <w:sz w:val="16"/>
            <w:szCs w:val="16"/>
            <w:rPrChange w:id="3023" w:author="Hemmati" w:date="2016-12-16T10:24:00Z">
              <w:rPr>
                <w:rFonts w:asciiTheme="minorHAnsi" w:hAnsiTheme="minorHAnsi"/>
              </w:rPr>
            </w:rPrChange>
          </w:rPr>
          <w:delText xml:space="preserve">       supplier_office        CHAR(2),</w:delText>
        </w:r>
      </w:del>
    </w:p>
    <w:p w:rsidR="00663AD1" w:rsidRPr="002D3F66" w:rsidDel="00237830" w:rsidRDefault="00663AD1" w:rsidP="00663AD1">
      <w:pPr>
        <w:pStyle w:val="sqlF9"/>
        <w:rPr>
          <w:del w:id="3024" w:author="Hemmati" w:date="2016-12-16T09:33:00Z"/>
          <w:rFonts w:asciiTheme="minorHAnsi" w:hAnsiTheme="minorHAnsi"/>
          <w:sz w:val="16"/>
          <w:szCs w:val="16"/>
          <w:rPrChange w:id="3025" w:author="Hemmati" w:date="2016-12-16T10:24:00Z">
            <w:rPr>
              <w:del w:id="3026" w:author="Hemmati" w:date="2016-12-16T09:33:00Z"/>
              <w:rFonts w:asciiTheme="minorHAnsi" w:hAnsiTheme="minorHAnsi"/>
            </w:rPr>
          </w:rPrChange>
        </w:rPr>
      </w:pPr>
      <w:del w:id="3027" w:author="Hemmati" w:date="2016-12-16T09:33:00Z">
        <w:r w:rsidRPr="002D3F66" w:rsidDel="00237830">
          <w:rPr>
            <w:rFonts w:asciiTheme="minorHAnsi" w:hAnsiTheme="minorHAnsi"/>
            <w:sz w:val="16"/>
            <w:szCs w:val="16"/>
            <w:rPrChange w:id="3028" w:author="Hemmati" w:date="2016-12-16T10:24:00Z">
              <w:rPr>
                <w:rFonts w:asciiTheme="minorHAnsi" w:hAnsiTheme="minorHAnsi"/>
              </w:rPr>
            </w:rPrChange>
          </w:rPr>
          <w:delText xml:space="preserve">       trip_start             DATE,</w:delText>
        </w:r>
      </w:del>
    </w:p>
    <w:p w:rsidR="00663AD1" w:rsidRPr="002D3F66" w:rsidDel="00237830" w:rsidRDefault="00663AD1" w:rsidP="00663AD1">
      <w:pPr>
        <w:pStyle w:val="sqlF9"/>
        <w:rPr>
          <w:del w:id="3029" w:author="Hemmati" w:date="2016-12-16T09:33:00Z"/>
          <w:rFonts w:asciiTheme="minorHAnsi" w:hAnsiTheme="minorHAnsi"/>
          <w:sz w:val="16"/>
          <w:szCs w:val="16"/>
          <w:rPrChange w:id="3030" w:author="Hemmati" w:date="2016-12-16T10:24:00Z">
            <w:rPr>
              <w:del w:id="3031" w:author="Hemmati" w:date="2016-12-16T09:33:00Z"/>
              <w:rFonts w:asciiTheme="minorHAnsi" w:hAnsiTheme="minorHAnsi"/>
            </w:rPr>
          </w:rPrChange>
        </w:rPr>
      </w:pPr>
      <w:del w:id="3032" w:author="Hemmati" w:date="2016-12-16T09:33:00Z">
        <w:r w:rsidRPr="002D3F66" w:rsidDel="00237830">
          <w:rPr>
            <w:rFonts w:asciiTheme="minorHAnsi" w:hAnsiTheme="minorHAnsi"/>
            <w:sz w:val="16"/>
            <w:szCs w:val="16"/>
            <w:rPrChange w:id="3033" w:author="Hemmati" w:date="2016-12-16T10:24:00Z">
              <w:rPr>
                <w:rFonts w:asciiTheme="minorHAnsi" w:hAnsiTheme="minorHAnsi"/>
              </w:rPr>
            </w:rPrChange>
          </w:rPr>
          <w:delText xml:space="preserve">       trip_end               DATE,</w:delText>
        </w:r>
      </w:del>
    </w:p>
    <w:p w:rsidR="00663AD1" w:rsidRPr="002D3F66" w:rsidDel="00237830" w:rsidRDefault="00663AD1" w:rsidP="00663AD1">
      <w:pPr>
        <w:pStyle w:val="sqlF9"/>
        <w:rPr>
          <w:del w:id="3034" w:author="Hemmati" w:date="2016-12-16T09:33:00Z"/>
          <w:rFonts w:asciiTheme="minorHAnsi" w:hAnsiTheme="minorHAnsi"/>
          <w:sz w:val="16"/>
          <w:szCs w:val="16"/>
          <w:rPrChange w:id="3035" w:author="Hemmati" w:date="2016-12-16T10:24:00Z">
            <w:rPr>
              <w:del w:id="3036" w:author="Hemmati" w:date="2016-12-16T09:33:00Z"/>
              <w:rFonts w:asciiTheme="minorHAnsi" w:hAnsiTheme="minorHAnsi"/>
            </w:rPr>
          </w:rPrChange>
        </w:rPr>
      </w:pPr>
      <w:del w:id="3037" w:author="Hemmati" w:date="2016-12-16T09:33:00Z">
        <w:r w:rsidRPr="002D3F66" w:rsidDel="00237830">
          <w:rPr>
            <w:rFonts w:asciiTheme="minorHAnsi" w:hAnsiTheme="minorHAnsi"/>
            <w:sz w:val="16"/>
            <w:szCs w:val="16"/>
            <w:rPrChange w:id="3038" w:author="Hemmati" w:date="2016-12-16T10:24:00Z">
              <w:rPr>
                <w:rFonts w:asciiTheme="minorHAnsi" w:hAnsiTheme="minorHAnsi"/>
              </w:rPr>
            </w:rPrChange>
          </w:rPr>
          <w:delText xml:space="preserve">       class                  VARCHAR2(5),</w:delText>
        </w:r>
      </w:del>
    </w:p>
    <w:p w:rsidR="00663AD1" w:rsidRPr="002D3F66" w:rsidDel="00237830" w:rsidRDefault="00663AD1" w:rsidP="00663AD1">
      <w:pPr>
        <w:pStyle w:val="sqlF9"/>
        <w:rPr>
          <w:del w:id="3039" w:author="Hemmati" w:date="2016-12-16T09:33:00Z"/>
          <w:rFonts w:asciiTheme="minorHAnsi" w:hAnsiTheme="minorHAnsi"/>
          <w:sz w:val="16"/>
          <w:szCs w:val="16"/>
          <w:rPrChange w:id="3040" w:author="Hemmati" w:date="2016-12-16T10:24:00Z">
            <w:rPr>
              <w:del w:id="3041" w:author="Hemmati" w:date="2016-12-16T09:33:00Z"/>
              <w:rFonts w:asciiTheme="minorHAnsi" w:hAnsiTheme="minorHAnsi"/>
            </w:rPr>
          </w:rPrChange>
        </w:rPr>
      </w:pPr>
      <w:del w:id="3042" w:author="Hemmati" w:date="2016-12-16T09:33:00Z">
        <w:r w:rsidRPr="002D3F66" w:rsidDel="00237830">
          <w:rPr>
            <w:rFonts w:asciiTheme="minorHAnsi" w:hAnsiTheme="minorHAnsi"/>
            <w:sz w:val="16"/>
            <w:szCs w:val="16"/>
            <w:rPrChange w:id="3043" w:author="Hemmati" w:date="2016-12-16T10:24:00Z">
              <w:rPr>
                <w:rFonts w:asciiTheme="minorHAnsi" w:hAnsiTheme="minorHAnsi"/>
              </w:rPr>
            </w:rPrChange>
          </w:rPr>
          <w:delText xml:space="preserve">       num_of_travelers       NUMBER(3),</w:delText>
        </w:r>
      </w:del>
    </w:p>
    <w:p w:rsidR="00663AD1" w:rsidRPr="002D3F66" w:rsidDel="00237830" w:rsidRDefault="00663AD1" w:rsidP="00663AD1">
      <w:pPr>
        <w:pStyle w:val="sqlF9"/>
        <w:rPr>
          <w:del w:id="3044" w:author="Hemmati" w:date="2016-12-16T09:33:00Z"/>
          <w:rFonts w:asciiTheme="minorHAnsi" w:hAnsiTheme="minorHAnsi"/>
          <w:sz w:val="16"/>
          <w:szCs w:val="16"/>
          <w:rPrChange w:id="3045" w:author="Hemmati" w:date="2016-12-16T10:24:00Z">
            <w:rPr>
              <w:del w:id="3046" w:author="Hemmati" w:date="2016-12-16T09:33:00Z"/>
              <w:rFonts w:asciiTheme="minorHAnsi" w:hAnsiTheme="minorHAnsi"/>
            </w:rPr>
          </w:rPrChange>
        </w:rPr>
      </w:pPr>
      <w:del w:id="3047" w:author="Hemmati" w:date="2016-12-16T09:33:00Z">
        <w:r w:rsidRPr="002D3F66" w:rsidDel="00237830">
          <w:rPr>
            <w:rFonts w:asciiTheme="minorHAnsi" w:hAnsiTheme="minorHAnsi"/>
            <w:sz w:val="16"/>
            <w:szCs w:val="16"/>
            <w:rPrChange w:id="3048" w:author="Hemmati" w:date="2016-12-16T10:24:00Z">
              <w:rPr>
                <w:rFonts w:asciiTheme="minorHAnsi" w:hAnsiTheme="minorHAnsi"/>
              </w:rPr>
            </w:rPrChange>
          </w:rPr>
          <w:delText xml:space="preserve">       product_id             NUMBER(10),</w:delText>
        </w:r>
      </w:del>
    </w:p>
    <w:p w:rsidR="00663AD1" w:rsidRPr="002D3F66" w:rsidDel="00237830" w:rsidRDefault="00663AD1" w:rsidP="00663AD1">
      <w:pPr>
        <w:pStyle w:val="sqlF9"/>
        <w:rPr>
          <w:del w:id="3049" w:author="Hemmati" w:date="2016-12-16T09:33:00Z"/>
          <w:rFonts w:asciiTheme="minorHAnsi" w:hAnsiTheme="minorHAnsi"/>
          <w:sz w:val="16"/>
          <w:szCs w:val="16"/>
          <w:rPrChange w:id="3050" w:author="Hemmati" w:date="2016-12-16T10:24:00Z">
            <w:rPr>
              <w:del w:id="3051" w:author="Hemmati" w:date="2016-12-16T09:33:00Z"/>
              <w:rFonts w:asciiTheme="minorHAnsi" w:hAnsiTheme="minorHAnsi"/>
            </w:rPr>
          </w:rPrChange>
        </w:rPr>
      </w:pPr>
      <w:del w:id="3052" w:author="Hemmati" w:date="2016-12-16T09:33:00Z">
        <w:r w:rsidRPr="002D3F66" w:rsidDel="00237830">
          <w:rPr>
            <w:rFonts w:asciiTheme="minorHAnsi" w:hAnsiTheme="minorHAnsi"/>
            <w:sz w:val="16"/>
            <w:szCs w:val="16"/>
            <w:rPrChange w:id="3053" w:author="Hemmati" w:date="2016-12-16T10:24:00Z">
              <w:rPr>
                <w:rFonts w:asciiTheme="minorHAnsi" w:hAnsiTheme="minorHAnsi"/>
              </w:rPr>
            </w:rPrChange>
          </w:rPr>
          <w:delText xml:space="preserve">       product                VARCHAR2(50),</w:delText>
        </w:r>
      </w:del>
    </w:p>
    <w:p w:rsidR="00663AD1" w:rsidRPr="002D3F66" w:rsidDel="00237830" w:rsidRDefault="00663AD1" w:rsidP="00663AD1">
      <w:pPr>
        <w:pStyle w:val="sqlF9"/>
        <w:rPr>
          <w:del w:id="3054" w:author="Hemmati" w:date="2016-12-16T09:33:00Z"/>
          <w:rFonts w:asciiTheme="minorHAnsi" w:hAnsiTheme="minorHAnsi"/>
          <w:sz w:val="16"/>
          <w:szCs w:val="16"/>
          <w:rPrChange w:id="3055" w:author="Hemmati" w:date="2016-12-16T10:24:00Z">
            <w:rPr>
              <w:del w:id="3056" w:author="Hemmati" w:date="2016-12-16T09:33:00Z"/>
              <w:rFonts w:asciiTheme="minorHAnsi" w:hAnsiTheme="minorHAnsi"/>
            </w:rPr>
          </w:rPrChange>
        </w:rPr>
      </w:pPr>
      <w:del w:id="3057" w:author="Hemmati" w:date="2016-12-16T09:33:00Z">
        <w:r w:rsidRPr="002D3F66" w:rsidDel="00237830">
          <w:rPr>
            <w:rFonts w:asciiTheme="minorHAnsi" w:hAnsiTheme="minorHAnsi"/>
            <w:sz w:val="16"/>
            <w:szCs w:val="16"/>
            <w:rPrChange w:id="3058" w:author="Hemmati" w:date="2016-12-16T10:24:00Z">
              <w:rPr>
                <w:rFonts w:asciiTheme="minorHAnsi" w:hAnsiTheme="minorHAnsi"/>
              </w:rPr>
            </w:rPrChange>
          </w:rPr>
          <w:delText xml:space="preserve">       description            VARCHAR2(50),</w:delText>
        </w:r>
      </w:del>
    </w:p>
    <w:p w:rsidR="00663AD1" w:rsidRPr="002D3F66" w:rsidDel="00237830" w:rsidRDefault="00663AD1" w:rsidP="00663AD1">
      <w:pPr>
        <w:pStyle w:val="sqlF9"/>
        <w:rPr>
          <w:del w:id="3059" w:author="Hemmati" w:date="2016-12-16T09:33:00Z"/>
          <w:rFonts w:asciiTheme="minorHAnsi" w:hAnsiTheme="minorHAnsi"/>
          <w:sz w:val="16"/>
          <w:szCs w:val="16"/>
          <w:rPrChange w:id="3060" w:author="Hemmati" w:date="2016-12-16T10:24:00Z">
            <w:rPr>
              <w:del w:id="3061" w:author="Hemmati" w:date="2016-12-16T09:33:00Z"/>
              <w:rFonts w:asciiTheme="minorHAnsi" w:hAnsiTheme="minorHAnsi"/>
            </w:rPr>
          </w:rPrChange>
        </w:rPr>
      </w:pPr>
      <w:del w:id="3062" w:author="Hemmati" w:date="2016-12-16T09:33:00Z">
        <w:r w:rsidRPr="002D3F66" w:rsidDel="00237830">
          <w:rPr>
            <w:rFonts w:asciiTheme="minorHAnsi" w:hAnsiTheme="minorHAnsi"/>
            <w:sz w:val="16"/>
            <w:szCs w:val="16"/>
            <w:rPrChange w:id="3063" w:author="Hemmati" w:date="2016-12-16T10:24:00Z">
              <w:rPr>
                <w:rFonts w:asciiTheme="minorHAnsi" w:hAnsiTheme="minorHAnsi"/>
              </w:rPr>
            </w:rPrChange>
          </w:rPr>
          <w:delText xml:space="preserve">       destination            VARCHAR2(35),</w:delText>
        </w:r>
      </w:del>
    </w:p>
    <w:p w:rsidR="00663AD1" w:rsidRPr="002D3F66" w:rsidDel="00237830" w:rsidRDefault="00663AD1" w:rsidP="00663AD1">
      <w:pPr>
        <w:pStyle w:val="sqlF9"/>
        <w:rPr>
          <w:del w:id="3064" w:author="Hemmati" w:date="2016-12-16T09:33:00Z"/>
          <w:rFonts w:asciiTheme="minorHAnsi" w:hAnsiTheme="minorHAnsi"/>
          <w:sz w:val="16"/>
          <w:szCs w:val="16"/>
          <w:rPrChange w:id="3065" w:author="Hemmati" w:date="2016-12-16T10:24:00Z">
            <w:rPr>
              <w:del w:id="3066" w:author="Hemmati" w:date="2016-12-16T09:33:00Z"/>
              <w:rFonts w:asciiTheme="minorHAnsi" w:hAnsiTheme="minorHAnsi"/>
            </w:rPr>
          </w:rPrChange>
        </w:rPr>
      </w:pPr>
      <w:del w:id="3067" w:author="Hemmati" w:date="2016-12-16T09:33:00Z">
        <w:r w:rsidRPr="002D3F66" w:rsidDel="00237830">
          <w:rPr>
            <w:rFonts w:asciiTheme="minorHAnsi" w:hAnsiTheme="minorHAnsi"/>
            <w:sz w:val="16"/>
            <w:szCs w:val="16"/>
            <w:rPrChange w:id="3068" w:author="Hemmati" w:date="2016-12-16T10:24:00Z">
              <w:rPr>
                <w:rFonts w:asciiTheme="minorHAnsi" w:hAnsiTheme="minorHAnsi"/>
              </w:rPr>
            </w:rPrChange>
          </w:rPr>
          <w:delText xml:space="preserve">       dest_id                varchar2(5),</w:delText>
        </w:r>
      </w:del>
    </w:p>
    <w:p w:rsidR="00663AD1" w:rsidRPr="002D3F66" w:rsidDel="00237830" w:rsidRDefault="00663AD1" w:rsidP="00663AD1">
      <w:pPr>
        <w:pStyle w:val="sqlF9"/>
        <w:rPr>
          <w:del w:id="3069" w:author="Hemmati" w:date="2016-12-16T09:33:00Z"/>
          <w:rFonts w:asciiTheme="minorHAnsi" w:hAnsiTheme="minorHAnsi"/>
          <w:sz w:val="16"/>
          <w:szCs w:val="16"/>
          <w:rPrChange w:id="3070" w:author="Hemmati" w:date="2016-12-16T10:24:00Z">
            <w:rPr>
              <w:del w:id="3071" w:author="Hemmati" w:date="2016-12-16T09:33:00Z"/>
              <w:rFonts w:asciiTheme="minorHAnsi" w:hAnsiTheme="minorHAnsi"/>
            </w:rPr>
          </w:rPrChange>
        </w:rPr>
      </w:pPr>
      <w:del w:id="3072" w:author="Hemmati" w:date="2016-12-16T09:33:00Z">
        <w:r w:rsidRPr="002D3F66" w:rsidDel="00237830">
          <w:rPr>
            <w:rFonts w:asciiTheme="minorHAnsi" w:hAnsiTheme="minorHAnsi"/>
            <w:sz w:val="16"/>
            <w:szCs w:val="16"/>
            <w:rPrChange w:id="3073" w:author="Hemmati" w:date="2016-12-16T10:24:00Z">
              <w:rPr>
                <w:rFonts w:asciiTheme="minorHAnsi" w:hAnsiTheme="minorHAnsi"/>
              </w:rPr>
            </w:rPrChange>
          </w:rPr>
          <w:delText xml:space="preserve">       credit_card            VARCHAR2(10),</w:delText>
        </w:r>
      </w:del>
    </w:p>
    <w:p w:rsidR="00663AD1" w:rsidRPr="002D3F66" w:rsidDel="00237830" w:rsidRDefault="00663AD1" w:rsidP="00663AD1">
      <w:pPr>
        <w:pStyle w:val="sqlF9"/>
        <w:rPr>
          <w:del w:id="3074" w:author="Hemmati" w:date="2016-12-16T09:33:00Z"/>
          <w:rFonts w:asciiTheme="minorHAnsi" w:hAnsiTheme="minorHAnsi"/>
          <w:sz w:val="16"/>
          <w:szCs w:val="16"/>
          <w:rPrChange w:id="3075" w:author="Hemmati" w:date="2016-12-16T10:24:00Z">
            <w:rPr>
              <w:del w:id="3076" w:author="Hemmati" w:date="2016-12-16T09:33:00Z"/>
              <w:rFonts w:asciiTheme="minorHAnsi" w:hAnsiTheme="minorHAnsi"/>
            </w:rPr>
          </w:rPrChange>
        </w:rPr>
      </w:pPr>
      <w:del w:id="3077" w:author="Hemmati" w:date="2016-12-16T09:33:00Z">
        <w:r w:rsidRPr="002D3F66" w:rsidDel="00237830">
          <w:rPr>
            <w:rFonts w:asciiTheme="minorHAnsi" w:hAnsiTheme="minorHAnsi"/>
            <w:sz w:val="16"/>
            <w:szCs w:val="16"/>
            <w:rPrChange w:id="3078" w:author="Hemmati" w:date="2016-12-16T10:24:00Z">
              <w:rPr>
                <w:rFonts w:asciiTheme="minorHAnsi" w:hAnsiTheme="minorHAnsi"/>
              </w:rPr>
            </w:rPrChange>
          </w:rPr>
          <w:delText xml:space="preserve">       expiry_date            DATE,</w:delText>
        </w:r>
      </w:del>
    </w:p>
    <w:p w:rsidR="00663AD1" w:rsidRPr="002D3F66" w:rsidDel="00237830" w:rsidRDefault="00663AD1" w:rsidP="00663AD1">
      <w:pPr>
        <w:pStyle w:val="sqlF9"/>
        <w:rPr>
          <w:del w:id="3079" w:author="Hemmati" w:date="2016-12-16T09:33:00Z"/>
          <w:rFonts w:asciiTheme="minorHAnsi" w:hAnsiTheme="minorHAnsi"/>
          <w:sz w:val="16"/>
          <w:szCs w:val="16"/>
          <w:rPrChange w:id="3080" w:author="Hemmati" w:date="2016-12-16T10:24:00Z">
            <w:rPr>
              <w:del w:id="3081" w:author="Hemmati" w:date="2016-12-16T09:33:00Z"/>
              <w:rFonts w:asciiTheme="minorHAnsi" w:hAnsiTheme="minorHAnsi"/>
            </w:rPr>
          </w:rPrChange>
        </w:rPr>
      </w:pPr>
      <w:del w:id="3082" w:author="Hemmati" w:date="2016-12-16T09:33:00Z">
        <w:r w:rsidRPr="002D3F66" w:rsidDel="00237830">
          <w:rPr>
            <w:rFonts w:asciiTheme="minorHAnsi" w:hAnsiTheme="minorHAnsi"/>
            <w:sz w:val="16"/>
            <w:szCs w:val="16"/>
            <w:rPrChange w:id="3083" w:author="Hemmati" w:date="2016-12-16T10:24:00Z">
              <w:rPr>
                <w:rFonts w:asciiTheme="minorHAnsi" w:hAnsiTheme="minorHAnsi"/>
              </w:rPr>
            </w:rPrChange>
          </w:rPr>
          <w:delText xml:space="preserve">       card_number            VARCHAR2(20),</w:delText>
        </w:r>
      </w:del>
    </w:p>
    <w:p w:rsidR="00663AD1" w:rsidRPr="002D3F66" w:rsidDel="00237830" w:rsidRDefault="00663AD1" w:rsidP="00663AD1">
      <w:pPr>
        <w:pStyle w:val="sqlF9"/>
        <w:rPr>
          <w:del w:id="3084" w:author="Hemmati" w:date="2016-12-16T09:33:00Z"/>
          <w:rFonts w:asciiTheme="minorHAnsi" w:hAnsiTheme="minorHAnsi"/>
          <w:sz w:val="16"/>
          <w:szCs w:val="16"/>
          <w:rPrChange w:id="3085" w:author="Hemmati" w:date="2016-12-16T10:24:00Z">
            <w:rPr>
              <w:del w:id="3086" w:author="Hemmati" w:date="2016-12-16T09:33:00Z"/>
              <w:rFonts w:asciiTheme="minorHAnsi" w:hAnsiTheme="minorHAnsi"/>
            </w:rPr>
          </w:rPrChange>
        </w:rPr>
      </w:pPr>
      <w:del w:id="3087" w:author="Hemmati" w:date="2016-12-16T09:33:00Z">
        <w:r w:rsidRPr="002D3F66" w:rsidDel="00237830">
          <w:rPr>
            <w:rFonts w:asciiTheme="minorHAnsi" w:hAnsiTheme="minorHAnsi"/>
            <w:sz w:val="16"/>
            <w:szCs w:val="16"/>
            <w:rPrChange w:id="3088" w:author="Hemmati" w:date="2016-12-16T10:24:00Z">
              <w:rPr>
                <w:rFonts w:asciiTheme="minorHAnsi" w:hAnsiTheme="minorHAnsi"/>
              </w:rPr>
            </w:rPrChange>
          </w:rPr>
          <w:delText xml:space="preserve">       billing_date           DATE,</w:delText>
        </w:r>
      </w:del>
    </w:p>
    <w:p w:rsidR="00663AD1" w:rsidRPr="002D3F66" w:rsidDel="00237830" w:rsidRDefault="00663AD1" w:rsidP="00663AD1">
      <w:pPr>
        <w:pStyle w:val="sqlF9"/>
        <w:rPr>
          <w:del w:id="3089" w:author="Hemmati" w:date="2016-12-16T09:33:00Z"/>
          <w:rFonts w:asciiTheme="minorHAnsi" w:hAnsiTheme="minorHAnsi"/>
          <w:sz w:val="16"/>
          <w:szCs w:val="16"/>
          <w:rPrChange w:id="3090" w:author="Hemmati" w:date="2016-12-16T10:24:00Z">
            <w:rPr>
              <w:del w:id="3091" w:author="Hemmati" w:date="2016-12-16T09:33:00Z"/>
              <w:rFonts w:asciiTheme="minorHAnsi" w:hAnsiTheme="minorHAnsi"/>
            </w:rPr>
          </w:rPrChange>
        </w:rPr>
      </w:pPr>
      <w:del w:id="3092" w:author="Hemmati" w:date="2016-12-16T09:33:00Z">
        <w:r w:rsidRPr="002D3F66" w:rsidDel="00237830">
          <w:rPr>
            <w:rFonts w:asciiTheme="minorHAnsi" w:hAnsiTheme="minorHAnsi"/>
            <w:sz w:val="16"/>
            <w:szCs w:val="16"/>
            <w:rPrChange w:id="3093" w:author="Hemmati" w:date="2016-12-16T10:24:00Z">
              <w:rPr>
                <w:rFonts w:asciiTheme="minorHAnsi" w:hAnsiTheme="minorHAnsi"/>
              </w:rPr>
            </w:rPrChange>
          </w:rPr>
          <w:delText xml:space="preserve">       bill_description       VARCHAR2(15),</w:delText>
        </w:r>
      </w:del>
    </w:p>
    <w:p w:rsidR="00663AD1" w:rsidRPr="002D3F66" w:rsidDel="00237830" w:rsidRDefault="00663AD1" w:rsidP="00663AD1">
      <w:pPr>
        <w:pStyle w:val="sqlF9"/>
        <w:rPr>
          <w:del w:id="3094" w:author="Hemmati" w:date="2016-12-16T09:33:00Z"/>
          <w:rFonts w:asciiTheme="minorHAnsi" w:hAnsiTheme="minorHAnsi"/>
          <w:sz w:val="16"/>
          <w:szCs w:val="16"/>
          <w:rPrChange w:id="3095" w:author="Hemmati" w:date="2016-12-16T10:24:00Z">
            <w:rPr>
              <w:del w:id="3096" w:author="Hemmati" w:date="2016-12-16T09:33:00Z"/>
              <w:rFonts w:asciiTheme="minorHAnsi" w:hAnsiTheme="minorHAnsi"/>
            </w:rPr>
          </w:rPrChange>
        </w:rPr>
      </w:pPr>
      <w:del w:id="3097" w:author="Hemmati" w:date="2016-12-16T09:33:00Z">
        <w:r w:rsidRPr="002D3F66" w:rsidDel="00237830">
          <w:rPr>
            <w:rFonts w:asciiTheme="minorHAnsi" w:hAnsiTheme="minorHAnsi"/>
            <w:sz w:val="16"/>
            <w:szCs w:val="16"/>
            <w:rPrChange w:id="3098" w:author="Hemmati" w:date="2016-12-16T10:24:00Z">
              <w:rPr>
                <w:rFonts w:asciiTheme="minorHAnsi" w:hAnsiTheme="minorHAnsi"/>
              </w:rPr>
            </w:rPrChange>
          </w:rPr>
          <w:delText xml:space="preserve">       base_price             NUMBER(10),</w:delText>
        </w:r>
      </w:del>
    </w:p>
    <w:p w:rsidR="00663AD1" w:rsidRPr="002D3F66" w:rsidDel="00237830" w:rsidRDefault="00663AD1" w:rsidP="00663AD1">
      <w:pPr>
        <w:pStyle w:val="sqlF9"/>
        <w:rPr>
          <w:del w:id="3099" w:author="Hemmati" w:date="2016-12-16T09:33:00Z"/>
          <w:rFonts w:asciiTheme="minorHAnsi" w:hAnsiTheme="minorHAnsi"/>
          <w:sz w:val="16"/>
          <w:szCs w:val="16"/>
          <w:rPrChange w:id="3100" w:author="Hemmati" w:date="2016-12-16T10:24:00Z">
            <w:rPr>
              <w:del w:id="3101" w:author="Hemmati" w:date="2016-12-16T09:33:00Z"/>
              <w:rFonts w:asciiTheme="minorHAnsi" w:hAnsiTheme="minorHAnsi"/>
            </w:rPr>
          </w:rPrChange>
        </w:rPr>
      </w:pPr>
      <w:del w:id="3102" w:author="Hemmati" w:date="2016-12-16T09:33:00Z">
        <w:r w:rsidRPr="002D3F66" w:rsidDel="00237830">
          <w:rPr>
            <w:rFonts w:asciiTheme="minorHAnsi" w:hAnsiTheme="minorHAnsi"/>
            <w:sz w:val="16"/>
            <w:szCs w:val="16"/>
            <w:rPrChange w:id="3103" w:author="Hemmati" w:date="2016-12-16T10:24:00Z">
              <w:rPr>
                <w:rFonts w:asciiTheme="minorHAnsi" w:hAnsiTheme="minorHAnsi"/>
              </w:rPr>
            </w:rPrChange>
          </w:rPr>
          <w:delText xml:space="preserve">       total_price            NUMBER(8,2),</w:delText>
        </w:r>
      </w:del>
    </w:p>
    <w:p w:rsidR="00663AD1" w:rsidRPr="002D3F66" w:rsidDel="00237830" w:rsidRDefault="00663AD1" w:rsidP="00663AD1">
      <w:pPr>
        <w:pStyle w:val="sqlF9"/>
        <w:rPr>
          <w:del w:id="3104" w:author="Hemmati" w:date="2016-12-16T09:33:00Z"/>
          <w:rFonts w:asciiTheme="minorHAnsi" w:hAnsiTheme="minorHAnsi"/>
          <w:sz w:val="16"/>
          <w:szCs w:val="16"/>
          <w:rPrChange w:id="3105" w:author="Hemmati" w:date="2016-12-16T10:24:00Z">
            <w:rPr>
              <w:del w:id="3106" w:author="Hemmati" w:date="2016-12-16T09:33:00Z"/>
              <w:rFonts w:asciiTheme="minorHAnsi" w:hAnsiTheme="minorHAnsi"/>
            </w:rPr>
          </w:rPrChange>
        </w:rPr>
      </w:pPr>
      <w:del w:id="3107" w:author="Hemmati" w:date="2016-12-16T09:33:00Z">
        <w:r w:rsidRPr="002D3F66" w:rsidDel="00237830">
          <w:rPr>
            <w:rFonts w:asciiTheme="minorHAnsi" w:hAnsiTheme="minorHAnsi"/>
            <w:sz w:val="16"/>
            <w:szCs w:val="16"/>
            <w:rPrChange w:id="3108" w:author="Hemmati" w:date="2016-12-16T10:24:00Z">
              <w:rPr>
                <w:rFonts w:asciiTheme="minorHAnsi" w:hAnsiTheme="minorHAnsi"/>
              </w:rPr>
            </w:rPrChange>
          </w:rPr>
          <w:delText xml:space="preserve">       billed_amt             NUMBER(8,2),</w:delText>
        </w:r>
      </w:del>
    </w:p>
    <w:p w:rsidR="00663AD1" w:rsidRPr="002D3F66" w:rsidDel="00237830" w:rsidRDefault="00663AD1" w:rsidP="00663AD1">
      <w:pPr>
        <w:pStyle w:val="sqlF9"/>
        <w:rPr>
          <w:del w:id="3109" w:author="Hemmati" w:date="2016-12-16T09:33:00Z"/>
          <w:rFonts w:asciiTheme="minorHAnsi" w:hAnsiTheme="minorHAnsi"/>
          <w:sz w:val="16"/>
          <w:szCs w:val="16"/>
          <w:rPrChange w:id="3110" w:author="Hemmati" w:date="2016-12-16T10:24:00Z">
            <w:rPr>
              <w:del w:id="3111" w:author="Hemmati" w:date="2016-12-16T09:33:00Z"/>
              <w:rFonts w:asciiTheme="minorHAnsi" w:hAnsiTheme="minorHAnsi"/>
            </w:rPr>
          </w:rPrChange>
        </w:rPr>
      </w:pPr>
      <w:del w:id="3112" w:author="Hemmati" w:date="2016-12-16T09:33:00Z">
        <w:r w:rsidRPr="002D3F66" w:rsidDel="00237830">
          <w:rPr>
            <w:rFonts w:asciiTheme="minorHAnsi" w:hAnsiTheme="minorHAnsi"/>
            <w:sz w:val="16"/>
            <w:szCs w:val="16"/>
            <w:rPrChange w:id="3113" w:author="Hemmati" w:date="2016-12-16T10:24:00Z">
              <w:rPr>
                <w:rFonts w:asciiTheme="minorHAnsi" w:hAnsiTheme="minorHAnsi"/>
              </w:rPr>
            </w:rPrChange>
          </w:rPr>
          <w:delText xml:space="preserve">       agency_fee_code        VARCHAR2(5),</w:delText>
        </w:r>
      </w:del>
    </w:p>
    <w:p w:rsidR="00663AD1" w:rsidRPr="002D3F66" w:rsidDel="00237830" w:rsidRDefault="00663AD1" w:rsidP="00663AD1">
      <w:pPr>
        <w:pStyle w:val="sqlF9"/>
        <w:rPr>
          <w:del w:id="3114" w:author="Hemmati" w:date="2016-12-16T09:33:00Z"/>
          <w:rFonts w:asciiTheme="minorHAnsi" w:hAnsiTheme="minorHAnsi"/>
          <w:sz w:val="16"/>
          <w:szCs w:val="16"/>
          <w:rPrChange w:id="3115" w:author="Hemmati" w:date="2016-12-16T10:24:00Z">
            <w:rPr>
              <w:del w:id="3116" w:author="Hemmati" w:date="2016-12-16T09:33:00Z"/>
              <w:rFonts w:asciiTheme="minorHAnsi" w:hAnsiTheme="minorHAnsi"/>
            </w:rPr>
          </w:rPrChange>
        </w:rPr>
      </w:pPr>
      <w:del w:id="3117" w:author="Hemmati" w:date="2016-12-16T09:33:00Z">
        <w:r w:rsidRPr="002D3F66" w:rsidDel="00237830">
          <w:rPr>
            <w:rFonts w:asciiTheme="minorHAnsi" w:hAnsiTheme="minorHAnsi"/>
            <w:sz w:val="16"/>
            <w:szCs w:val="16"/>
            <w:rPrChange w:id="3118" w:author="Hemmati" w:date="2016-12-16T10:24:00Z">
              <w:rPr>
                <w:rFonts w:asciiTheme="minorHAnsi" w:hAnsiTheme="minorHAnsi"/>
              </w:rPr>
            </w:rPrChange>
          </w:rPr>
          <w:delText xml:space="preserve">       agency_fee_amount      NUMBER(5),</w:delText>
        </w:r>
      </w:del>
    </w:p>
    <w:p w:rsidR="00663AD1" w:rsidRPr="002D3F66" w:rsidDel="00237830" w:rsidRDefault="00663AD1" w:rsidP="00663AD1">
      <w:pPr>
        <w:pStyle w:val="sqlF9"/>
        <w:rPr>
          <w:del w:id="3119" w:author="Hemmati" w:date="2016-12-16T09:33:00Z"/>
          <w:rFonts w:asciiTheme="minorHAnsi" w:hAnsiTheme="minorHAnsi"/>
          <w:sz w:val="16"/>
          <w:szCs w:val="16"/>
          <w:rPrChange w:id="3120" w:author="Hemmati" w:date="2016-12-16T10:24:00Z">
            <w:rPr>
              <w:del w:id="3121" w:author="Hemmati" w:date="2016-12-16T09:33:00Z"/>
              <w:rFonts w:asciiTheme="minorHAnsi" w:hAnsiTheme="minorHAnsi"/>
            </w:rPr>
          </w:rPrChange>
        </w:rPr>
      </w:pPr>
      <w:del w:id="3122" w:author="Hemmati" w:date="2016-12-16T09:33:00Z">
        <w:r w:rsidRPr="002D3F66" w:rsidDel="00237830">
          <w:rPr>
            <w:rFonts w:asciiTheme="minorHAnsi" w:hAnsiTheme="minorHAnsi"/>
            <w:sz w:val="16"/>
            <w:szCs w:val="16"/>
            <w:rPrChange w:id="3123" w:author="Hemmati" w:date="2016-12-16T10:24:00Z">
              <w:rPr>
                <w:rFonts w:asciiTheme="minorHAnsi" w:hAnsiTheme="minorHAnsi"/>
              </w:rPr>
            </w:rPrChange>
          </w:rPr>
          <w:delText xml:space="preserve">       agency_commission      NUMBER(8,2))</w:delText>
        </w:r>
      </w:del>
    </w:p>
    <w:p w:rsidR="009C5670" w:rsidRPr="002D3F66" w:rsidDel="00237830" w:rsidRDefault="00663AD1" w:rsidP="00663AD1">
      <w:pPr>
        <w:pStyle w:val="sqlF9"/>
        <w:rPr>
          <w:del w:id="3124" w:author="Hemmati" w:date="2016-12-16T09:33:00Z"/>
          <w:rFonts w:asciiTheme="minorHAnsi" w:hAnsiTheme="minorHAnsi"/>
          <w:sz w:val="16"/>
          <w:szCs w:val="16"/>
          <w:rPrChange w:id="3125" w:author="Hemmati" w:date="2016-12-16T10:24:00Z">
            <w:rPr>
              <w:del w:id="3126" w:author="Hemmati" w:date="2016-12-16T09:33:00Z"/>
              <w:rFonts w:asciiTheme="minorHAnsi" w:hAnsiTheme="minorHAnsi"/>
            </w:rPr>
          </w:rPrChange>
        </w:rPr>
      </w:pPr>
      <w:del w:id="3127" w:author="Hemmati" w:date="2016-12-16T09:33:00Z">
        <w:r w:rsidRPr="002D3F66" w:rsidDel="00237830">
          <w:rPr>
            <w:rFonts w:asciiTheme="minorHAnsi" w:hAnsiTheme="minorHAnsi"/>
            <w:sz w:val="16"/>
            <w:szCs w:val="16"/>
            <w:rPrChange w:id="3128" w:author="Hemmati" w:date="2016-12-16T10:24:00Z">
              <w:rPr>
                <w:rFonts w:asciiTheme="minorHAnsi" w:hAnsiTheme="minorHAnsi"/>
              </w:rPr>
            </w:rPrChange>
          </w:rPr>
          <w:delText xml:space="preserve">  TABLESPACE ADHOC;</w:delText>
        </w:r>
      </w:del>
    </w:p>
    <w:p w:rsidR="009C5670" w:rsidRPr="002D3F66" w:rsidDel="00237830" w:rsidRDefault="009C5670" w:rsidP="009C5670">
      <w:pPr>
        <w:pStyle w:val="sqlF9"/>
        <w:rPr>
          <w:del w:id="3129" w:author="Hemmati" w:date="2016-12-16T09:33:00Z"/>
          <w:rFonts w:asciiTheme="minorHAnsi" w:hAnsiTheme="minorHAnsi"/>
          <w:sz w:val="16"/>
          <w:szCs w:val="16"/>
          <w:rPrChange w:id="3130" w:author="Hemmati" w:date="2016-12-16T10:24:00Z">
            <w:rPr>
              <w:del w:id="3131" w:author="Hemmati" w:date="2016-12-16T09:33:00Z"/>
              <w:rFonts w:asciiTheme="minorHAnsi" w:hAnsiTheme="minorHAnsi"/>
            </w:rPr>
          </w:rPrChange>
        </w:rPr>
      </w:pPr>
    </w:p>
    <w:p w:rsidR="009C5670" w:rsidRPr="002D3F66" w:rsidDel="00237830" w:rsidRDefault="00645E98" w:rsidP="009C5670">
      <w:pPr>
        <w:pStyle w:val="sqlF9"/>
        <w:rPr>
          <w:del w:id="3132" w:author="Hemmati" w:date="2016-12-16T09:33:00Z"/>
          <w:rFonts w:asciiTheme="minorHAnsi" w:hAnsiTheme="minorHAnsi"/>
          <w:sz w:val="16"/>
          <w:szCs w:val="16"/>
          <w:rPrChange w:id="3133" w:author="Hemmati" w:date="2016-12-16T10:24:00Z">
            <w:rPr>
              <w:del w:id="3134" w:author="Hemmati" w:date="2016-12-16T09:33:00Z"/>
              <w:rFonts w:asciiTheme="minorHAnsi" w:hAnsiTheme="minorHAnsi"/>
            </w:rPr>
          </w:rPrChange>
        </w:rPr>
      </w:pPr>
      <w:del w:id="3135" w:author="Hemmati" w:date="2016-12-16T09:33:00Z">
        <w:r w:rsidRPr="002D3F66" w:rsidDel="00237830">
          <w:rPr>
            <w:rFonts w:asciiTheme="minorHAnsi" w:hAnsiTheme="minorHAnsi"/>
            <w:sz w:val="16"/>
            <w:szCs w:val="16"/>
            <w:rPrChange w:id="3136" w:author="Hemmati" w:date="2016-12-16T10:24:00Z">
              <w:rPr>
                <w:rFonts w:asciiTheme="minorHAnsi" w:hAnsiTheme="minorHAnsi"/>
              </w:rPr>
            </w:rPrChange>
          </w:rPr>
          <w:delText xml:space="preserve">SQL&gt; </w:delText>
        </w:r>
        <w:r w:rsidR="00F710DC" w:rsidRPr="002D3F66" w:rsidDel="00237830">
          <w:rPr>
            <w:rFonts w:asciiTheme="minorHAnsi" w:hAnsiTheme="minorHAnsi"/>
            <w:sz w:val="16"/>
            <w:szCs w:val="16"/>
            <w:rPrChange w:id="3137" w:author="Hemmati" w:date="2016-12-16T10:24:00Z">
              <w:rPr>
                <w:rFonts w:asciiTheme="minorHAnsi" w:hAnsiTheme="minorHAnsi"/>
              </w:rPr>
            </w:rPrChange>
          </w:rPr>
          <w:delText>SEL</w:delText>
        </w:r>
        <w:r w:rsidRPr="002D3F66" w:rsidDel="00237830">
          <w:rPr>
            <w:rFonts w:asciiTheme="minorHAnsi" w:hAnsiTheme="minorHAnsi"/>
            <w:sz w:val="16"/>
            <w:szCs w:val="16"/>
            <w:rPrChange w:id="3138" w:author="Hemmati" w:date="2016-12-16T10:24:00Z">
              <w:rPr>
                <w:rFonts w:asciiTheme="minorHAnsi" w:hAnsiTheme="minorHAnsi"/>
              </w:rPr>
            </w:rPrChange>
          </w:rPr>
          <w:delText>ECT  t</w:delText>
        </w:r>
        <w:r w:rsidR="009C5670" w:rsidRPr="002D3F66" w:rsidDel="00237830">
          <w:rPr>
            <w:rFonts w:asciiTheme="minorHAnsi" w:hAnsiTheme="minorHAnsi"/>
            <w:sz w:val="16"/>
            <w:szCs w:val="16"/>
            <w:rPrChange w:id="3139" w:author="Hemmati" w:date="2016-12-16T10:24:00Z">
              <w:rPr>
                <w:rFonts w:asciiTheme="minorHAnsi" w:hAnsiTheme="minorHAnsi"/>
              </w:rPr>
            </w:rPrChange>
          </w:rPr>
          <w:delText>able_name, tablespace_name, owner</w:delText>
        </w:r>
        <w:r w:rsidR="009C5670" w:rsidRPr="002D3F66" w:rsidDel="00237830">
          <w:rPr>
            <w:rFonts w:asciiTheme="minorHAnsi" w:hAnsiTheme="minorHAnsi"/>
            <w:sz w:val="16"/>
            <w:szCs w:val="16"/>
            <w:rPrChange w:id="3140" w:author="Hemmati" w:date="2016-12-16T10:24:00Z">
              <w:rPr>
                <w:rFonts w:asciiTheme="minorHAnsi" w:hAnsiTheme="minorHAnsi"/>
              </w:rPr>
            </w:rPrChange>
          </w:rPr>
          <w:tab/>
          <w:delText xml:space="preserve"> FROM       dba_tables</w:delText>
        </w:r>
      </w:del>
    </w:p>
    <w:p w:rsidR="009C5670" w:rsidRPr="002D3F66" w:rsidDel="00237830" w:rsidRDefault="009C5670" w:rsidP="009C5670">
      <w:pPr>
        <w:pStyle w:val="sqlF9"/>
        <w:rPr>
          <w:del w:id="3141" w:author="Hemmati" w:date="2016-12-16T09:33:00Z"/>
          <w:rFonts w:asciiTheme="minorHAnsi" w:hAnsiTheme="minorHAnsi"/>
          <w:sz w:val="16"/>
          <w:szCs w:val="16"/>
          <w:rPrChange w:id="3142" w:author="Hemmati" w:date="2016-12-16T10:24:00Z">
            <w:rPr>
              <w:del w:id="3143" w:author="Hemmati" w:date="2016-12-16T09:33:00Z"/>
              <w:rFonts w:asciiTheme="minorHAnsi" w:hAnsiTheme="minorHAnsi"/>
            </w:rPr>
          </w:rPrChange>
        </w:rPr>
      </w:pPr>
      <w:del w:id="3144" w:author="Hemmati" w:date="2016-12-16T09:33:00Z">
        <w:r w:rsidRPr="002D3F66" w:rsidDel="00237830">
          <w:rPr>
            <w:rFonts w:asciiTheme="minorHAnsi" w:hAnsiTheme="minorHAnsi"/>
            <w:sz w:val="16"/>
            <w:szCs w:val="16"/>
            <w:rPrChange w:id="3145" w:author="Hemmati" w:date="2016-12-16T10:24:00Z">
              <w:rPr>
                <w:rFonts w:asciiTheme="minorHAnsi" w:hAnsiTheme="minorHAnsi"/>
              </w:rPr>
            </w:rPrChange>
          </w:rPr>
          <w:delText xml:space="preserve"> </w:delText>
        </w:r>
        <w:r w:rsidR="00645E98" w:rsidRPr="002D3F66" w:rsidDel="00237830">
          <w:rPr>
            <w:rFonts w:asciiTheme="minorHAnsi" w:hAnsiTheme="minorHAnsi"/>
            <w:sz w:val="16"/>
            <w:szCs w:val="16"/>
            <w:rPrChange w:id="3146" w:author="Hemmati" w:date="2016-12-16T10:24:00Z">
              <w:rPr>
                <w:rFonts w:asciiTheme="minorHAnsi" w:hAnsiTheme="minorHAnsi"/>
              </w:rPr>
            </w:rPrChange>
          </w:rPr>
          <w:delText xml:space="preserve">    </w:delText>
        </w:r>
        <w:r w:rsidRPr="002D3F66" w:rsidDel="00237830">
          <w:rPr>
            <w:rFonts w:asciiTheme="minorHAnsi" w:hAnsiTheme="minorHAnsi"/>
            <w:sz w:val="16"/>
            <w:szCs w:val="16"/>
            <w:rPrChange w:id="3147" w:author="Hemmati" w:date="2016-12-16T10:24:00Z">
              <w:rPr>
                <w:rFonts w:asciiTheme="minorHAnsi" w:hAnsiTheme="minorHAnsi"/>
              </w:rPr>
            </w:rPrChange>
          </w:rPr>
          <w:delText xml:space="preserve">WHERE </w:delText>
        </w:r>
        <w:r w:rsidR="00F710DC" w:rsidRPr="002D3F66" w:rsidDel="00237830">
          <w:rPr>
            <w:rFonts w:asciiTheme="minorHAnsi" w:hAnsiTheme="minorHAnsi"/>
            <w:sz w:val="16"/>
            <w:szCs w:val="16"/>
            <w:rPrChange w:id="3148" w:author="Hemmati" w:date="2016-12-16T10:24:00Z">
              <w:rPr>
                <w:rFonts w:asciiTheme="minorHAnsi" w:hAnsiTheme="minorHAnsi"/>
              </w:rPr>
            </w:rPrChange>
          </w:rPr>
          <w:tab/>
        </w:r>
        <w:r w:rsidRPr="002D3F66" w:rsidDel="00237830">
          <w:rPr>
            <w:rFonts w:asciiTheme="minorHAnsi" w:hAnsiTheme="minorHAnsi"/>
            <w:sz w:val="16"/>
            <w:szCs w:val="16"/>
            <w:rPrChange w:id="3149" w:author="Hemmati" w:date="2016-12-16T10:24:00Z">
              <w:rPr>
                <w:rFonts w:asciiTheme="minorHAnsi" w:hAnsiTheme="minorHAnsi"/>
              </w:rPr>
            </w:rPrChange>
          </w:rPr>
          <w:delText>TABLESPACE_NAME='ADHOC';</w:delText>
        </w:r>
      </w:del>
    </w:p>
    <w:p w:rsidR="009C5670" w:rsidRPr="002D3F66" w:rsidDel="00237830" w:rsidRDefault="009C5670" w:rsidP="009C5670">
      <w:pPr>
        <w:pStyle w:val="sqlF9"/>
        <w:rPr>
          <w:del w:id="3150" w:author="Hemmati" w:date="2016-12-16T09:33:00Z"/>
          <w:rFonts w:asciiTheme="minorHAnsi" w:hAnsiTheme="minorHAnsi"/>
          <w:sz w:val="16"/>
          <w:szCs w:val="16"/>
          <w:rPrChange w:id="3151" w:author="Hemmati" w:date="2016-12-16T10:24:00Z">
            <w:rPr>
              <w:del w:id="3152" w:author="Hemmati" w:date="2016-12-16T09:33:00Z"/>
              <w:rFonts w:asciiTheme="minorHAnsi" w:hAnsiTheme="minorHAnsi"/>
            </w:rPr>
          </w:rPrChange>
        </w:rPr>
      </w:pPr>
    </w:p>
    <w:p w:rsidR="009C5670" w:rsidRPr="002D3F66" w:rsidDel="00237830" w:rsidRDefault="009C5670" w:rsidP="009C5670">
      <w:pPr>
        <w:pStyle w:val="sqlF9"/>
        <w:rPr>
          <w:del w:id="3153" w:author="Hemmati" w:date="2016-12-16T09:33:00Z"/>
          <w:rFonts w:asciiTheme="minorHAnsi" w:hAnsiTheme="minorHAnsi"/>
          <w:sz w:val="16"/>
          <w:szCs w:val="16"/>
          <w:rPrChange w:id="3154" w:author="Hemmati" w:date="2016-12-16T10:24:00Z">
            <w:rPr>
              <w:del w:id="3155" w:author="Hemmati" w:date="2016-12-16T09:33:00Z"/>
              <w:rFonts w:asciiTheme="minorHAnsi" w:hAnsiTheme="minorHAnsi"/>
            </w:rPr>
          </w:rPrChange>
        </w:rPr>
      </w:pPr>
    </w:p>
    <w:p w:rsidR="009C5670" w:rsidRPr="002D3F66" w:rsidDel="00237830" w:rsidRDefault="009C5670" w:rsidP="009C5670">
      <w:pPr>
        <w:pStyle w:val="sqlF9"/>
        <w:rPr>
          <w:del w:id="3156" w:author="Hemmati" w:date="2016-12-16T09:33:00Z"/>
          <w:rFonts w:asciiTheme="minorHAnsi" w:hAnsiTheme="minorHAnsi"/>
          <w:sz w:val="16"/>
          <w:szCs w:val="16"/>
          <w:rPrChange w:id="3157" w:author="Hemmati" w:date="2016-12-16T10:24:00Z">
            <w:rPr>
              <w:del w:id="3158" w:author="Hemmati" w:date="2016-12-16T09:33:00Z"/>
              <w:rFonts w:asciiTheme="minorHAnsi" w:hAnsiTheme="minorHAnsi"/>
            </w:rPr>
          </w:rPrChange>
        </w:rPr>
      </w:pPr>
    </w:p>
    <w:p w:rsidR="009C5670" w:rsidRPr="002D3F66" w:rsidDel="00237830" w:rsidRDefault="009C5670" w:rsidP="009C5670">
      <w:pPr>
        <w:pStyle w:val="sqlF9"/>
        <w:rPr>
          <w:del w:id="3159" w:author="Hemmati" w:date="2016-12-16T09:33:00Z"/>
          <w:rFonts w:asciiTheme="minorHAnsi" w:hAnsiTheme="minorHAnsi"/>
          <w:sz w:val="16"/>
          <w:szCs w:val="16"/>
          <w:rPrChange w:id="3160" w:author="Hemmati" w:date="2016-12-16T10:24:00Z">
            <w:rPr>
              <w:del w:id="3161" w:author="Hemmati" w:date="2016-12-16T09:33:00Z"/>
              <w:rFonts w:asciiTheme="minorHAnsi" w:hAnsiTheme="minorHAnsi"/>
            </w:rPr>
          </w:rPrChange>
        </w:rPr>
      </w:pPr>
    </w:p>
    <w:p w:rsidR="009C5670" w:rsidRPr="002D3F66" w:rsidDel="00237830" w:rsidRDefault="009C5670" w:rsidP="009C5670">
      <w:pPr>
        <w:pStyle w:val="sqlF9"/>
        <w:rPr>
          <w:del w:id="3162" w:author="Hemmati" w:date="2016-12-16T09:33:00Z"/>
          <w:rFonts w:asciiTheme="minorHAnsi" w:hAnsiTheme="minorHAnsi"/>
          <w:sz w:val="16"/>
          <w:szCs w:val="16"/>
          <w:rPrChange w:id="3163" w:author="Hemmati" w:date="2016-12-16T10:24:00Z">
            <w:rPr>
              <w:del w:id="3164" w:author="Hemmati" w:date="2016-12-16T09:33:00Z"/>
              <w:rFonts w:asciiTheme="minorHAnsi" w:hAnsiTheme="minorHAnsi"/>
            </w:rPr>
          </w:rPrChange>
        </w:rPr>
      </w:pPr>
    </w:p>
    <w:p w:rsidR="009C5670" w:rsidRPr="002D3F66" w:rsidDel="00237830" w:rsidRDefault="009C5670" w:rsidP="009C5670">
      <w:pPr>
        <w:pStyle w:val="sqlF9"/>
        <w:rPr>
          <w:del w:id="3165" w:author="Hemmati" w:date="2016-12-16T09:33:00Z"/>
          <w:rFonts w:asciiTheme="minorHAnsi" w:hAnsiTheme="minorHAnsi"/>
          <w:sz w:val="16"/>
          <w:szCs w:val="16"/>
          <w:rPrChange w:id="3166" w:author="Hemmati" w:date="2016-12-16T10:24:00Z">
            <w:rPr>
              <w:del w:id="3167" w:author="Hemmati" w:date="2016-12-16T09:33:00Z"/>
              <w:rFonts w:asciiTheme="minorHAnsi" w:hAnsiTheme="minorHAnsi"/>
            </w:rPr>
          </w:rPrChange>
        </w:rPr>
      </w:pPr>
    </w:p>
    <w:p w:rsidR="009C5670" w:rsidRPr="002D3F66" w:rsidRDefault="009C5670" w:rsidP="009C5670">
      <w:pPr>
        <w:pStyle w:val="sqlF9"/>
        <w:rPr>
          <w:rFonts w:asciiTheme="minorHAnsi" w:hAnsiTheme="minorHAnsi"/>
          <w:sz w:val="16"/>
          <w:szCs w:val="16"/>
          <w:rPrChange w:id="3168" w:author="Hemmati" w:date="2016-12-16T10:24:00Z">
            <w:rPr>
              <w:rFonts w:asciiTheme="minorHAnsi" w:hAnsiTheme="minorHAnsi"/>
            </w:rPr>
          </w:rPrChange>
        </w:rPr>
      </w:pPr>
    </w:p>
    <w:p w:rsidR="009C5670" w:rsidRPr="002D3F66" w:rsidDel="00237830" w:rsidRDefault="009C5670" w:rsidP="009C5670">
      <w:pPr>
        <w:pStyle w:val="sqlF9"/>
        <w:rPr>
          <w:del w:id="3169" w:author="Hemmati" w:date="2016-12-16T09:34:00Z"/>
          <w:rFonts w:asciiTheme="minorHAnsi" w:hAnsiTheme="minorHAnsi"/>
          <w:sz w:val="16"/>
          <w:szCs w:val="16"/>
          <w:rPrChange w:id="3170" w:author="Hemmati" w:date="2016-12-16T10:24:00Z">
            <w:rPr>
              <w:del w:id="3171" w:author="Hemmati" w:date="2016-12-16T09:34:00Z"/>
              <w:rFonts w:asciiTheme="minorHAnsi" w:hAnsiTheme="minorHAnsi"/>
            </w:rPr>
          </w:rPrChange>
        </w:rPr>
      </w:pPr>
    </w:p>
    <w:p w:rsidR="009C5670" w:rsidRPr="002D3F66" w:rsidDel="00237830" w:rsidRDefault="009C5670" w:rsidP="009C5670">
      <w:pPr>
        <w:rPr>
          <w:del w:id="3172" w:author="Hemmati" w:date="2016-12-16T09:34:00Z"/>
          <w:rFonts w:cstheme="minorHAnsi"/>
          <w:sz w:val="16"/>
          <w:szCs w:val="16"/>
          <w:rPrChange w:id="3173" w:author="Hemmati" w:date="2016-12-16T10:24:00Z">
            <w:rPr>
              <w:del w:id="3174" w:author="Hemmati" w:date="2016-12-16T09:34:00Z"/>
              <w:rFonts w:cstheme="minorHAnsi"/>
              <w:sz w:val="18"/>
            </w:rPr>
          </w:rPrChange>
        </w:rPr>
      </w:pPr>
    </w:p>
    <w:p w:rsidR="009C5670" w:rsidRPr="002D3F66" w:rsidDel="00237830" w:rsidRDefault="009C5670" w:rsidP="009C5670">
      <w:pPr>
        <w:pStyle w:val="sqlF9"/>
        <w:rPr>
          <w:del w:id="3175" w:author="Hemmati" w:date="2016-12-16T09:34:00Z"/>
          <w:rFonts w:asciiTheme="minorHAnsi" w:hAnsiTheme="minorHAnsi"/>
          <w:sz w:val="16"/>
          <w:szCs w:val="16"/>
          <w:rPrChange w:id="3176" w:author="Hemmati" w:date="2016-12-16T10:24:00Z">
            <w:rPr>
              <w:del w:id="3177" w:author="Hemmati" w:date="2016-12-16T09:34:00Z"/>
              <w:rFonts w:asciiTheme="minorHAnsi" w:hAnsiTheme="minorHAnsi"/>
            </w:rPr>
          </w:rPrChange>
        </w:rPr>
      </w:pPr>
    </w:p>
    <w:p w:rsidR="009C5670" w:rsidRPr="002D3F66" w:rsidDel="00237830" w:rsidRDefault="00645E98" w:rsidP="009C5670">
      <w:pPr>
        <w:pStyle w:val="sqlF9"/>
        <w:rPr>
          <w:del w:id="3178" w:author="Hemmati" w:date="2016-12-16T09:34:00Z"/>
          <w:rFonts w:asciiTheme="minorHAnsi" w:hAnsiTheme="minorHAnsi"/>
          <w:sz w:val="16"/>
          <w:szCs w:val="16"/>
          <w:rPrChange w:id="3179" w:author="Hemmati" w:date="2016-12-16T10:24:00Z">
            <w:rPr>
              <w:del w:id="3180" w:author="Hemmati" w:date="2016-12-16T09:34:00Z"/>
              <w:rFonts w:asciiTheme="minorHAnsi" w:hAnsiTheme="minorHAnsi"/>
            </w:rPr>
          </w:rPrChange>
        </w:rPr>
      </w:pPr>
      <w:del w:id="3181" w:author="Hemmati" w:date="2016-12-16T09:34:00Z">
        <w:r w:rsidRPr="002D3F66" w:rsidDel="00237830">
          <w:rPr>
            <w:rFonts w:asciiTheme="minorHAnsi" w:hAnsiTheme="minorHAnsi"/>
            <w:sz w:val="16"/>
            <w:szCs w:val="16"/>
            <w:rPrChange w:id="3182" w:author="Hemmati" w:date="2016-12-16T10:24:00Z">
              <w:rPr>
                <w:rFonts w:asciiTheme="minorHAnsi" w:hAnsiTheme="minorHAnsi"/>
              </w:rPr>
            </w:rPrChange>
          </w:rPr>
          <w:delText xml:space="preserve">SQL&gt; DESC  </w:delText>
        </w:r>
        <w:r w:rsidR="009C5670" w:rsidRPr="002D3F66" w:rsidDel="00237830">
          <w:rPr>
            <w:rFonts w:asciiTheme="minorHAnsi" w:hAnsiTheme="minorHAnsi"/>
            <w:sz w:val="16"/>
            <w:szCs w:val="16"/>
            <w:rPrChange w:id="3183" w:author="Hemmati" w:date="2016-12-16T10:24:00Z">
              <w:rPr>
                <w:rFonts w:asciiTheme="minorHAnsi" w:hAnsiTheme="minorHAnsi"/>
              </w:rPr>
            </w:rPrChange>
          </w:rPr>
          <w:delText>sale_data;</w:delText>
        </w:r>
      </w:del>
    </w:p>
    <w:p w:rsidR="009C5670" w:rsidRPr="002D3F66" w:rsidRDefault="009C5670" w:rsidP="009C5670">
      <w:pPr>
        <w:pStyle w:val="sqlF9"/>
        <w:rPr>
          <w:rFonts w:asciiTheme="minorHAnsi" w:hAnsiTheme="minorHAnsi"/>
          <w:sz w:val="16"/>
          <w:szCs w:val="16"/>
          <w:rPrChange w:id="3184" w:author="Hemmati" w:date="2016-12-16T10:24:00Z">
            <w:rPr>
              <w:rFonts w:asciiTheme="minorHAnsi" w:hAnsiTheme="minorHAnsi"/>
            </w:rPr>
          </w:rPrChange>
        </w:rPr>
      </w:pPr>
    </w:p>
    <w:p w:rsidR="000B2BC3" w:rsidRPr="002D3F66" w:rsidRDefault="009C5670" w:rsidP="000B2BC3">
      <w:pPr>
        <w:pStyle w:val="sqlF9"/>
        <w:rPr>
          <w:rFonts w:asciiTheme="minorHAnsi" w:hAnsiTheme="minorHAnsi"/>
          <w:sz w:val="16"/>
          <w:szCs w:val="16"/>
          <w:rPrChange w:id="3185" w:author="Hemmati" w:date="2016-12-16T10:24:00Z">
            <w:rPr>
              <w:rFonts w:asciiTheme="minorHAnsi" w:hAnsiTheme="minorHAnsi"/>
            </w:rPr>
          </w:rPrChange>
        </w:rPr>
      </w:pPr>
      <w:r w:rsidRPr="002D3F66">
        <w:rPr>
          <w:rFonts w:asciiTheme="minorHAnsi" w:hAnsiTheme="minorHAnsi"/>
          <w:sz w:val="16"/>
          <w:szCs w:val="16"/>
          <w:rPrChange w:id="3186" w:author="Hemmati" w:date="2016-12-16T10:24:00Z">
            <w:rPr>
              <w:rFonts w:asciiTheme="minorHAnsi" w:hAnsiTheme="minorHAnsi"/>
            </w:rPr>
          </w:rPrChange>
        </w:rPr>
        <w:t xml:space="preserve"> </w:t>
      </w:r>
      <w:r w:rsidR="000B2BC3" w:rsidRPr="002D3F66">
        <w:rPr>
          <w:rFonts w:asciiTheme="minorHAnsi" w:hAnsiTheme="minorHAnsi"/>
          <w:sz w:val="16"/>
          <w:szCs w:val="16"/>
          <w:rPrChange w:id="3187" w:author="Hemmati" w:date="2016-12-16T10:24:00Z">
            <w:rPr>
              <w:rFonts w:asciiTheme="minorHAnsi" w:hAnsiTheme="minorHAnsi"/>
            </w:rPr>
          </w:rPrChange>
        </w:rPr>
        <w:t>Name                                      Null?    Type</w:t>
      </w:r>
    </w:p>
    <w:p w:rsidR="000B2BC3" w:rsidRPr="002D3F66" w:rsidRDefault="000B2BC3" w:rsidP="000B2BC3">
      <w:pPr>
        <w:pStyle w:val="sqlF9"/>
        <w:rPr>
          <w:rFonts w:asciiTheme="minorHAnsi" w:hAnsiTheme="minorHAnsi"/>
          <w:sz w:val="16"/>
          <w:szCs w:val="16"/>
          <w:rPrChange w:id="3188" w:author="Hemmati" w:date="2016-12-16T10:24:00Z">
            <w:rPr>
              <w:rFonts w:asciiTheme="minorHAnsi" w:hAnsiTheme="minorHAnsi"/>
            </w:rPr>
          </w:rPrChange>
        </w:rPr>
      </w:pPr>
      <w:r w:rsidRPr="002D3F66">
        <w:rPr>
          <w:rFonts w:asciiTheme="minorHAnsi" w:hAnsiTheme="minorHAnsi"/>
          <w:sz w:val="16"/>
          <w:szCs w:val="16"/>
          <w:rPrChange w:id="3189" w:author="Hemmati" w:date="2016-12-16T10:24:00Z">
            <w:rPr>
              <w:rFonts w:asciiTheme="minorHAnsi" w:hAnsiTheme="minorHAnsi"/>
            </w:rPr>
          </w:rPrChange>
        </w:rPr>
        <w:t>----------------------------------------- -------- ---------------------</w:t>
      </w:r>
    </w:p>
    <w:p w:rsidR="000B2BC3" w:rsidRPr="002D3F66" w:rsidRDefault="000B2BC3" w:rsidP="000B2BC3">
      <w:pPr>
        <w:pStyle w:val="sqlF9"/>
        <w:rPr>
          <w:rFonts w:asciiTheme="minorHAnsi" w:hAnsiTheme="minorHAnsi"/>
          <w:sz w:val="16"/>
          <w:szCs w:val="16"/>
          <w:rPrChange w:id="3190" w:author="Hemmati" w:date="2016-12-16T10:24:00Z">
            <w:rPr>
              <w:rFonts w:asciiTheme="minorHAnsi" w:hAnsiTheme="minorHAnsi"/>
            </w:rPr>
          </w:rPrChange>
        </w:rPr>
      </w:pPr>
      <w:r w:rsidRPr="002D3F66">
        <w:rPr>
          <w:rFonts w:asciiTheme="minorHAnsi" w:hAnsiTheme="minorHAnsi"/>
          <w:sz w:val="16"/>
          <w:szCs w:val="16"/>
          <w:rPrChange w:id="3191" w:author="Hemmati" w:date="2016-12-16T10:24:00Z">
            <w:rPr>
              <w:rFonts w:asciiTheme="minorHAnsi" w:hAnsiTheme="minorHAnsi"/>
            </w:rPr>
          </w:rPrChange>
        </w:rPr>
        <w:t>SALE                                               DATE</w:t>
      </w:r>
    </w:p>
    <w:p w:rsidR="000B2BC3" w:rsidRPr="002D3F66" w:rsidRDefault="000B2BC3" w:rsidP="000B2BC3">
      <w:pPr>
        <w:pStyle w:val="sqlF9"/>
        <w:rPr>
          <w:rFonts w:asciiTheme="minorHAnsi" w:hAnsiTheme="minorHAnsi"/>
          <w:sz w:val="16"/>
          <w:szCs w:val="16"/>
          <w:rPrChange w:id="3192" w:author="Hemmati" w:date="2016-12-16T10:24:00Z">
            <w:rPr>
              <w:rFonts w:asciiTheme="minorHAnsi" w:hAnsiTheme="minorHAnsi"/>
            </w:rPr>
          </w:rPrChange>
        </w:rPr>
      </w:pPr>
      <w:r w:rsidRPr="002D3F66">
        <w:rPr>
          <w:rFonts w:asciiTheme="minorHAnsi" w:hAnsiTheme="minorHAnsi"/>
          <w:sz w:val="16"/>
          <w:szCs w:val="16"/>
          <w:rPrChange w:id="3193" w:author="Hemmati" w:date="2016-12-16T10:24:00Z">
            <w:rPr>
              <w:rFonts w:asciiTheme="minorHAnsi" w:hAnsiTheme="minorHAnsi"/>
            </w:rPr>
          </w:rPrChange>
        </w:rPr>
        <w:t>CUST_ID                                            NUMBER(10)</w:t>
      </w:r>
    </w:p>
    <w:p w:rsidR="000B2BC3" w:rsidRPr="002D3F66" w:rsidRDefault="000B2BC3" w:rsidP="000B2BC3">
      <w:pPr>
        <w:pStyle w:val="sqlF9"/>
        <w:rPr>
          <w:rFonts w:asciiTheme="minorHAnsi" w:hAnsiTheme="minorHAnsi"/>
          <w:sz w:val="16"/>
          <w:szCs w:val="16"/>
          <w:rPrChange w:id="3194" w:author="Hemmati" w:date="2016-12-16T10:24:00Z">
            <w:rPr>
              <w:rFonts w:asciiTheme="minorHAnsi" w:hAnsiTheme="minorHAnsi"/>
            </w:rPr>
          </w:rPrChange>
        </w:rPr>
      </w:pPr>
      <w:r w:rsidRPr="002D3F66">
        <w:rPr>
          <w:rFonts w:asciiTheme="minorHAnsi" w:hAnsiTheme="minorHAnsi"/>
          <w:sz w:val="16"/>
          <w:szCs w:val="16"/>
          <w:rPrChange w:id="3195" w:author="Hemmati" w:date="2016-12-16T10:24:00Z">
            <w:rPr>
              <w:rFonts w:asciiTheme="minorHAnsi" w:hAnsiTheme="minorHAnsi"/>
            </w:rPr>
          </w:rPrChange>
        </w:rPr>
        <w:t>ITINERARY_ID                                       NUMBER(10)</w:t>
      </w:r>
    </w:p>
    <w:p w:rsidR="000B2BC3" w:rsidRPr="002D3F66" w:rsidRDefault="000B2BC3" w:rsidP="000B2BC3">
      <w:pPr>
        <w:pStyle w:val="sqlF9"/>
        <w:rPr>
          <w:rFonts w:asciiTheme="minorHAnsi" w:hAnsiTheme="minorHAnsi"/>
          <w:sz w:val="16"/>
          <w:szCs w:val="16"/>
          <w:rPrChange w:id="3196" w:author="Hemmati" w:date="2016-12-16T10:24:00Z">
            <w:rPr>
              <w:rFonts w:asciiTheme="minorHAnsi" w:hAnsiTheme="minorHAnsi"/>
            </w:rPr>
          </w:rPrChange>
        </w:rPr>
      </w:pPr>
      <w:r w:rsidRPr="002D3F66">
        <w:rPr>
          <w:rFonts w:asciiTheme="minorHAnsi" w:hAnsiTheme="minorHAnsi"/>
          <w:sz w:val="16"/>
          <w:szCs w:val="16"/>
          <w:rPrChange w:id="3197" w:author="Hemmati" w:date="2016-12-16T10:24:00Z">
            <w:rPr>
              <w:rFonts w:asciiTheme="minorHAnsi" w:hAnsiTheme="minorHAnsi"/>
            </w:rPr>
          </w:rPrChange>
        </w:rPr>
        <w:t>ITINERARY_NUM                                      NUMBER(10)</w:t>
      </w:r>
    </w:p>
    <w:p w:rsidR="000B2BC3" w:rsidRPr="002D3F66" w:rsidRDefault="000B2BC3" w:rsidP="000B2BC3">
      <w:pPr>
        <w:pStyle w:val="sqlF9"/>
        <w:rPr>
          <w:rFonts w:asciiTheme="minorHAnsi" w:hAnsiTheme="minorHAnsi"/>
          <w:sz w:val="16"/>
          <w:szCs w:val="16"/>
          <w:rPrChange w:id="3198" w:author="Hemmati" w:date="2016-12-16T10:24:00Z">
            <w:rPr>
              <w:rFonts w:asciiTheme="minorHAnsi" w:hAnsiTheme="minorHAnsi"/>
            </w:rPr>
          </w:rPrChange>
        </w:rPr>
      </w:pPr>
      <w:r w:rsidRPr="002D3F66">
        <w:rPr>
          <w:rFonts w:asciiTheme="minorHAnsi" w:hAnsiTheme="minorHAnsi"/>
          <w:sz w:val="16"/>
          <w:szCs w:val="16"/>
          <w:rPrChange w:id="3199" w:author="Hemmati" w:date="2016-12-16T10:24:00Z">
            <w:rPr>
              <w:rFonts w:asciiTheme="minorHAnsi" w:hAnsiTheme="minorHAnsi"/>
            </w:rPr>
          </w:rPrChange>
        </w:rPr>
        <w:t>EMP_NUM                                            NUMBER(5)</w:t>
      </w:r>
    </w:p>
    <w:p w:rsidR="000B2BC3" w:rsidRPr="002D3F66" w:rsidRDefault="000B2BC3" w:rsidP="000B2BC3">
      <w:pPr>
        <w:pStyle w:val="sqlF9"/>
        <w:rPr>
          <w:rFonts w:asciiTheme="minorHAnsi" w:hAnsiTheme="minorHAnsi"/>
          <w:sz w:val="16"/>
          <w:szCs w:val="16"/>
          <w:rPrChange w:id="3200" w:author="Hemmati" w:date="2016-12-16T10:24:00Z">
            <w:rPr>
              <w:rFonts w:asciiTheme="minorHAnsi" w:hAnsiTheme="minorHAnsi"/>
            </w:rPr>
          </w:rPrChange>
        </w:rPr>
      </w:pPr>
      <w:r w:rsidRPr="002D3F66">
        <w:rPr>
          <w:rFonts w:asciiTheme="minorHAnsi" w:hAnsiTheme="minorHAnsi"/>
          <w:sz w:val="16"/>
          <w:szCs w:val="16"/>
          <w:rPrChange w:id="3201" w:author="Hemmati" w:date="2016-12-16T10:24:00Z">
            <w:rPr>
              <w:rFonts w:asciiTheme="minorHAnsi" w:hAnsiTheme="minorHAnsi"/>
            </w:rPr>
          </w:rPrChange>
        </w:rPr>
        <w:t>AGENT                                              CHAR(3)</w:t>
      </w:r>
    </w:p>
    <w:p w:rsidR="000B2BC3" w:rsidRPr="002D3F66" w:rsidRDefault="000B2BC3" w:rsidP="000B2BC3">
      <w:pPr>
        <w:pStyle w:val="sqlF9"/>
        <w:rPr>
          <w:rFonts w:asciiTheme="minorHAnsi" w:hAnsiTheme="minorHAnsi"/>
          <w:sz w:val="16"/>
          <w:szCs w:val="16"/>
          <w:rPrChange w:id="3202" w:author="Hemmati" w:date="2016-12-16T10:24:00Z">
            <w:rPr>
              <w:rFonts w:asciiTheme="minorHAnsi" w:hAnsiTheme="minorHAnsi"/>
            </w:rPr>
          </w:rPrChange>
        </w:rPr>
      </w:pPr>
      <w:r w:rsidRPr="002D3F66">
        <w:rPr>
          <w:rFonts w:asciiTheme="minorHAnsi" w:hAnsiTheme="minorHAnsi"/>
          <w:sz w:val="16"/>
          <w:szCs w:val="16"/>
          <w:rPrChange w:id="3203" w:author="Hemmati" w:date="2016-12-16T10:24:00Z">
            <w:rPr>
              <w:rFonts w:asciiTheme="minorHAnsi" w:hAnsiTheme="minorHAnsi"/>
            </w:rPr>
          </w:rPrChange>
        </w:rPr>
        <w:t>BOOKING_ID                                         NUMBER(10)</w:t>
      </w:r>
    </w:p>
    <w:p w:rsidR="000B2BC3" w:rsidRPr="002D3F66" w:rsidRDefault="000B2BC3" w:rsidP="000B2BC3">
      <w:pPr>
        <w:pStyle w:val="sqlF9"/>
        <w:rPr>
          <w:rFonts w:asciiTheme="minorHAnsi" w:hAnsiTheme="minorHAnsi"/>
          <w:sz w:val="16"/>
          <w:szCs w:val="16"/>
          <w:rPrChange w:id="3204" w:author="Hemmati" w:date="2016-12-16T10:24:00Z">
            <w:rPr>
              <w:rFonts w:asciiTheme="minorHAnsi" w:hAnsiTheme="minorHAnsi"/>
            </w:rPr>
          </w:rPrChange>
        </w:rPr>
      </w:pPr>
      <w:r w:rsidRPr="002D3F66">
        <w:rPr>
          <w:rFonts w:asciiTheme="minorHAnsi" w:hAnsiTheme="minorHAnsi"/>
          <w:sz w:val="16"/>
          <w:szCs w:val="16"/>
          <w:rPrChange w:id="3205" w:author="Hemmati" w:date="2016-12-16T10:24:00Z">
            <w:rPr>
              <w:rFonts w:asciiTheme="minorHAnsi" w:hAnsiTheme="minorHAnsi"/>
            </w:rPr>
          </w:rPrChange>
        </w:rPr>
        <w:t>BOOKING_NUM                                        VARCHAR2(20)</w:t>
      </w:r>
    </w:p>
    <w:p w:rsidR="000B2BC3" w:rsidRPr="002D3F66" w:rsidRDefault="000B2BC3" w:rsidP="000B2BC3">
      <w:pPr>
        <w:pStyle w:val="sqlF9"/>
        <w:rPr>
          <w:rFonts w:asciiTheme="minorHAnsi" w:hAnsiTheme="minorHAnsi"/>
          <w:sz w:val="16"/>
          <w:szCs w:val="16"/>
          <w:rPrChange w:id="3206" w:author="Hemmati" w:date="2016-12-16T10:24:00Z">
            <w:rPr>
              <w:rFonts w:asciiTheme="minorHAnsi" w:hAnsiTheme="minorHAnsi"/>
            </w:rPr>
          </w:rPrChange>
        </w:rPr>
      </w:pPr>
      <w:r w:rsidRPr="002D3F66">
        <w:rPr>
          <w:rFonts w:asciiTheme="minorHAnsi" w:hAnsiTheme="minorHAnsi"/>
          <w:sz w:val="16"/>
          <w:szCs w:val="16"/>
          <w:rPrChange w:id="3207" w:author="Hemmati" w:date="2016-12-16T10:24:00Z">
            <w:rPr>
              <w:rFonts w:asciiTheme="minorHAnsi" w:hAnsiTheme="minorHAnsi"/>
            </w:rPr>
          </w:rPrChange>
        </w:rPr>
        <w:t>PRODUCT_CATEGORY                                   NUMBER(5)</w:t>
      </w:r>
    </w:p>
    <w:p w:rsidR="000B2BC3" w:rsidRPr="002D3F66" w:rsidRDefault="000B2BC3" w:rsidP="000B2BC3">
      <w:pPr>
        <w:pStyle w:val="sqlF9"/>
        <w:rPr>
          <w:rFonts w:asciiTheme="minorHAnsi" w:hAnsiTheme="minorHAnsi"/>
          <w:sz w:val="16"/>
          <w:szCs w:val="16"/>
          <w:rPrChange w:id="3208" w:author="Hemmati" w:date="2016-12-16T10:24:00Z">
            <w:rPr>
              <w:rFonts w:asciiTheme="minorHAnsi" w:hAnsiTheme="minorHAnsi"/>
            </w:rPr>
          </w:rPrChange>
        </w:rPr>
      </w:pPr>
      <w:r w:rsidRPr="002D3F66">
        <w:rPr>
          <w:rFonts w:asciiTheme="minorHAnsi" w:hAnsiTheme="minorHAnsi"/>
          <w:sz w:val="16"/>
          <w:szCs w:val="16"/>
          <w:rPrChange w:id="3209" w:author="Hemmati" w:date="2016-12-16T10:24:00Z">
            <w:rPr>
              <w:rFonts w:asciiTheme="minorHAnsi" w:hAnsiTheme="minorHAnsi"/>
            </w:rPr>
          </w:rPrChange>
        </w:rPr>
        <w:t>PRODUCT_SUPPLIER_ID                                NUMBER(10)</w:t>
      </w:r>
    </w:p>
    <w:p w:rsidR="000B2BC3" w:rsidRPr="002D3F66" w:rsidRDefault="000B2BC3" w:rsidP="000B2BC3">
      <w:pPr>
        <w:pStyle w:val="sqlF9"/>
        <w:rPr>
          <w:rFonts w:asciiTheme="minorHAnsi" w:hAnsiTheme="minorHAnsi"/>
          <w:sz w:val="16"/>
          <w:szCs w:val="16"/>
          <w:rPrChange w:id="3210" w:author="Hemmati" w:date="2016-12-16T10:24:00Z">
            <w:rPr>
              <w:rFonts w:asciiTheme="minorHAnsi" w:hAnsiTheme="minorHAnsi"/>
            </w:rPr>
          </w:rPrChange>
        </w:rPr>
      </w:pPr>
      <w:r w:rsidRPr="002D3F66">
        <w:rPr>
          <w:rFonts w:asciiTheme="minorHAnsi" w:hAnsiTheme="minorHAnsi"/>
          <w:sz w:val="16"/>
          <w:szCs w:val="16"/>
          <w:rPrChange w:id="3211" w:author="Hemmati" w:date="2016-12-16T10:24:00Z">
            <w:rPr>
              <w:rFonts w:asciiTheme="minorHAnsi" w:hAnsiTheme="minorHAnsi"/>
            </w:rPr>
          </w:rPrChange>
        </w:rPr>
        <w:t>SUPPLIER_OFFICE                                    CHAR(2)</w:t>
      </w:r>
    </w:p>
    <w:p w:rsidR="000B2BC3" w:rsidRPr="002D3F66" w:rsidRDefault="000B2BC3" w:rsidP="000B2BC3">
      <w:pPr>
        <w:pStyle w:val="sqlF9"/>
        <w:rPr>
          <w:rFonts w:asciiTheme="minorHAnsi" w:hAnsiTheme="minorHAnsi"/>
          <w:sz w:val="16"/>
          <w:szCs w:val="16"/>
          <w:rPrChange w:id="3212" w:author="Hemmati" w:date="2016-12-16T10:24:00Z">
            <w:rPr>
              <w:rFonts w:asciiTheme="minorHAnsi" w:hAnsiTheme="minorHAnsi"/>
            </w:rPr>
          </w:rPrChange>
        </w:rPr>
      </w:pPr>
      <w:r w:rsidRPr="002D3F66">
        <w:rPr>
          <w:rFonts w:asciiTheme="minorHAnsi" w:hAnsiTheme="minorHAnsi"/>
          <w:sz w:val="16"/>
          <w:szCs w:val="16"/>
          <w:rPrChange w:id="3213" w:author="Hemmati" w:date="2016-12-16T10:24:00Z">
            <w:rPr>
              <w:rFonts w:asciiTheme="minorHAnsi" w:hAnsiTheme="minorHAnsi"/>
            </w:rPr>
          </w:rPrChange>
        </w:rPr>
        <w:t>TRIP_START                                         DATE</w:t>
      </w:r>
    </w:p>
    <w:p w:rsidR="000B2BC3" w:rsidRPr="002D3F66" w:rsidRDefault="000B2BC3" w:rsidP="000B2BC3">
      <w:pPr>
        <w:pStyle w:val="sqlF9"/>
        <w:rPr>
          <w:rFonts w:asciiTheme="minorHAnsi" w:hAnsiTheme="minorHAnsi"/>
          <w:sz w:val="16"/>
          <w:szCs w:val="16"/>
          <w:rPrChange w:id="3214" w:author="Hemmati" w:date="2016-12-16T10:24:00Z">
            <w:rPr>
              <w:rFonts w:asciiTheme="minorHAnsi" w:hAnsiTheme="minorHAnsi"/>
            </w:rPr>
          </w:rPrChange>
        </w:rPr>
      </w:pPr>
      <w:r w:rsidRPr="002D3F66">
        <w:rPr>
          <w:rFonts w:asciiTheme="minorHAnsi" w:hAnsiTheme="minorHAnsi"/>
          <w:sz w:val="16"/>
          <w:szCs w:val="16"/>
          <w:rPrChange w:id="3215" w:author="Hemmati" w:date="2016-12-16T10:24:00Z">
            <w:rPr>
              <w:rFonts w:asciiTheme="minorHAnsi" w:hAnsiTheme="minorHAnsi"/>
            </w:rPr>
          </w:rPrChange>
        </w:rPr>
        <w:t>TRIP_END                                           DATE</w:t>
      </w:r>
    </w:p>
    <w:p w:rsidR="000B2BC3" w:rsidRPr="002D3F66" w:rsidRDefault="000B2BC3" w:rsidP="000B2BC3">
      <w:pPr>
        <w:pStyle w:val="sqlF9"/>
        <w:rPr>
          <w:rFonts w:asciiTheme="minorHAnsi" w:hAnsiTheme="minorHAnsi"/>
          <w:sz w:val="16"/>
          <w:szCs w:val="16"/>
          <w:rPrChange w:id="3216" w:author="Hemmati" w:date="2016-12-16T10:24:00Z">
            <w:rPr>
              <w:rFonts w:asciiTheme="minorHAnsi" w:hAnsiTheme="minorHAnsi"/>
            </w:rPr>
          </w:rPrChange>
        </w:rPr>
      </w:pPr>
      <w:r w:rsidRPr="002D3F66">
        <w:rPr>
          <w:rFonts w:asciiTheme="minorHAnsi" w:hAnsiTheme="minorHAnsi"/>
          <w:sz w:val="16"/>
          <w:szCs w:val="16"/>
          <w:rPrChange w:id="3217" w:author="Hemmati" w:date="2016-12-16T10:24:00Z">
            <w:rPr>
              <w:rFonts w:asciiTheme="minorHAnsi" w:hAnsiTheme="minorHAnsi"/>
            </w:rPr>
          </w:rPrChange>
        </w:rPr>
        <w:t>CLASS                                              VARCHAR2(5)</w:t>
      </w:r>
    </w:p>
    <w:p w:rsidR="000B2BC3" w:rsidRPr="002D3F66" w:rsidRDefault="000B2BC3" w:rsidP="000B2BC3">
      <w:pPr>
        <w:pStyle w:val="sqlF9"/>
        <w:rPr>
          <w:rFonts w:asciiTheme="minorHAnsi" w:hAnsiTheme="minorHAnsi"/>
          <w:sz w:val="16"/>
          <w:szCs w:val="16"/>
          <w:rPrChange w:id="3218" w:author="Hemmati" w:date="2016-12-16T10:24:00Z">
            <w:rPr>
              <w:rFonts w:asciiTheme="minorHAnsi" w:hAnsiTheme="minorHAnsi"/>
            </w:rPr>
          </w:rPrChange>
        </w:rPr>
      </w:pPr>
      <w:r w:rsidRPr="002D3F66">
        <w:rPr>
          <w:rFonts w:asciiTheme="minorHAnsi" w:hAnsiTheme="minorHAnsi"/>
          <w:sz w:val="16"/>
          <w:szCs w:val="16"/>
          <w:rPrChange w:id="3219" w:author="Hemmati" w:date="2016-12-16T10:24:00Z">
            <w:rPr>
              <w:rFonts w:asciiTheme="minorHAnsi" w:hAnsiTheme="minorHAnsi"/>
            </w:rPr>
          </w:rPrChange>
        </w:rPr>
        <w:t>NUM_OF_TRAVELERS                                   NUMBER(3)</w:t>
      </w:r>
    </w:p>
    <w:p w:rsidR="000B2BC3" w:rsidRPr="002D3F66" w:rsidRDefault="000B2BC3" w:rsidP="000B2BC3">
      <w:pPr>
        <w:pStyle w:val="sqlF9"/>
        <w:rPr>
          <w:rFonts w:asciiTheme="minorHAnsi" w:hAnsiTheme="minorHAnsi"/>
          <w:sz w:val="16"/>
          <w:szCs w:val="16"/>
          <w:rPrChange w:id="3220" w:author="Hemmati" w:date="2016-12-16T10:24:00Z">
            <w:rPr>
              <w:rFonts w:asciiTheme="minorHAnsi" w:hAnsiTheme="minorHAnsi"/>
            </w:rPr>
          </w:rPrChange>
        </w:rPr>
      </w:pPr>
      <w:r w:rsidRPr="002D3F66">
        <w:rPr>
          <w:rFonts w:asciiTheme="minorHAnsi" w:hAnsiTheme="minorHAnsi"/>
          <w:sz w:val="16"/>
          <w:szCs w:val="16"/>
          <w:rPrChange w:id="3221" w:author="Hemmati" w:date="2016-12-16T10:24:00Z">
            <w:rPr>
              <w:rFonts w:asciiTheme="minorHAnsi" w:hAnsiTheme="minorHAnsi"/>
            </w:rPr>
          </w:rPrChange>
        </w:rPr>
        <w:t>PRODUCT_ID                                         NUMBER(10)</w:t>
      </w:r>
    </w:p>
    <w:p w:rsidR="000B2BC3" w:rsidRPr="002D3F66" w:rsidRDefault="000B2BC3" w:rsidP="000B2BC3">
      <w:pPr>
        <w:pStyle w:val="sqlF9"/>
        <w:rPr>
          <w:rFonts w:asciiTheme="minorHAnsi" w:hAnsiTheme="minorHAnsi"/>
          <w:sz w:val="16"/>
          <w:szCs w:val="16"/>
          <w:rPrChange w:id="3222" w:author="Hemmati" w:date="2016-12-16T10:24:00Z">
            <w:rPr>
              <w:rFonts w:asciiTheme="minorHAnsi" w:hAnsiTheme="minorHAnsi"/>
            </w:rPr>
          </w:rPrChange>
        </w:rPr>
      </w:pPr>
      <w:r w:rsidRPr="002D3F66">
        <w:rPr>
          <w:rFonts w:asciiTheme="minorHAnsi" w:hAnsiTheme="minorHAnsi"/>
          <w:sz w:val="16"/>
          <w:szCs w:val="16"/>
          <w:rPrChange w:id="3223" w:author="Hemmati" w:date="2016-12-16T10:24:00Z">
            <w:rPr>
              <w:rFonts w:asciiTheme="minorHAnsi" w:hAnsiTheme="minorHAnsi"/>
            </w:rPr>
          </w:rPrChange>
        </w:rPr>
        <w:t>PRODUCT                                            VARCHAR2(50)</w:t>
      </w:r>
    </w:p>
    <w:p w:rsidR="000B2BC3" w:rsidRPr="002D3F66" w:rsidRDefault="000B2BC3" w:rsidP="000B2BC3">
      <w:pPr>
        <w:pStyle w:val="sqlF9"/>
        <w:rPr>
          <w:rFonts w:asciiTheme="minorHAnsi" w:hAnsiTheme="minorHAnsi"/>
          <w:sz w:val="16"/>
          <w:szCs w:val="16"/>
          <w:rPrChange w:id="3224" w:author="Hemmati" w:date="2016-12-16T10:24:00Z">
            <w:rPr>
              <w:rFonts w:asciiTheme="minorHAnsi" w:hAnsiTheme="minorHAnsi"/>
            </w:rPr>
          </w:rPrChange>
        </w:rPr>
      </w:pPr>
      <w:r w:rsidRPr="002D3F66">
        <w:rPr>
          <w:rFonts w:asciiTheme="minorHAnsi" w:hAnsiTheme="minorHAnsi"/>
          <w:sz w:val="16"/>
          <w:szCs w:val="16"/>
          <w:rPrChange w:id="3225" w:author="Hemmati" w:date="2016-12-16T10:24:00Z">
            <w:rPr>
              <w:rFonts w:asciiTheme="minorHAnsi" w:hAnsiTheme="minorHAnsi"/>
            </w:rPr>
          </w:rPrChange>
        </w:rPr>
        <w:t>DESCRIPTION                                        VARCHAR2(50)</w:t>
      </w:r>
    </w:p>
    <w:p w:rsidR="000B2BC3" w:rsidRPr="002D3F66" w:rsidRDefault="000B2BC3" w:rsidP="000B2BC3">
      <w:pPr>
        <w:pStyle w:val="sqlF9"/>
        <w:rPr>
          <w:rFonts w:asciiTheme="minorHAnsi" w:hAnsiTheme="minorHAnsi"/>
          <w:sz w:val="16"/>
          <w:szCs w:val="16"/>
          <w:rPrChange w:id="3226" w:author="Hemmati" w:date="2016-12-16T10:24:00Z">
            <w:rPr>
              <w:rFonts w:asciiTheme="minorHAnsi" w:hAnsiTheme="minorHAnsi"/>
            </w:rPr>
          </w:rPrChange>
        </w:rPr>
      </w:pPr>
      <w:r w:rsidRPr="002D3F66">
        <w:rPr>
          <w:rFonts w:asciiTheme="minorHAnsi" w:hAnsiTheme="minorHAnsi"/>
          <w:sz w:val="16"/>
          <w:szCs w:val="16"/>
          <w:rPrChange w:id="3227" w:author="Hemmati" w:date="2016-12-16T10:24:00Z">
            <w:rPr>
              <w:rFonts w:asciiTheme="minorHAnsi" w:hAnsiTheme="minorHAnsi"/>
            </w:rPr>
          </w:rPrChange>
        </w:rPr>
        <w:t>DESTINATION                                        VARCHAR2(35)</w:t>
      </w:r>
    </w:p>
    <w:p w:rsidR="000B2BC3" w:rsidRPr="002D3F66" w:rsidRDefault="000B2BC3" w:rsidP="000B2BC3">
      <w:pPr>
        <w:pStyle w:val="sqlF9"/>
        <w:rPr>
          <w:rFonts w:asciiTheme="minorHAnsi" w:hAnsiTheme="minorHAnsi"/>
          <w:sz w:val="16"/>
          <w:szCs w:val="16"/>
          <w:rPrChange w:id="3228" w:author="Hemmati" w:date="2016-12-16T10:24:00Z">
            <w:rPr>
              <w:rFonts w:asciiTheme="minorHAnsi" w:hAnsiTheme="minorHAnsi"/>
            </w:rPr>
          </w:rPrChange>
        </w:rPr>
      </w:pPr>
      <w:r w:rsidRPr="002D3F66">
        <w:rPr>
          <w:rFonts w:asciiTheme="minorHAnsi" w:hAnsiTheme="minorHAnsi"/>
          <w:sz w:val="16"/>
          <w:szCs w:val="16"/>
          <w:rPrChange w:id="3229" w:author="Hemmati" w:date="2016-12-16T10:24:00Z">
            <w:rPr>
              <w:rFonts w:asciiTheme="minorHAnsi" w:hAnsiTheme="minorHAnsi"/>
            </w:rPr>
          </w:rPrChange>
        </w:rPr>
        <w:t>DEST_ID                                            VARCHAR2(5)</w:t>
      </w:r>
    </w:p>
    <w:p w:rsidR="000B2BC3" w:rsidRPr="002D3F66" w:rsidRDefault="000B2BC3" w:rsidP="000B2BC3">
      <w:pPr>
        <w:pStyle w:val="sqlF9"/>
        <w:rPr>
          <w:rFonts w:asciiTheme="minorHAnsi" w:hAnsiTheme="minorHAnsi"/>
          <w:sz w:val="16"/>
          <w:szCs w:val="16"/>
          <w:rPrChange w:id="3230" w:author="Hemmati" w:date="2016-12-16T10:24:00Z">
            <w:rPr>
              <w:rFonts w:asciiTheme="minorHAnsi" w:hAnsiTheme="minorHAnsi"/>
            </w:rPr>
          </w:rPrChange>
        </w:rPr>
      </w:pPr>
      <w:r w:rsidRPr="002D3F66">
        <w:rPr>
          <w:rFonts w:asciiTheme="minorHAnsi" w:hAnsiTheme="minorHAnsi"/>
          <w:sz w:val="16"/>
          <w:szCs w:val="16"/>
          <w:rPrChange w:id="3231" w:author="Hemmati" w:date="2016-12-16T10:24:00Z">
            <w:rPr>
              <w:rFonts w:asciiTheme="minorHAnsi" w:hAnsiTheme="minorHAnsi"/>
            </w:rPr>
          </w:rPrChange>
        </w:rPr>
        <w:lastRenderedPageBreak/>
        <w:t>CREDIT_CARD                                        VARCHAR2(10)</w:t>
      </w:r>
    </w:p>
    <w:p w:rsidR="000B2BC3" w:rsidRPr="002D3F66" w:rsidRDefault="000B2BC3" w:rsidP="000B2BC3">
      <w:pPr>
        <w:pStyle w:val="sqlF9"/>
        <w:rPr>
          <w:rFonts w:asciiTheme="minorHAnsi" w:hAnsiTheme="minorHAnsi"/>
          <w:sz w:val="16"/>
          <w:szCs w:val="16"/>
          <w:rPrChange w:id="3232" w:author="Hemmati" w:date="2016-12-16T10:24:00Z">
            <w:rPr>
              <w:rFonts w:asciiTheme="minorHAnsi" w:hAnsiTheme="minorHAnsi"/>
            </w:rPr>
          </w:rPrChange>
        </w:rPr>
      </w:pPr>
      <w:r w:rsidRPr="002D3F66">
        <w:rPr>
          <w:rFonts w:asciiTheme="minorHAnsi" w:hAnsiTheme="minorHAnsi"/>
          <w:sz w:val="16"/>
          <w:szCs w:val="16"/>
          <w:rPrChange w:id="3233" w:author="Hemmati" w:date="2016-12-16T10:24:00Z">
            <w:rPr>
              <w:rFonts w:asciiTheme="minorHAnsi" w:hAnsiTheme="minorHAnsi"/>
            </w:rPr>
          </w:rPrChange>
        </w:rPr>
        <w:t>EXPIRY_DATE                                        DATE</w:t>
      </w:r>
    </w:p>
    <w:p w:rsidR="000B2BC3" w:rsidRPr="002D3F66" w:rsidRDefault="000B2BC3" w:rsidP="000B2BC3">
      <w:pPr>
        <w:pStyle w:val="sqlF9"/>
        <w:rPr>
          <w:rFonts w:asciiTheme="minorHAnsi" w:hAnsiTheme="minorHAnsi"/>
          <w:sz w:val="16"/>
          <w:szCs w:val="16"/>
          <w:rPrChange w:id="3234" w:author="Hemmati" w:date="2016-12-16T10:24:00Z">
            <w:rPr>
              <w:rFonts w:asciiTheme="minorHAnsi" w:hAnsiTheme="minorHAnsi"/>
            </w:rPr>
          </w:rPrChange>
        </w:rPr>
      </w:pPr>
      <w:r w:rsidRPr="002D3F66">
        <w:rPr>
          <w:rFonts w:asciiTheme="minorHAnsi" w:hAnsiTheme="minorHAnsi"/>
          <w:sz w:val="16"/>
          <w:szCs w:val="16"/>
          <w:rPrChange w:id="3235" w:author="Hemmati" w:date="2016-12-16T10:24:00Z">
            <w:rPr>
              <w:rFonts w:asciiTheme="minorHAnsi" w:hAnsiTheme="minorHAnsi"/>
            </w:rPr>
          </w:rPrChange>
        </w:rPr>
        <w:t>CARD_NUMBER                                        VARCHAR2(20)</w:t>
      </w:r>
    </w:p>
    <w:p w:rsidR="000B2BC3" w:rsidRPr="002D3F66" w:rsidRDefault="000B2BC3" w:rsidP="000B2BC3">
      <w:pPr>
        <w:pStyle w:val="sqlF9"/>
        <w:rPr>
          <w:rFonts w:asciiTheme="minorHAnsi" w:hAnsiTheme="minorHAnsi"/>
          <w:sz w:val="16"/>
          <w:szCs w:val="16"/>
          <w:rPrChange w:id="3236" w:author="Hemmati" w:date="2016-12-16T10:24:00Z">
            <w:rPr>
              <w:rFonts w:asciiTheme="minorHAnsi" w:hAnsiTheme="minorHAnsi"/>
            </w:rPr>
          </w:rPrChange>
        </w:rPr>
      </w:pPr>
      <w:r w:rsidRPr="002D3F66">
        <w:rPr>
          <w:rFonts w:asciiTheme="minorHAnsi" w:hAnsiTheme="minorHAnsi"/>
          <w:sz w:val="16"/>
          <w:szCs w:val="16"/>
          <w:rPrChange w:id="3237" w:author="Hemmati" w:date="2016-12-16T10:24:00Z">
            <w:rPr>
              <w:rFonts w:asciiTheme="minorHAnsi" w:hAnsiTheme="minorHAnsi"/>
            </w:rPr>
          </w:rPrChange>
        </w:rPr>
        <w:t>BILLING_DATE                                       DATE</w:t>
      </w:r>
    </w:p>
    <w:p w:rsidR="000B2BC3" w:rsidRPr="002D3F66" w:rsidRDefault="000B2BC3" w:rsidP="000B2BC3">
      <w:pPr>
        <w:pStyle w:val="sqlF9"/>
        <w:rPr>
          <w:rFonts w:asciiTheme="minorHAnsi" w:hAnsiTheme="minorHAnsi"/>
          <w:sz w:val="16"/>
          <w:szCs w:val="16"/>
          <w:rPrChange w:id="3238" w:author="Hemmati" w:date="2016-12-16T10:24:00Z">
            <w:rPr>
              <w:rFonts w:asciiTheme="minorHAnsi" w:hAnsiTheme="minorHAnsi"/>
            </w:rPr>
          </w:rPrChange>
        </w:rPr>
      </w:pPr>
      <w:r w:rsidRPr="002D3F66">
        <w:rPr>
          <w:rFonts w:asciiTheme="minorHAnsi" w:hAnsiTheme="minorHAnsi"/>
          <w:sz w:val="16"/>
          <w:szCs w:val="16"/>
          <w:rPrChange w:id="3239" w:author="Hemmati" w:date="2016-12-16T10:24:00Z">
            <w:rPr>
              <w:rFonts w:asciiTheme="minorHAnsi" w:hAnsiTheme="minorHAnsi"/>
            </w:rPr>
          </w:rPrChange>
        </w:rPr>
        <w:t>BILL_DESCRIPTION                                   VARCHAR2(15)</w:t>
      </w:r>
    </w:p>
    <w:p w:rsidR="000B2BC3" w:rsidRPr="002D3F66" w:rsidRDefault="000B2BC3" w:rsidP="000B2BC3">
      <w:pPr>
        <w:pStyle w:val="sqlF9"/>
        <w:rPr>
          <w:rFonts w:asciiTheme="minorHAnsi" w:hAnsiTheme="minorHAnsi"/>
          <w:sz w:val="16"/>
          <w:szCs w:val="16"/>
          <w:rPrChange w:id="3240" w:author="Hemmati" w:date="2016-12-16T10:24:00Z">
            <w:rPr>
              <w:rFonts w:asciiTheme="minorHAnsi" w:hAnsiTheme="minorHAnsi"/>
            </w:rPr>
          </w:rPrChange>
        </w:rPr>
      </w:pPr>
      <w:r w:rsidRPr="002D3F66">
        <w:rPr>
          <w:rFonts w:asciiTheme="minorHAnsi" w:hAnsiTheme="minorHAnsi"/>
          <w:sz w:val="16"/>
          <w:szCs w:val="16"/>
          <w:rPrChange w:id="3241" w:author="Hemmati" w:date="2016-12-16T10:24:00Z">
            <w:rPr>
              <w:rFonts w:asciiTheme="minorHAnsi" w:hAnsiTheme="minorHAnsi"/>
            </w:rPr>
          </w:rPrChange>
        </w:rPr>
        <w:t>BASE_PRICE                                         NUMBER(10)</w:t>
      </w:r>
    </w:p>
    <w:p w:rsidR="000B2BC3" w:rsidRPr="002D3F66" w:rsidRDefault="000B2BC3" w:rsidP="000B2BC3">
      <w:pPr>
        <w:pStyle w:val="sqlF9"/>
        <w:rPr>
          <w:rFonts w:asciiTheme="minorHAnsi" w:hAnsiTheme="minorHAnsi"/>
          <w:sz w:val="16"/>
          <w:szCs w:val="16"/>
          <w:rPrChange w:id="3242" w:author="Hemmati" w:date="2016-12-16T10:24:00Z">
            <w:rPr>
              <w:rFonts w:asciiTheme="minorHAnsi" w:hAnsiTheme="minorHAnsi"/>
            </w:rPr>
          </w:rPrChange>
        </w:rPr>
      </w:pPr>
      <w:r w:rsidRPr="002D3F66">
        <w:rPr>
          <w:rFonts w:asciiTheme="minorHAnsi" w:hAnsiTheme="minorHAnsi"/>
          <w:sz w:val="16"/>
          <w:szCs w:val="16"/>
          <w:rPrChange w:id="3243" w:author="Hemmati" w:date="2016-12-16T10:24:00Z">
            <w:rPr>
              <w:rFonts w:asciiTheme="minorHAnsi" w:hAnsiTheme="minorHAnsi"/>
            </w:rPr>
          </w:rPrChange>
        </w:rPr>
        <w:t>TOTAL_PRICE                                        NUMBER(8,2)</w:t>
      </w:r>
    </w:p>
    <w:p w:rsidR="000B2BC3" w:rsidRPr="002D3F66" w:rsidRDefault="000B2BC3" w:rsidP="000B2BC3">
      <w:pPr>
        <w:pStyle w:val="sqlF9"/>
        <w:rPr>
          <w:rFonts w:asciiTheme="minorHAnsi" w:hAnsiTheme="minorHAnsi"/>
          <w:sz w:val="16"/>
          <w:szCs w:val="16"/>
          <w:rPrChange w:id="3244" w:author="Hemmati" w:date="2016-12-16T10:24:00Z">
            <w:rPr>
              <w:rFonts w:asciiTheme="minorHAnsi" w:hAnsiTheme="minorHAnsi"/>
            </w:rPr>
          </w:rPrChange>
        </w:rPr>
      </w:pPr>
      <w:r w:rsidRPr="002D3F66">
        <w:rPr>
          <w:rFonts w:asciiTheme="minorHAnsi" w:hAnsiTheme="minorHAnsi"/>
          <w:sz w:val="16"/>
          <w:szCs w:val="16"/>
          <w:rPrChange w:id="3245" w:author="Hemmati" w:date="2016-12-16T10:24:00Z">
            <w:rPr>
              <w:rFonts w:asciiTheme="minorHAnsi" w:hAnsiTheme="minorHAnsi"/>
            </w:rPr>
          </w:rPrChange>
        </w:rPr>
        <w:t>BILLED_AMT                                         NUMBER(8,2)</w:t>
      </w:r>
    </w:p>
    <w:p w:rsidR="000B2BC3" w:rsidRPr="002D3F66" w:rsidRDefault="000B2BC3" w:rsidP="000B2BC3">
      <w:pPr>
        <w:pStyle w:val="sqlF9"/>
        <w:rPr>
          <w:rFonts w:asciiTheme="minorHAnsi" w:hAnsiTheme="minorHAnsi"/>
          <w:sz w:val="16"/>
          <w:szCs w:val="16"/>
          <w:rPrChange w:id="3246" w:author="Hemmati" w:date="2016-12-16T10:24:00Z">
            <w:rPr>
              <w:rFonts w:asciiTheme="minorHAnsi" w:hAnsiTheme="minorHAnsi"/>
            </w:rPr>
          </w:rPrChange>
        </w:rPr>
      </w:pPr>
      <w:r w:rsidRPr="002D3F66">
        <w:rPr>
          <w:rFonts w:asciiTheme="minorHAnsi" w:hAnsiTheme="minorHAnsi"/>
          <w:sz w:val="16"/>
          <w:szCs w:val="16"/>
          <w:rPrChange w:id="3247" w:author="Hemmati" w:date="2016-12-16T10:24:00Z">
            <w:rPr>
              <w:rFonts w:asciiTheme="minorHAnsi" w:hAnsiTheme="minorHAnsi"/>
            </w:rPr>
          </w:rPrChange>
        </w:rPr>
        <w:t>AGENCY_FEE_CODE                                    VARCHAR2(5)</w:t>
      </w:r>
    </w:p>
    <w:p w:rsidR="000B2BC3" w:rsidRPr="002D3F66" w:rsidRDefault="000B2BC3" w:rsidP="000B2BC3">
      <w:pPr>
        <w:pStyle w:val="sqlF9"/>
        <w:rPr>
          <w:rFonts w:asciiTheme="minorHAnsi" w:hAnsiTheme="minorHAnsi"/>
          <w:sz w:val="16"/>
          <w:szCs w:val="16"/>
          <w:rPrChange w:id="3248" w:author="Hemmati" w:date="2016-12-16T10:24:00Z">
            <w:rPr>
              <w:rFonts w:asciiTheme="minorHAnsi" w:hAnsiTheme="minorHAnsi"/>
            </w:rPr>
          </w:rPrChange>
        </w:rPr>
      </w:pPr>
      <w:r w:rsidRPr="002D3F66">
        <w:rPr>
          <w:rFonts w:asciiTheme="minorHAnsi" w:hAnsiTheme="minorHAnsi"/>
          <w:sz w:val="16"/>
          <w:szCs w:val="16"/>
          <w:rPrChange w:id="3249" w:author="Hemmati" w:date="2016-12-16T10:24:00Z">
            <w:rPr>
              <w:rFonts w:asciiTheme="minorHAnsi" w:hAnsiTheme="minorHAnsi"/>
            </w:rPr>
          </w:rPrChange>
        </w:rPr>
        <w:t>AGENCY_FEE_AMOUNT                                  NUMBER(5)</w:t>
      </w:r>
    </w:p>
    <w:p w:rsidR="009C5670" w:rsidRPr="002D3F66" w:rsidRDefault="000B2BC3" w:rsidP="000B2BC3">
      <w:pPr>
        <w:pStyle w:val="sqlF9"/>
        <w:rPr>
          <w:rFonts w:asciiTheme="minorHAnsi" w:hAnsiTheme="minorHAnsi"/>
          <w:sz w:val="16"/>
          <w:szCs w:val="16"/>
          <w:rPrChange w:id="3250" w:author="Hemmati" w:date="2016-12-16T10:24:00Z">
            <w:rPr>
              <w:rFonts w:asciiTheme="minorHAnsi" w:hAnsiTheme="minorHAnsi"/>
            </w:rPr>
          </w:rPrChange>
        </w:rPr>
      </w:pPr>
      <w:r w:rsidRPr="002D3F66">
        <w:rPr>
          <w:rFonts w:asciiTheme="minorHAnsi" w:hAnsiTheme="minorHAnsi"/>
          <w:sz w:val="16"/>
          <w:szCs w:val="16"/>
          <w:rPrChange w:id="3251" w:author="Hemmati" w:date="2016-12-16T10:24:00Z">
            <w:rPr>
              <w:rFonts w:asciiTheme="minorHAnsi" w:hAnsiTheme="minorHAnsi"/>
            </w:rPr>
          </w:rPrChange>
        </w:rPr>
        <w:t>AGENCY_COMMISSION                                  NUMBER(8,2)</w:t>
      </w:r>
    </w:p>
    <w:p w:rsidR="000B2BC3" w:rsidRPr="002D3F66" w:rsidRDefault="000B2BC3" w:rsidP="000B2BC3">
      <w:pPr>
        <w:pStyle w:val="sqlF9"/>
        <w:rPr>
          <w:rFonts w:asciiTheme="minorHAnsi" w:hAnsiTheme="minorHAnsi"/>
          <w:sz w:val="16"/>
          <w:szCs w:val="16"/>
          <w:rPrChange w:id="3252" w:author="Hemmati" w:date="2016-12-16T10:24:00Z">
            <w:rPr>
              <w:rFonts w:asciiTheme="minorHAnsi" w:hAnsiTheme="minorHAnsi"/>
            </w:rPr>
          </w:rPrChange>
        </w:rPr>
      </w:pPr>
    </w:p>
    <w:p w:rsidR="009C5670" w:rsidRPr="002D3F66" w:rsidRDefault="009C5670" w:rsidP="009C5670">
      <w:pPr>
        <w:pStyle w:val="sqlF9"/>
        <w:rPr>
          <w:rFonts w:asciiTheme="minorHAnsi" w:hAnsiTheme="minorHAnsi"/>
          <w:sz w:val="16"/>
          <w:szCs w:val="16"/>
          <w:rPrChange w:id="3253" w:author="Hemmati" w:date="2016-12-16T10:24:00Z">
            <w:rPr>
              <w:rFonts w:asciiTheme="minorHAnsi" w:hAnsiTheme="minorHAnsi"/>
            </w:rPr>
          </w:rPrChange>
        </w:rPr>
      </w:pPr>
      <w:r w:rsidRPr="002D3F66">
        <w:rPr>
          <w:rFonts w:asciiTheme="minorHAnsi" w:hAnsiTheme="minorHAnsi"/>
          <w:sz w:val="16"/>
          <w:szCs w:val="16"/>
          <w:rPrChange w:id="3254" w:author="Hemmati" w:date="2016-12-16T10:24:00Z">
            <w:rPr>
              <w:rFonts w:asciiTheme="minorHAnsi" w:hAnsiTheme="minorHAnsi"/>
            </w:rPr>
          </w:rPrChange>
        </w:rPr>
        <w:t xml:space="preserve">REM =================== CLEARING SETTING =============================== </w:t>
      </w:r>
    </w:p>
    <w:p w:rsidR="009C5670" w:rsidRPr="002D3F66" w:rsidRDefault="009C5670" w:rsidP="009C5670">
      <w:pPr>
        <w:pStyle w:val="sqlF9"/>
        <w:rPr>
          <w:rFonts w:asciiTheme="minorHAnsi" w:hAnsiTheme="minorHAnsi"/>
          <w:sz w:val="16"/>
          <w:szCs w:val="16"/>
          <w:rPrChange w:id="3255" w:author="Hemmati" w:date="2016-12-16T10:24:00Z">
            <w:rPr>
              <w:rFonts w:asciiTheme="minorHAnsi" w:hAnsiTheme="minorHAnsi"/>
            </w:rPr>
          </w:rPrChange>
        </w:rPr>
      </w:pPr>
    </w:p>
    <w:p w:rsidR="009C5670" w:rsidRPr="002D3F66" w:rsidRDefault="009C5670" w:rsidP="009C5670">
      <w:pPr>
        <w:pStyle w:val="sqlF9"/>
        <w:rPr>
          <w:rFonts w:asciiTheme="minorHAnsi" w:hAnsiTheme="minorHAnsi"/>
          <w:sz w:val="16"/>
          <w:szCs w:val="16"/>
          <w:rPrChange w:id="3256" w:author="Hemmati" w:date="2016-12-16T10:24:00Z">
            <w:rPr>
              <w:rFonts w:asciiTheme="minorHAnsi" w:hAnsiTheme="minorHAnsi"/>
            </w:rPr>
          </w:rPrChange>
        </w:rPr>
      </w:pPr>
      <w:r w:rsidRPr="002D3F66">
        <w:rPr>
          <w:rFonts w:asciiTheme="minorHAnsi" w:hAnsiTheme="minorHAnsi"/>
          <w:sz w:val="16"/>
          <w:szCs w:val="16"/>
          <w:rPrChange w:id="3257" w:author="Hemmati" w:date="2016-12-16T10:24:00Z">
            <w:rPr>
              <w:rFonts w:asciiTheme="minorHAnsi" w:hAnsiTheme="minorHAnsi"/>
            </w:rPr>
          </w:rPrChange>
        </w:rPr>
        <w:t>TTITLE OFF</w:t>
      </w:r>
    </w:p>
    <w:p w:rsidR="009C5670" w:rsidRPr="002D3F66" w:rsidRDefault="009C5670" w:rsidP="009C5670">
      <w:pPr>
        <w:pStyle w:val="sqlF9"/>
        <w:rPr>
          <w:rFonts w:asciiTheme="minorHAnsi" w:hAnsiTheme="minorHAnsi"/>
          <w:sz w:val="16"/>
          <w:szCs w:val="16"/>
          <w:rPrChange w:id="3258" w:author="Hemmati" w:date="2016-12-16T10:24:00Z">
            <w:rPr>
              <w:rFonts w:asciiTheme="minorHAnsi" w:hAnsiTheme="minorHAnsi"/>
            </w:rPr>
          </w:rPrChange>
        </w:rPr>
      </w:pPr>
      <w:r w:rsidRPr="002D3F66">
        <w:rPr>
          <w:rFonts w:asciiTheme="minorHAnsi" w:hAnsiTheme="minorHAnsi"/>
          <w:sz w:val="16"/>
          <w:szCs w:val="16"/>
          <w:rPrChange w:id="3259" w:author="Hemmati" w:date="2016-12-16T10:24:00Z">
            <w:rPr>
              <w:rFonts w:asciiTheme="minorHAnsi" w:hAnsiTheme="minorHAnsi"/>
            </w:rPr>
          </w:rPrChange>
        </w:rPr>
        <w:t>BTITLE OFF</w:t>
      </w:r>
    </w:p>
    <w:p w:rsidR="009C5670" w:rsidRPr="002D3F66" w:rsidRDefault="009C5670" w:rsidP="009C5670">
      <w:pPr>
        <w:pStyle w:val="sqlF9"/>
        <w:rPr>
          <w:rFonts w:asciiTheme="minorHAnsi" w:hAnsiTheme="minorHAnsi"/>
          <w:sz w:val="16"/>
          <w:szCs w:val="16"/>
          <w:rPrChange w:id="3260" w:author="Hemmati" w:date="2016-12-16T10:24:00Z">
            <w:rPr>
              <w:rFonts w:asciiTheme="minorHAnsi" w:hAnsiTheme="minorHAnsi"/>
            </w:rPr>
          </w:rPrChange>
        </w:rPr>
      </w:pPr>
      <w:r w:rsidRPr="002D3F66">
        <w:rPr>
          <w:rFonts w:asciiTheme="minorHAnsi" w:hAnsiTheme="minorHAnsi"/>
          <w:sz w:val="16"/>
          <w:szCs w:val="16"/>
          <w:rPrChange w:id="3261" w:author="Hemmati" w:date="2016-12-16T10:24:00Z">
            <w:rPr>
              <w:rFonts w:asciiTheme="minorHAnsi" w:hAnsiTheme="minorHAnsi"/>
            </w:rPr>
          </w:rPrChange>
        </w:rPr>
        <w:t>SET linesize 80</w:t>
      </w:r>
    </w:p>
    <w:p w:rsidR="009C5670" w:rsidRPr="002D3F66" w:rsidRDefault="009C5670" w:rsidP="009C5670">
      <w:pPr>
        <w:pStyle w:val="sqlF9"/>
        <w:rPr>
          <w:rFonts w:asciiTheme="minorHAnsi" w:hAnsiTheme="minorHAnsi"/>
          <w:sz w:val="16"/>
          <w:szCs w:val="16"/>
          <w:rPrChange w:id="3262" w:author="Hemmati" w:date="2016-12-16T10:24:00Z">
            <w:rPr>
              <w:rFonts w:asciiTheme="minorHAnsi" w:hAnsiTheme="minorHAnsi"/>
            </w:rPr>
          </w:rPrChange>
        </w:rPr>
      </w:pPr>
      <w:r w:rsidRPr="002D3F66">
        <w:rPr>
          <w:rFonts w:asciiTheme="minorHAnsi" w:hAnsiTheme="minorHAnsi"/>
          <w:sz w:val="16"/>
          <w:szCs w:val="16"/>
          <w:rPrChange w:id="3263" w:author="Hemmati" w:date="2016-12-16T10:24:00Z">
            <w:rPr>
              <w:rFonts w:asciiTheme="minorHAnsi" w:hAnsiTheme="minorHAnsi"/>
            </w:rPr>
          </w:rPrChange>
        </w:rPr>
        <w:t>SET Long 80</w:t>
      </w:r>
    </w:p>
    <w:p w:rsidR="009C5670" w:rsidRPr="002D3F66" w:rsidRDefault="009C5670" w:rsidP="009C5670">
      <w:pPr>
        <w:pStyle w:val="sqlF9"/>
        <w:rPr>
          <w:rFonts w:asciiTheme="minorHAnsi" w:hAnsiTheme="minorHAnsi"/>
          <w:sz w:val="16"/>
          <w:szCs w:val="16"/>
          <w:rPrChange w:id="3264" w:author="Hemmati" w:date="2016-12-16T10:24:00Z">
            <w:rPr>
              <w:rFonts w:asciiTheme="minorHAnsi" w:hAnsiTheme="minorHAnsi"/>
            </w:rPr>
          </w:rPrChange>
        </w:rPr>
      </w:pPr>
      <w:r w:rsidRPr="002D3F66">
        <w:rPr>
          <w:rFonts w:asciiTheme="minorHAnsi" w:hAnsiTheme="minorHAnsi"/>
          <w:sz w:val="16"/>
          <w:szCs w:val="16"/>
          <w:rPrChange w:id="3265" w:author="Hemmati" w:date="2016-12-16T10:24:00Z">
            <w:rPr>
              <w:rFonts w:asciiTheme="minorHAnsi" w:hAnsiTheme="minorHAnsi"/>
            </w:rPr>
          </w:rPrChange>
        </w:rPr>
        <w:t>SET FEEDBACK OFF</w:t>
      </w:r>
    </w:p>
    <w:p w:rsidR="009C5670" w:rsidRPr="002D3F66" w:rsidRDefault="009C5670" w:rsidP="009C5670">
      <w:pPr>
        <w:pStyle w:val="sqlF9"/>
        <w:rPr>
          <w:rFonts w:asciiTheme="minorHAnsi" w:hAnsiTheme="minorHAnsi"/>
          <w:sz w:val="16"/>
          <w:szCs w:val="16"/>
          <w:rPrChange w:id="3266" w:author="Hemmati" w:date="2016-12-16T10:24:00Z">
            <w:rPr>
              <w:rFonts w:asciiTheme="minorHAnsi" w:hAnsiTheme="minorHAnsi"/>
            </w:rPr>
          </w:rPrChange>
        </w:rPr>
      </w:pPr>
      <w:r w:rsidRPr="002D3F66">
        <w:rPr>
          <w:rFonts w:asciiTheme="minorHAnsi" w:hAnsiTheme="minorHAnsi"/>
          <w:sz w:val="16"/>
          <w:szCs w:val="16"/>
          <w:rPrChange w:id="3267" w:author="Hemmati" w:date="2016-12-16T10:24:00Z">
            <w:rPr>
              <w:rFonts w:asciiTheme="minorHAnsi" w:hAnsiTheme="minorHAnsi"/>
            </w:rPr>
          </w:rPrChange>
        </w:rPr>
        <w:t>SET VERIFY OFF</w:t>
      </w:r>
    </w:p>
    <w:p w:rsidR="009C5670" w:rsidRPr="002D3F66" w:rsidRDefault="009C5670" w:rsidP="009C5670">
      <w:pPr>
        <w:pStyle w:val="sqlF9"/>
        <w:rPr>
          <w:rFonts w:asciiTheme="minorHAnsi" w:hAnsiTheme="minorHAnsi"/>
          <w:sz w:val="16"/>
          <w:szCs w:val="16"/>
          <w:rPrChange w:id="3268" w:author="Hemmati" w:date="2016-12-16T10:24:00Z">
            <w:rPr>
              <w:rFonts w:asciiTheme="minorHAnsi" w:hAnsiTheme="minorHAnsi"/>
            </w:rPr>
          </w:rPrChange>
        </w:rPr>
      </w:pPr>
      <w:r w:rsidRPr="002D3F66">
        <w:rPr>
          <w:rFonts w:asciiTheme="minorHAnsi" w:hAnsiTheme="minorHAnsi"/>
          <w:sz w:val="16"/>
          <w:szCs w:val="16"/>
          <w:rPrChange w:id="3269" w:author="Hemmati" w:date="2016-12-16T10:24:00Z">
            <w:rPr>
              <w:rFonts w:asciiTheme="minorHAnsi" w:hAnsiTheme="minorHAnsi"/>
            </w:rPr>
          </w:rPrChange>
        </w:rPr>
        <w:t>SET ECHO OFF</w:t>
      </w:r>
    </w:p>
    <w:p w:rsidR="009C5670" w:rsidRPr="002D3F66" w:rsidDel="00237830" w:rsidRDefault="009C5670" w:rsidP="009C5670">
      <w:pPr>
        <w:pStyle w:val="sqlF9"/>
        <w:rPr>
          <w:del w:id="3270" w:author="Hemmati" w:date="2016-12-16T09:34:00Z"/>
          <w:rFonts w:asciiTheme="minorHAnsi" w:hAnsiTheme="minorHAnsi"/>
          <w:b/>
          <w:sz w:val="16"/>
          <w:szCs w:val="16"/>
          <w:rPrChange w:id="3271" w:author="Hemmati" w:date="2016-12-16T10:24:00Z">
            <w:rPr>
              <w:del w:id="3272" w:author="Hemmati" w:date="2016-12-16T09:34:00Z"/>
              <w:rFonts w:asciiTheme="minorHAnsi" w:hAnsiTheme="minorHAnsi"/>
              <w:b/>
            </w:rPr>
          </w:rPrChange>
        </w:rPr>
      </w:pPr>
      <w:r w:rsidRPr="002D3F66">
        <w:rPr>
          <w:rFonts w:asciiTheme="minorHAnsi" w:hAnsiTheme="minorHAnsi"/>
          <w:sz w:val="16"/>
          <w:szCs w:val="16"/>
          <w:rPrChange w:id="3273" w:author="Hemmati" w:date="2016-12-16T10:24:00Z">
            <w:rPr>
              <w:rFonts w:asciiTheme="minorHAnsi" w:hAnsiTheme="minorHAnsi"/>
            </w:rPr>
          </w:rPrChange>
        </w:rPr>
        <w:t>SPOOL OFF</w:t>
      </w:r>
      <w:r w:rsidRPr="002D3F66">
        <w:rPr>
          <w:rFonts w:asciiTheme="minorHAnsi" w:hAnsiTheme="minorHAnsi"/>
          <w:b/>
          <w:sz w:val="16"/>
          <w:szCs w:val="16"/>
          <w:rPrChange w:id="3274" w:author="Hemmati" w:date="2016-12-16T10:24:00Z">
            <w:rPr>
              <w:rFonts w:asciiTheme="minorHAnsi" w:hAnsiTheme="minorHAnsi"/>
              <w:b/>
            </w:rPr>
          </w:rPrChange>
        </w:rPr>
        <w:t xml:space="preserve"> </w:t>
      </w:r>
    </w:p>
    <w:p w:rsidR="009C5670" w:rsidRPr="002D3F66" w:rsidDel="00237830" w:rsidRDefault="009C5670" w:rsidP="009C5670">
      <w:pPr>
        <w:pStyle w:val="sqlF9"/>
        <w:rPr>
          <w:del w:id="3275" w:author="Hemmati" w:date="2016-12-16T09:34:00Z"/>
          <w:rFonts w:asciiTheme="minorHAnsi" w:hAnsiTheme="minorHAnsi"/>
          <w:b/>
          <w:sz w:val="16"/>
          <w:szCs w:val="16"/>
          <w:rPrChange w:id="3276" w:author="Hemmati" w:date="2016-12-16T10:24:00Z">
            <w:rPr>
              <w:del w:id="3277" w:author="Hemmati" w:date="2016-12-16T09:34:00Z"/>
              <w:rFonts w:asciiTheme="minorHAnsi" w:hAnsiTheme="minorHAnsi"/>
              <w:b/>
            </w:rPr>
          </w:rPrChange>
        </w:rPr>
      </w:pPr>
    </w:p>
    <w:p w:rsidR="009C5670" w:rsidRPr="002D3F66" w:rsidDel="00237830" w:rsidRDefault="009C5670" w:rsidP="009C5670">
      <w:pPr>
        <w:pStyle w:val="sqlF9"/>
        <w:rPr>
          <w:del w:id="3278" w:author="Hemmati" w:date="2016-12-16T09:34:00Z"/>
          <w:rFonts w:asciiTheme="minorHAnsi" w:hAnsiTheme="minorHAnsi"/>
          <w:b/>
          <w:sz w:val="16"/>
          <w:szCs w:val="16"/>
          <w:rPrChange w:id="3279" w:author="Hemmati" w:date="2016-12-16T10:24:00Z">
            <w:rPr>
              <w:del w:id="3280" w:author="Hemmati" w:date="2016-12-16T09:34:00Z"/>
              <w:rFonts w:asciiTheme="minorHAnsi" w:hAnsiTheme="minorHAnsi"/>
              <w:b/>
            </w:rPr>
          </w:rPrChange>
        </w:rPr>
      </w:pPr>
    </w:p>
    <w:p w:rsidR="009C5670" w:rsidRPr="002D3F66" w:rsidDel="00237830" w:rsidRDefault="009C5670" w:rsidP="009C5670">
      <w:pPr>
        <w:pStyle w:val="sqlF9"/>
        <w:rPr>
          <w:del w:id="3281" w:author="Hemmati" w:date="2016-12-16T09:34:00Z"/>
          <w:rFonts w:asciiTheme="minorHAnsi" w:hAnsiTheme="minorHAnsi"/>
          <w:b/>
          <w:sz w:val="16"/>
          <w:szCs w:val="16"/>
          <w:rPrChange w:id="3282" w:author="Hemmati" w:date="2016-12-16T10:24:00Z">
            <w:rPr>
              <w:del w:id="3283" w:author="Hemmati" w:date="2016-12-16T09:34:00Z"/>
              <w:rFonts w:asciiTheme="minorHAnsi" w:hAnsiTheme="minorHAnsi"/>
              <w:b/>
            </w:rPr>
          </w:rPrChange>
        </w:rPr>
      </w:pPr>
    </w:p>
    <w:p w:rsidR="009C5670" w:rsidRPr="002D3F66" w:rsidDel="00237830" w:rsidRDefault="009C5670" w:rsidP="009C5670">
      <w:pPr>
        <w:pStyle w:val="sqlF9"/>
        <w:rPr>
          <w:del w:id="3284" w:author="Hemmati" w:date="2016-12-16T09:34:00Z"/>
          <w:rFonts w:asciiTheme="minorHAnsi" w:hAnsiTheme="minorHAnsi"/>
          <w:b/>
          <w:sz w:val="16"/>
          <w:szCs w:val="16"/>
          <w:rPrChange w:id="3285" w:author="Hemmati" w:date="2016-12-16T10:24:00Z">
            <w:rPr>
              <w:del w:id="3286" w:author="Hemmati" w:date="2016-12-16T09:34:00Z"/>
              <w:rFonts w:asciiTheme="minorHAnsi" w:hAnsiTheme="minorHAnsi"/>
              <w:b/>
            </w:rPr>
          </w:rPrChange>
        </w:rPr>
      </w:pPr>
    </w:p>
    <w:p w:rsidR="009C5670" w:rsidRPr="002D3F66" w:rsidDel="00237830" w:rsidRDefault="009C5670" w:rsidP="009C5670">
      <w:pPr>
        <w:pStyle w:val="sqlF9"/>
        <w:rPr>
          <w:del w:id="3287" w:author="Hemmati" w:date="2016-12-16T09:34:00Z"/>
          <w:rFonts w:asciiTheme="minorHAnsi" w:hAnsiTheme="minorHAnsi"/>
          <w:b/>
          <w:sz w:val="16"/>
          <w:szCs w:val="16"/>
          <w:rPrChange w:id="3288" w:author="Hemmati" w:date="2016-12-16T10:24:00Z">
            <w:rPr>
              <w:del w:id="3289" w:author="Hemmati" w:date="2016-12-16T09:34:00Z"/>
              <w:rFonts w:asciiTheme="minorHAnsi" w:hAnsiTheme="minorHAnsi"/>
              <w:b/>
            </w:rPr>
          </w:rPrChange>
        </w:rPr>
      </w:pPr>
    </w:p>
    <w:p w:rsidR="009C5670" w:rsidRPr="002D3F66" w:rsidDel="00237830" w:rsidRDefault="009C5670" w:rsidP="009C5670">
      <w:pPr>
        <w:pStyle w:val="sqlF9"/>
        <w:rPr>
          <w:del w:id="3290" w:author="Hemmati" w:date="2016-12-16T09:34:00Z"/>
          <w:rFonts w:asciiTheme="minorHAnsi" w:hAnsiTheme="minorHAnsi"/>
          <w:b/>
          <w:sz w:val="16"/>
          <w:szCs w:val="16"/>
          <w:rPrChange w:id="3291" w:author="Hemmati" w:date="2016-12-16T10:24:00Z">
            <w:rPr>
              <w:del w:id="3292" w:author="Hemmati" w:date="2016-12-16T09:34:00Z"/>
              <w:rFonts w:asciiTheme="minorHAnsi" w:hAnsiTheme="minorHAnsi"/>
              <w:b/>
            </w:rPr>
          </w:rPrChange>
        </w:rPr>
      </w:pPr>
    </w:p>
    <w:p w:rsidR="009C5670" w:rsidRPr="002D3F66" w:rsidDel="00237830" w:rsidRDefault="009C5670" w:rsidP="009C5670">
      <w:pPr>
        <w:pStyle w:val="sqlF9"/>
        <w:rPr>
          <w:del w:id="3293" w:author="Hemmati" w:date="2016-12-16T09:34:00Z"/>
          <w:rFonts w:asciiTheme="minorHAnsi" w:hAnsiTheme="minorHAnsi"/>
          <w:b/>
          <w:sz w:val="16"/>
          <w:szCs w:val="16"/>
          <w:rPrChange w:id="3294" w:author="Hemmati" w:date="2016-12-16T10:24:00Z">
            <w:rPr>
              <w:del w:id="3295" w:author="Hemmati" w:date="2016-12-16T09:34:00Z"/>
              <w:rFonts w:asciiTheme="minorHAnsi" w:hAnsiTheme="minorHAnsi"/>
              <w:b/>
            </w:rPr>
          </w:rPrChange>
        </w:rPr>
      </w:pPr>
    </w:p>
    <w:p w:rsidR="009C5670" w:rsidRPr="002D3F66" w:rsidDel="00237830" w:rsidRDefault="009C5670" w:rsidP="009C5670">
      <w:pPr>
        <w:pStyle w:val="sqlF9"/>
        <w:rPr>
          <w:del w:id="3296" w:author="Hemmati" w:date="2016-12-16T09:34:00Z"/>
          <w:rFonts w:asciiTheme="minorHAnsi" w:hAnsiTheme="minorHAnsi"/>
          <w:b/>
          <w:sz w:val="16"/>
          <w:szCs w:val="16"/>
          <w:rPrChange w:id="3297" w:author="Hemmati" w:date="2016-12-16T10:24:00Z">
            <w:rPr>
              <w:del w:id="3298" w:author="Hemmati" w:date="2016-12-16T09:34:00Z"/>
              <w:rFonts w:asciiTheme="minorHAnsi" w:hAnsiTheme="minorHAnsi"/>
              <w:b/>
            </w:rPr>
          </w:rPrChange>
        </w:rPr>
      </w:pPr>
    </w:p>
    <w:p w:rsidR="009C5670" w:rsidRPr="002D3F66" w:rsidDel="00237830" w:rsidRDefault="009C5670" w:rsidP="009C5670">
      <w:pPr>
        <w:pStyle w:val="sqlF9"/>
        <w:rPr>
          <w:del w:id="3299" w:author="Hemmati" w:date="2016-12-16T09:34:00Z"/>
          <w:rFonts w:asciiTheme="minorHAnsi" w:hAnsiTheme="minorHAnsi"/>
          <w:b/>
          <w:sz w:val="16"/>
          <w:szCs w:val="16"/>
          <w:rPrChange w:id="3300" w:author="Hemmati" w:date="2016-12-16T10:24:00Z">
            <w:rPr>
              <w:del w:id="3301" w:author="Hemmati" w:date="2016-12-16T09:34:00Z"/>
              <w:rFonts w:asciiTheme="minorHAnsi" w:hAnsiTheme="minorHAnsi"/>
              <w:b/>
            </w:rPr>
          </w:rPrChange>
        </w:rPr>
      </w:pPr>
    </w:p>
    <w:p w:rsidR="009C5670" w:rsidRPr="002D3F66" w:rsidDel="00237830" w:rsidRDefault="009C5670" w:rsidP="009C5670">
      <w:pPr>
        <w:pStyle w:val="sqlF9"/>
        <w:rPr>
          <w:del w:id="3302" w:author="Hemmati" w:date="2016-12-16T09:34:00Z"/>
          <w:rFonts w:asciiTheme="minorHAnsi" w:hAnsiTheme="minorHAnsi"/>
          <w:b/>
          <w:sz w:val="16"/>
          <w:szCs w:val="16"/>
          <w:rPrChange w:id="3303" w:author="Hemmati" w:date="2016-12-16T10:24:00Z">
            <w:rPr>
              <w:del w:id="3304" w:author="Hemmati" w:date="2016-12-16T09:34:00Z"/>
              <w:rFonts w:asciiTheme="minorHAnsi" w:hAnsiTheme="minorHAnsi"/>
              <w:b/>
            </w:rPr>
          </w:rPrChange>
        </w:rPr>
      </w:pPr>
    </w:p>
    <w:p w:rsidR="009C5670" w:rsidRPr="002D3F66" w:rsidRDefault="009C5670" w:rsidP="009C5670">
      <w:pPr>
        <w:pStyle w:val="sqlF9"/>
        <w:rPr>
          <w:rFonts w:asciiTheme="minorHAnsi" w:hAnsiTheme="minorHAnsi"/>
          <w:b/>
          <w:sz w:val="16"/>
          <w:szCs w:val="16"/>
          <w:rPrChange w:id="3305" w:author="Hemmati" w:date="2016-12-16T10:24:00Z">
            <w:rPr>
              <w:rFonts w:asciiTheme="minorHAnsi" w:hAnsiTheme="minorHAnsi"/>
              <w:b/>
            </w:rPr>
          </w:rPrChange>
        </w:rPr>
      </w:pPr>
    </w:p>
    <w:p w:rsidR="002A6F74" w:rsidRDefault="002A6F74">
      <w:pPr>
        <w:rPr>
          <w:ins w:id="3306" w:author="Hemmati" w:date="2016-12-16T10:01:00Z"/>
          <w:rFonts w:eastAsiaTheme="majorEastAsia" w:cstheme="majorBidi"/>
          <w:bCs/>
          <w:sz w:val="24"/>
          <w:szCs w:val="24"/>
        </w:rPr>
      </w:pPr>
      <w:ins w:id="3307" w:author="Hemmati" w:date="2016-12-16T10:01:00Z">
        <w:r>
          <w:rPr>
            <w:b/>
            <w:szCs w:val="24"/>
          </w:rPr>
          <w:br w:type="page"/>
        </w:r>
      </w:ins>
    </w:p>
    <w:p w:rsidR="00B8446E" w:rsidRPr="00AB486D" w:rsidDel="002A6F74" w:rsidRDefault="00B8446E" w:rsidP="009C5670">
      <w:pPr>
        <w:pStyle w:val="sqlF9"/>
        <w:jc w:val="center"/>
        <w:rPr>
          <w:del w:id="3308" w:author="Hemmati" w:date="2016-12-16T10:00:00Z"/>
          <w:rFonts w:asciiTheme="minorHAnsi" w:hAnsiTheme="minorHAnsi"/>
          <w:b/>
          <w:sz w:val="24"/>
          <w:szCs w:val="24"/>
        </w:rPr>
      </w:pPr>
    </w:p>
    <w:p w:rsidR="009C5670" w:rsidRPr="00AB486D" w:rsidRDefault="009C5670" w:rsidP="002A6F74">
      <w:pPr>
        <w:pStyle w:val="Heading2"/>
        <w:jc w:val="center"/>
        <w:rPr>
          <w:rFonts w:cstheme="minorHAnsi"/>
        </w:rPr>
        <w:pPrChange w:id="3309" w:author="Hemmati" w:date="2016-12-16T10:01:00Z">
          <w:pPr>
            <w:pStyle w:val="Heading2"/>
            <w:jc w:val="center"/>
          </w:pPr>
        </w:pPrChange>
      </w:pPr>
      <w:del w:id="3310" w:author="Hemmati" w:date="2016-12-16T10:01:00Z">
        <w:r w:rsidRPr="00AB486D" w:rsidDel="002A6F74">
          <w:rPr>
            <w:rFonts w:cstheme="minorHAnsi"/>
          </w:rPr>
          <w:br w:type="page"/>
        </w:r>
      </w:del>
      <w:bookmarkStart w:id="3311" w:name="_Toc469648515"/>
      <w:r w:rsidR="00920707" w:rsidRPr="00AB486D">
        <w:rPr>
          <w:rFonts w:cstheme="minorHAnsi"/>
        </w:rPr>
        <w:t xml:space="preserve">Loading Data to </w:t>
      </w:r>
      <w:del w:id="3312" w:author="Hemmati" w:date="2016-12-16T09:59:00Z">
        <w:r w:rsidR="00920707" w:rsidRPr="00AB486D" w:rsidDel="002A6F74">
          <w:rPr>
            <w:rFonts w:cstheme="minorHAnsi"/>
          </w:rPr>
          <w:delText>Sale_Data</w:delText>
        </w:r>
      </w:del>
      <w:ins w:id="3313" w:author="Hemmati" w:date="2016-12-16T09:59:00Z">
        <w:r w:rsidR="002A6F74">
          <w:rPr>
            <w:rFonts w:cstheme="minorHAnsi"/>
          </w:rPr>
          <w:t>SALE_DATA</w:t>
        </w:r>
      </w:ins>
      <w:r w:rsidR="00920707" w:rsidRPr="00AB486D">
        <w:rPr>
          <w:rFonts w:cstheme="minorHAnsi"/>
        </w:rPr>
        <w:t xml:space="preserve"> Table </w:t>
      </w:r>
      <w:ins w:id="3314" w:author="Hemmati" w:date="2016-12-16T10:03:00Z">
        <w:r w:rsidR="002A6F74">
          <w:rPr>
            <w:rFonts w:cstheme="minorHAnsi"/>
          </w:rPr>
          <w:t>b</w:t>
        </w:r>
      </w:ins>
      <w:del w:id="3315" w:author="Hemmati" w:date="2016-12-16T10:03:00Z">
        <w:r w:rsidR="00920707" w:rsidRPr="00AB486D" w:rsidDel="002A6F74">
          <w:rPr>
            <w:rFonts w:cstheme="minorHAnsi"/>
          </w:rPr>
          <w:delText>B</w:delText>
        </w:r>
      </w:del>
      <w:r w:rsidR="00920707" w:rsidRPr="00AB486D">
        <w:rPr>
          <w:rFonts w:cstheme="minorHAnsi"/>
        </w:rPr>
        <w:t>y Control File</w:t>
      </w:r>
      <w:bookmarkEnd w:id="3311"/>
    </w:p>
    <w:p w:rsidR="000B1CB4" w:rsidRPr="002D3F66" w:rsidRDefault="009C5670" w:rsidP="000B1CB4">
      <w:pPr>
        <w:pStyle w:val="sqlF9"/>
        <w:rPr>
          <w:ins w:id="3316" w:author="Hemmati" w:date="2016-12-16T09:30:00Z"/>
          <w:rFonts w:asciiTheme="minorHAnsi" w:hAnsiTheme="minorHAnsi"/>
          <w:sz w:val="16"/>
          <w:szCs w:val="16"/>
          <w:rPrChange w:id="3317" w:author="Hemmati" w:date="2016-12-16T10:24:00Z">
            <w:rPr>
              <w:ins w:id="3318" w:author="Hemmati" w:date="2016-12-16T09:30:00Z"/>
              <w:rFonts w:asciiTheme="minorHAnsi" w:hAnsiTheme="minorHAnsi"/>
            </w:rPr>
          </w:rPrChange>
        </w:rPr>
      </w:pPr>
      <w:del w:id="3319" w:author="Hemmati" w:date="2016-12-16T09:30:00Z">
        <w:r w:rsidRPr="002D3F66" w:rsidDel="000B1CB4">
          <w:rPr>
            <w:rFonts w:asciiTheme="minorHAnsi" w:hAnsiTheme="minorHAnsi"/>
            <w:sz w:val="16"/>
            <w:szCs w:val="16"/>
            <w:rPrChange w:id="3320" w:author="Hemmati" w:date="2016-12-16T10:24:00Z">
              <w:rPr>
                <w:rFonts w:asciiTheme="minorHAnsi" w:hAnsiTheme="minorHAnsi"/>
              </w:rPr>
            </w:rPrChange>
          </w:rPr>
          <w:delText>--</w:delText>
        </w:r>
      </w:del>
      <w:ins w:id="3321" w:author="Hemmati" w:date="2016-12-16T09:30:00Z">
        <w:r w:rsidR="000B1CB4" w:rsidRPr="002D3F66">
          <w:rPr>
            <w:rFonts w:asciiTheme="minorHAnsi" w:hAnsiTheme="minorHAnsi"/>
            <w:sz w:val="16"/>
            <w:szCs w:val="16"/>
            <w:rPrChange w:id="3322" w:author="Hemmati" w:date="2016-12-16T10:24:00Z">
              <w:rPr>
                <w:rFonts w:asciiTheme="minorHAnsi" w:hAnsiTheme="minorHAnsi"/>
              </w:rPr>
            </w:rPrChange>
          </w:rPr>
          <w:t>--sqlldr towner/travelxp456 control='C:\Users\Nick\Desktop\471project\adhoctables_loading\sale_adhoc\Sale.clt', log='C:\Users\Nick\Desktop\471project\adhoctables_loading\sale_adhoc\Sale.log'</w:t>
        </w:r>
      </w:ins>
    </w:p>
    <w:p w:rsidR="000B1CB4" w:rsidRPr="002D3F66" w:rsidRDefault="000B1CB4" w:rsidP="000B1CB4">
      <w:pPr>
        <w:pStyle w:val="sqlF9"/>
        <w:rPr>
          <w:ins w:id="3323" w:author="Hemmati" w:date="2016-12-16T09:31:00Z"/>
          <w:rFonts w:asciiTheme="minorHAnsi" w:hAnsiTheme="minorHAnsi"/>
          <w:sz w:val="16"/>
          <w:szCs w:val="16"/>
          <w:rPrChange w:id="3324" w:author="Hemmati" w:date="2016-12-16T10:24:00Z">
            <w:rPr>
              <w:ins w:id="3325" w:author="Hemmati" w:date="2016-12-16T09:31:00Z"/>
              <w:rFonts w:asciiTheme="minorHAnsi" w:hAnsiTheme="minorHAnsi"/>
            </w:rPr>
          </w:rPrChange>
        </w:rPr>
      </w:pPr>
    </w:p>
    <w:p w:rsidR="000B1CB4" w:rsidRPr="002D3F66" w:rsidRDefault="000B1CB4" w:rsidP="000B1CB4">
      <w:pPr>
        <w:pStyle w:val="sqlF9"/>
        <w:rPr>
          <w:ins w:id="3326" w:author="Hemmati" w:date="2016-12-16T09:30:00Z"/>
          <w:rFonts w:asciiTheme="minorHAnsi" w:hAnsiTheme="minorHAnsi"/>
          <w:sz w:val="16"/>
          <w:szCs w:val="16"/>
          <w:rPrChange w:id="3327" w:author="Hemmati" w:date="2016-12-16T10:24:00Z">
            <w:rPr>
              <w:ins w:id="3328" w:author="Hemmati" w:date="2016-12-16T09:30:00Z"/>
              <w:rFonts w:asciiTheme="minorHAnsi" w:hAnsiTheme="minorHAnsi"/>
            </w:rPr>
          </w:rPrChange>
        </w:rPr>
      </w:pPr>
      <w:ins w:id="3329" w:author="Hemmati" w:date="2016-12-16T09:30:00Z">
        <w:r w:rsidRPr="002D3F66">
          <w:rPr>
            <w:rFonts w:asciiTheme="minorHAnsi" w:hAnsiTheme="minorHAnsi"/>
            <w:sz w:val="16"/>
            <w:szCs w:val="16"/>
            <w:rPrChange w:id="3330" w:author="Hemmati" w:date="2016-12-16T10:24:00Z">
              <w:rPr>
                <w:rFonts w:asciiTheme="minorHAnsi" w:hAnsiTheme="minorHAnsi"/>
              </w:rPr>
            </w:rPrChange>
          </w:rPr>
          <w:t xml:space="preserve">options(skip=1,direct=true) </w:t>
        </w:r>
      </w:ins>
    </w:p>
    <w:p w:rsidR="000B1CB4" w:rsidRPr="002D3F66" w:rsidRDefault="000B1CB4" w:rsidP="000B1CB4">
      <w:pPr>
        <w:pStyle w:val="sqlF9"/>
        <w:rPr>
          <w:ins w:id="3331" w:author="Hemmati" w:date="2016-12-16T09:30:00Z"/>
          <w:rFonts w:asciiTheme="minorHAnsi" w:hAnsiTheme="minorHAnsi"/>
          <w:sz w:val="16"/>
          <w:szCs w:val="16"/>
          <w:rPrChange w:id="3332" w:author="Hemmati" w:date="2016-12-16T10:24:00Z">
            <w:rPr>
              <w:ins w:id="3333" w:author="Hemmati" w:date="2016-12-16T09:30:00Z"/>
              <w:rFonts w:asciiTheme="minorHAnsi" w:hAnsiTheme="minorHAnsi"/>
            </w:rPr>
          </w:rPrChange>
        </w:rPr>
      </w:pPr>
      <w:ins w:id="3334" w:author="Hemmati" w:date="2016-12-16T09:30:00Z">
        <w:r w:rsidRPr="002D3F66">
          <w:rPr>
            <w:rFonts w:asciiTheme="minorHAnsi" w:hAnsiTheme="minorHAnsi"/>
            <w:sz w:val="16"/>
            <w:szCs w:val="16"/>
            <w:rPrChange w:id="3335" w:author="Hemmati" w:date="2016-12-16T10:24:00Z">
              <w:rPr>
                <w:rFonts w:asciiTheme="minorHAnsi" w:hAnsiTheme="minorHAnsi"/>
              </w:rPr>
            </w:rPrChange>
          </w:rPr>
          <w:t>LOAD DATA</w:t>
        </w:r>
      </w:ins>
    </w:p>
    <w:p w:rsidR="000B1CB4" w:rsidRPr="002D3F66" w:rsidRDefault="000B1CB4" w:rsidP="000B1CB4">
      <w:pPr>
        <w:pStyle w:val="sqlF9"/>
        <w:rPr>
          <w:ins w:id="3336" w:author="Hemmati" w:date="2016-12-16T09:30:00Z"/>
          <w:rFonts w:asciiTheme="minorHAnsi" w:hAnsiTheme="minorHAnsi"/>
          <w:sz w:val="16"/>
          <w:szCs w:val="16"/>
          <w:rPrChange w:id="3337" w:author="Hemmati" w:date="2016-12-16T10:24:00Z">
            <w:rPr>
              <w:ins w:id="3338" w:author="Hemmati" w:date="2016-12-16T09:30:00Z"/>
              <w:rFonts w:asciiTheme="minorHAnsi" w:hAnsiTheme="minorHAnsi"/>
            </w:rPr>
          </w:rPrChange>
        </w:rPr>
      </w:pPr>
      <w:ins w:id="3339" w:author="Hemmati" w:date="2016-12-16T09:30:00Z">
        <w:r w:rsidRPr="002D3F66">
          <w:rPr>
            <w:rFonts w:asciiTheme="minorHAnsi" w:hAnsiTheme="minorHAnsi"/>
            <w:sz w:val="16"/>
            <w:szCs w:val="16"/>
            <w:rPrChange w:id="3340" w:author="Hemmati" w:date="2016-12-16T10:24:00Z">
              <w:rPr>
                <w:rFonts w:asciiTheme="minorHAnsi" w:hAnsiTheme="minorHAnsi"/>
              </w:rPr>
            </w:rPrChange>
          </w:rPr>
          <w:t>INFILE 'C:\Users\Nick\Desktop\471project\adhoctables_loading\sale_adhoc\SaleData.csv'</w:t>
        </w:r>
      </w:ins>
    </w:p>
    <w:p w:rsidR="000B1CB4" w:rsidRPr="002D3F66" w:rsidRDefault="000B1CB4" w:rsidP="000B1CB4">
      <w:pPr>
        <w:pStyle w:val="sqlF9"/>
        <w:rPr>
          <w:ins w:id="3341" w:author="Hemmati" w:date="2016-12-16T09:30:00Z"/>
          <w:rFonts w:asciiTheme="minorHAnsi" w:hAnsiTheme="minorHAnsi"/>
          <w:sz w:val="16"/>
          <w:szCs w:val="16"/>
          <w:rPrChange w:id="3342" w:author="Hemmati" w:date="2016-12-16T10:24:00Z">
            <w:rPr>
              <w:ins w:id="3343" w:author="Hemmati" w:date="2016-12-16T09:30:00Z"/>
              <w:rFonts w:asciiTheme="minorHAnsi" w:hAnsiTheme="minorHAnsi"/>
            </w:rPr>
          </w:rPrChange>
        </w:rPr>
      </w:pPr>
      <w:ins w:id="3344" w:author="Hemmati" w:date="2016-12-16T09:30:00Z">
        <w:r w:rsidRPr="002D3F66">
          <w:rPr>
            <w:rFonts w:asciiTheme="minorHAnsi" w:hAnsiTheme="minorHAnsi"/>
            <w:sz w:val="16"/>
            <w:szCs w:val="16"/>
            <w:rPrChange w:id="3345" w:author="Hemmati" w:date="2016-12-16T10:24:00Z">
              <w:rPr>
                <w:rFonts w:asciiTheme="minorHAnsi" w:hAnsiTheme="minorHAnsi"/>
              </w:rPr>
            </w:rPrChange>
          </w:rPr>
          <w:t>BADFILE 'C:\Users\Nick\Desktop\471project\adhoctables_loading\sale_adhoc\Sale.bad'</w:t>
        </w:r>
      </w:ins>
    </w:p>
    <w:p w:rsidR="000B1CB4" w:rsidRPr="002D3F66" w:rsidRDefault="000B1CB4" w:rsidP="000B1CB4">
      <w:pPr>
        <w:pStyle w:val="sqlF9"/>
        <w:rPr>
          <w:ins w:id="3346" w:author="Hemmati" w:date="2016-12-16T09:30:00Z"/>
          <w:rFonts w:asciiTheme="minorHAnsi" w:hAnsiTheme="minorHAnsi"/>
          <w:sz w:val="16"/>
          <w:szCs w:val="16"/>
          <w:rPrChange w:id="3347" w:author="Hemmati" w:date="2016-12-16T10:24:00Z">
            <w:rPr>
              <w:ins w:id="3348" w:author="Hemmati" w:date="2016-12-16T09:30:00Z"/>
              <w:rFonts w:asciiTheme="minorHAnsi" w:hAnsiTheme="minorHAnsi"/>
            </w:rPr>
          </w:rPrChange>
        </w:rPr>
      </w:pPr>
      <w:ins w:id="3349" w:author="Hemmati" w:date="2016-12-16T09:30:00Z">
        <w:r w:rsidRPr="002D3F66">
          <w:rPr>
            <w:rFonts w:asciiTheme="minorHAnsi" w:hAnsiTheme="minorHAnsi"/>
            <w:sz w:val="16"/>
            <w:szCs w:val="16"/>
            <w:rPrChange w:id="3350" w:author="Hemmati" w:date="2016-12-16T10:24:00Z">
              <w:rPr>
                <w:rFonts w:asciiTheme="minorHAnsi" w:hAnsiTheme="minorHAnsi"/>
              </w:rPr>
            </w:rPrChange>
          </w:rPr>
          <w:t>DISCARDFILE 'C:\Users\Nick\Desktop\471project\adhoctables_loading\sale_adhoc\Sale.dsc'</w:t>
        </w:r>
      </w:ins>
    </w:p>
    <w:p w:rsidR="000B1CB4" w:rsidRPr="002D3F66" w:rsidRDefault="000B1CB4" w:rsidP="000B1CB4">
      <w:pPr>
        <w:pStyle w:val="sqlF9"/>
        <w:rPr>
          <w:ins w:id="3351" w:author="Hemmati" w:date="2016-12-16T09:30:00Z"/>
          <w:rFonts w:asciiTheme="minorHAnsi" w:hAnsiTheme="minorHAnsi"/>
          <w:sz w:val="16"/>
          <w:szCs w:val="16"/>
          <w:rPrChange w:id="3352" w:author="Hemmati" w:date="2016-12-16T10:24:00Z">
            <w:rPr>
              <w:ins w:id="3353" w:author="Hemmati" w:date="2016-12-16T09:30:00Z"/>
              <w:rFonts w:asciiTheme="minorHAnsi" w:hAnsiTheme="minorHAnsi"/>
            </w:rPr>
          </w:rPrChange>
        </w:rPr>
      </w:pPr>
      <w:ins w:id="3354" w:author="Hemmati" w:date="2016-12-16T09:30:00Z">
        <w:r w:rsidRPr="002D3F66">
          <w:rPr>
            <w:rFonts w:asciiTheme="minorHAnsi" w:hAnsiTheme="minorHAnsi"/>
            <w:sz w:val="16"/>
            <w:szCs w:val="16"/>
            <w:rPrChange w:id="3355" w:author="Hemmati" w:date="2016-12-16T10:24:00Z">
              <w:rPr>
                <w:rFonts w:asciiTheme="minorHAnsi" w:hAnsiTheme="minorHAnsi"/>
              </w:rPr>
            </w:rPrChange>
          </w:rPr>
          <w:t xml:space="preserve">TRUNCATE </w:t>
        </w:r>
      </w:ins>
    </w:p>
    <w:p w:rsidR="000B1CB4" w:rsidRPr="002D3F66" w:rsidRDefault="000B1CB4" w:rsidP="000B1CB4">
      <w:pPr>
        <w:pStyle w:val="sqlF9"/>
        <w:rPr>
          <w:ins w:id="3356" w:author="Hemmati" w:date="2016-12-16T09:30:00Z"/>
          <w:rFonts w:asciiTheme="minorHAnsi" w:hAnsiTheme="minorHAnsi"/>
          <w:sz w:val="16"/>
          <w:szCs w:val="16"/>
          <w:rPrChange w:id="3357" w:author="Hemmati" w:date="2016-12-16T10:24:00Z">
            <w:rPr>
              <w:ins w:id="3358" w:author="Hemmati" w:date="2016-12-16T09:30:00Z"/>
              <w:rFonts w:asciiTheme="minorHAnsi" w:hAnsiTheme="minorHAnsi"/>
            </w:rPr>
          </w:rPrChange>
        </w:rPr>
      </w:pPr>
      <w:ins w:id="3359" w:author="Hemmati" w:date="2016-12-16T09:30:00Z">
        <w:r w:rsidRPr="002D3F66">
          <w:rPr>
            <w:rFonts w:asciiTheme="minorHAnsi" w:hAnsiTheme="minorHAnsi"/>
            <w:sz w:val="16"/>
            <w:szCs w:val="16"/>
            <w:rPrChange w:id="3360" w:author="Hemmati" w:date="2016-12-16T10:24:00Z">
              <w:rPr>
                <w:rFonts w:asciiTheme="minorHAnsi" w:hAnsiTheme="minorHAnsi"/>
              </w:rPr>
            </w:rPrChange>
          </w:rPr>
          <w:t>INTO TABLE sale_data</w:t>
        </w:r>
      </w:ins>
    </w:p>
    <w:p w:rsidR="000B1CB4" w:rsidRPr="002D3F66" w:rsidRDefault="000B1CB4" w:rsidP="000B1CB4">
      <w:pPr>
        <w:pStyle w:val="sqlF9"/>
        <w:rPr>
          <w:ins w:id="3361" w:author="Hemmati" w:date="2016-12-16T09:30:00Z"/>
          <w:rFonts w:asciiTheme="minorHAnsi" w:hAnsiTheme="minorHAnsi"/>
          <w:sz w:val="16"/>
          <w:szCs w:val="16"/>
          <w:rPrChange w:id="3362" w:author="Hemmati" w:date="2016-12-16T10:24:00Z">
            <w:rPr>
              <w:ins w:id="3363" w:author="Hemmati" w:date="2016-12-16T09:30:00Z"/>
              <w:rFonts w:asciiTheme="minorHAnsi" w:hAnsiTheme="minorHAnsi"/>
            </w:rPr>
          </w:rPrChange>
        </w:rPr>
      </w:pPr>
      <w:ins w:id="3364" w:author="Hemmati" w:date="2016-12-16T09:30:00Z">
        <w:r w:rsidRPr="002D3F66">
          <w:rPr>
            <w:rFonts w:asciiTheme="minorHAnsi" w:hAnsiTheme="minorHAnsi"/>
            <w:sz w:val="16"/>
            <w:szCs w:val="16"/>
            <w:rPrChange w:id="3365" w:author="Hemmati" w:date="2016-12-16T10:24:00Z">
              <w:rPr>
                <w:rFonts w:asciiTheme="minorHAnsi" w:hAnsiTheme="minorHAnsi"/>
              </w:rPr>
            </w:rPrChange>
          </w:rPr>
          <w:t>FIELDS TERMINATED BY ',' OPTIONALLY ENCLOSED BY '"'</w:t>
        </w:r>
      </w:ins>
    </w:p>
    <w:p w:rsidR="000B1CB4" w:rsidRPr="002D3F66" w:rsidRDefault="000B1CB4" w:rsidP="000B1CB4">
      <w:pPr>
        <w:pStyle w:val="sqlF9"/>
        <w:rPr>
          <w:ins w:id="3366" w:author="Hemmati" w:date="2016-12-16T09:30:00Z"/>
          <w:rFonts w:asciiTheme="minorHAnsi" w:hAnsiTheme="minorHAnsi"/>
          <w:sz w:val="16"/>
          <w:szCs w:val="16"/>
          <w:rPrChange w:id="3367" w:author="Hemmati" w:date="2016-12-16T10:24:00Z">
            <w:rPr>
              <w:ins w:id="3368" w:author="Hemmati" w:date="2016-12-16T09:30:00Z"/>
              <w:rFonts w:asciiTheme="minorHAnsi" w:hAnsiTheme="minorHAnsi"/>
            </w:rPr>
          </w:rPrChange>
        </w:rPr>
      </w:pPr>
      <w:ins w:id="3369" w:author="Hemmati" w:date="2016-12-16T09:30:00Z">
        <w:r w:rsidRPr="002D3F66">
          <w:rPr>
            <w:rFonts w:asciiTheme="minorHAnsi" w:hAnsiTheme="minorHAnsi"/>
            <w:sz w:val="16"/>
            <w:szCs w:val="16"/>
            <w:rPrChange w:id="3370" w:author="Hemmati" w:date="2016-12-16T10:24:00Z">
              <w:rPr>
                <w:rFonts w:asciiTheme="minorHAnsi" w:hAnsiTheme="minorHAnsi"/>
              </w:rPr>
            </w:rPrChange>
          </w:rPr>
          <w:t xml:space="preserve">TRAILING NULLCOLS    </w:t>
        </w:r>
      </w:ins>
    </w:p>
    <w:p w:rsidR="000B1CB4" w:rsidRPr="002D3F66" w:rsidRDefault="000B1CB4" w:rsidP="000B1CB4">
      <w:pPr>
        <w:pStyle w:val="sqlF9"/>
        <w:rPr>
          <w:ins w:id="3371" w:author="Hemmati" w:date="2016-12-16T09:30:00Z"/>
          <w:rFonts w:asciiTheme="minorHAnsi" w:hAnsiTheme="minorHAnsi"/>
          <w:sz w:val="16"/>
          <w:szCs w:val="16"/>
          <w:rPrChange w:id="3372" w:author="Hemmati" w:date="2016-12-16T10:24:00Z">
            <w:rPr>
              <w:ins w:id="3373" w:author="Hemmati" w:date="2016-12-16T09:30:00Z"/>
              <w:rFonts w:asciiTheme="minorHAnsi" w:hAnsiTheme="minorHAnsi"/>
            </w:rPr>
          </w:rPrChange>
        </w:rPr>
      </w:pPr>
      <w:ins w:id="3374" w:author="Hemmati" w:date="2016-12-16T09:30:00Z">
        <w:r w:rsidRPr="002D3F66">
          <w:rPr>
            <w:rFonts w:asciiTheme="minorHAnsi" w:hAnsiTheme="minorHAnsi"/>
            <w:sz w:val="16"/>
            <w:szCs w:val="16"/>
            <w:rPrChange w:id="3375" w:author="Hemmati" w:date="2016-12-16T10:24:00Z">
              <w:rPr>
                <w:rFonts w:asciiTheme="minorHAnsi" w:hAnsiTheme="minorHAnsi"/>
              </w:rPr>
            </w:rPrChange>
          </w:rPr>
          <w:tab/>
          <w:t>(sale</w:t>
        </w:r>
        <w:r w:rsidRPr="002D3F66">
          <w:rPr>
            <w:rFonts w:asciiTheme="minorHAnsi" w:hAnsiTheme="minorHAnsi"/>
            <w:sz w:val="16"/>
            <w:szCs w:val="16"/>
            <w:rPrChange w:id="3376" w:author="Hemmati" w:date="2016-12-16T10:24:00Z">
              <w:rPr>
                <w:rFonts w:asciiTheme="minorHAnsi" w:hAnsiTheme="minorHAnsi"/>
              </w:rPr>
            </w:rPrChange>
          </w:rPr>
          <w:tab/>
        </w:r>
        <w:r w:rsidRPr="002D3F66">
          <w:rPr>
            <w:rFonts w:asciiTheme="minorHAnsi" w:hAnsiTheme="minorHAnsi"/>
            <w:sz w:val="16"/>
            <w:szCs w:val="16"/>
            <w:rPrChange w:id="3377" w:author="Hemmati" w:date="2016-12-16T10:24:00Z">
              <w:rPr>
                <w:rFonts w:asciiTheme="minorHAnsi" w:hAnsiTheme="minorHAnsi"/>
              </w:rPr>
            </w:rPrChange>
          </w:rPr>
          <w:tab/>
        </w:r>
        <w:r w:rsidRPr="002D3F66">
          <w:rPr>
            <w:rFonts w:asciiTheme="minorHAnsi" w:hAnsiTheme="minorHAnsi"/>
            <w:sz w:val="16"/>
            <w:szCs w:val="16"/>
            <w:rPrChange w:id="3378" w:author="Hemmati" w:date="2016-12-16T10:24:00Z">
              <w:rPr>
                <w:rFonts w:asciiTheme="minorHAnsi" w:hAnsiTheme="minorHAnsi"/>
              </w:rPr>
            </w:rPrChange>
          </w:rPr>
          <w:tab/>
          <w:t xml:space="preserve">date "DD/MM/YYYY",  </w:t>
        </w:r>
      </w:ins>
    </w:p>
    <w:p w:rsidR="000B1CB4" w:rsidRPr="002D3F66" w:rsidRDefault="000B1CB4" w:rsidP="000B1CB4">
      <w:pPr>
        <w:pStyle w:val="sqlF9"/>
        <w:rPr>
          <w:ins w:id="3379" w:author="Hemmati" w:date="2016-12-16T09:30:00Z"/>
          <w:rFonts w:asciiTheme="minorHAnsi" w:hAnsiTheme="minorHAnsi"/>
          <w:sz w:val="16"/>
          <w:szCs w:val="16"/>
          <w:rPrChange w:id="3380" w:author="Hemmati" w:date="2016-12-16T10:24:00Z">
            <w:rPr>
              <w:ins w:id="3381" w:author="Hemmati" w:date="2016-12-16T09:30:00Z"/>
              <w:rFonts w:asciiTheme="minorHAnsi" w:hAnsiTheme="minorHAnsi"/>
            </w:rPr>
          </w:rPrChange>
        </w:rPr>
      </w:pPr>
      <w:ins w:id="3382" w:author="Hemmati" w:date="2016-12-16T09:30:00Z">
        <w:r w:rsidRPr="002D3F66">
          <w:rPr>
            <w:rFonts w:asciiTheme="minorHAnsi" w:hAnsiTheme="minorHAnsi"/>
            <w:sz w:val="16"/>
            <w:szCs w:val="16"/>
            <w:rPrChange w:id="3383" w:author="Hemmati" w:date="2016-12-16T10:24:00Z">
              <w:rPr>
                <w:rFonts w:asciiTheme="minorHAnsi" w:hAnsiTheme="minorHAnsi"/>
              </w:rPr>
            </w:rPrChange>
          </w:rPr>
          <w:t xml:space="preserve">         cust_id</w:t>
        </w:r>
        <w:r w:rsidRPr="002D3F66">
          <w:rPr>
            <w:rFonts w:asciiTheme="minorHAnsi" w:hAnsiTheme="minorHAnsi"/>
            <w:sz w:val="16"/>
            <w:szCs w:val="16"/>
            <w:rPrChange w:id="3384" w:author="Hemmati" w:date="2016-12-16T10:24:00Z">
              <w:rPr>
                <w:rFonts w:asciiTheme="minorHAnsi" w:hAnsiTheme="minorHAnsi"/>
              </w:rPr>
            </w:rPrChange>
          </w:rPr>
          <w:tab/>
          <w:t xml:space="preserve">        INTEGER EXTERNAL,</w:t>
        </w:r>
      </w:ins>
    </w:p>
    <w:p w:rsidR="000B1CB4" w:rsidRPr="002D3F66" w:rsidRDefault="000B1CB4" w:rsidP="000B1CB4">
      <w:pPr>
        <w:pStyle w:val="sqlF9"/>
        <w:rPr>
          <w:ins w:id="3385" w:author="Hemmati" w:date="2016-12-16T09:30:00Z"/>
          <w:rFonts w:asciiTheme="minorHAnsi" w:hAnsiTheme="minorHAnsi"/>
          <w:sz w:val="16"/>
          <w:szCs w:val="16"/>
          <w:rPrChange w:id="3386" w:author="Hemmati" w:date="2016-12-16T10:24:00Z">
            <w:rPr>
              <w:ins w:id="3387" w:author="Hemmati" w:date="2016-12-16T09:30:00Z"/>
              <w:rFonts w:asciiTheme="minorHAnsi" w:hAnsiTheme="minorHAnsi"/>
            </w:rPr>
          </w:rPrChange>
        </w:rPr>
      </w:pPr>
      <w:ins w:id="3388" w:author="Hemmati" w:date="2016-12-16T09:30:00Z">
        <w:r w:rsidRPr="002D3F66">
          <w:rPr>
            <w:rFonts w:asciiTheme="minorHAnsi" w:hAnsiTheme="minorHAnsi"/>
            <w:sz w:val="16"/>
            <w:szCs w:val="16"/>
            <w:rPrChange w:id="3389" w:author="Hemmati" w:date="2016-12-16T10:24:00Z">
              <w:rPr>
                <w:rFonts w:asciiTheme="minorHAnsi" w:hAnsiTheme="minorHAnsi"/>
              </w:rPr>
            </w:rPrChange>
          </w:rPr>
          <w:tab/>
          <w:t xml:space="preserve"> itinerary_id</w:t>
        </w:r>
        <w:r w:rsidRPr="002D3F66">
          <w:rPr>
            <w:rFonts w:asciiTheme="minorHAnsi" w:hAnsiTheme="minorHAnsi"/>
            <w:sz w:val="16"/>
            <w:szCs w:val="16"/>
            <w:rPrChange w:id="3390" w:author="Hemmati" w:date="2016-12-16T10:24:00Z">
              <w:rPr>
                <w:rFonts w:asciiTheme="minorHAnsi" w:hAnsiTheme="minorHAnsi"/>
              </w:rPr>
            </w:rPrChange>
          </w:rPr>
          <w:tab/>
        </w:r>
        <w:r w:rsidRPr="002D3F66">
          <w:rPr>
            <w:rFonts w:asciiTheme="minorHAnsi" w:hAnsiTheme="minorHAnsi"/>
            <w:sz w:val="16"/>
            <w:szCs w:val="16"/>
            <w:rPrChange w:id="3391" w:author="Hemmati" w:date="2016-12-16T10:24:00Z">
              <w:rPr>
                <w:rFonts w:asciiTheme="minorHAnsi" w:hAnsiTheme="minorHAnsi"/>
              </w:rPr>
            </w:rPrChange>
          </w:rPr>
          <w:tab/>
          <w:t>INTEGER EXTERNAL,</w:t>
        </w:r>
      </w:ins>
    </w:p>
    <w:p w:rsidR="000B1CB4" w:rsidRPr="002D3F66" w:rsidRDefault="000B1CB4" w:rsidP="000B1CB4">
      <w:pPr>
        <w:pStyle w:val="sqlF9"/>
        <w:rPr>
          <w:ins w:id="3392" w:author="Hemmati" w:date="2016-12-16T09:30:00Z"/>
          <w:rFonts w:asciiTheme="minorHAnsi" w:hAnsiTheme="minorHAnsi"/>
          <w:sz w:val="16"/>
          <w:szCs w:val="16"/>
          <w:rPrChange w:id="3393" w:author="Hemmati" w:date="2016-12-16T10:24:00Z">
            <w:rPr>
              <w:ins w:id="3394" w:author="Hemmati" w:date="2016-12-16T09:30:00Z"/>
              <w:rFonts w:asciiTheme="minorHAnsi" w:hAnsiTheme="minorHAnsi"/>
            </w:rPr>
          </w:rPrChange>
        </w:rPr>
      </w:pPr>
      <w:ins w:id="3395" w:author="Hemmati" w:date="2016-12-16T09:30:00Z">
        <w:r w:rsidRPr="002D3F66">
          <w:rPr>
            <w:rFonts w:asciiTheme="minorHAnsi" w:hAnsiTheme="minorHAnsi"/>
            <w:sz w:val="16"/>
            <w:szCs w:val="16"/>
            <w:rPrChange w:id="3396" w:author="Hemmati" w:date="2016-12-16T10:24:00Z">
              <w:rPr>
                <w:rFonts w:asciiTheme="minorHAnsi" w:hAnsiTheme="minorHAnsi"/>
              </w:rPr>
            </w:rPrChange>
          </w:rPr>
          <w:tab/>
          <w:t xml:space="preserve"> itinerary_num</w:t>
        </w:r>
        <w:r w:rsidRPr="002D3F66">
          <w:rPr>
            <w:rFonts w:asciiTheme="minorHAnsi" w:hAnsiTheme="minorHAnsi"/>
            <w:sz w:val="16"/>
            <w:szCs w:val="16"/>
            <w:rPrChange w:id="3397" w:author="Hemmati" w:date="2016-12-16T10:24:00Z">
              <w:rPr>
                <w:rFonts w:asciiTheme="minorHAnsi" w:hAnsiTheme="minorHAnsi"/>
              </w:rPr>
            </w:rPrChange>
          </w:rPr>
          <w:tab/>
        </w:r>
        <w:r w:rsidRPr="002D3F66">
          <w:rPr>
            <w:rFonts w:asciiTheme="minorHAnsi" w:hAnsiTheme="minorHAnsi"/>
            <w:sz w:val="16"/>
            <w:szCs w:val="16"/>
            <w:rPrChange w:id="3398" w:author="Hemmati" w:date="2016-12-16T10:24:00Z">
              <w:rPr>
                <w:rFonts w:asciiTheme="minorHAnsi" w:hAnsiTheme="minorHAnsi"/>
              </w:rPr>
            </w:rPrChange>
          </w:rPr>
          <w:tab/>
          <w:t>INTEGER EXTERNAL,</w:t>
        </w:r>
      </w:ins>
    </w:p>
    <w:p w:rsidR="000B1CB4" w:rsidRPr="002D3F66" w:rsidRDefault="000B1CB4" w:rsidP="000B1CB4">
      <w:pPr>
        <w:pStyle w:val="sqlF9"/>
        <w:rPr>
          <w:ins w:id="3399" w:author="Hemmati" w:date="2016-12-16T09:30:00Z"/>
          <w:rFonts w:asciiTheme="minorHAnsi" w:hAnsiTheme="minorHAnsi"/>
          <w:sz w:val="16"/>
          <w:szCs w:val="16"/>
          <w:rPrChange w:id="3400" w:author="Hemmati" w:date="2016-12-16T10:24:00Z">
            <w:rPr>
              <w:ins w:id="3401" w:author="Hemmati" w:date="2016-12-16T09:30:00Z"/>
              <w:rFonts w:asciiTheme="minorHAnsi" w:hAnsiTheme="minorHAnsi"/>
            </w:rPr>
          </w:rPrChange>
        </w:rPr>
      </w:pPr>
      <w:ins w:id="3402" w:author="Hemmati" w:date="2016-12-16T09:30:00Z">
        <w:r w:rsidRPr="002D3F66">
          <w:rPr>
            <w:rFonts w:asciiTheme="minorHAnsi" w:hAnsiTheme="minorHAnsi"/>
            <w:sz w:val="16"/>
            <w:szCs w:val="16"/>
            <w:rPrChange w:id="3403" w:author="Hemmati" w:date="2016-12-16T10:24:00Z">
              <w:rPr>
                <w:rFonts w:asciiTheme="minorHAnsi" w:hAnsiTheme="minorHAnsi"/>
              </w:rPr>
            </w:rPrChange>
          </w:rPr>
          <w:tab/>
          <w:t xml:space="preserve"> emp_num</w:t>
        </w:r>
        <w:r w:rsidRPr="002D3F66">
          <w:rPr>
            <w:rFonts w:asciiTheme="minorHAnsi" w:hAnsiTheme="minorHAnsi"/>
            <w:sz w:val="16"/>
            <w:szCs w:val="16"/>
            <w:rPrChange w:id="3404" w:author="Hemmati" w:date="2016-12-16T10:24:00Z">
              <w:rPr>
                <w:rFonts w:asciiTheme="minorHAnsi" w:hAnsiTheme="minorHAnsi"/>
              </w:rPr>
            </w:rPrChange>
          </w:rPr>
          <w:tab/>
        </w:r>
        <w:r w:rsidRPr="002D3F66">
          <w:rPr>
            <w:rFonts w:asciiTheme="minorHAnsi" w:hAnsiTheme="minorHAnsi"/>
            <w:sz w:val="16"/>
            <w:szCs w:val="16"/>
            <w:rPrChange w:id="3405" w:author="Hemmati" w:date="2016-12-16T10:24:00Z">
              <w:rPr>
                <w:rFonts w:asciiTheme="minorHAnsi" w:hAnsiTheme="minorHAnsi"/>
              </w:rPr>
            </w:rPrChange>
          </w:rPr>
          <w:tab/>
          <w:t>INTEGER EXTERNAL,</w:t>
        </w:r>
      </w:ins>
    </w:p>
    <w:p w:rsidR="000B1CB4" w:rsidRPr="002D3F66" w:rsidRDefault="000B1CB4" w:rsidP="000B1CB4">
      <w:pPr>
        <w:pStyle w:val="sqlF9"/>
        <w:rPr>
          <w:ins w:id="3406" w:author="Hemmati" w:date="2016-12-16T09:30:00Z"/>
          <w:rFonts w:asciiTheme="minorHAnsi" w:hAnsiTheme="minorHAnsi"/>
          <w:sz w:val="16"/>
          <w:szCs w:val="16"/>
          <w:rPrChange w:id="3407" w:author="Hemmati" w:date="2016-12-16T10:24:00Z">
            <w:rPr>
              <w:ins w:id="3408" w:author="Hemmati" w:date="2016-12-16T09:30:00Z"/>
              <w:rFonts w:asciiTheme="minorHAnsi" w:hAnsiTheme="minorHAnsi"/>
            </w:rPr>
          </w:rPrChange>
        </w:rPr>
      </w:pPr>
      <w:ins w:id="3409" w:author="Hemmati" w:date="2016-12-16T09:30:00Z">
        <w:r w:rsidRPr="002D3F66">
          <w:rPr>
            <w:rFonts w:asciiTheme="minorHAnsi" w:hAnsiTheme="minorHAnsi"/>
            <w:sz w:val="16"/>
            <w:szCs w:val="16"/>
            <w:rPrChange w:id="3410" w:author="Hemmati" w:date="2016-12-16T10:24:00Z">
              <w:rPr>
                <w:rFonts w:asciiTheme="minorHAnsi" w:hAnsiTheme="minorHAnsi"/>
              </w:rPr>
            </w:rPrChange>
          </w:rPr>
          <w:tab/>
          <w:t xml:space="preserve"> agent</w:t>
        </w:r>
        <w:r w:rsidRPr="002D3F66">
          <w:rPr>
            <w:rFonts w:asciiTheme="minorHAnsi" w:hAnsiTheme="minorHAnsi"/>
            <w:sz w:val="16"/>
            <w:szCs w:val="16"/>
            <w:rPrChange w:id="3411" w:author="Hemmati" w:date="2016-12-16T10:24:00Z">
              <w:rPr>
                <w:rFonts w:asciiTheme="minorHAnsi" w:hAnsiTheme="minorHAnsi"/>
              </w:rPr>
            </w:rPrChange>
          </w:rPr>
          <w:tab/>
        </w:r>
        <w:r w:rsidRPr="002D3F66">
          <w:rPr>
            <w:rFonts w:asciiTheme="minorHAnsi" w:hAnsiTheme="minorHAnsi"/>
            <w:sz w:val="16"/>
            <w:szCs w:val="16"/>
            <w:rPrChange w:id="3412" w:author="Hemmati" w:date="2016-12-16T10:24:00Z">
              <w:rPr>
                <w:rFonts w:asciiTheme="minorHAnsi" w:hAnsiTheme="minorHAnsi"/>
              </w:rPr>
            </w:rPrChange>
          </w:rPr>
          <w:tab/>
        </w:r>
        <w:r w:rsidRPr="002D3F66">
          <w:rPr>
            <w:rFonts w:asciiTheme="minorHAnsi" w:hAnsiTheme="minorHAnsi"/>
            <w:sz w:val="16"/>
            <w:szCs w:val="16"/>
            <w:rPrChange w:id="3413" w:author="Hemmati" w:date="2016-12-16T10:24:00Z">
              <w:rPr>
                <w:rFonts w:asciiTheme="minorHAnsi" w:hAnsiTheme="minorHAnsi"/>
              </w:rPr>
            </w:rPrChange>
          </w:rPr>
          <w:tab/>
          <w:t>CHAR,</w:t>
        </w:r>
      </w:ins>
    </w:p>
    <w:p w:rsidR="000B1CB4" w:rsidRPr="002D3F66" w:rsidRDefault="000B1CB4" w:rsidP="000B1CB4">
      <w:pPr>
        <w:pStyle w:val="sqlF9"/>
        <w:rPr>
          <w:ins w:id="3414" w:author="Hemmati" w:date="2016-12-16T09:30:00Z"/>
          <w:rFonts w:asciiTheme="minorHAnsi" w:hAnsiTheme="minorHAnsi"/>
          <w:sz w:val="16"/>
          <w:szCs w:val="16"/>
          <w:rPrChange w:id="3415" w:author="Hemmati" w:date="2016-12-16T10:24:00Z">
            <w:rPr>
              <w:ins w:id="3416" w:author="Hemmati" w:date="2016-12-16T09:30:00Z"/>
              <w:rFonts w:asciiTheme="minorHAnsi" w:hAnsiTheme="minorHAnsi"/>
            </w:rPr>
          </w:rPrChange>
        </w:rPr>
      </w:pPr>
      <w:ins w:id="3417" w:author="Hemmati" w:date="2016-12-16T09:30:00Z">
        <w:r w:rsidRPr="002D3F66">
          <w:rPr>
            <w:rFonts w:asciiTheme="minorHAnsi" w:hAnsiTheme="minorHAnsi"/>
            <w:sz w:val="16"/>
            <w:szCs w:val="16"/>
            <w:rPrChange w:id="3418" w:author="Hemmati" w:date="2016-12-16T10:24:00Z">
              <w:rPr>
                <w:rFonts w:asciiTheme="minorHAnsi" w:hAnsiTheme="minorHAnsi"/>
              </w:rPr>
            </w:rPrChange>
          </w:rPr>
          <w:tab/>
          <w:t xml:space="preserve"> booking_id</w:t>
        </w:r>
        <w:r w:rsidRPr="002D3F66">
          <w:rPr>
            <w:rFonts w:asciiTheme="minorHAnsi" w:hAnsiTheme="minorHAnsi"/>
            <w:sz w:val="16"/>
            <w:szCs w:val="16"/>
            <w:rPrChange w:id="3419" w:author="Hemmati" w:date="2016-12-16T10:24:00Z">
              <w:rPr>
                <w:rFonts w:asciiTheme="minorHAnsi" w:hAnsiTheme="minorHAnsi"/>
              </w:rPr>
            </w:rPrChange>
          </w:rPr>
          <w:tab/>
        </w:r>
        <w:r w:rsidRPr="002D3F66">
          <w:rPr>
            <w:rFonts w:asciiTheme="minorHAnsi" w:hAnsiTheme="minorHAnsi"/>
            <w:sz w:val="16"/>
            <w:szCs w:val="16"/>
            <w:rPrChange w:id="3420" w:author="Hemmati" w:date="2016-12-16T10:24:00Z">
              <w:rPr>
                <w:rFonts w:asciiTheme="minorHAnsi" w:hAnsiTheme="minorHAnsi"/>
              </w:rPr>
            </w:rPrChange>
          </w:rPr>
          <w:tab/>
          <w:t>INTEGER EXTERNAL,</w:t>
        </w:r>
      </w:ins>
    </w:p>
    <w:p w:rsidR="000B1CB4" w:rsidRPr="002D3F66" w:rsidRDefault="000B1CB4" w:rsidP="000B1CB4">
      <w:pPr>
        <w:pStyle w:val="sqlF9"/>
        <w:rPr>
          <w:ins w:id="3421" w:author="Hemmati" w:date="2016-12-16T09:30:00Z"/>
          <w:rFonts w:asciiTheme="minorHAnsi" w:hAnsiTheme="minorHAnsi"/>
          <w:sz w:val="16"/>
          <w:szCs w:val="16"/>
          <w:rPrChange w:id="3422" w:author="Hemmati" w:date="2016-12-16T10:24:00Z">
            <w:rPr>
              <w:ins w:id="3423" w:author="Hemmati" w:date="2016-12-16T09:30:00Z"/>
              <w:rFonts w:asciiTheme="minorHAnsi" w:hAnsiTheme="minorHAnsi"/>
            </w:rPr>
          </w:rPrChange>
        </w:rPr>
      </w:pPr>
      <w:ins w:id="3424" w:author="Hemmati" w:date="2016-12-16T09:30:00Z">
        <w:r w:rsidRPr="002D3F66">
          <w:rPr>
            <w:rFonts w:asciiTheme="minorHAnsi" w:hAnsiTheme="minorHAnsi"/>
            <w:sz w:val="16"/>
            <w:szCs w:val="16"/>
            <w:rPrChange w:id="3425" w:author="Hemmati" w:date="2016-12-16T10:24:00Z">
              <w:rPr>
                <w:rFonts w:asciiTheme="minorHAnsi" w:hAnsiTheme="minorHAnsi"/>
              </w:rPr>
            </w:rPrChange>
          </w:rPr>
          <w:tab/>
          <w:t xml:space="preserve"> booking_num</w:t>
        </w:r>
        <w:r w:rsidRPr="002D3F66">
          <w:rPr>
            <w:rFonts w:asciiTheme="minorHAnsi" w:hAnsiTheme="minorHAnsi"/>
            <w:sz w:val="16"/>
            <w:szCs w:val="16"/>
            <w:rPrChange w:id="3426" w:author="Hemmati" w:date="2016-12-16T10:24:00Z">
              <w:rPr>
                <w:rFonts w:asciiTheme="minorHAnsi" w:hAnsiTheme="minorHAnsi"/>
              </w:rPr>
            </w:rPrChange>
          </w:rPr>
          <w:tab/>
        </w:r>
        <w:r w:rsidRPr="002D3F66">
          <w:rPr>
            <w:rFonts w:asciiTheme="minorHAnsi" w:hAnsiTheme="minorHAnsi"/>
            <w:sz w:val="16"/>
            <w:szCs w:val="16"/>
            <w:rPrChange w:id="3427" w:author="Hemmati" w:date="2016-12-16T10:24:00Z">
              <w:rPr>
                <w:rFonts w:asciiTheme="minorHAnsi" w:hAnsiTheme="minorHAnsi"/>
              </w:rPr>
            </w:rPrChange>
          </w:rPr>
          <w:tab/>
          <w:t>CHAR,</w:t>
        </w:r>
      </w:ins>
    </w:p>
    <w:p w:rsidR="000B1CB4" w:rsidRPr="002D3F66" w:rsidRDefault="000B1CB4" w:rsidP="000B1CB4">
      <w:pPr>
        <w:pStyle w:val="sqlF9"/>
        <w:rPr>
          <w:ins w:id="3428" w:author="Hemmati" w:date="2016-12-16T09:30:00Z"/>
          <w:rFonts w:asciiTheme="minorHAnsi" w:hAnsiTheme="minorHAnsi"/>
          <w:sz w:val="16"/>
          <w:szCs w:val="16"/>
          <w:rPrChange w:id="3429" w:author="Hemmati" w:date="2016-12-16T10:24:00Z">
            <w:rPr>
              <w:ins w:id="3430" w:author="Hemmati" w:date="2016-12-16T09:30:00Z"/>
              <w:rFonts w:asciiTheme="minorHAnsi" w:hAnsiTheme="minorHAnsi"/>
            </w:rPr>
          </w:rPrChange>
        </w:rPr>
      </w:pPr>
      <w:ins w:id="3431" w:author="Hemmati" w:date="2016-12-16T09:30:00Z">
        <w:r w:rsidRPr="002D3F66">
          <w:rPr>
            <w:rFonts w:asciiTheme="minorHAnsi" w:hAnsiTheme="minorHAnsi"/>
            <w:sz w:val="16"/>
            <w:szCs w:val="16"/>
            <w:rPrChange w:id="3432" w:author="Hemmati" w:date="2016-12-16T10:24:00Z">
              <w:rPr>
                <w:rFonts w:asciiTheme="minorHAnsi" w:hAnsiTheme="minorHAnsi"/>
              </w:rPr>
            </w:rPrChange>
          </w:rPr>
          <w:tab/>
          <w:t xml:space="preserve"> product_category       INTEGER EXTERNAL,</w:t>
        </w:r>
      </w:ins>
    </w:p>
    <w:p w:rsidR="000B1CB4" w:rsidRPr="002D3F66" w:rsidRDefault="000B1CB4" w:rsidP="000B1CB4">
      <w:pPr>
        <w:pStyle w:val="sqlF9"/>
        <w:rPr>
          <w:ins w:id="3433" w:author="Hemmati" w:date="2016-12-16T09:30:00Z"/>
          <w:rFonts w:asciiTheme="minorHAnsi" w:hAnsiTheme="minorHAnsi"/>
          <w:sz w:val="16"/>
          <w:szCs w:val="16"/>
          <w:rPrChange w:id="3434" w:author="Hemmati" w:date="2016-12-16T10:24:00Z">
            <w:rPr>
              <w:ins w:id="3435" w:author="Hemmati" w:date="2016-12-16T09:30:00Z"/>
              <w:rFonts w:asciiTheme="minorHAnsi" w:hAnsiTheme="minorHAnsi"/>
            </w:rPr>
          </w:rPrChange>
        </w:rPr>
      </w:pPr>
      <w:ins w:id="3436" w:author="Hemmati" w:date="2016-12-16T09:30:00Z">
        <w:r w:rsidRPr="002D3F66">
          <w:rPr>
            <w:rFonts w:asciiTheme="minorHAnsi" w:hAnsiTheme="minorHAnsi"/>
            <w:sz w:val="16"/>
            <w:szCs w:val="16"/>
            <w:rPrChange w:id="3437" w:author="Hemmati" w:date="2016-12-16T10:24:00Z">
              <w:rPr>
                <w:rFonts w:asciiTheme="minorHAnsi" w:hAnsiTheme="minorHAnsi"/>
              </w:rPr>
            </w:rPrChange>
          </w:rPr>
          <w:tab/>
          <w:t xml:space="preserve"> product_supplier_id  </w:t>
        </w:r>
        <w:r w:rsidRPr="002D3F66">
          <w:rPr>
            <w:rFonts w:asciiTheme="minorHAnsi" w:hAnsiTheme="minorHAnsi"/>
            <w:sz w:val="16"/>
            <w:szCs w:val="16"/>
            <w:rPrChange w:id="3438" w:author="Hemmati" w:date="2016-12-16T10:24:00Z">
              <w:rPr>
                <w:rFonts w:asciiTheme="minorHAnsi" w:hAnsiTheme="minorHAnsi"/>
              </w:rPr>
            </w:rPrChange>
          </w:rPr>
          <w:tab/>
          <w:t>INTEGER EXTERNAL,</w:t>
        </w:r>
      </w:ins>
    </w:p>
    <w:p w:rsidR="000B1CB4" w:rsidRPr="002D3F66" w:rsidRDefault="000B1CB4" w:rsidP="000B1CB4">
      <w:pPr>
        <w:pStyle w:val="sqlF9"/>
        <w:rPr>
          <w:ins w:id="3439" w:author="Hemmati" w:date="2016-12-16T09:30:00Z"/>
          <w:rFonts w:asciiTheme="minorHAnsi" w:hAnsiTheme="minorHAnsi"/>
          <w:sz w:val="16"/>
          <w:szCs w:val="16"/>
          <w:rPrChange w:id="3440" w:author="Hemmati" w:date="2016-12-16T10:24:00Z">
            <w:rPr>
              <w:ins w:id="3441" w:author="Hemmati" w:date="2016-12-16T09:30:00Z"/>
              <w:rFonts w:asciiTheme="minorHAnsi" w:hAnsiTheme="minorHAnsi"/>
            </w:rPr>
          </w:rPrChange>
        </w:rPr>
      </w:pPr>
      <w:ins w:id="3442" w:author="Hemmati" w:date="2016-12-16T09:30:00Z">
        <w:r w:rsidRPr="002D3F66">
          <w:rPr>
            <w:rFonts w:asciiTheme="minorHAnsi" w:hAnsiTheme="minorHAnsi"/>
            <w:sz w:val="16"/>
            <w:szCs w:val="16"/>
            <w:rPrChange w:id="3443" w:author="Hemmati" w:date="2016-12-16T10:24:00Z">
              <w:rPr>
                <w:rFonts w:asciiTheme="minorHAnsi" w:hAnsiTheme="minorHAnsi"/>
              </w:rPr>
            </w:rPrChange>
          </w:rPr>
          <w:t xml:space="preserve">         supplier_office        CHAR,</w:t>
        </w:r>
      </w:ins>
    </w:p>
    <w:p w:rsidR="000B1CB4" w:rsidRPr="002D3F66" w:rsidRDefault="000B1CB4" w:rsidP="000B1CB4">
      <w:pPr>
        <w:pStyle w:val="sqlF9"/>
        <w:rPr>
          <w:ins w:id="3444" w:author="Hemmati" w:date="2016-12-16T09:30:00Z"/>
          <w:rFonts w:asciiTheme="minorHAnsi" w:hAnsiTheme="minorHAnsi"/>
          <w:sz w:val="16"/>
          <w:szCs w:val="16"/>
          <w:rPrChange w:id="3445" w:author="Hemmati" w:date="2016-12-16T10:24:00Z">
            <w:rPr>
              <w:ins w:id="3446" w:author="Hemmati" w:date="2016-12-16T09:30:00Z"/>
              <w:rFonts w:asciiTheme="minorHAnsi" w:hAnsiTheme="minorHAnsi"/>
            </w:rPr>
          </w:rPrChange>
        </w:rPr>
      </w:pPr>
      <w:ins w:id="3447" w:author="Hemmati" w:date="2016-12-16T09:30:00Z">
        <w:r w:rsidRPr="002D3F66">
          <w:rPr>
            <w:rFonts w:asciiTheme="minorHAnsi" w:hAnsiTheme="minorHAnsi"/>
            <w:sz w:val="16"/>
            <w:szCs w:val="16"/>
            <w:rPrChange w:id="3448" w:author="Hemmati" w:date="2016-12-16T10:24:00Z">
              <w:rPr>
                <w:rFonts w:asciiTheme="minorHAnsi" w:hAnsiTheme="minorHAnsi"/>
              </w:rPr>
            </w:rPrChange>
          </w:rPr>
          <w:tab/>
          <w:t xml:space="preserve"> trip_start</w:t>
        </w:r>
        <w:r w:rsidRPr="002D3F66">
          <w:rPr>
            <w:rFonts w:asciiTheme="minorHAnsi" w:hAnsiTheme="minorHAnsi"/>
            <w:sz w:val="16"/>
            <w:szCs w:val="16"/>
            <w:rPrChange w:id="3449" w:author="Hemmati" w:date="2016-12-16T10:24:00Z">
              <w:rPr>
                <w:rFonts w:asciiTheme="minorHAnsi" w:hAnsiTheme="minorHAnsi"/>
              </w:rPr>
            </w:rPrChange>
          </w:rPr>
          <w:tab/>
        </w:r>
        <w:r w:rsidRPr="002D3F66">
          <w:rPr>
            <w:rFonts w:asciiTheme="minorHAnsi" w:hAnsiTheme="minorHAnsi"/>
            <w:sz w:val="16"/>
            <w:szCs w:val="16"/>
            <w:rPrChange w:id="3450" w:author="Hemmati" w:date="2016-12-16T10:24:00Z">
              <w:rPr>
                <w:rFonts w:asciiTheme="minorHAnsi" w:hAnsiTheme="minorHAnsi"/>
              </w:rPr>
            </w:rPrChange>
          </w:rPr>
          <w:tab/>
          <w:t>date "DD/MM/YYYY",</w:t>
        </w:r>
      </w:ins>
    </w:p>
    <w:p w:rsidR="000B1CB4" w:rsidRPr="002D3F66" w:rsidRDefault="000B1CB4" w:rsidP="000B1CB4">
      <w:pPr>
        <w:pStyle w:val="sqlF9"/>
        <w:rPr>
          <w:ins w:id="3451" w:author="Hemmati" w:date="2016-12-16T09:30:00Z"/>
          <w:rFonts w:asciiTheme="minorHAnsi" w:hAnsiTheme="minorHAnsi"/>
          <w:sz w:val="16"/>
          <w:szCs w:val="16"/>
          <w:rPrChange w:id="3452" w:author="Hemmati" w:date="2016-12-16T10:24:00Z">
            <w:rPr>
              <w:ins w:id="3453" w:author="Hemmati" w:date="2016-12-16T09:30:00Z"/>
              <w:rFonts w:asciiTheme="minorHAnsi" w:hAnsiTheme="minorHAnsi"/>
            </w:rPr>
          </w:rPrChange>
        </w:rPr>
      </w:pPr>
      <w:ins w:id="3454" w:author="Hemmati" w:date="2016-12-16T09:30:00Z">
        <w:r w:rsidRPr="002D3F66">
          <w:rPr>
            <w:rFonts w:asciiTheme="minorHAnsi" w:hAnsiTheme="minorHAnsi"/>
            <w:sz w:val="16"/>
            <w:szCs w:val="16"/>
            <w:rPrChange w:id="3455" w:author="Hemmati" w:date="2016-12-16T10:24:00Z">
              <w:rPr>
                <w:rFonts w:asciiTheme="minorHAnsi" w:hAnsiTheme="minorHAnsi"/>
              </w:rPr>
            </w:rPrChange>
          </w:rPr>
          <w:tab/>
          <w:t xml:space="preserve"> trip_end</w:t>
        </w:r>
        <w:r w:rsidRPr="002D3F66">
          <w:rPr>
            <w:rFonts w:asciiTheme="minorHAnsi" w:hAnsiTheme="minorHAnsi"/>
            <w:sz w:val="16"/>
            <w:szCs w:val="16"/>
            <w:rPrChange w:id="3456" w:author="Hemmati" w:date="2016-12-16T10:24:00Z">
              <w:rPr>
                <w:rFonts w:asciiTheme="minorHAnsi" w:hAnsiTheme="minorHAnsi"/>
              </w:rPr>
            </w:rPrChange>
          </w:rPr>
          <w:tab/>
        </w:r>
        <w:r w:rsidRPr="002D3F66">
          <w:rPr>
            <w:rFonts w:asciiTheme="minorHAnsi" w:hAnsiTheme="minorHAnsi"/>
            <w:sz w:val="16"/>
            <w:szCs w:val="16"/>
            <w:rPrChange w:id="3457" w:author="Hemmati" w:date="2016-12-16T10:24:00Z">
              <w:rPr>
                <w:rFonts w:asciiTheme="minorHAnsi" w:hAnsiTheme="minorHAnsi"/>
              </w:rPr>
            </w:rPrChange>
          </w:rPr>
          <w:tab/>
          <w:t>date "DD/MM/YYYY",</w:t>
        </w:r>
      </w:ins>
    </w:p>
    <w:p w:rsidR="000B1CB4" w:rsidRPr="002D3F66" w:rsidRDefault="000B1CB4" w:rsidP="000B1CB4">
      <w:pPr>
        <w:pStyle w:val="sqlF9"/>
        <w:rPr>
          <w:ins w:id="3458" w:author="Hemmati" w:date="2016-12-16T09:30:00Z"/>
          <w:rFonts w:asciiTheme="minorHAnsi" w:hAnsiTheme="minorHAnsi"/>
          <w:sz w:val="16"/>
          <w:szCs w:val="16"/>
          <w:rPrChange w:id="3459" w:author="Hemmati" w:date="2016-12-16T10:24:00Z">
            <w:rPr>
              <w:ins w:id="3460" w:author="Hemmati" w:date="2016-12-16T09:30:00Z"/>
              <w:rFonts w:asciiTheme="minorHAnsi" w:hAnsiTheme="minorHAnsi"/>
            </w:rPr>
          </w:rPrChange>
        </w:rPr>
      </w:pPr>
      <w:ins w:id="3461" w:author="Hemmati" w:date="2016-12-16T09:30:00Z">
        <w:r w:rsidRPr="002D3F66">
          <w:rPr>
            <w:rFonts w:asciiTheme="minorHAnsi" w:hAnsiTheme="minorHAnsi"/>
            <w:sz w:val="16"/>
            <w:szCs w:val="16"/>
            <w:rPrChange w:id="3462" w:author="Hemmati" w:date="2016-12-16T10:24:00Z">
              <w:rPr>
                <w:rFonts w:asciiTheme="minorHAnsi" w:hAnsiTheme="minorHAnsi"/>
              </w:rPr>
            </w:rPrChange>
          </w:rPr>
          <w:tab/>
          <w:t xml:space="preserve"> class</w:t>
        </w:r>
        <w:r w:rsidRPr="002D3F66">
          <w:rPr>
            <w:rFonts w:asciiTheme="minorHAnsi" w:hAnsiTheme="minorHAnsi"/>
            <w:sz w:val="16"/>
            <w:szCs w:val="16"/>
            <w:rPrChange w:id="3463" w:author="Hemmati" w:date="2016-12-16T10:24:00Z">
              <w:rPr>
                <w:rFonts w:asciiTheme="minorHAnsi" w:hAnsiTheme="minorHAnsi"/>
              </w:rPr>
            </w:rPrChange>
          </w:rPr>
          <w:tab/>
        </w:r>
        <w:r w:rsidRPr="002D3F66">
          <w:rPr>
            <w:rFonts w:asciiTheme="minorHAnsi" w:hAnsiTheme="minorHAnsi"/>
            <w:sz w:val="16"/>
            <w:szCs w:val="16"/>
            <w:rPrChange w:id="3464" w:author="Hemmati" w:date="2016-12-16T10:24:00Z">
              <w:rPr>
                <w:rFonts w:asciiTheme="minorHAnsi" w:hAnsiTheme="minorHAnsi"/>
              </w:rPr>
            </w:rPrChange>
          </w:rPr>
          <w:tab/>
        </w:r>
        <w:r w:rsidRPr="002D3F66">
          <w:rPr>
            <w:rFonts w:asciiTheme="minorHAnsi" w:hAnsiTheme="minorHAnsi"/>
            <w:sz w:val="16"/>
            <w:szCs w:val="16"/>
            <w:rPrChange w:id="3465" w:author="Hemmati" w:date="2016-12-16T10:24:00Z">
              <w:rPr>
                <w:rFonts w:asciiTheme="minorHAnsi" w:hAnsiTheme="minorHAnsi"/>
              </w:rPr>
            </w:rPrChange>
          </w:rPr>
          <w:tab/>
          <w:t>CHAR,</w:t>
        </w:r>
      </w:ins>
    </w:p>
    <w:p w:rsidR="000B1CB4" w:rsidRPr="002D3F66" w:rsidRDefault="000B1CB4" w:rsidP="000B1CB4">
      <w:pPr>
        <w:pStyle w:val="sqlF9"/>
        <w:rPr>
          <w:ins w:id="3466" w:author="Hemmati" w:date="2016-12-16T09:30:00Z"/>
          <w:rFonts w:asciiTheme="minorHAnsi" w:hAnsiTheme="minorHAnsi"/>
          <w:sz w:val="16"/>
          <w:szCs w:val="16"/>
          <w:rPrChange w:id="3467" w:author="Hemmati" w:date="2016-12-16T10:24:00Z">
            <w:rPr>
              <w:ins w:id="3468" w:author="Hemmati" w:date="2016-12-16T09:30:00Z"/>
              <w:rFonts w:asciiTheme="minorHAnsi" w:hAnsiTheme="minorHAnsi"/>
            </w:rPr>
          </w:rPrChange>
        </w:rPr>
      </w:pPr>
      <w:ins w:id="3469" w:author="Hemmati" w:date="2016-12-16T09:30:00Z">
        <w:r w:rsidRPr="002D3F66">
          <w:rPr>
            <w:rFonts w:asciiTheme="minorHAnsi" w:hAnsiTheme="minorHAnsi"/>
            <w:sz w:val="16"/>
            <w:szCs w:val="16"/>
            <w:rPrChange w:id="3470" w:author="Hemmati" w:date="2016-12-16T10:24:00Z">
              <w:rPr>
                <w:rFonts w:asciiTheme="minorHAnsi" w:hAnsiTheme="minorHAnsi"/>
              </w:rPr>
            </w:rPrChange>
          </w:rPr>
          <w:tab/>
          <w:t xml:space="preserve"> num_of_travelers</w:t>
        </w:r>
        <w:r w:rsidRPr="002D3F66">
          <w:rPr>
            <w:rFonts w:asciiTheme="minorHAnsi" w:hAnsiTheme="minorHAnsi"/>
            <w:sz w:val="16"/>
            <w:szCs w:val="16"/>
            <w:rPrChange w:id="3471" w:author="Hemmati" w:date="2016-12-16T10:24:00Z">
              <w:rPr>
                <w:rFonts w:asciiTheme="minorHAnsi" w:hAnsiTheme="minorHAnsi"/>
              </w:rPr>
            </w:rPrChange>
          </w:rPr>
          <w:tab/>
          <w:t>INTEGER EXTERNAL,</w:t>
        </w:r>
      </w:ins>
    </w:p>
    <w:p w:rsidR="000B1CB4" w:rsidRPr="002D3F66" w:rsidRDefault="000B1CB4" w:rsidP="000B1CB4">
      <w:pPr>
        <w:pStyle w:val="sqlF9"/>
        <w:rPr>
          <w:ins w:id="3472" w:author="Hemmati" w:date="2016-12-16T09:30:00Z"/>
          <w:rFonts w:asciiTheme="minorHAnsi" w:hAnsiTheme="minorHAnsi"/>
          <w:sz w:val="16"/>
          <w:szCs w:val="16"/>
          <w:rPrChange w:id="3473" w:author="Hemmati" w:date="2016-12-16T10:24:00Z">
            <w:rPr>
              <w:ins w:id="3474" w:author="Hemmati" w:date="2016-12-16T09:30:00Z"/>
              <w:rFonts w:asciiTheme="minorHAnsi" w:hAnsiTheme="minorHAnsi"/>
            </w:rPr>
          </w:rPrChange>
        </w:rPr>
      </w:pPr>
      <w:ins w:id="3475" w:author="Hemmati" w:date="2016-12-16T09:30:00Z">
        <w:r w:rsidRPr="002D3F66">
          <w:rPr>
            <w:rFonts w:asciiTheme="minorHAnsi" w:hAnsiTheme="minorHAnsi"/>
            <w:sz w:val="16"/>
            <w:szCs w:val="16"/>
            <w:rPrChange w:id="3476" w:author="Hemmati" w:date="2016-12-16T10:24:00Z">
              <w:rPr>
                <w:rFonts w:asciiTheme="minorHAnsi" w:hAnsiTheme="minorHAnsi"/>
              </w:rPr>
            </w:rPrChange>
          </w:rPr>
          <w:tab/>
          <w:t xml:space="preserve"> product_id</w:t>
        </w:r>
        <w:r w:rsidRPr="002D3F66">
          <w:rPr>
            <w:rFonts w:asciiTheme="minorHAnsi" w:hAnsiTheme="minorHAnsi"/>
            <w:sz w:val="16"/>
            <w:szCs w:val="16"/>
            <w:rPrChange w:id="3477" w:author="Hemmati" w:date="2016-12-16T10:24:00Z">
              <w:rPr>
                <w:rFonts w:asciiTheme="minorHAnsi" w:hAnsiTheme="minorHAnsi"/>
              </w:rPr>
            </w:rPrChange>
          </w:rPr>
          <w:tab/>
        </w:r>
        <w:r w:rsidRPr="002D3F66">
          <w:rPr>
            <w:rFonts w:asciiTheme="minorHAnsi" w:hAnsiTheme="minorHAnsi"/>
            <w:sz w:val="16"/>
            <w:szCs w:val="16"/>
            <w:rPrChange w:id="3478" w:author="Hemmati" w:date="2016-12-16T10:24:00Z">
              <w:rPr>
                <w:rFonts w:asciiTheme="minorHAnsi" w:hAnsiTheme="minorHAnsi"/>
              </w:rPr>
            </w:rPrChange>
          </w:rPr>
          <w:tab/>
          <w:t>INTEGER EXTERNAL,</w:t>
        </w:r>
      </w:ins>
    </w:p>
    <w:p w:rsidR="000B1CB4" w:rsidRPr="002D3F66" w:rsidRDefault="000B1CB4" w:rsidP="000B1CB4">
      <w:pPr>
        <w:pStyle w:val="sqlF9"/>
        <w:rPr>
          <w:ins w:id="3479" w:author="Hemmati" w:date="2016-12-16T09:30:00Z"/>
          <w:rFonts w:asciiTheme="minorHAnsi" w:hAnsiTheme="minorHAnsi"/>
          <w:sz w:val="16"/>
          <w:szCs w:val="16"/>
          <w:rPrChange w:id="3480" w:author="Hemmati" w:date="2016-12-16T10:24:00Z">
            <w:rPr>
              <w:ins w:id="3481" w:author="Hemmati" w:date="2016-12-16T09:30:00Z"/>
              <w:rFonts w:asciiTheme="minorHAnsi" w:hAnsiTheme="minorHAnsi"/>
            </w:rPr>
          </w:rPrChange>
        </w:rPr>
      </w:pPr>
      <w:ins w:id="3482" w:author="Hemmati" w:date="2016-12-16T09:30:00Z">
        <w:r w:rsidRPr="002D3F66">
          <w:rPr>
            <w:rFonts w:asciiTheme="minorHAnsi" w:hAnsiTheme="minorHAnsi"/>
            <w:sz w:val="16"/>
            <w:szCs w:val="16"/>
            <w:rPrChange w:id="3483" w:author="Hemmati" w:date="2016-12-16T10:24:00Z">
              <w:rPr>
                <w:rFonts w:asciiTheme="minorHAnsi" w:hAnsiTheme="minorHAnsi"/>
              </w:rPr>
            </w:rPrChange>
          </w:rPr>
          <w:tab/>
          <w:t xml:space="preserve"> product</w:t>
        </w:r>
        <w:r w:rsidRPr="002D3F66">
          <w:rPr>
            <w:rFonts w:asciiTheme="minorHAnsi" w:hAnsiTheme="minorHAnsi"/>
            <w:sz w:val="16"/>
            <w:szCs w:val="16"/>
            <w:rPrChange w:id="3484" w:author="Hemmati" w:date="2016-12-16T10:24:00Z">
              <w:rPr>
                <w:rFonts w:asciiTheme="minorHAnsi" w:hAnsiTheme="minorHAnsi"/>
              </w:rPr>
            </w:rPrChange>
          </w:rPr>
          <w:tab/>
        </w:r>
        <w:r w:rsidRPr="002D3F66">
          <w:rPr>
            <w:rFonts w:asciiTheme="minorHAnsi" w:hAnsiTheme="minorHAnsi"/>
            <w:sz w:val="16"/>
            <w:szCs w:val="16"/>
            <w:rPrChange w:id="3485" w:author="Hemmati" w:date="2016-12-16T10:24:00Z">
              <w:rPr>
                <w:rFonts w:asciiTheme="minorHAnsi" w:hAnsiTheme="minorHAnsi"/>
              </w:rPr>
            </w:rPrChange>
          </w:rPr>
          <w:tab/>
          <w:t>CHAR,</w:t>
        </w:r>
      </w:ins>
    </w:p>
    <w:p w:rsidR="000B1CB4" w:rsidRPr="002D3F66" w:rsidRDefault="000B1CB4" w:rsidP="000B1CB4">
      <w:pPr>
        <w:pStyle w:val="sqlF9"/>
        <w:rPr>
          <w:ins w:id="3486" w:author="Hemmati" w:date="2016-12-16T09:30:00Z"/>
          <w:rFonts w:asciiTheme="minorHAnsi" w:hAnsiTheme="minorHAnsi"/>
          <w:sz w:val="16"/>
          <w:szCs w:val="16"/>
          <w:rPrChange w:id="3487" w:author="Hemmati" w:date="2016-12-16T10:24:00Z">
            <w:rPr>
              <w:ins w:id="3488" w:author="Hemmati" w:date="2016-12-16T09:30:00Z"/>
              <w:rFonts w:asciiTheme="minorHAnsi" w:hAnsiTheme="minorHAnsi"/>
            </w:rPr>
          </w:rPrChange>
        </w:rPr>
      </w:pPr>
      <w:ins w:id="3489" w:author="Hemmati" w:date="2016-12-16T09:30:00Z">
        <w:r w:rsidRPr="002D3F66">
          <w:rPr>
            <w:rFonts w:asciiTheme="minorHAnsi" w:hAnsiTheme="minorHAnsi"/>
            <w:sz w:val="16"/>
            <w:szCs w:val="16"/>
            <w:rPrChange w:id="3490" w:author="Hemmati" w:date="2016-12-16T10:24:00Z">
              <w:rPr>
                <w:rFonts w:asciiTheme="minorHAnsi" w:hAnsiTheme="minorHAnsi"/>
              </w:rPr>
            </w:rPrChange>
          </w:rPr>
          <w:tab/>
          <w:t xml:space="preserve"> description</w:t>
        </w:r>
        <w:r w:rsidRPr="002D3F66">
          <w:rPr>
            <w:rFonts w:asciiTheme="minorHAnsi" w:hAnsiTheme="minorHAnsi"/>
            <w:sz w:val="16"/>
            <w:szCs w:val="16"/>
            <w:rPrChange w:id="3491" w:author="Hemmati" w:date="2016-12-16T10:24:00Z">
              <w:rPr>
                <w:rFonts w:asciiTheme="minorHAnsi" w:hAnsiTheme="minorHAnsi"/>
              </w:rPr>
            </w:rPrChange>
          </w:rPr>
          <w:tab/>
        </w:r>
        <w:r w:rsidRPr="002D3F66">
          <w:rPr>
            <w:rFonts w:asciiTheme="minorHAnsi" w:hAnsiTheme="minorHAnsi"/>
            <w:sz w:val="16"/>
            <w:szCs w:val="16"/>
            <w:rPrChange w:id="3492" w:author="Hemmati" w:date="2016-12-16T10:24:00Z">
              <w:rPr>
                <w:rFonts w:asciiTheme="minorHAnsi" w:hAnsiTheme="minorHAnsi"/>
              </w:rPr>
            </w:rPrChange>
          </w:rPr>
          <w:tab/>
          <w:t>CHAR,</w:t>
        </w:r>
      </w:ins>
    </w:p>
    <w:p w:rsidR="000B1CB4" w:rsidRPr="002D3F66" w:rsidRDefault="000B1CB4" w:rsidP="000B1CB4">
      <w:pPr>
        <w:pStyle w:val="sqlF9"/>
        <w:rPr>
          <w:ins w:id="3493" w:author="Hemmati" w:date="2016-12-16T09:30:00Z"/>
          <w:rFonts w:asciiTheme="minorHAnsi" w:hAnsiTheme="minorHAnsi"/>
          <w:sz w:val="16"/>
          <w:szCs w:val="16"/>
          <w:rPrChange w:id="3494" w:author="Hemmati" w:date="2016-12-16T10:24:00Z">
            <w:rPr>
              <w:ins w:id="3495" w:author="Hemmati" w:date="2016-12-16T09:30:00Z"/>
              <w:rFonts w:asciiTheme="minorHAnsi" w:hAnsiTheme="minorHAnsi"/>
            </w:rPr>
          </w:rPrChange>
        </w:rPr>
      </w:pPr>
      <w:ins w:id="3496" w:author="Hemmati" w:date="2016-12-16T09:30:00Z">
        <w:r w:rsidRPr="002D3F66">
          <w:rPr>
            <w:rFonts w:asciiTheme="minorHAnsi" w:hAnsiTheme="minorHAnsi"/>
            <w:sz w:val="16"/>
            <w:szCs w:val="16"/>
            <w:rPrChange w:id="3497" w:author="Hemmati" w:date="2016-12-16T10:24:00Z">
              <w:rPr>
                <w:rFonts w:asciiTheme="minorHAnsi" w:hAnsiTheme="minorHAnsi"/>
              </w:rPr>
            </w:rPrChange>
          </w:rPr>
          <w:tab/>
          <w:t xml:space="preserve"> destination</w:t>
        </w:r>
        <w:r w:rsidRPr="002D3F66">
          <w:rPr>
            <w:rFonts w:asciiTheme="minorHAnsi" w:hAnsiTheme="minorHAnsi"/>
            <w:sz w:val="16"/>
            <w:szCs w:val="16"/>
            <w:rPrChange w:id="3498" w:author="Hemmati" w:date="2016-12-16T10:24:00Z">
              <w:rPr>
                <w:rFonts w:asciiTheme="minorHAnsi" w:hAnsiTheme="minorHAnsi"/>
              </w:rPr>
            </w:rPrChange>
          </w:rPr>
          <w:tab/>
        </w:r>
        <w:r w:rsidRPr="002D3F66">
          <w:rPr>
            <w:rFonts w:asciiTheme="minorHAnsi" w:hAnsiTheme="minorHAnsi"/>
            <w:sz w:val="16"/>
            <w:szCs w:val="16"/>
            <w:rPrChange w:id="3499" w:author="Hemmati" w:date="2016-12-16T10:24:00Z">
              <w:rPr>
                <w:rFonts w:asciiTheme="minorHAnsi" w:hAnsiTheme="minorHAnsi"/>
              </w:rPr>
            </w:rPrChange>
          </w:rPr>
          <w:tab/>
          <w:t>CHAR,</w:t>
        </w:r>
      </w:ins>
    </w:p>
    <w:p w:rsidR="000B1CB4" w:rsidRPr="002D3F66" w:rsidRDefault="000B1CB4" w:rsidP="000B1CB4">
      <w:pPr>
        <w:pStyle w:val="sqlF9"/>
        <w:rPr>
          <w:ins w:id="3500" w:author="Hemmati" w:date="2016-12-16T09:30:00Z"/>
          <w:rFonts w:asciiTheme="minorHAnsi" w:hAnsiTheme="minorHAnsi"/>
          <w:sz w:val="16"/>
          <w:szCs w:val="16"/>
          <w:rPrChange w:id="3501" w:author="Hemmati" w:date="2016-12-16T10:24:00Z">
            <w:rPr>
              <w:ins w:id="3502" w:author="Hemmati" w:date="2016-12-16T09:30:00Z"/>
              <w:rFonts w:asciiTheme="minorHAnsi" w:hAnsiTheme="minorHAnsi"/>
            </w:rPr>
          </w:rPrChange>
        </w:rPr>
      </w:pPr>
      <w:ins w:id="3503" w:author="Hemmati" w:date="2016-12-16T09:30:00Z">
        <w:r w:rsidRPr="002D3F66">
          <w:rPr>
            <w:rFonts w:asciiTheme="minorHAnsi" w:hAnsiTheme="minorHAnsi"/>
            <w:sz w:val="16"/>
            <w:szCs w:val="16"/>
            <w:rPrChange w:id="3504" w:author="Hemmati" w:date="2016-12-16T10:24:00Z">
              <w:rPr>
                <w:rFonts w:asciiTheme="minorHAnsi" w:hAnsiTheme="minorHAnsi"/>
              </w:rPr>
            </w:rPrChange>
          </w:rPr>
          <w:tab/>
          <w:t xml:space="preserve"> dest_id</w:t>
        </w:r>
        <w:r w:rsidRPr="002D3F66">
          <w:rPr>
            <w:rFonts w:asciiTheme="minorHAnsi" w:hAnsiTheme="minorHAnsi"/>
            <w:sz w:val="16"/>
            <w:szCs w:val="16"/>
            <w:rPrChange w:id="3505" w:author="Hemmati" w:date="2016-12-16T10:24:00Z">
              <w:rPr>
                <w:rFonts w:asciiTheme="minorHAnsi" w:hAnsiTheme="minorHAnsi"/>
              </w:rPr>
            </w:rPrChange>
          </w:rPr>
          <w:tab/>
        </w:r>
        <w:r w:rsidRPr="002D3F66">
          <w:rPr>
            <w:rFonts w:asciiTheme="minorHAnsi" w:hAnsiTheme="minorHAnsi"/>
            <w:sz w:val="16"/>
            <w:szCs w:val="16"/>
            <w:rPrChange w:id="3506" w:author="Hemmati" w:date="2016-12-16T10:24:00Z">
              <w:rPr>
                <w:rFonts w:asciiTheme="minorHAnsi" w:hAnsiTheme="minorHAnsi"/>
              </w:rPr>
            </w:rPrChange>
          </w:rPr>
          <w:tab/>
          <w:t>CHAR,</w:t>
        </w:r>
      </w:ins>
    </w:p>
    <w:p w:rsidR="000B1CB4" w:rsidRPr="002D3F66" w:rsidRDefault="000B1CB4" w:rsidP="000B1CB4">
      <w:pPr>
        <w:pStyle w:val="sqlF9"/>
        <w:rPr>
          <w:ins w:id="3507" w:author="Hemmati" w:date="2016-12-16T09:30:00Z"/>
          <w:rFonts w:asciiTheme="minorHAnsi" w:hAnsiTheme="minorHAnsi"/>
          <w:sz w:val="16"/>
          <w:szCs w:val="16"/>
          <w:rPrChange w:id="3508" w:author="Hemmati" w:date="2016-12-16T10:24:00Z">
            <w:rPr>
              <w:ins w:id="3509" w:author="Hemmati" w:date="2016-12-16T09:30:00Z"/>
              <w:rFonts w:asciiTheme="minorHAnsi" w:hAnsiTheme="minorHAnsi"/>
            </w:rPr>
          </w:rPrChange>
        </w:rPr>
      </w:pPr>
      <w:ins w:id="3510" w:author="Hemmati" w:date="2016-12-16T09:30:00Z">
        <w:r w:rsidRPr="002D3F66">
          <w:rPr>
            <w:rFonts w:asciiTheme="minorHAnsi" w:hAnsiTheme="minorHAnsi"/>
            <w:sz w:val="16"/>
            <w:szCs w:val="16"/>
            <w:rPrChange w:id="3511" w:author="Hemmati" w:date="2016-12-16T10:24:00Z">
              <w:rPr>
                <w:rFonts w:asciiTheme="minorHAnsi" w:hAnsiTheme="minorHAnsi"/>
              </w:rPr>
            </w:rPrChange>
          </w:rPr>
          <w:tab/>
          <w:t xml:space="preserve"> credit_card</w:t>
        </w:r>
        <w:r w:rsidRPr="002D3F66">
          <w:rPr>
            <w:rFonts w:asciiTheme="minorHAnsi" w:hAnsiTheme="minorHAnsi"/>
            <w:sz w:val="16"/>
            <w:szCs w:val="16"/>
            <w:rPrChange w:id="3512" w:author="Hemmati" w:date="2016-12-16T10:24:00Z">
              <w:rPr>
                <w:rFonts w:asciiTheme="minorHAnsi" w:hAnsiTheme="minorHAnsi"/>
              </w:rPr>
            </w:rPrChange>
          </w:rPr>
          <w:tab/>
        </w:r>
        <w:r w:rsidRPr="002D3F66">
          <w:rPr>
            <w:rFonts w:asciiTheme="minorHAnsi" w:hAnsiTheme="minorHAnsi"/>
            <w:sz w:val="16"/>
            <w:szCs w:val="16"/>
            <w:rPrChange w:id="3513" w:author="Hemmati" w:date="2016-12-16T10:24:00Z">
              <w:rPr>
                <w:rFonts w:asciiTheme="minorHAnsi" w:hAnsiTheme="minorHAnsi"/>
              </w:rPr>
            </w:rPrChange>
          </w:rPr>
          <w:tab/>
          <w:t>CHAR,</w:t>
        </w:r>
      </w:ins>
    </w:p>
    <w:p w:rsidR="000B1CB4" w:rsidRPr="002D3F66" w:rsidRDefault="000B1CB4" w:rsidP="000B1CB4">
      <w:pPr>
        <w:pStyle w:val="sqlF9"/>
        <w:rPr>
          <w:ins w:id="3514" w:author="Hemmati" w:date="2016-12-16T09:30:00Z"/>
          <w:rFonts w:asciiTheme="minorHAnsi" w:hAnsiTheme="minorHAnsi"/>
          <w:sz w:val="16"/>
          <w:szCs w:val="16"/>
          <w:rPrChange w:id="3515" w:author="Hemmati" w:date="2016-12-16T10:24:00Z">
            <w:rPr>
              <w:ins w:id="3516" w:author="Hemmati" w:date="2016-12-16T09:30:00Z"/>
              <w:rFonts w:asciiTheme="minorHAnsi" w:hAnsiTheme="minorHAnsi"/>
            </w:rPr>
          </w:rPrChange>
        </w:rPr>
      </w:pPr>
      <w:ins w:id="3517" w:author="Hemmati" w:date="2016-12-16T09:30:00Z">
        <w:r w:rsidRPr="002D3F66">
          <w:rPr>
            <w:rFonts w:asciiTheme="minorHAnsi" w:hAnsiTheme="minorHAnsi"/>
            <w:sz w:val="16"/>
            <w:szCs w:val="16"/>
            <w:rPrChange w:id="3518" w:author="Hemmati" w:date="2016-12-16T10:24:00Z">
              <w:rPr>
                <w:rFonts w:asciiTheme="minorHAnsi" w:hAnsiTheme="minorHAnsi"/>
              </w:rPr>
            </w:rPrChange>
          </w:rPr>
          <w:tab/>
          <w:t xml:space="preserve"> expiry_date</w:t>
        </w:r>
        <w:r w:rsidRPr="002D3F66">
          <w:rPr>
            <w:rFonts w:asciiTheme="minorHAnsi" w:hAnsiTheme="minorHAnsi"/>
            <w:sz w:val="16"/>
            <w:szCs w:val="16"/>
            <w:rPrChange w:id="3519" w:author="Hemmati" w:date="2016-12-16T10:24:00Z">
              <w:rPr>
                <w:rFonts w:asciiTheme="minorHAnsi" w:hAnsiTheme="minorHAnsi"/>
              </w:rPr>
            </w:rPrChange>
          </w:rPr>
          <w:tab/>
        </w:r>
        <w:r w:rsidRPr="002D3F66">
          <w:rPr>
            <w:rFonts w:asciiTheme="minorHAnsi" w:hAnsiTheme="minorHAnsi"/>
            <w:sz w:val="16"/>
            <w:szCs w:val="16"/>
            <w:rPrChange w:id="3520" w:author="Hemmati" w:date="2016-12-16T10:24:00Z">
              <w:rPr>
                <w:rFonts w:asciiTheme="minorHAnsi" w:hAnsiTheme="minorHAnsi"/>
              </w:rPr>
            </w:rPrChange>
          </w:rPr>
          <w:tab/>
          <w:t>date "DD/MM/YYYY",</w:t>
        </w:r>
      </w:ins>
    </w:p>
    <w:p w:rsidR="000B1CB4" w:rsidRPr="002D3F66" w:rsidRDefault="000B1CB4" w:rsidP="000B1CB4">
      <w:pPr>
        <w:pStyle w:val="sqlF9"/>
        <w:rPr>
          <w:ins w:id="3521" w:author="Hemmati" w:date="2016-12-16T09:30:00Z"/>
          <w:rFonts w:asciiTheme="minorHAnsi" w:hAnsiTheme="minorHAnsi"/>
          <w:sz w:val="16"/>
          <w:szCs w:val="16"/>
          <w:rPrChange w:id="3522" w:author="Hemmati" w:date="2016-12-16T10:24:00Z">
            <w:rPr>
              <w:ins w:id="3523" w:author="Hemmati" w:date="2016-12-16T09:30:00Z"/>
              <w:rFonts w:asciiTheme="minorHAnsi" w:hAnsiTheme="minorHAnsi"/>
            </w:rPr>
          </w:rPrChange>
        </w:rPr>
      </w:pPr>
      <w:ins w:id="3524" w:author="Hemmati" w:date="2016-12-16T09:30:00Z">
        <w:r w:rsidRPr="002D3F66">
          <w:rPr>
            <w:rFonts w:asciiTheme="minorHAnsi" w:hAnsiTheme="minorHAnsi"/>
            <w:sz w:val="16"/>
            <w:szCs w:val="16"/>
            <w:rPrChange w:id="3525" w:author="Hemmati" w:date="2016-12-16T10:24:00Z">
              <w:rPr>
                <w:rFonts w:asciiTheme="minorHAnsi" w:hAnsiTheme="minorHAnsi"/>
              </w:rPr>
            </w:rPrChange>
          </w:rPr>
          <w:tab/>
          <w:t xml:space="preserve"> card_number</w:t>
        </w:r>
        <w:r w:rsidRPr="002D3F66">
          <w:rPr>
            <w:rFonts w:asciiTheme="minorHAnsi" w:hAnsiTheme="minorHAnsi"/>
            <w:sz w:val="16"/>
            <w:szCs w:val="16"/>
            <w:rPrChange w:id="3526" w:author="Hemmati" w:date="2016-12-16T10:24:00Z">
              <w:rPr>
                <w:rFonts w:asciiTheme="minorHAnsi" w:hAnsiTheme="minorHAnsi"/>
              </w:rPr>
            </w:rPrChange>
          </w:rPr>
          <w:tab/>
        </w:r>
        <w:r w:rsidRPr="002D3F66">
          <w:rPr>
            <w:rFonts w:asciiTheme="minorHAnsi" w:hAnsiTheme="minorHAnsi"/>
            <w:sz w:val="16"/>
            <w:szCs w:val="16"/>
            <w:rPrChange w:id="3527" w:author="Hemmati" w:date="2016-12-16T10:24:00Z">
              <w:rPr>
                <w:rFonts w:asciiTheme="minorHAnsi" w:hAnsiTheme="minorHAnsi"/>
              </w:rPr>
            </w:rPrChange>
          </w:rPr>
          <w:tab/>
          <w:t>CHAR,</w:t>
        </w:r>
      </w:ins>
    </w:p>
    <w:p w:rsidR="000B1CB4" w:rsidRPr="002D3F66" w:rsidRDefault="000B1CB4" w:rsidP="000B1CB4">
      <w:pPr>
        <w:pStyle w:val="sqlF9"/>
        <w:rPr>
          <w:ins w:id="3528" w:author="Hemmati" w:date="2016-12-16T09:30:00Z"/>
          <w:rFonts w:asciiTheme="minorHAnsi" w:hAnsiTheme="minorHAnsi"/>
          <w:sz w:val="16"/>
          <w:szCs w:val="16"/>
          <w:rPrChange w:id="3529" w:author="Hemmati" w:date="2016-12-16T10:24:00Z">
            <w:rPr>
              <w:ins w:id="3530" w:author="Hemmati" w:date="2016-12-16T09:30:00Z"/>
              <w:rFonts w:asciiTheme="minorHAnsi" w:hAnsiTheme="minorHAnsi"/>
            </w:rPr>
          </w:rPrChange>
        </w:rPr>
      </w:pPr>
      <w:ins w:id="3531" w:author="Hemmati" w:date="2016-12-16T09:30:00Z">
        <w:r w:rsidRPr="002D3F66">
          <w:rPr>
            <w:rFonts w:asciiTheme="minorHAnsi" w:hAnsiTheme="minorHAnsi"/>
            <w:sz w:val="16"/>
            <w:szCs w:val="16"/>
            <w:rPrChange w:id="3532" w:author="Hemmati" w:date="2016-12-16T10:24:00Z">
              <w:rPr>
                <w:rFonts w:asciiTheme="minorHAnsi" w:hAnsiTheme="minorHAnsi"/>
              </w:rPr>
            </w:rPrChange>
          </w:rPr>
          <w:tab/>
          <w:t xml:space="preserve"> billing_date</w:t>
        </w:r>
        <w:r w:rsidRPr="002D3F66">
          <w:rPr>
            <w:rFonts w:asciiTheme="minorHAnsi" w:hAnsiTheme="minorHAnsi"/>
            <w:sz w:val="16"/>
            <w:szCs w:val="16"/>
            <w:rPrChange w:id="3533" w:author="Hemmati" w:date="2016-12-16T10:24:00Z">
              <w:rPr>
                <w:rFonts w:asciiTheme="minorHAnsi" w:hAnsiTheme="minorHAnsi"/>
              </w:rPr>
            </w:rPrChange>
          </w:rPr>
          <w:tab/>
        </w:r>
        <w:r w:rsidRPr="002D3F66">
          <w:rPr>
            <w:rFonts w:asciiTheme="minorHAnsi" w:hAnsiTheme="minorHAnsi"/>
            <w:sz w:val="16"/>
            <w:szCs w:val="16"/>
            <w:rPrChange w:id="3534" w:author="Hemmati" w:date="2016-12-16T10:24:00Z">
              <w:rPr>
                <w:rFonts w:asciiTheme="minorHAnsi" w:hAnsiTheme="minorHAnsi"/>
              </w:rPr>
            </w:rPrChange>
          </w:rPr>
          <w:tab/>
          <w:t>date "DD/MM/YYYY",</w:t>
        </w:r>
      </w:ins>
    </w:p>
    <w:p w:rsidR="000B1CB4" w:rsidRPr="002D3F66" w:rsidRDefault="000B1CB4" w:rsidP="000B1CB4">
      <w:pPr>
        <w:pStyle w:val="sqlF9"/>
        <w:rPr>
          <w:ins w:id="3535" w:author="Hemmati" w:date="2016-12-16T09:30:00Z"/>
          <w:rFonts w:asciiTheme="minorHAnsi" w:hAnsiTheme="minorHAnsi"/>
          <w:sz w:val="16"/>
          <w:szCs w:val="16"/>
          <w:rPrChange w:id="3536" w:author="Hemmati" w:date="2016-12-16T10:24:00Z">
            <w:rPr>
              <w:ins w:id="3537" w:author="Hemmati" w:date="2016-12-16T09:30:00Z"/>
              <w:rFonts w:asciiTheme="minorHAnsi" w:hAnsiTheme="minorHAnsi"/>
            </w:rPr>
          </w:rPrChange>
        </w:rPr>
      </w:pPr>
      <w:ins w:id="3538" w:author="Hemmati" w:date="2016-12-16T09:30:00Z">
        <w:r w:rsidRPr="002D3F66">
          <w:rPr>
            <w:rFonts w:asciiTheme="minorHAnsi" w:hAnsiTheme="minorHAnsi"/>
            <w:sz w:val="16"/>
            <w:szCs w:val="16"/>
            <w:rPrChange w:id="3539" w:author="Hemmati" w:date="2016-12-16T10:24:00Z">
              <w:rPr>
                <w:rFonts w:asciiTheme="minorHAnsi" w:hAnsiTheme="minorHAnsi"/>
              </w:rPr>
            </w:rPrChange>
          </w:rPr>
          <w:tab/>
          <w:t xml:space="preserve"> bill_description</w:t>
        </w:r>
        <w:r w:rsidRPr="002D3F66">
          <w:rPr>
            <w:rFonts w:asciiTheme="minorHAnsi" w:hAnsiTheme="minorHAnsi"/>
            <w:sz w:val="16"/>
            <w:szCs w:val="16"/>
            <w:rPrChange w:id="3540" w:author="Hemmati" w:date="2016-12-16T10:24:00Z">
              <w:rPr>
                <w:rFonts w:asciiTheme="minorHAnsi" w:hAnsiTheme="minorHAnsi"/>
              </w:rPr>
            </w:rPrChange>
          </w:rPr>
          <w:tab/>
          <w:t>CHAR ,</w:t>
        </w:r>
      </w:ins>
    </w:p>
    <w:p w:rsidR="000B1CB4" w:rsidRPr="002D3F66" w:rsidRDefault="000B1CB4" w:rsidP="000B1CB4">
      <w:pPr>
        <w:pStyle w:val="sqlF9"/>
        <w:rPr>
          <w:ins w:id="3541" w:author="Hemmati" w:date="2016-12-16T09:30:00Z"/>
          <w:rFonts w:asciiTheme="minorHAnsi" w:hAnsiTheme="minorHAnsi"/>
          <w:sz w:val="16"/>
          <w:szCs w:val="16"/>
          <w:rPrChange w:id="3542" w:author="Hemmati" w:date="2016-12-16T10:24:00Z">
            <w:rPr>
              <w:ins w:id="3543" w:author="Hemmati" w:date="2016-12-16T09:30:00Z"/>
              <w:rFonts w:asciiTheme="minorHAnsi" w:hAnsiTheme="minorHAnsi"/>
            </w:rPr>
          </w:rPrChange>
        </w:rPr>
      </w:pPr>
      <w:ins w:id="3544" w:author="Hemmati" w:date="2016-12-16T09:30:00Z">
        <w:r w:rsidRPr="002D3F66">
          <w:rPr>
            <w:rFonts w:asciiTheme="minorHAnsi" w:hAnsiTheme="minorHAnsi"/>
            <w:sz w:val="16"/>
            <w:szCs w:val="16"/>
            <w:rPrChange w:id="3545" w:author="Hemmati" w:date="2016-12-16T10:24:00Z">
              <w:rPr>
                <w:rFonts w:asciiTheme="minorHAnsi" w:hAnsiTheme="minorHAnsi"/>
              </w:rPr>
            </w:rPrChange>
          </w:rPr>
          <w:tab/>
          <w:t xml:space="preserve"> base_price</w:t>
        </w:r>
        <w:r w:rsidRPr="002D3F66">
          <w:rPr>
            <w:rFonts w:asciiTheme="minorHAnsi" w:hAnsiTheme="minorHAnsi"/>
            <w:sz w:val="16"/>
            <w:szCs w:val="16"/>
            <w:rPrChange w:id="3546" w:author="Hemmati" w:date="2016-12-16T10:24:00Z">
              <w:rPr>
                <w:rFonts w:asciiTheme="minorHAnsi" w:hAnsiTheme="minorHAnsi"/>
              </w:rPr>
            </w:rPrChange>
          </w:rPr>
          <w:tab/>
        </w:r>
        <w:r w:rsidRPr="002D3F66">
          <w:rPr>
            <w:rFonts w:asciiTheme="minorHAnsi" w:hAnsiTheme="minorHAnsi"/>
            <w:sz w:val="16"/>
            <w:szCs w:val="16"/>
            <w:rPrChange w:id="3547" w:author="Hemmati" w:date="2016-12-16T10:24:00Z">
              <w:rPr>
                <w:rFonts w:asciiTheme="minorHAnsi" w:hAnsiTheme="minorHAnsi"/>
              </w:rPr>
            </w:rPrChange>
          </w:rPr>
          <w:tab/>
          <w:t>DECIMAL EXTERNAL,</w:t>
        </w:r>
      </w:ins>
    </w:p>
    <w:p w:rsidR="000B1CB4" w:rsidRPr="002D3F66" w:rsidRDefault="000B1CB4" w:rsidP="000B1CB4">
      <w:pPr>
        <w:pStyle w:val="sqlF9"/>
        <w:rPr>
          <w:ins w:id="3548" w:author="Hemmati" w:date="2016-12-16T09:30:00Z"/>
          <w:rFonts w:asciiTheme="minorHAnsi" w:hAnsiTheme="minorHAnsi"/>
          <w:sz w:val="16"/>
          <w:szCs w:val="16"/>
          <w:rPrChange w:id="3549" w:author="Hemmati" w:date="2016-12-16T10:24:00Z">
            <w:rPr>
              <w:ins w:id="3550" w:author="Hemmati" w:date="2016-12-16T09:30:00Z"/>
              <w:rFonts w:asciiTheme="minorHAnsi" w:hAnsiTheme="minorHAnsi"/>
            </w:rPr>
          </w:rPrChange>
        </w:rPr>
      </w:pPr>
      <w:ins w:id="3551" w:author="Hemmati" w:date="2016-12-16T09:30:00Z">
        <w:r w:rsidRPr="002D3F66">
          <w:rPr>
            <w:rFonts w:asciiTheme="minorHAnsi" w:hAnsiTheme="minorHAnsi"/>
            <w:sz w:val="16"/>
            <w:szCs w:val="16"/>
            <w:rPrChange w:id="3552" w:author="Hemmati" w:date="2016-12-16T10:24:00Z">
              <w:rPr>
                <w:rFonts w:asciiTheme="minorHAnsi" w:hAnsiTheme="minorHAnsi"/>
              </w:rPr>
            </w:rPrChange>
          </w:rPr>
          <w:tab/>
          <w:t xml:space="preserve"> total_price</w:t>
        </w:r>
        <w:r w:rsidRPr="002D3F66">
          <w:rPr>
            <w:rFonts w:asciiTheme="minorHAnsi" w:hAnsiTheme="minorHAnsi"/>
            <w:sz w:val="16"/>
            <w:szCs w:val="16"/>
            <w:rPrChange w:id="3553" w:author="Hemmati" w:date="2016-12-16T10:24:00Z">
              <w:rPr>
                <w:rFonts w:asciiTheme="minorHAnsi" w:hAnsiTheme="minorHAnsi"/>
              </w:rPr>
            </w:rPrChange>
          </w:rPr>
          <w:tab/>
        </w:r>
        <w:r w:rsidRPr="002D3F66">
          <w:rPr>
            <w:rFonts w:asciiTheme="minorHAnsi" w:hAnsiTheme="minorHAnsi"/>
            <w:sz w:val="16"/>
            <w:szCs w:val="16"/>
            <w:rPrChange w:id="3554" w:author="Hemmati" w:date="2016-12-16T10:24:00Z">
              <w:rPr>
                <w:rFonts w:asciiTheme="minorHAnsi" w:hAnsiTheme="minorHAnsi"/>
              </w:rPr>
            </w:rPrChange>
          </w:rPr>
          <w:tab/>
          <w:t>DECIMAL EXTERNAL,</w:t>
        </w:r>
      </w:ins>
    </w:p>
    <w:p w:rsidR="000B1CB4" w:rsidRPr="002D3F66" w:rsidRDefault="000B1CB4" w:rsidP="000B1CB4">
      <w:pPr>
        <w:pStyle w:val="sqlF9"/>
        <w:rPr>
          <w:ins w:id="3555" w:author="Hemmati" w:date="2016-12-16T09:30:00Z"/>
          <w:rFonts w:asciiTheme="minorHAnsi" w:hAnsiTheme="minorHAnsi"/>
          <w:sz w:val="16"/>
          <w:szCs w:val="16"/>
          <w:rPrChange w:id="3556" w:author="Hemmati" w:date="2016-12-16T10:24:00Z">
            <w:rPr>
              <w:ins w:id="3557" w:author="Hemmati" w:date="2016-12-16T09:30:00Z"/>
              <w:rFonts w:asciiTheme="minorHAnsi" w:hAnsiTheme="minorHAnsi"/>
            </w:rPr>
          </w:rPrChange>
        </w:rPr>
      </w:pPr>
      <w:ins w:id="3558" w:author="Hemmati" w:date="2016-12-16T09:30:00Z">
        <w:r w:rsidRPr="002D3F66">
          <w:rPr>
            <w:rFonts w:asciiTheme="minorHAnsi" w:hAnsiTheme="minorHAnsi"/>
            <w:sz w:val="16"/>
            <w:szCs w:val="16"/>
            <w:rPrChange w:id="3559" w:author="Hemmati" w:date="2016-12-16T10:24:00Z">
              <w:rPr>
                <w:rFonts w:asciiTheme="minorHAnsi" w:hAnsiTheme="minorHAnsi"/>
              </w:rPr>
            </w:rPrChange>
          </w:rPr>
          <w:tab/>
          <w:t xml:space="preserve"> billed_amt</w:t>
        </w:r>
        <w:r w:rsidRPr="002D3F66">
          <w:rPr>
            <w:rFonts w:asciiTheme="minorHAnsi" w:hAnsiTheme="minorHAnsi"/>
            <w:sz w:val="16"/>
            <w:szCs w:val="16"/>
            <w:rPrChange w:id="3560" w:author="Hemmati" w:date="2016-12-16T10:24:00Z">
              <w:rPr>
                <w:rFonts w:asciiTheme="minorHAnsi" w:hAnsiTheme="minorHAnsi"/>
              </w:rPr>
            </w:rPrChange>
          </w:rPr>
          <w:tab/>
        </w:r>
        <w:r w:rsidRPr="002D3F66">
          <w:rPr>
            <w:rFonts w:asciiTheme="minorHAnsi" w:hAnsiTheme="minorHAnsi"/>
            <w:sz w:val="16"/>
            <w:szCs w:val="16"/>
            <w:rPrChange w:id="3561" w:author="Hemmati" w:date="2016-12-16T10:24:00Z">
              <w:rPr>
                <w:rFonts w:asciiTheme="minorHAnsi" w:hAnsiTheme="minorHAnsi"/>
              </w:rPr>
            </w:rPrChange>
          </w:rPr>
          <w:tab/>
          <w:t>DECIMAL EXTERNAL,</w:t>
        </w:r>
      </w:ins>
    </w:p>
    <w:p w:rsidR="000B1CB4" w:rsidRPr="002D3F66" w:rsidRDefault="000B1CB4" w:rsidP="000B1CB4">
      <w:pPr>
        <w:pStyle w:val="sqlF9"/>
        <w:rPr>
          <w:ins w:id="3562" w:author="Hemmati" w:date="2016-12-16T09:30:00Z"/>
          <w:rFonts w:asciiTheme="minorHAnsi" w:hAnsiTheme="minorHAnsi"/>
          <w:sz w:val="16"/>
          <w:szCs w:val="16"/>
          <w:rPrChange w:id="3563" w:author="Hemmati" w:date="2016-12-16T10:24:00Z">
            <w:rPr>
              <w:ins w:id="3564" w:author="Hemmati" w:date="2016-12-16T09:30:00Z"/>
              <w:rFonts w:asciiTheme="minorHAnsi" w:hAnsiTheme="minorHAnsi"/>
            </w:rPr>
          </w:rPrChange>
        </w:rPr>
      </w:pPr>
      <w:ins w:id="3565" w:author="Hemmati" w:date="2016-12-16T09:30:00Z">
        <w:r w:rsidRPr="002D3F66">
          <w:rPr>
            <w:rFonts w:asciiTheme="minorHAnsi" w:hAnsiTheme="minorHAnsi"/>
            <w:sz w:val="16"/>
            <w:szCs w:val="16"/>
            <w:rPrChange w:id="3566" w:author="Hemmati" w:date="2016-12-16T10:24:00Z">
              <w:rPr>
                <w:rFonts w:asciiTheme="minorHAnsi" w:hAnsiTheme="minorHAnsi"/>
              </w:rPr>
            </w:rPrChange>
          </w:rPr>
          <w:tab/>
          <w:t xml:space="preserve"> agency_fee_code</w:t>
        </w:r>
        <w:r w:rsidRPr="002D3F66">
          <w:rPr>
            <w:rFonts w:asciiTheme="minorHAnsi" w:hAnsiTheme="minorHAnsi"/>
            <w:sz w:val="16"/>
            <w:szCs w:val="16"/>
            <w:rPrChange w:id="3567" w:author="Hemmati" w:date="2016-12-16T10:24:00Z">
              <w:rPr>
                <w:rFonts w:asciiTheme="minorHAnsi" w:hAnsiTheme="minorHAnsi"/>
              </w:rPr>
            </w:rPrChange>
          </w:rPr>
          <w:tab/>
          <w:t>char,</w:t>
        </w:r>
      </w:ins>
    </w:p>
    <w:p w:rsidR="000B1CB4" w:rsidRPr="002D3F66" w:rsidRDefault="000B1CB4" w:rsidP="000B1CB4">
      <w:pPr>
        <w:pStyle w:val="sqlF9"/>
        <w:rPr>
          <w:ins w:id="3568" w:author="Hemmati" w:date="2016-12-16T09:30:00Z"/>
          <w:rFonts w:asciiTheme="minorHAnsi" w:hAnsiTheme="minorHAnsi"/>
          <w:sz w:val="16"/>
          <w:szCs w:val="16"/>
          <w:rPrChange w:id="3569" w:author="Hemmati" w:date="2016-12-16T10:24:00Z">
            <w:rPr>
              <w:ins w:id="3570" w:author="Hemmati" w:date="2016-12-16T09:30:00Z"/>
              <w:rFonts w:asciiTheme="minorHAnsi" w:hAnsiTheme="minorHAnsi"/>
            </w:rPr>
          </w:rPrChange>
        </w:rPr>
      </w:pPr>
      <w:ins w:id="3571" w:author="Hemmati" w:date="2016-12-16T09:30:00Z">
        <w:r w:rsidRPr="002D3F66">
          <w:rPr>
            <w:rFonts w:asciiTheme="minorHAnsi" w:hAnsiTheme="minorHAnsi"/>
            <w:sz w:val="16"/>
            <w:szCs w:val="16"/>
            <w:rPrChange w:id="3572" w:author="Hemmati" w:date="2016-12-16T10:24:00Z">
              <w:rPr>
                <w:rFonts w:asciiTheme="minorHAnsi" w:hAnsiTheme="minorHAnsi"/>
              </w:rPr>
            </w:rPrChange>
          </w:rPr>
          <w:tab/>
          <w:t xml:space="preserve"> agency_fee_amount</w:t>
        </w:r>
        <w:r w:rsidRPr="002D3F66">
          <w:rPr>
            <w:rFonts w:asciiTheme="minorHAnsi" w:hAnsiTheme="minorHAnsi"/>
            <w:sz w:val="16"/>
            <w:szCs w:val="16"/>
            <w:rPrChange w:id="3573" w:author="Hemmati" w:date="2016-12-16T10:24:00Z">
              <w:rPr>
                <w:rFonts w:asciiTheme="minorHAnsi" w:hAnsiTheme="minorHAnsi"/>
              </w:rPr>
            </w:rPrChange>
          </w:rPr>
          <w:tab/>
          <w:t>INTEGER EXTERNAL)</w:t>
        </w:r>
      </w:ins>
    </w:p>
    <w:p w:rsidR="009C5670" w:rsidRPr="00AB486D" w:rsidDel="000B1CB4" w:rsidRDefault="009C5670" w:rsidP="000B1CB4">
      <w:pPr>
        <w:pStyle w:val="sqlF9"/>
        <w:rPr>
          <w:del w:id="3574" w:author="Hemmati" w:date="2016-12-16T09:30:00Z"/>
          <w:rFonts w:asciiTheme="minorHAnsi" w:hAnsiTheme="minorHAnsi"/>
        </w:rPr>
        <w:pPrChange w:id="3575" w:author="Hemmati" w:date="2016-12-16T09:30:00Z">
          <w:pPr>
            <w:pStyle w:val="sqlF9"/>
          </w:pPr>
        </w:pPrChange>
      </w:pPr>
      <w:del w:id="3576" w:author="Hemmati" w:date="2016-12-16T09:30:00Z">
        <w:r w:rsidRPr="00AB486D" w:rsidDel="000B1CB4">
          <w:rPr>
            <w:rFonts w:asciiTheme="minorHAnsi" w:hAnsiTheme="minorHAnsi"/>
          </w:rPr>
          <w:delText>sqlldr  towner/t123owner control='C:\WORKSHOPS\WSH4_CreateTables_SQLLoader\ADHOC_TABLES\sale_adhoc\Sale.clt' log='C:\WORKSHOPS\WSH4_CreateTables_SQLLoader\ADHOC_TABLES\sale_adhoc\Sale.log'</w:delText>
        </w:r>
      </w:del>
    </w:p>
    <w:p w:rsidR="009C5670" w:rsidRPr="00AB486D" w:rsidDel="000B1CB4" w:rsidRDefault="009C5670" w:rsidP="000B1CB4">
      <w:pPr>
        <w:pStyle w:val="sqlF9"/>
        <w:rPr>
          <w:del w:id="3577" w:author="Hemmati" w:date="2016-12-16T09:30:00Z"/>
          <w:rFonts w:asciiTheme="minorHAnsi" w:hAnsiTheme="minorHAnsi"/>
        </w:rPr>
        <w:pPrChange w:id="3578" w:author="Hemmati" w:date="2016-12-16T09:30:00Z">
          <w:pPr>
            <w:pStyle w:val="sqlF9"/>
          </w:pPr>
        </w:pPrChange>
      </w:pPr>
    </w:p>
    <w:p w:rsidR="009C5670" w:rsidRPr="00AB486D" w:rsidDel="000B1CB4" w:rsidRDefault="009C5670" w:rsidP="000B1CB4">
      <w:pPr>
        <w:pStyle w:val="sqlF9"/>
        <w:rPr>
          <w:del w:id="3579" w:author="Hemmati" w:date="2016-12-16T09:30:00Z"/>
          <w:rFonts w:asciiTheme="minorHAnsi" w:hAnsiTheme="minorHAnsi"/>
        </w:rPr>
        <w:pPrChange w:id="3580" w:author="Hemmati" w:date="2016-12-16T09:30:00Z">
          <w:pPr>
            <w:pStyle w:val="sqlF9"/>
          </w:pPr>
        </w:pPrChange>
      </w:pPr>
      <w:del w:id="3581" w:author="Hemmati" w:date="2016-12-16T09:30:00Z">
        <w:r w:rsidRPr="00AB486D" w:rsidDel="000B1CB4">
          <w:rPr>
            <w:rFonts w:asciiTheme="minorHAnsi" w:hAnsiTheme="minorHAnsi"/>
            <w:b/>
          </w:rPr>
          <w:delText xml:space="preserve">OPTIONS </w:delText>
        </w:r>
        <w:r w:rsidRPr="00AB486D" w:rsidDel="000B1CB4">
          <w:rPr>
            <w:rFonts w:asciiTheme="minorHAnsi" w:hAnsiTheme="minorHAnsi"/>
          </w:rPr>
          <w:delText xml:space="preserve">(skip=1,direct=true) </w:delText>
        </w:r>
      </w:del>
    </w:p>
    <w:p w:rsidR="009C5670" w:rsidRPr="00AB486D" w:rsidDel="000B1CB4" w:rsidRDefault="009C5670" w:rsidP="000B1CB4">
      <w:pPr>
        <w:pStyle w:val="sqlF9"/>
        <w:rPr>
          <w:del w:id="3582" w:author="Hemmati" w:date="2016-12-16T09:30:00Z"/>
          <w:rFonts w:asciiTheme="minorHAnsi" w:hAnsiTheme="minorHAnsi"/>
          <w:b/>
        </w:rPr>
        <w:pPrChange w:id="3583" w:author="Hemmati" w:date="2016-12-16T09:30:00Z">
          <w:pPr>
            <w:pStyle w:val="sqlF9"/>
          </w:pPr>
        </w:pPrChange>
      </w:pPr>
      <w:del w:id="3584" w:author="Hemmati" w:date="2016-12-16T09:30:00Z">
        <w:r w:rsidRPr="00AB486D" w:rsidDel="000B1CB4">
          <w:rPr>
            <w:rFonts w:asciiTheme="minorHAnsi" w:hAnsiTheme="minorHAnsi"/>
            <w:b/>
          </w:rPr>
          <w:delText>LOAD DATA</w:delText>
        </w:r>
      </w:del>
    </w:p>
    <w:p w:rsidR="009C5670" w:rsidRPr="00AB486D" w:rsidDel="000B1CB4" w:rsidRDefault="009C5670" w:rsidP="000B1CB4">
      <w:pPr>
        <w:pStyle w:val="sqlF9"/>
        <w:rPr>
          <w:del w:id="3585" w:author="Hemmati" w:date="2016-12-16T09:30:00Z"/>
          <w:rFonts w:asciiTheme="minorHAnsi" w:hAnsiTheme="minorHAnsi"/>
        </w:rPr>
        <w:pPrChange w:id="3586" w:author="Hemmati" w:date="2016-12-16T09:30:00Z">
          <w:pPr>
            <w:pStyle w:val="sqlF9"/>
          </w:pPr>
        </w:pPrChange>
      </w:pPr>
      <w:del w:id="3587" w:author="Hemmati" w:date="2016-12-16T09:30:00Z">
        <w:r w:rsidRPr="00AB486D" w:rsidDel="000B1CB4">
          <w:rPr>
            <w:rFonts w:asciiTheme="minorHAnsi" w:hAnsiTheme="minorHAnsi"/>
            <w:b/>
          </w:rPr>
          <w:delText>INFILE</w:delText>
        </w:r>
        <w:r w:rsidRPr="00AB486D" w:rsidDel="000B1CB4">
          <w:rPr>
            <w:rFonts w:asciiTheme="minorHAnsi" w:hAnsiTheme="minorHAnsi"/>
            <w:b/>
          </w:rPr>
          <w:tab/>
        </w:r>
        <w:r w:rsidRPr="00AB486D" w:rsidDel="000B1CB4">
          <w:rPr>
            <w:rFonts w:asciiTheme="minorHAnsi" w:hAnsiTheme="minorHAnsi"/>
            <w:b/>
          </w:rPr>
          <w:tab/>
        </w:r>
        <w:r w:rsidRPr="00AB486D" w:rsidDel="000B1CB4">
          <w:rPr>
            <w:rFonts w:asciiTheme="minorHAnsi" w:hAnsiTheme="minorHAnsi"/>
          </w:rPr>
          <w:delText xml:space="preserve"> </w:delText>
        </w:r>
      </w:del>
    </w:p>
    <w:p w:rsidR="009C5670" w:rsidRPr="00AB486D" w:rsidDel="000B1CB4" w:rsidRDefault="009C5670" w:rsidP="000B1CB4">
      <w:pPr>
        <w:pStyle w:val="sqlF9"/>
        <w:rPr>
          <w:del w:id="3588" w:author="Hemmati" w:date="2016-12-16T09:30:00Z"/>
          <w:rFonts w:asciiTheme="minorHAnsi" w:hAnsiTheme="minorHAnsi"/>
        </w:rPr>
        <w:pPrChange w:id="3589" w:author="Hemmati" w:date="2016-12-16T09:30:00Z">
          <w:pPr>
            <w:pStyle w:val="sqlF9"/>
            <w:ind w:firstLine="720"/>
          </w:pPr>
        </w:pPrChange>
      </w:pPr>
      <w:del w:id="3590" w:author="Hemmati" w:date="2016-12-16T09:30:00Z">
        <w:r w:rsidRPr="00AB486D" w:rsidDel="000B1CB4">
          <w:rPr>
            <w:rFonts w:asciiTheme="minorHAnsi" w:hAnsiTheme="minorHAnsi"/>
          </w:rPr>
          <w:delText>'C \WORKSHOPS\WSH4_CreateTables_SQLLoader\ADHOC_TABLES\sale_adhoc\SaleData.csv'</w:delText>
        </w:r>
      </w:del>
    </w:p>
    <w:p w:rsidR="009C5670" w:rsidRPr="00AB486D" w:rsidDel="000B1CB4" w:rsidRDefault="009C5670" w:rsidP="000B1CB4">
      <w:pPr>
        <w:pStyle w:val="sqlF9"/>
        <w:rPr>
          <w:del w:id="3591" w:author="Hemmati" w:date="2016-12-16T09:30:00Z"/>
          <w:rFonts w:asciiTheme="minorHAnsi" w:hAnsiTheme="minorHAnsi"/>
        </w:rPr>
        <w:pPrChange w:id="3592" w:author="Hemmati" w:date="2016-12-16T09:30:00Z">
          <w:pPr>
            <w:pStyle w:val="sqlF9"/>
          </w:pPr>
        </w:pPrChange>
      </w:pPr>
      <w:del w:id="3593" w:author="Hemmati" w:date="2016-12-16T09:30:00Z">
        <w:r w:rsidRPr="00AB486D" w:rsidDel="000B1CB4">
          <w:rPr>
            <w:rFonts w:asciiTheme="minorHAnsi" w:hAnsiTheme="minorHAnsi"/>
            <w:b/>
          </w:rPr>
          <w:delText>BADFILE</w:delText>
        </w:r>
        <w:r w:rsidRPr="00AB486D" w:rsidDel="000B1CB4">
          <w:rPr>
            <w:rFonts w:asciiTheme="minorHAnsi" w:hAnsiTheme="minorHAnsi"/>
          </w:rPr>
          <w:delText xml:space="preserve">     </w:delText>
        </w:r>
        <w:r w:rsidRPr="00AB486D" w:rsidDel="000B1CB4">
          <w:rPr>
            <w:rFonts w:asciiTheme="minorHAnsi" w:hAnsiTheme="minorHAnsi"/>
          </w:rPr>
          <w:tab/>
        </w:r>
      </w:del>
    </w:p>
    <w:p w:rsidR="009C5670" w:rsidRPr="00AB486D" w:rsidDel="000B1CB4" w:rsidRDefault="009C5670" w:rsidP="000B1CB4">
      <w:pPr>
        <w:pStyle w:val="sqlF9"/>
        <w:rPr>
          <w:del w:id="3594" w:author="Hemmati" w:date="2016-12-16T09:30:00Z"/>
          <w:rFonts w:asciiTheme="minorHAnsi" w:hAnsiTheme="minorHAnsi"/>
        </w:rPr>
        <w:pPrChange w:id="3595" w:author="Hemmati" w:date="2016-12-16T09:30:00Z">
          <w:pPr>
            <w:pStyle w:val="sqlF9"/>
            <w:ind w:firstLine="720"/>
          </w:pPr>
        </w:pPrChange>
      </w:pPr>
      <w:del w:id="3596" w:author="Hemmati" w:date="2016-12-16T09:30:00Z">
        <w:r w:rsidRPr="00AB486D" w:rsidDel="000B1CB4">
          <w:rPr>
            <w:rFonts w:asciiTheme="minorHAnsi" w:hAnsiTheme="minorHAnsi"/>
          </w:rPr>
          <w:delText>'C \WORKSHOPS\WSH4_CreateTables_SQLLoader\ADHOC_TABLES\sale_adhoc\Sale.bad'</w:delText>
        </w:r>
      </w:del>
    </w:p>
    <w:p w:rsidR="009C5670" w:rsidRPr="00AB486D" w:rsidDel="000B1CB4" w:rsidRDefault="009C5670" w:rsidP="000B1CB4">
      <w:pPr>
        <w:pStyle w:val="sqlF9"/>
        <w:rPr>
          <w:del w:id="3597" w:author="Hemmati" w:date="2016-12-16T09:30:00Z"/>
          <w:rFonts w:asciiTheme="minorHAnsi" w:hAnsiTheme="minorHAnsi"/>
          <w:b/>
        </w:rPr>
        <w:pPrChange w:id="3598" w:author="Hemmati" w:date="2016-12-16T09:30:00Z">
          <w:pPr>
            <w:pStyle w:val="sqlF9"/>
          </w:pPr>
        </w:pPrChange>
      </w:pPr>
      <w:del w:id="3599" w:author="Hemmati" w:date="2016-12-16T09:30:00Z">
        <w:r w:rsidRPr="00AB486D" w:rsidDel="000B1CB4">
          <w:rPr>
            <w:rFonts w:asciiTheme="minorHAnsi" w:hAnsiTheme="minorHAnsi"/>
            <w:b/>
          </w:rPr>
          <w:delText>DISCARDFILE</w:delText>
        </w:r>
        <w:r w:rsidRPr="00AB486D" w:rsidDel="000B1CB4">
          <w:rPr>
            <w:rFonts w:asciiTheme="minorHAnsi" w:hAnsiTheme="minorHAnsi"/>
            <w:b/>
          </w:rPr>
          <w:tab/>
        </w:r>
      </w:del>
    </w:p>
    <w:p w:rsidR="009C5670" w:rsidRPr="00AB486D" w:rsidDel="000B1CB4" w:rsidRDefault="009C5670" w:rsidP="000B1CB4">
      <w:pPr>
        <w:pStyle w:val="sqlF9"/>
        <w:rPr>
          <w:del w:id="3600" w:author="Hemmati" w:date="2016-12-16T09:30:00Z"/>
          <w:rFonts w:asciiTheme="minorHAnsi" w:hAnsiTheme="minorHAnsi"/>
        </w:rPr>
        <w:pPrChange w:id="3601" w:author="Hemmati" w:date="2016-12-16T09:30:00Z">
          <w:pPr>
            <w:pStyle w:val="sqlF9"/>
            <w:ind w:firstLine="720"/>
          </w:pPr>
        </w:pPrChange>
      </w:pPr>
      <w:del w:id="3602" w:author="Hemmati" w:date="2016-12-16T09:30:00Z">
        <w:r w:rsidRPr="00AB486D" w:rsidDel="000B1CB4">
          <w:rPr>
            <w:rFonts w:asciiTheme="minorHAnsi" w:hAnsiTheme="minorHAnsi"/>
          </w:rPr>
          <w:delText>'C \WORKSHOPS\WSH4_CreateTables_SQLLoader\ADHOC_TABLES\sale_adhoc\Sale.dsc'</w:delText>
        </w:r>
      </w:del>
    </w:p>
    <w:p w:rsidR="009C5670" w:rsidRPr="00AB486D" w:rsidDel="000B1CB4" w:rsidRDefault="009C5670" w:rsidP="000B1CB4">
      <w:pPr>
        <w:pStyle w:val="sqlF9"/>
        <w:rPr>
          <w:del w:id="3603" w:author="Hemmati" w:date="2016-12-16T09:30:00Z"/>
          <w:rFonts w:asciiTheme="minorHAnsi" w:hAnsiTheme="minorHAnsi"/>
        </w:rPr>
        <w:pPrChange w:id="3604" w:author="Hemmati" w:date="2016-12-16T09:30:00Z">
          <w:pPr>
            <w:pStyle w:val="sqlF9"/>
          </w:pPr>
        </w:pPrChange>
      </w:pPr>
    </w:p>
    <w:p w:rsidR="009C5670" w:rsidRPr="00AB486D" w:rsidDel="000B1CB4" w:rsidRDefault="009C5670" w:rsidP="000B1CB4">
      <w:pPr>
        <w:pStyle w:val="sqlF9"/>
        <w:rPr>
          <w:del w:id="3605" w:author="Hemmati" w:date="2016-12-16T09:30:00Z"/>
          <w:rFonts w:asciiTheme="minorHAnsi" w:hAnsiTheme="minorHAnsi"/>
        </w:rPr>
        <w:pPrChange w:id="3606" w:author="Hemmati" w:date="2016-12-16T09:30:00Z">
          <w:pPr>
            <w:pStyle w:val="sqlF9"/>
          </w:pPr>
        </w:pPrChange>
      </w:pPr>
      <w:del w:id="3607" w:author="Hemmati" w:date="2016-12-16T09:30:00Z">
        <w:r w:rsidRPr="00AB486D" w:rsidDel="000B1CB4">
          <w:rPr>
            <w:rFonts w:asciiTheme="minorHAnsi" w:hAnsiTheme="minorHAnsi"/>
          </w:rPr>
          <w:delText>TRUNCATE INTO TABLE sale_data</w:delText>
        </w:r>
      </w:del>
    </w:p>
    <w:p w:rsidR="009C5670" w:rsidRPr="00AB486D" w:rsidDel="000B1CB4" w:rsidRDefault="009C5670" w:rsidP="000B1CB4">
      <w:pPr>
        <w:pStyle w:val="sqlF9"/>
        <w:rPr>
          <w:del w:id="3608" w:author="Hemmati" w:date="2016-12-16T09:30:00Z"/>
          <w:rFonts w:asciiTheme="minorHAnsi" w:hAnsiTheme="minorHAnsi"/>
        </w:rPr>
        <w:pPrChange w:id="3609" w:author="Hemmati" w:date="2016-12-16T09:30:00Z">
          <w:pPr>
            <w:pStyle w:val="sqlF9"/>
          </w:pPr>
        </w:pPrChange>
      </w:pPr>
      <w:del w:id="3610" w:author="Hemmati" w:date="2016-12-16T09:30:00Z">
        <w:r w:rsidRPr="00AB486D" w:rsidDel="000B1CB4">
          <w:rPr>
            <w:rFonts w:asciiTheme="minorHAnsi" w:hAnsiTheme="minorHAnsi"/>
          </w:rPr>
          <w:delText>FIELDS TERMINATED BY ',' OPTIONALLY ENCLOSED BY '"'</w:delText>
        </w:r>
      </w:del>
    </w:p>
    <w:p w:rsidR="009C5670" w:rsidRPr="00AB486D" w:rsidDel="000B1CB4" w:rsidRDefault="009C5670" w:rsidP="000B1CB4">
      <w:pPr>
        <w:pStyle w:val="sqlF9"/>
        <w:rPr>
          <w:del w:id="3611" w:author="Hemmati" w:date="2016-12-16T09:30:00Z"/>
          <w:rFonts w:asciiTheme="minorHAnsi" w:hAnsiTheme="minorHAnsi"/>
        </w:rPr>
        <w:pPrChange w:id="3612" w:author="Hemmati" w:date="2016-12-16T09:30:00Z">
          <w:pPr>
            <w:pStyle w:val="sqlF9"/>
          </w:pPr>
        </w:pPrChange>
      </w:pPr>
      <w:del w:id="3613" w:author="Hemmati" w:date="2016-12-16T09:30:00Z">
        <w:r w:rsidRPr="00AB486D" w:rsidDel="000B1CB4">
          <w:rPr>
            <w:rFonts w:asciiTheme="minorHAnsi" w:hAnsiTheme="minorHAnsi"/>
          </w:rPr>
          <w:delText xml:space="preserve">TRAILING NULLCOLS    </w:delText>
        </w:r>
      </w:del>
    </w:p>
    <w:p w:rsidR="009C5670" w:rsidRPr="00AB486D" w:rsidDel="000B1CB4" w:rsidRDefault="009C5670" w:rsidP="000B1CB4">
      <w:pPr>
        <w:pStyle w:val="sqlF9"/>
        <w:rPr>
          <w:del w:id="3614" w:author="Hemmati" w:date="2016-12-16T09:30:00Z"/>
          <w:rFonts w:asciiTheme="minorHAnsi" w:hAnsiTheme="minorHAnsi"/>
        </w:rPr>
        <w:pPrChange w:id="3615" w:author="Hemmati" w:date="2016-12-16T09:30:00Z">
          <w:pPr>
            <w:pStyle w:val="sqlF9"/>
          </w:pPr>
        </w:pPrChange>
      </w:pPr>
      <w:del w:id="3616" w:author="Hemmati" w:date="2016-12-16T09:30:00Z">
        <w:r w:rsidRPr="00AB486D" w:rsidDel="000B1CB4">
          <w:rPr>
            <w:rFonts w:asciiTheme="minorHAnsi" w:hAnsiTheme="minorHAnsi"/>
          </w:rPr>
          <w:tab/>
          <w:delText>(sale</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 xml:space="preserve">DATE "DD/MM/YYYY",  </w:delText>
        </w:r>
      </w:del>
    </w:p>
    <w:p w:rsidR="009C5670" w:rsidRPr="00AB486D" w:rsidDel="000B1CB4" w:rsidRDefault="009C5670" w:rsidP="000B1CB4">
      <w:pPr>
        <w:pStyle w:val="sqlF9"/>
        <w:rPr>
          <w:del w:id="3617" w:author="Hemmati" w:date="2016-12-16T09:30:00Z"/>
          <w:rFonts w:asciiTheme="minorHAnsi" w:hAnsiTheme="minorHAnsi"/>
        </w:rPr>
        <w:pPrChange w:id="3618" w:author="Hemmati" w:date="2016-12-16T09:30:00Z">
          <w:pPr>
            <w:pStyle w:val="sqlF9"/>
          </w:pPr>
        </w:pPrChange>
      </w:pPr>
      <w:del w:id="3619" w:author="Hemmati" w:date="2016-12-16T09:30:00Z">
        <w:r w:rsidRPr="00AB486D" w:rsidDel="000B1CB4">
          <w:rPr>
            <w:rFonts w:asciiTheme="minorHAnsi" w:hAnsiTheme="minorHAnsi"/>
          </w:rPr>
          <w:delText xml:space="preserve">       </w:delText>
        </w:r>
        <w:r w:rsidR="000545E4" w:rsidRPr="00AB486D" w:rsidDel="000B1CB4">
          <w:rPr>
            <w:rFonts w:asciiTheme="minorHAnsi" w:hAnsiTheme="minorHAnsi"/>
          </w:rPr>
          <w:delText xml:space="preserve"> </w:delText>
        </w:r>
        <w:r w:rsidRPr="00AB486D" w:rsidDel="000B1CB4">
          <w:rPr>
            <w:rFonts w:asciiTheme="minorHAnsi" w:hAnsiTheme="minorHAnsi"/>
          </w:rPr>
          <w:delText>cust_id</w:delText>
        </w:r>
        <w:r w:rsidRPr="00AB486D" w:rsidDel="000B1CB4">
          <w:rPr>
            <w:rFonts w:asciiTheme="minorHAnsi" w:hAnsiTheme="minorHAnsi"/>
          </w:rPr>
          <w:tab/>
          <w:delText xml:space="preserve">       </w:delText>
        </w:r>
        <w:r w:rsidRPr="00AB486D" w:rsidDel="000B1CB4">
          <w:rPr>
            <w:rFonts w:asciiTheme="minorHAnsi" w:hAnsiTheme="minorHAnsi"/>
          </w:rPr>
          <w:tab/>
          <w:delText>INTEGER EXTERNAL,</w:delText>
        </w:r>
      </w:del>
    </w:p>
    <w:p w:rsidR="009C5670" w:rsidRPr="00AB486D" w:rsidDel="000B1CB4" w:rsidRDefault="009C5670" w:rsidP="000B1CB4">
      <w:pPr>
        <w:pStyle w:val="sqlF9"/>
        <w:rPr>
          <w:del w:id="3620" w:author="Hemmati" w:date="2016-12-16T09:30:00Z"/>
          <w:rFonts w:asciiTheme="minorHAnsi" w:hAnsiTheme="minorHAnsi"/>
        </w:rPr>
        <w:pPrChange w:id="3621" w:author="Hemmati" w:date="2016-12-16T09:30:00Z">
          <w:pPr>
            <w:pStyle w:val="sqlF9"/>
          </w:pPr>
        </w:pPrChange>
      </w:pPr>
      <w:del w:id="3622" w:author="Hemmati" w:date="2016-12-16T09:30:00Z">
        <w:r w:rsidRPr="00AB486D" w:rsidDel="000B1CB4">
          <w:rPr>
            <w:rFonts w:asciiTheme="minorHAnsi" w:hAnsiTheme="minorHAnsi"/>
          </w:rPr>
          <w:tab/>
          <w:delText xml:space="preserve"> itinerary_id</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INTEGER EXTERNAL,</w:delText>
        </w:r>
      </w:del>
    </w:p>
    <w:p w:rsidR="009C5670" w:rsidRPr="00AB486D" w:rsidDel="000B1CB4" w:rsidRDefault="009C5670" w:rsidP="000B1CB4">
      <w:pPr>
        <w:pStyle w:val="sqlF9"/>
        <w:rPr>
          <w:del w:id="3623" w:author="Hemmati" w:date="2016-12-16T09:30:00Z"/>
          <w:rFonts w:asciiTheme="minorHAnsi" w:hAnsiTheme="minorHAnsi"/>
        </w:rPr>
        <w:pPrChange w:id="3624" w:author="Hemmati" w:date="2016-12-16T09:30:00Z">
          <w:pPr>
            <w:pStyle w:val="sqlF9"/>
          </w:pPr>
        </w:pPrChange>
      </w:pPr>
      <w:del w:id="3625" w:author="Hemmati" w:date="2016-12-16T09:30:00Z">
        <w:r w:rsidRPr="00AB486D" w:rsidDel="000B1CB4">
          <w:rPr>
            <w:rFonts w:asciiTheme="minorHAnsi" w:hAnsiTheme="minorHAnsi"/>
          </w:rPr>
          <w:tab/>
          <w:delText xml:space="preserve"> itinerary_num</w:delText>
        </w:r>
        <w:r w:rsidRPr="00AB486D" w:rsidDel="000B1CB4">
          <w:rPr>
            <w:rFonts w:asciiTheme="minorHAnsi" w:hAnsiTheme="minorHAnsi"/>
          </w:rPr>
          <w:tab/>
        </w:r>
        <w:r w:rsidRPr="00AB486D" w:rsidDel="000B1CB4">
          <w:rPr>
            <w:rFonts w:asciiTheme="minorHAnsi" w:hAnsiTheme="minorHAnsi"/>
          </w:rPr>
          <w:tab/>
          <w:delText>INTEGER EXTERNAL,</w:delText>
        </w:r>
      </w:del>
    </w:p>
    <w:p w:rsidR="009C5670" w:rsidRPr="00AB486D" w:rsidDel="000B1CB4" w:rsidRDefault="009C5670" w:rsidP="000B1CB4">
      <w:pPr>
        <w:pStyle w:val="sqlF9"/>
        <w:rPr>
          <w:del w:id="3626" w:author="Hemmati" w:date="2016-12-16T09:30:00Z"/>
          <w:rFonts w:asciiTheme="minorHAnsi" w:hAnsiTheme="minorHAnsi"/>
        </w:rPr>
        <w:pPrChange w:id="3627" w:author="Hemmati" w:date="2016-12-16T09:30:00Z">
          <w:pPr>
            <w:pStyle w:val="sqlF9"/>
          </w:pPr>
        </w:pPrChange>
      </w:pPr>
      <w:del w:id="3628" w:author="Hemmati" w:date="2016-12-16T09:30:00Z">
        <w:r w:rsidRPr="00AB486D" w:rsidDel="000B1CB4">
          <w:rPr>
            <w:rFonts w:asciiTheme="minorHAnsi" w:hAnsiTheme="minorHAnsi"/>
          </w:rPr>
          <w:tab/>
          <w:delText xml:space="preserve"> emp_num</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INTEGER EXTERNAL,</w:delText>
        </w:r>
      </w:del>
    </w:p>
    <w:p w:rsidR="009C5670" w:rsidRPr="00AB486D" w:rsidDel="000B1CB4" w:rsidRDefault="009C5670" w:rsidP="000B1CB4">
      <w:pPr>
        <w:pStyle w:val="sqlF9"/>
        <w:rPr>
          <w:del w:id="3629" w:author="Hemmati" w:date="2016-12-16T09:30:00Z"/>
          <w:rFonts w:asciiTheme="minorHAnsi" w:hAnsiTheme="minorHAnsi"/>
        </w:rPr>
        <w:pPrChange w:id="3630" w:author="Hemmati" w:date="2016-12-16T09:30:00Z">
          <w:pPr>
            <w:pStyle w:val="sqlF9"/>
          </w:pPr>
        </w:pPrChange>
      </w:pPr>
      <w:del w:id="3631" w:author="Hemmati" w:date="2016-12-16T09:30:00Z">
        <w:r w:rsidRPr="00AB486D" w:rsidDel="000B1CB4">
          <w:rPr>
            <w:rFonts w:asciiTheme="minorHAnsi" w:hAnsiTheme="minorHAnsi"/>
          </w:rPr>
          <w:tab/>
          <w:delText xml:space="preserve"> agent</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CHAR,</w:delText>
        </w:r>
      </w:del>
    </w:p>
    <w:p w:rsidR="009C5670" w:rsidRPr="00AB486D" w:rsidDel="000B1CB4" w:rsidRDefault="009C5670" w:rsidP="000B1CB4">
      <w:pPr>
        <w:pStyle w:val="sqlF9"/>
        <w:rPr>
          <w:del w:id="3632" w:author="Hemmati" w:date="2016-12-16T09:30:00Z"/>
          <w:rFonts w:asciiTheme="minorHAnsi" w:hAnsiTheme="minorHAnsi"/>
        </w:rPr>
        <w:pPrChange w:id="3633" w:author="Hemmati" w:date="2016-12-16T09:30:00Z">
          <w:pPr>
            <w:pStyle w:val="sqlF9"/>
          </w:pPr>
        </w:pPrChange>
      </w:pPr>
      <w:del w:id="3634" w:author="Hemmati" w:date="2016-12-16T09:30:00Z">
        <w:r w:rsidRPr="00AB486D" w:rsidDel="000B1CB4">
          <w:rPr>
            <w:rFonts w:asciiTheme="minorHAnsi" w:hAnsiTheme="minorHAnsi"/>
          </w:rPr>
          <w:tab/>
          <w:delText xml:space="preserve"> booking_id</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INTEGER EXTERNAL,</w:delText>
        </w:r>
      </w:del>
    </w:p>
    <w:p w:rsidR="009C5670" w:rsidRPr="00AB486D" w:rsidDel="000B1CB4" w:rsidRDefault="009C5670" w:rsidP="000B1CB4">
      <w:pPr>
        <w:pStyle w:val="sqlF9"/>
        <w:rPr>
          <w:del w:id="3635" w:author="Hemmati" w:date="2016-12-16T09:30:00Z"/>
          <w:rFonts w:asciiTheme="minorHAnsi" w:hAnsiTheme="minorHAnsi"/>
        </w:rPr>
        <w:pPrChange w:id="3636" w:author="Hemmati" w:date="2016-12-16T09:30:00Z">
          <w:pPr>
            <w:pStyle w:val="sqlF9"/>
          </w:pPr>
        </w:pPrChange>
      </w:pPr>
      <w:del w:id="3637" w:author="Hemmati" w:date="2016-12-16T09:30:00Z">
        <w:r w:rsidRPr="00AB486D" w:rsidDel="000B1CB4">
          <w:rPr>
            <w:rFonts w:asciiTheme="minorHAnsi" w:hAnsiTheme="minorHAnsi"/>
          </w:rPr>
          <w:tab/>
          <w:delText xml:space="preserve"> booking_num</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CHAR,</w:delText>
        </w:r>
      </w:del>
    </w:p>
    <w:p w:rsidR="009C5670" w:rsidRPr="00AB486D" w:rsidDel="000B1CB4" w:rsidRDefault="009C5670" w:rsidP="000B1CB4">
      <w:pPr>
        <w:pStyle w:val="sqlF9"/>
        <w:rPr>
          <w:del w:id="3638" w:author="Hemmati" w:date="2016-12-16T09:30:00Z"/>
          <w:rFonts w:asciiTheme="minorHAnsi" w:hAnsiTheme="minorHAnsi"/>
        </w:rPr>
        <w:pPrChange w:id="3639" w:author="Hemmati" w:date="2016-12-16T09:30:00Z">
          <w:pPr>
            <w:pStyle w:val="sqlF9"/>
          </w:pPr>
        </w:pPrChange>
      </w:pPr>
      <w:del w:id="3640" w:author="Hemmati" w:date="2016-12-16T09:30:00Z">
        <w:r w:rsidRPr="00AB486D" w:rsidDel="000B1CB4">
          <w:rPr>
            <w:rFonts w:asciiTheme="minorHAnsi" w:hAnsiTheme="minorHAnsi"/>
          </w:rPr>
          <w:tab/>
          <w:delText xml:space="preserve"> product_category      </w:delText>
        </w:r>
        <w:r w:rsidRPr="00AB486D" w:rsidDel="000B1CB4">
          <w:rPr>
            <w:rFonts w:asciiTheme="minorHAnsi" w:hAnsiTheme="minorHAnsi"/>
          </w:rPr>
          <w:tab/>
          <w:delText>INTEGER EXTERNAL,</w:delText>
        </w:r>
      </w:del>
    </w:p>
    <w:p w:rsidR="009C5670" w:rsidRPr="00AB486D" w:rsidDel="000B1CB4" w:rsidRDefault="009C5670" w:rsidP="000B1CB4">
      <w:pPr>
        <w:pStyle w:val="sqlF9"/>
        <w:rPr>
          <w:del w:id="3641" w:author="Hemmati" w:date="2016-12-16T09:30:00Z"/>
          <w:rFonts w:asciiTheme="minorHAnsi" w:hAnsiTheme="minorHAnsi"/>
        </w:rPr>
        <w:pPrChange w:id="3642" w:author="Hemmati" w:date="2016-12-16T09:30:00Z">
          <w:pPr>
            <w:pStyle w:val="sqlF9"/>
          </w:pPr>
        </w:pPrChange>
      </w:pPr>
      <w:del w:id="3643" w:author="Hemmati" w:date="2016-12-16T09:30:00Z">
        <w:r w:rsidRPr="00AB486D" w:rsidDel="000B1CB4">
          <w:rPr>
            <w:rFonts w:asciiTheme="minorHAnsi" w:hAnsiTheme="minorHAnsi"/>
          </w:rPr>
          <w:tab/>
          <w:delText xml:space="preserve"> product_supplier_id  </w:delText>
        </w:r>
        <w:r w:rsidRPr="00AB486D" w:rsidDel="000B1CB4">
          <w:rPr>
            <w:rFonts w:asciiTheme="minorHAnsi" w:hAnsiTheme="minorHAnsi"/>
          </w:rPr>
          <w:tab/>
          <w:delText>INTEGER EXTERNAL,</w:delText>
        </w:r>
      </w:del>
    </w:p>
    <w:p w:rsidR="009C5670" w:rsidRPr="00AB486D" w:rsidDel="000B1CB4" w:rsidRDefault="009C5670" w:rsidP="000B1CB4">
      <w:pPr>
        <w:pStyle w:val="sqlF9"/>
        <w:rPr>
          <w:del w:id="3644" w:author="Hemmati" w:date="2016-12-16T09:30:00Z"/>
          <w:rFonts w:asciiTheme="minorHAnsi" w:hAnsiTheme="minorHAnsi"/>
        </w:rPr>
        <w:pPrChange w:id="3645" w:author="Hemmati" w:date="2016-12-16T09:30:00Z">
          <w:pPr>
            <w:pStyle w:val="sqlF9"/>
          </w:pPr>
        </w:pPrChange>
      </w:pPr>
      <w:del w:id="3646" w:author="Hemmati" w:date="2016-12-16T09:30:00Z">
        <w:r w:rsidRPr="00AB486D" w:rsidDel="000B1CB4">
          <w:rPr>
            <w:rFonts w:asciiTheme="minorHAnsi" w:hAnsiTheme="minorHAnsi"/>
          </w:rPr>
          <w:delText xml:space="preserve">       supplier_office        </w:delText>
        </w:r>
        <w:r w:rsidRPr="00AB486D" w:rsidDel="000B1CB4">
          <w:rPr>
            <w:rFonts w:asciiTheme="minorHAnsi" w:hAnsiTheme="minorHAnsi"/>
          </w:rPr>
          <w:tab/>
          <w:delText>CHAR,</w:delText>
        </w:r>
      </w:del>
    </w:p>
    <w:p w:rsidR="009C5670" w:rsidRPr="00AB486D" w:rsidDel="000B1CB4" w:rsidRDefault="009C5670" w:rsidP="000B1CB4">
      <w:pPr>
        <w:pStyle w:val="sqlF9"/>
        <w:rPr>
          <w:del w:id="3647" w:author="Hemmati" w:date="2016-12-16T09:30:00Z"/>
          <w:rFonts w:asciiTheme="minorHAnsi" w:hAnsiTheme="minorHAnsi"/>
        </w:rPr>
        <w:pPrChange w:id="3648" w:author="Hemmati" w:date="2016-12-16T09:30:00Z">
          <w:pPr>
            <w:pStyle w:val="sqlF9"/>
          </w:pPr>
        </w:pPrChange>
      </w:pPr>
      <w:del w:id="3649" w:author="Hemmati" w:date="2016-12-16T09:30:00Z">
        <w:r w:rsidRPr="00AB486D" w:rsidDel="000B1CB4">
          <w:rPr>
            <w:rFonts w:asciiTheme="minorHAnsi" w:hAnsiTheme="minorHAnsi"/>
          </w:rPr>
          <w:tab/>
          <w:delText xml:space="preserve"> trip_start</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DATE "DD/MM/YYYY",</w:delText>
        </w:r>
      </w:del>
    </w:p>
    <w:p w:rsidR="009C5670" w:rsidRPr="00AB486D" w:rsidDel="000B1CB4" w:rsidRDefault="009C5670" w:rsidP="000B1CB4">
      <w:pPr>
        <w:pStyle w:val="sqlF9"/>
        <w:rPr>
          <w:del w:id="3650" w:author="Hemmati" w:date="2016-12-16T09:30:00Z"/>
          <w:rFonts w:asciiTheme="minorHAnsi" w:hAnsiTheme="minorHAnsi"/>
        </w:rPr>
        <w:pPrChange w:id="3651" w:author="Hemmati" w:date="2016-12-16T09:30:00Z">
          <w:pPr>
            <w:pStyle w:val="sqlF9"/>
          </w:pPr>
        </w:pPrChange>
      </w:pPr>
      <w:del w:id="3652" w:author="Hemmati" w:date="2016-12-16T09:30:00Z">
        <w:r w:rsidRPr="00AB486D" w:rsidDel="000B1CB4">
          <w:rPr>
            <w:rFonts w:asciiTheme="minorHAnsi" w:hAnsiTheme="minorHAnsi"/>
          </w:rPr>
          <w:tab/>
          <w:delText xml:space="preserve"> trip_end</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DATE "DD/MM/YYYY",</w:delText>
        </w:r>
      </w:del>
    </w:p>
    <w:p w:rsidR="009C5670" w:rsidRPr="00AB486D" w:rsidDel="000B1CB4" w:rsidRDefault="009C5670" w:rsidP="000B1CB4">
      <w:pPr>
        <w:pStyle w:val="sqlF9"/>
        <w:rPr>
          <w:del w:id="3653" w:author="Hemmati" w:date="2016-12-16T09:30:00Z"/>
          <w:rFonts w:asciiTheme="minorHAnsi" w:hAnsiTheme="minorHAnsi"/>
        </w:rPr>
        <w:pPrChange w:id="3654" w:author="Hemmati" w:date="2016-12-16T09:30:00Z">
          <w:pPr>
            <w:pStyle w:val="sqlF9"/>
          </w:pPr>
        </w:pPrChange>
      </w:pPr>
      <w:del w:id="3655" w:author="Hemmati" w:date="2016-12-16T09:30:00Z">
        <w:r w:rsidRPr="00AB486D" w:rsidDel="000B1CB4">
          <w:rPr>
            <w:rFonts w:asciiTheme="minorHAnsi" w:hAnsiTheme="minorHAnsi"/>
          </w:rPr>
          <w:tab/>
          <w:delText xml:space="preserve"> class</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CHAR,</w:delText>
        </w:r>
      </w:del>
    </w:p>
    <w:p w:rsidR="009C5670" w:rsidRPr="00AB486D" w:rsidDel="000B1CB4" w:rsidRDefault="009C5670" w:rsidP="000B1CB4">
      <w:pPr>
        <w:pStyle w:val="sqlF9"/>
        <w:rPr>
          <w:del w:id="3656" w:author="Hemmati" w:date="2016-12-16T09:30:00Z"/>
          <w:rFonts w:asciiTheme="minorHAnsi" w:hAnsiTheme="minorHAnsi"/>
        </w:rPr>
        <w:pPrChange w:id="3657" w:author="Hemmati" w:date="2016-12-16T09:30:00Z">
          <w:pPr>
            <w:pStyle w:val="sqlF9"/>
          </w:pPr>
        </w:pPrChange>
      </w:pPr>
      <w:del w:id="3658" w:author="Hemmati" w:date="2016-12-16T09:30:00Z">
        <w:r w:rsidRPr="00AB486D" w:rsidDel="000B1CB4">
          <w:rPr>
            <w:rFonts w:asciiTheme="minorHAnsi" w:hAnsiTheme="minorHAnsi"/>
          </w:rPr>
          <w:tab/>
          <w:delText xml:space="preserve"> num_of_travelers</w:delText>
        </w:r>
        <w:r w:rsidRPr="00AB486D" w:rsidDel="000B1CB4">
          <w:rPr>
            <w:rFonts w:asciiTheme="minorHAnsi" w:hAnsiTheme="minorHAnsi"/>
          </w:rPr>
          <w:tab/>
        </w:r>
        <w:r w:rsidRPr="00AB486D" w:rsidDel="000B1CB4">
          <w:rPr>
            <w:rFonts w:asciiTheme="minorHAnsi" w:hAnsiTheme="minorHAnsi"/>
          </w:rPr>
          <w:tab/>
          <w:delText>INTEGER EXTERNAL,</w:delText>
        </w:r>
      </w:del>
    </w:p>
    <w:p w:rsidR="009C5670" w:rsidRPr="00AB486D" w:rsidDel="000B1CB4" w:rsidRDefault="009C5670" w:rsidP="000B1CB4">
      <w:pPr>
        <w:pStyle w:val="sqlF9"/>
        <w:rPr>
          <w:del w:id="3659" w:author="Hemmati" w:date="2016-12-16T09:30:00Z"/>
          <w:rFonts w:asciiTheme="minorHAnsi" w:hAnsiTheme="minorHAnsi"/>
        </w:rPr>
        <w:pPrChange w:id="3660" w:author="Hemmati" w:date="2016-12-16T09:30:00Z">
          <w:pPr>
            <w:pStyle w:val="sqlF9"/>
          </w:pPr>
        </w:pPrChange>
      </w:pPr>
      <w:del w:id="3661" w:author="Hemmati" w:date="2016-12-16T09:30:00Z">
        <w:r w:rsidRPr="00AB486D" w:rsidDel="000B1CB4">
          <w:rPr>
            <w:rFonts w:asciiTheme="minorHAnsi" w:hAnsiTheme="minorHAnsi"/>
          </w:rPr>
          <w:tab/>
          <w:delText xml:space="preserve"> product_id</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INTEGER EXTERNAL,</w:delText>
        </w:r>
      </w:del>
    </w:p>
    <w:p w:rsidR="009C5670" w:rsidRPr="00AB486D" w:rsidDel="000B1CB4" w:rsidRDefault="009C5670" w:rsidP="000B1CB4">
      <w:pPr>
        <w:pStyle w:val="sqlF9"/>
        <w:rPr>
          <w:del w:id="3662" w:author="Hemmati" w:date="2016-12-16T09:30:00Z"/>
          <w:rFonts w:asciiTheme="minorHAnsi" w:hAnsiTheme="minorHAnsi"/>
        </w:rPr>
        <w:pPrChange w:id="3663" w:author="Hemmati" w:date="2016-12-16T09:30:00Z">
          <w:pPr>
            <w:pStyle w:val="sqlF9"/>
          </w:pPr>
        </w:pPrChange>
      </w:pPr>
      <w:del w:id="3664" w:author="Hemmati" w:date="2016-12-16T09:30:00Z">
        <w:r w:rsidRPr="00AB486D" w:rsidDel="000B1CB4">
          <w:rPr>
            <w:rFonts w:asciiTheme="minorHAnsi" w:hAnsiTheme="minorHAnsi"/>
          </w:rPr>
          <w:tab/>
          <w:delText xml:space="preserve"> product</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CHAR,</w:delText>
        </w:r>
      </w:del>
    </w:p>
    <w:p w:rsidR="009C5670" w:rsidRPr="00AB486D" w:rsidDel="000B1CB4" w:rsidRDefault="009C5670" w:rsidP="000B1CB4">
      <w:pPr>
        <w:pStyle w:val="sqlF9"/>
        <w:rPr>
          <w:del w:id="3665" w:author="Hemmati" w:date="2016-12-16T09:30:00Z"/>
          <w:rFonts w:asciiTheme="minorHAnsi" w:hAnsiTheme="minorHAnsi"/>
        </w:rPr>
        <w:pPrChange w:id="3666" w:author="Hemmati" w:date="2016-12-16T09:30:00Z">
          <w:pPr>
            <w:pStyle w:val="sqlF9"/>
          </w:pPr>
        </w:pPrChange>
      </w:pPr>
      <w:del w:id="3667" w:author="Hemmati" w:date="2016-12-16T09:30:00Z">
        <w:r w:rsidRPr="00AB486D" w:rsidDel="000B1CB4">
          <w:rPr>
            <w:rFonts w:asciiTheme="minorHAnsi" w:hAnsiTheme="minorHAnsi"/>
          </w:rPr>
          <w:tab/>
          <w:delText xml:space="preserve"> description</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CHAR,</w:delText>
        </w:r>
      </w:del>
    </w:p>
    <w:p w:rsidR="009C5670" w:rsidRPr="00AB486D" w:rsidDel="000B1CB4" w:rsidRDefault="009C5670" w:rsidP="000B1CB4">
      <w:pPr>
        <w:pStyle w:val="sqlF9"/>
        <w:rPr>
          <w:del w:id="3668" w:author="Hemmati" w:date="2016-12-16T09:30:00Z"/>
          <w:rFonts w:asciiTheme="minorHAnsi" w:hAnsiTheme="minorHAnsi"/>
        </w:rPr>
        <w:pPrChange w:id="3669" w:author="Hemmati" w:date="2016-12-16T09:30:00Z">
          <w:pPr>
            <w:pStyle w:val="sqlF9"/>
          </w:pPr>
        </w:pPrChange>
      </w:pPr>
      <w:del w:id="3670" w:author="Hemmati" w:date="2016-12-16T09:30:00Z">
        <w:r w:rsidRPr="00AB486D" w:rsidDel="000B1CB4">
          <w:rPr>
            <w:rFonts w:asciiTheme="minorHAnsi" w:hAnsiTheme="minorHAnsi"/>
          </w:rPr>
          <w:tab/>
          <w:delText xml:space="preserve"> destination</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CHAR,</w:delText>
        </w:r>
      </w:del>
    </w:p>
    <w:p w:rsidR="009C5670" w:rsidRPr="00AB486D" w:rsidDel="000B1CB4" w:rsidRDefault="009C5670" w:rsidP="000B1CB4">
      <w:pPr>
        <w:pStyle w:val="sqlF9"/>
        <w:rPr>
          <w:del w:id="3671" w:author="Hemmati" w:date="2016-12-16T09:30:00Z"/>
          <w:rFonts w:asciiTheme="minorHAnsi" w:hAnsiTheme="minorHAnsi"/>
        </w:rPr>
        <w:pPrChange w:id="3672" w:author="Hemmati" w:date="2016-12-16T09:30:00Z">
          <w:pPr>
            <w:pStyle w:val="sqlF9"/>
          </w:pPr>
        </w:pPrChange>
      </w:pPr>
      <w:del w:id="3673" w:author="Hemmati" w:date="2016-12-16T09:30:00Z">
        <w:r w:rsidRPr="00AB486D" w:rsidDel="000B1CB4">
          <w:rPr>
            <w:rFonts w:asciiTheme="minorHAnsi" w:hAnsiTheme="minorHAnsi"/>
          </w:rPr>
          <w:tab/>
          <w:delText xml:space="preserve"> dest_id</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CHAR,</w:delText>
        </w:r>
      </w:del>
    </w:p>
    <w:p w:rsidR="009C5670" w:rsidRPr="00AB486D" w:rsidDel="000B1CB4" w:rsidRDefault="009C5670" w:rsidP="000B1CB4">
      <w:pPr>
        <w:pStyle w:val="sqlF9"/>
        <w:rPr>
          <w:del w:id="3674" w:author="Hemmati" w:date="2016-12-16T09:30:00Z"/>
          <w:rFonts w:asciiTheme="minorHAnsi" w:hAnsiTheme="minorHAnsi"/>
        </w:rPr>
        <w:pPrChange w:id="3675" w:author="Hemmati" w:date="2016-12-16T09:30:00Z">
          <w:pPr>
            <w:pStyle w:val="sqlF9"/>
          </w:pPr>
        </w:pPrChange>
      </w:pPr>
      <w:del w:id="3676" w:author="Hemmati" w:date="2016-12-16T09:30:00Z">
        <w:r w:rsidRPr="00AB486D" w:rsidDel="000B1CB4">
          <w:rPr>
            <w:rFonts w:asciiTheme="minorHAnsi" w:hAnsiTheme="minorHAnsi"/>
          </w:rPr>
          <w:tab/>
          <w:delText xml:space="preserve"> credit_card</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CHAR,</w:delText>
        </w:r>
      </w:del>
    </w:p>
    <w:p w:rsidR="009C5670" w:rsidRPr="00AB486D" w:rsidDel="000B1CB4" w:rsidRDefault="009C5670" w:rsidP="000B1CB4">
      <w:pPr>
        <w:pStyle w:val="sqlF9"/>
        <w:rPr>
          <w:del w:id="3677" w:author="Hemmati" w:date="2016-12-16T09:30:00Z"/>
          <w:rFonts w:asciiTheme="minorHAnsi" w:hAnsiTheme="minorHAnsi"/>
        </w:rPr>
        <w:pPrChange w:id="3678" w:author="Hemmati" w:date="2016-12-16T09:30:00Z">
          <w:pPr>
            <w:pStyle w:val="sqlF9"/>
          </w:pPr>
        </w:pPrChange>
      </w:pPr>
      <w:del w:id="3679" w:author="Hemmati" w:date="2016-12-16T09:30:00Z">
        <w:r w:rsidRPr="00AB486D" w:rsidDel="000B1CB4">
          <w:rPr>
            <w:rFonts w:asciiTheme="minorHAnsi" w:hAnsiTheme="minorHAnsi"/>
          </w:rPr>
          <w:tab/>
          <w:delText xml:space="preserve"> expiry_date</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DATE "DD/MM/YYYY",</w:delText>
        </w:r>
      </w:del>
    </w:p>
    <w:p w:rsidR="009C5670" w:rsidRPr="00AB486D" w:rsidDel="000B1CB4" w:rsidRDefault="009C5670" w:rsidP="000B1CB4">
      <w:pPr>
        <w:pStyle w:val="sqlF9"/>
        <w:rPr>
          <w:del w:id="3680" w:author="Hemmati" w:date="2016-12-16T09:30:00Z"/>
          <w:rFonts w:asciiTheme="minorHAnsi" w:hAnsiTheme="minorHAnsi"/>
        </w:rPr>
        <w:pPrChange w:id="3681" w:author="Hemmati" w:date="2016-12-16T09:30:00Z">
          <w:pPr>
            <w:pStyle w:val="sqlF9"/>
          </w:pPr>
        </w:pPrChange>
      </w:pPr>
      <w:del w:id="3682" w:author="Hemmati" w:date="2016-12-16T09:30:00Z">
        <w:r w:rsidRPr="00AB486D" w:rsidDel="000B1CB4">
          <w:rPr>
            <w:rFonts w:asciiTheme="minorHAnsi" w:hAnsiTheme="minorHAnsi"/>
          </w:rPr>
          <w:tab/>
          <w:delText xml:space="preserve"> card_number</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CHAR,</w:delText>
        </w:r>
      </w:del>
    </w:p>
    <w:p w:rsidR="009C5670" w:rsidRPr="00AB486D" w:rsidDel="000B1CB4" w:rsidRDefault="009C5670" w:rsidP="000B1CB4">
      <w:pPr>
        <w:pStyle w:val="sqlF9"/>
        <w:rPr>
          <w:del w:id="3683" w:author="Hemmati" w:date="2016-12-16T09:30:00Z"/>
          <w:rFonts w:asciiTheme="minorHAnsi" w:hAnsiTheme="minorHAnsi"/>
        </w:rPr>
        <w:pPrChange w:id="3684" w:author="Hemmati" w:date="2016-12-16T09:30:00Z">
          <w:pPr>
            <w:pStyle w:val="sqlF9"/>
          </w:pPr>
        </w:pPrChange>
      </w:pPr>
      <w:del w:id="3685" w:author="Hemmati" w:date="2016-12-16T09:30:00Z">
        <w:r w:rsidRPr="00AB486D" w:rsidDel="000B1CB4">
          <w:rPr>
            <w:rFonts w:asciiTheme="minorHAnsi" w:hAnsiTheme="minorHAnsi"/>
          </w:rPr>
          <w:tab/>
          <w:delText xml:space="preserve"> billing_date</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DATE "DD/MM/YYYY",</w:delText>
        </w:r>
      </w:del>
    </w:p>
    <w:p w:rsidR="009C5670" w:rsidRPr="00AB486D" w:rsidDel="000B1CB4" w:rsidRDefault="009C5670" w:rsidP="000B1CB4">
      <w:pPr>
        <w:pStyle w:val="sqlF9"/>
        <w:rPr>
          <w:del w:id="3686" w:author="Hemmati" w:date="2016-12-16T09:30:00Z"/>
          <w:rFonts w:asciiTheme="minorHAnsi" w:hAnsiTheme="minorHAnsi"/>
        </w:rPr>
        <w:pPrChange w:id="3687" w:author="Hemmati" w:date="2016-12-16T09:30:00Z">
          <w:pPr>
            <w:pStyle w:val="sqlF9"/>
          </w:pPr>
        </w:pPrChange>
      </w:pPr>
      <w:del w:id="3688" w:author="Hemmati" w:date="2016-12-16T09:30:00Z">
        <w:r w:rsidRPr="00AB486D" w:rsidDel="000B1CB4">
          <w:rPr>
            <w:rFonts w:asciiTheme="minorHAnsi" w:hAnsiTheme="minorHAnsi"/>
          </w:rPr>
          <w:tab/>
          <w:delText xml:space="preserve"> bill_description</w:delText>
        </w:r>
        <w:r w:rsidRPr="00AB486D" w:rsidDel="000B1CB4">
          <w:rPr>
            <w:rFonts w:asciiTheme="minorHAnsi" w:hAnsiTheme="minorHAnsi"/>
          </w:rPr>
          <w:tab/>
        </w:r>
        <w:r w:rsidRPr="00AB486D" w:rsidDel="000B1CB4">
          <w:rPr>
            <w:rFonts w:asciiTheme="minorHAnsi" w:hAnsiTheme="minorHAnsi"/>
          </w:rPr>
          <w:tab/>
          <w:delText>CHAR ,</w:delText>
        </w:r>
      </w:del>
    </w:p>
    <w:p w:rsidR="009C5670" w:rsidRPr="00AB486D" w:rsidDel="000B1CB4" w:rsidRDefault="009C5670" w:rsidP="000B1CB4">
      <w:pPr>
        <w:pStyle w:val="sqlF9"/>
        <w:rPr>
          <w:del w:id="3689" w:author="Hemmati" w:date="2016-12-16T09:30:00Z"/>
          <w:rFonts w:asciiTheme="minorHAnsi" w:hAnsiTheme="minorHAnsi"/>
        </w:rPr>
        <w:pPrChange w:id="3690" w:author="Hemmati" w:date="2016-12-16T09:30:00Z">
          <w:pPr>
            <w:pStyle w:val="sqlF9"/>
          </w:pPr>
        </w:pPrChange>
      </w:pPr>
      <w:del w:id="3691" w:author="Hemmati" w:date="2016-12-16T09:30:00Z">
        <w:r w:rsidRPr="00AB486D" w:rsidDel="000B1CB4">
          <w:rPr>
            <w:rFonts w:asciiTheme="minorHAnsi" w:hAnsiTheme="minorHAnsi"/>
          </w:rPr>
          <w:tab/>
          <w:delText xml:space="preserve"> base_price</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DECIMAL EXTERNAL,</w:delText>
        </w:r>
      </w:del>
    </w:p>
    <w:p w:rsidR="009C5670" w:rsidRPr="00AB486D" w:rsidDel="000B1CB4" w:rsidRDefault="009C5670" w:rsidP="000B1CB4">
      <w:pPr>
        <w:pStyle w:val="sqlF9"/>
        <w:rPr>
          <w:del w:id="3692" w:author="Hemmati" w:date="2016-12-16T09:30:00Z"/>
          <w:rFonts w:asciiTheme="minorHAnsi" w:hAnsiTheme="minorHAnsi"/>
        </w:rPr>
        <w:pPrChange w:id="3693" w:author="Hemmati" w:date="2016-12-16T09:30:00Z">
          <w:pPr>
            <w:pStyle w:val="sqlF9"/>
          </w:pPr>
        </w:pPrChange>
      </w:pPr>
      <w:del w:id="3694" w:author="Hemmati" w:date="2016-12-16T09:30:00Z">
        <w:r w:rsidRPr="00AB486D" w:rsidDel="000B1CB4">
          <w:rPr>
            <w:rFonts w:asciiTheme="minorHAnsi" w:hAnsiTheme="minorHAnsi"/>
          </w:rPr>
          <w:tab/>
          <w:delText xml:space="preserve"> total_price</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DECIMAL EXTERNAL,</w:delText>
        </w:r>
      </w:del>
    </w:p>
    <w:p w:rsidR="009C5670" w:rsidRPr="00AB486D" w:rsidDel="000B1CB4" w:rsidRDefault="009C5670" w:rsidP="000B1CB4">
      <w:pPr>
        <w:pStyle w:val="sqlF9"/>
        <w:rPr>
          <w:del w:id="3695" w:author="Hemmati" w:date="2016-12-16T09:30:00Z"/>
          <w:rFonts w:asciiTheme="minorHAnsi" w:hAnsiTheme="minorHAnsi"/>
        </w:rPr>
        <w:pPrChange w:id="3696" w:author="Hemmati" w:date="2016-12-16T09:30:00Z">
          <w:pPr>
            <w:pStyle w:val="sqlF9"/>
          </w:pPr>
        </w:pPrChange>
      </w:pPr>
      <w:del w:id="3697" w:author="Hemmati" w:date="2016-12-16T09:30:00Z">
        <w:r w:rsidRPr="00AB486D" w:rsidDel="000B1CB4">
          <w:rPr>
            <w:rFonts w:asciiTheme="minorHAnsi" w:hAnsiTheme="minorHAnsi"/>
          </w:rPr>
          <w:tab/>
          <w:delText xml:space="preserve"> billed_amt</w:delText>
        </w:r>
        <w:r w:rsidRPr="00AB486D" w:rsidDel="000B1CB4">
          <w:rPr>
            <w:rFonts w:asciiTheme="minorHAnsi" w:hAnsiTheme="minorHAnsi"/>
          </w:rPr>
          <w:tab/>
        </w:r>
        <w:r w:rsidRPr="00AB486D" w:rsidDel="000B1CB4">
          <w:rPr>
            <w:rFonts w:asciiTheme="minorHAnsi" w:hAnsiTheme="minorHAnsi"/>
          </w:rPr>
          <w:tab/>
        </w:r>
        <w:r w:rsidRPr="00AB486D" w:rsidDel="000B1CB4">
          <w:rPr>
            <w:rFonts w:asciiTheme="minorHAnsi" w:hAnsiTheme="minorHAnsi"/>
          </w:rPr>
          <w:tab/>
          <w:delText>DECIMAL EXTERNAL,</w:delText>
        </w:r>
      </w:del>
    </w:p>
    <w:p w:rsidR="009C5670" w:rsidRPr="00AB486D" w:rsidDel="000B1CB4" w:rsidRDefault="009C5670" w:rsidP="000B1CB4">
      <w:pPr>
        <w:pStyle w:val="sqlF9"/>
        <w:rPr>
          <w:del w:id="3698" w:author="Hemmati" w:date="2016-12-16T09:30:00Z"/>
          <w:rFonts w:asciiTheme="minorHAnsi" w:hAnsiTheme="minorHAnsi"/>
        </w:rPr>
        <w:pPrChange w:id="3699" w:author="Hemmati" w:date="2016-12-16T09:30:00Z">
          <w:pPr>
            <w:pStyle w:val="sqlF9"/>
          </w:pPr>
        </w:pPrChange>
      </w:pPr>
      <w:del w:id="3700" w:author="Hemmati" w:date="2016-12-16T09:30:00Z">
        <w:r w:rsidRPr="00AB486D" w:rsidDel="000B1CB4">
          <w:rPr>
            <w:rFonts w:asciiTheme="minorHAnsi" w:hAnsiTheme="minorHAnsi"/>
          </w:rPr>
          <w:tab/>
          <w:delText xml:space="preserve"> agency_fee_code</w:delText>
        </w:r>
        <w:r w:rsidRPr="00AB486D" w:rsidDel="000B1CB4">
          <w:rPr>
            <w:rFonts w:asciiTheme="minorHAnsi" w:hAnsiTheme="minorHAnsi"/>
          </w:rPr>
          <w:tab/>
        </w:r>
        <w:r w:rsidRPr="00AB486D" w:rsidDel="000B1CB4">
          <w:rPr>
            <w:rFonts w:asciiTheme="minorHAnsi" w:hAnsiTheme="minorHAnsi"/>
          </w:rPr>
          <w:tab/>
          <w:delText>CHAR,</w:delText>
        </w:r>
      </w:del>
    </w:p>
    <w:p w:rsidR="009C5670" w:rsidRPr="00AB486D" w:rsidDel="000B1CB4" w:rsidRDefault="009C5670" w:rsidP="000B1CB4">
      <w:pPr>
        <w:pStyle w:val="sqlF9"/>
        <w:rPr>
          <w:del w:id="3701" w:author="Hemmati" w:date="2016-12-16T09:30:00Z"/>
          <w:rFonts w:asciiTheme="minorHAnsi" w:hAnsiTheme="minorHAnsi"/>
        </w:rPr>
        <w:pPrChange w:id="3702" w:author="Hemmati" w:date="2016-12-16T09:30:00Z">
          <w:pPr>
            <w:pStyle w:val="sqlF9"/>
          </w:pPr>
        </w:pPrChange>
      </w:pPr>
      <w:del w:id="3703" w:author="Hemmati" w:date="2016-12-16T09:30:00Z">
        <w:r w:rsidRPr="00AB486D" w:rsidDel="000B1CB4">
          <w:rPr>
            <w:rFonts w:asciiTheme="minorHAnsi" w:hAnsiTheme="minorHAnsi"/>
          </w:rPr>
          <w:tab/>
          <w:delText xml:space="preserve"> agency_fee_amount</w:delText>
        </w:r>
        <w:r w:rsidRPr="00AB486D" w:rsidDel="000B1CB4">
          <w:rPr>
            <w:rFonts w:asciiTheme="minorHAnsi" w:hAnsiTheme="minorHAnsi"/>
          </w:rPr>
          <w:tab/>
        </w:r>
        <w:r w:rsidRPr="00AB486D" w:rsidDel="000B1CB4">
          <w:rPr>
            <w:rFonts w:asciiTheme="minorHAnsi" w:hAnsiTheme="minorHAnsi"/>
          </w:rPr>
          <w:tab/>
          <w:delText>INTEGER EXTERNAL,</w:delText>
        </w:r>
      </w:del>
    </w:p>
    <w:p w:rsidR="009C5670" w:rsidRPr="00AB486D" w:rsidDel="000B1CB4" w:rsidRDefault="009C5670" w:rsidP="000B1CB4">
      <w:pPr>
        <w:pStyle w:val="sqlF9"/>
        <w:rPr>
          <w:del w:id="3704" w:author="Hemmati" w:date="2016-12-16T09:30:00Z"/>
          <w:rFonts w:asciiTheme="minorHAnsi" w:hAnsiTheme="minorHAnsi"/>
        </w:rPr>
        <w:pPrChange w:id="3705" w:author="Hemmati" w:date="2016-12-16T09:30:00Z">
          <w:pPr>
            <w:pStyle w:val="sqlF9"/>
          </w:pPr>
        </w:pPrChange>
      </w:pPr>
      <w:del w:id="3706" w:author="Hemmati" w:date="2016-12-16T09:30:00Z">
        <w:r w:rsidRPr="00AB486D" w:rsidDel="000B1CB4">
          <w:rPr>
            <w:rFonts w:asciiTheme="minorHAnsi" w:hAnsiTheme="minorHAnsi"/>
          </w:rPr>
          <w:tab/>
          <w:delText xml:space="preserve"> agency_commission</w:delText>
        </w:r>
        <w:r w:rsidRPr="00AB486D" w:rsidDel="000B1CB4">
          <w:rPr>
            <w:rFonts w:asciiTheme="minorHAnsi" w:hAnsiTheme="minorHAnsi"/>
          </w:rPr>
          <w:tab/>
        </w:r>
        <w:r w:rsidRPr="00AB486D" w:rsidDel="000B1CB4">
          <w:rPr>
            <w:rFonts w:asciiTheme="minorHAnsi" w:hAnsiTheme="minorHAnsi"/>
          </w:rPr>
          <w:tab/>
          <w:delText>DECIMAL EXTERNAL)</w:delText>
        </w:r>
      </w:del>
    </w:p>
    <w:p w:rsidR="009C5670" w:rsidRPr="00AB486D" w:rsidDel="000B1CB4" w:rsidRDefault="009C5670" w:rsidP="009C5670">
      <w:pPr>
        <w:pStyle w:val="sqlF9"/>
        <w:rPr>
          <w:del w:id="3707" w:author="Hemmati" w:date="2016-12-16T09:30:00Z"/>
          <w:rFonts w:asciiTheme="minorHAnsi" w:hAnsiTheme="minorHAnsi"/>
        </w:rPr>
      </w:pPr>
    </w:p>
    <w:p w:rsidR="009C5670" w:rsidRPr="00AB486D" w:rsidDel="000B1CB4" w:rsidRDefault="009C5670" w:rsidP="009C5670">
      <w:pPr>
        <w:pStyle w:val="sqlF9"/>
        <w:rPr>
          <w:del w:id="3708" w:author="Hemmati" w:date="2016-12-16T09:30:00Z"/>
          <w:rFonts w:asciiTheme="minorHAnsi" w:hAnsiTheme="minorHAnsi"/>
        </w:rPr>
      </w:pPr>
    </w:p>
    <w:p w:rsidR="009C5670" w:rsidRPr="00AB486D" w:rsidDel="000B1CB4" w:rsidRDefault="009C5670" w:rsidP="009C5670">
      <w:pPr>
        <w:pStyle w:val="sqlF9"/>
        <w:rPr>
          <w:del w:id="3709" w:author="Hemmati" w:date="2016-12-16T09:30:00Z"/>
          <w:rFonts w:asciiTheme="minorHAnsi" w:hAnsiTheme="minorHAnsi"/>
        </w:rPr>
      </w:pPr>
    </w:p>
    <w:p w:rsidR="009C5670" w:rsidRPr="00AB486D" w:rsidDel="000B1CB4" w:rsidRDefault="009C5670" w:rsidP="009C5670">
      <w:pPr>
        <w:pStyle w:val="sqlF9"/>
        <w:rPr>
          <w:del w:id="3710" w:author="Hemmati" w:date="2016-12-16T09:30:00Z"/>
          <w:rFonts w:asciiTheme="minorHAnsi" w:hAnsiTheme="minorHAnsi"/>
        </w:rPr>
      </w:pPr>
    </w:p>
    <w:p w:rsidR="009C5670" w:rsidRPr="00AB486D" w:rsidDel="000B1CB4" w:rsidRDefault="009C5670" w:rsidP="009C5670">
      <w:pPr>
        <w:pStyle w:val="sqlF9"/>
        <w:rPr>
          <w:del w:id="3711" w:author="Hemmati" w:date="2016-12-16T09:30:00Z"/>
          <w:rFonts w:asciiTheme="minorHAnsi" w:hAnsiTheme="minorHAnsi"/>
        </w:rPr>
      </w:pPr>
    </w:p>
    <w:p w:rsidR="009C5670" w:rsidRPr="00AB486D" w:rsidDel="000B1CB4" w:rsidRDefault="009C5670" w:rsidP="009C5670">
      <w:pPr>
        <w:pStyle w:val="sqlF9"/>
        <w:rPr>
          <w:del w:id="3712" w:author="Hemmati" w:date="2016-12-16T09:30:00Z"/>
          <w:rFonts w:asciiTheme="minorHAnsi" w:hAnsiTheme="minorHAnsi"/>
        </w:rPr>
      </w:pPr>
    </w:p>
    <w:p w:rsidR="009C5670" w:rsidRPr="00AB486D" w:rsidDel="000B1CB4" w:rsidRDefault="009C5670" w:rsidP="009C5670">
      <w:pPr>
        <w:pStyle w:val="sqlF9"/>
        <w:rPr>
          <w:del w:id="3713" w:author="Hemmati" w:date="2016-12-16T09:30:00Z"/>
          <w:rFonts w:asciiTheme="minorHAnsi" w:hAnsiTheme="minorHAnsi"/>
        </w:rPr>
      </w:pPr>
    </w:p>
    <w:p w:rsidR="009C5670" w:rsidRPr="00AB486D" w:rsidDel="000B1CB4" w:rsidRDefault="009C5670" w:rsidP="009C5670">
      <w:pPr>
        <w:pStyle w:val="sqlF9"/>
        <w:rPr>
          <w:del w:id="3714" w:author="Hemmati" w:date="2016-12-16T09:30:00Z"/>
          <w:rFonts w:asciiTheme="minorHAnsi" w:hAnsiTheme="minorHAnsi"/>
        </w:rPr>
      </w:pPr>
    </w:p>
    <w:p w:rsidR="009C5670" w:rsidRPr="00AB486D" w:rsidDel="000B1CB4" w:rsidRDefault="009C5670" w:rsidP="009C5670">
      <w:pPr>
        <w:pStyle w:val="sqlF9"/>
        <w:rPr>
          <w:del w:id="3715" w:author="Hemmati" w:date="2016-12-16T09:30:00Z"/>
          <w:rFonts w:asciiTheme="minorHAnsi" w:hAnsiTheme="minorHAnsi"/>
        </w:rPr>
      </w:pPr>
    </w:p>
    <w:p w:rsidR="009C5670" w:rsidRPr="00AB486D" w:rsidDel="000B1CB4" w:rsidRDefault="009C5670" w:rsidP="009C5670">
      <w:pPr>
        <w:pStyle w:val="sqlF9"/>
        <w:rPr>
          <w:del w:id="3716" w:author="Hemmati" w:date="2016-12-16T09:30:00Z"/>
          <w:rFonts w:asciiTheme="minorHAnsi" w:hAnsiTheme="minorHAnsi"/>
        </w:rPr>
      </w:pPr>
    </w:p>
    <w:p w:rsidR="009C5670" w:rsidRPr="00AB486D" w:rsidRDefault="009C5670" w:rsidP="009C5670">
      <w:pPr>
        <w:pStyle w:val="sqlF9"/>
        <w:rPr>
          <w:rFonts w:asciiTheme="minorHAnsi" w:hAnsiTheme="minorHAnsi"/>
        </w:rPr>
      </w:pPr>
    </w:p>
    <w:p w:rsidR="004B11ED" w:rsidRPr="00AB486D" w:rsidRDefault="00920707" w:rsidP="002A6F74">
      <w:pPr>
        <w:pStyle w:val="Heading2"/>
        <w:jc w:val="center"/>
        <w:rPr>
          <w:rFonts w:cstheme="minorHAnsi"/>
        </w:rPr>
        <w:pPrChange w:id="3717" w:author="Hemmati" w:date="2016-12-16T10:01:00Z">
          <w:pPr>
            <w:pStyle w:val="Heading2"/>
            <w:jc w:val="center"/>
          </w:pPr>
        </w:pPrChange>
      </w:pPr>
      <w:del w:id="3718" w:author="Hemmati" w:date="2016-12-16T09:59:00Z">
        <w:r w:rsidRPr="00AB486D" w:rsidDel="002A6F74">
          <w:rPr>
            <w:rFonts w:cstheme="minorHAnsi"/>
          </w:rPr>
          <w:br w:type="page"/>
          <w:delText>Sale_Data</w:delText>
        </w:r>
      </w:del>
      <w:bookmarkStart w:id="3719" w:name="_Toc469648516"/>
      <w:ins w:id="3720" w:author="Hemmati" w:date="2016-12-16T09:59:00Z">
        <w:r w:rsidR="002A6F74">
          <w:rPr>
            <w:rFonts w:cstheme="minorHAnsi"/>
          </w:rPr>
          <w:t>SALE_DATA</w:t>
        </w:r>
      </w:ins>
      <w:r w:rsidRPr="00AB486D">
        <w:rPr>
          <w:rFonts w:cstheme="minorHAnsi"/>
        </w:rPr>
        <w:t xml:space="preserve"> Log File</w:t>
      </w:r>
      <w:bookmarkEnd w:id="3719"/>
    </w:p>
    <w:p w:rsidR="000B1CB4" w:rsidRPr="002D3F66" w:rsidRDefault="000B1CB4" w:rsidP="000B1CB4">
      <w:pPr>
        <w:pStyle w:val="sqlF9"/>
        <w:rPr>
          <w:ins w:id="3721" w:author="Hemmati" w:date="2016-12-16T09:31:00Z"/>
          <w:rFonts w:asciiTheme="minorHAnsi" w:hAnsiTheme="minorHAnsi"/>
          <w:sz w:val="16"/>
          <w:szCs w:val="16"/>
          <w:rPrChange w:id="3722" w:author="Hemmati" w:date="2016-12-16T10:24:00Z">
            <w:rPr>
              <w:ins w:id="3723" w:author="Hemmati" w:date="2016-12-16T09:31:00Z"/>
              <w:rFonts w:asciiTheme="minorHAnsi" w:hAnsiTheme="minorHAnsi"/>
            </w:rPr>
          </w:rPrChange>
        </w:rPr>
      </w:pPr>
      <w:ins w:id="3724" w:author="Hemmati" w:date="2016-12-16T09:31:00Z">
        <w:r w:rsidRPr="002D3F66">
          <w:rPr>
            <w:rFonts w:asciiTheme="minorHAnsi" w:hAnsiTheme="minorHAnsi"/>
            <w:sz w:val="16"/>
            <w:szCs w:val="16"/>
            <w:rPrChange w:id="3725" w:author="Hemmati" w:date="2016-12-16T10:24:00Z">
              <w:rPr>
                <w:rFonts w:asciiTheme="minorHAnsi" w:hAnsiTheme="minorHAnsi"/>
              </w:rPr>
            </w:rPrChange>
          </w:rPr>
          <w:t>SQL*Loader: Release 11.2.0.2.0 - Production on Mon Dec 5 20:31:42 2016</w:t>
        </w:r>
      </w:ins>
    </w:p>
    <w:p w:rsidR="000B1CB4" w:rsidRPr="002D3F66" w:rsidRDefault="000B1CB4" w:rsidP="000B1CB4">
      <w:pPr>
        <w:pStyle w:val="sqlF9"/>
        <w:rPr>
          <w:ins w:id="3726" w:author="Hemmati" w:date="2016-12-16T09:31:00Z"/>
          <w:rFonts w:asciiTheme="minorHAnsi" w:hAnsiTheme="minorHAnsi"/>
          <w:sz w:val="16"/>
          <w:szCs w:val="16"/>
          <w:rPrChange w:id="3727" w:author="Hemmati" w:date="2016-12-16T10:24:00Z">
            <w:rPr>
              <w:ins w:id="3728" w:author="Hemmati" w:date="2016-12-16T09:31:00Z"/>
              <w:rFonts w:asciiTheme="minorHAnsi" w:hAnsiTheme="minorHAnsi"/>
            </w:rPr>
          </w:rPrChange>
        </w:rPr>
      </w:pPr>
    </w:p>
    <w:p w:rsidR="000B1CB4" w:rsidRPr="002D3F66" w:rsidRDefault="000B1CB4" w:rsidP="000B1CB4">
      <w:pPr>
        <w:pStyle w:val="sqlF9"/>
        <w:rPr>
          <w:ins w:id="3729" w:author="Hemmati" w:date="2016-12-16T09:31:00Z"/>
          <w:rFonts w:asciiTheme="minorHAnsi" w:hAnsiTheme="minorHAnsi"/>
          <w:sz w:val="16"/>
          <w:szCs w:val="16"/>
          <w:rPrChange w:id="3730" w:author="Hemmati" w:date="2016-12-16T10:24:00Z">
            <w:rPr>
              <w:ins w:id="3731" w:author="Hemmati" w:date="2016-12-16T09:31:00Z"/>
              <w:rFonts w:asciiTheme="minorHAnsi" w:hAnsiTheme="minorHAnsi"/>
            </w:rPr>
          </w:rPrChange>
        </w:rPr>
      </w:pPr>
      <w:ins w:id="3732" w:author="Hemmati" w:date="2016-12-16T09:31:00Z">
        <w:r w:rsidRPr="002D3F66">
          <w:rPr>
            <w:rFonts w:asciiTheme="minorHAnsi" w:hAnsiTheme="minorHAnsi"/>
            <w:sz w:val="16"/>
            <w:szCs w:val="16"/>
            <w:rPrChange w:id="3733" w:author="Hemmati" w:date="2016-12-16T10:24:00Z">
              <w:rPr>
                <w:rFonts w:asciiTheme="minorHAnsi" w:hAnsiTheme="minorHAnsi"/>
              </w:rPr>
            </w:rPrChange>
          </w:rPr>
          <w:t>Copyright (c) 1982, 2009, Oracle and/or its affiliates.  All rights reserved.</w:t>
        </w:r>
      </w:ins>
    </w:p>
    <w:p w:rsidR="000B1CB4" w:rsidRPr="002D3F66" w:rsidRDefault="000B1CB4" w:rsidP="000B1CB4">
      <w:pPr>
        <w:pStyle w:val="sqlF9"/>
        <w:rPr>
          <w:ins w:id="3734" w:author="Hemmati" w:date="2016-12-16T09:31:00Z"/>
          <w:rFonts w:asciiTheme="minorHAnsi" w:hAnsiTheme="minorHAnsi"/>
          <w:sz w:val="16"/>
          <w:szCs w:val="16"/>
          <w:rPrChange w:id="3735" w:author="Hemmati" w:date="2016-12-16T10:24:00Z">
            <w:rPr>
              <w:ins w:id="3736" w:author="Hemmati" w:date="2016-12-16T09:31:00Z"/>
              <w:rFonts w:asciiTheme="minorHAnsi" w:hAnsiTheme="minorHAnsi"/>
            </w:rPr>
          </w:rPrChange>
        </w:rPr>
      </w:pPr>
    </w:p>
    <w:p w:rsidR="000B1CB4" w:rsidRPr="002D3F66" w:rsidRDefault="000B1CB4" w:rsidP="000B1CB4">
      <w:pPr>
        <w:pStyle w:val="sqlF9"/>
        <w:rPr>
          <w:ins w:id="3737" w:author="Hemmati" w:date="2016-12-16T09:31:00Z"/>
          <w:rFonts w:asciiTheme="minorHAnsi" w:hAnsiTheme="minorHAnsi"/>
          <w:sz w:val="16"/>
          <w:szCs w:val="16"/>
          <w:rPrChange w:id="3738" w:author="Hemmati" w:date="2016-12-16T10:24:00Z">
            <w:rPr>
              <w:ins w:id="3739" w:author="Hemmati" w:date="2016-12-16T09:31:00Z"/>
              <w:rFonts w:asciiTheme="minorHAnsi" w:hAnsiTheme="minorHAnsi"/>
            </w:rPr>
          </w:rPrChange>
        </w:rPr>
      </w:pPr>
      <w:ins w:id="3740" w:author="Hemmati" w:date="2016-12-16T09:31:00Z">
        <w:r w:rsidRPr="002D3F66">
          <w:rPr>
            <w:rFonts w:asciiTheme="minorHAnsi" w:hAnsiTheme="minorHAnsi"/>
            <w:sz w:val="16"/>
            <w:szCs w:val="16"/>
            <w:rPrChange w:id="3741" w:author="Hemmati" w:date="2016-12-16T10:24:00Z">
              <w:rPr>
                <w:rFonts w:asciiTheme="minorHAnsi" w:hAnsiTheme="minorHAnsi"/>
              </w:rPr>
            </w:rPrChange>
          </w:rPr>
          <w:t>Control File:   C:\Users\Nick\Desktop\471project\adhoctables_loading\sale_adhoc\Sale.clt</w:t>
        </w:r>
      </w:ins>
    </w:p>
    <w:p w:rsidR="000B1CB4" w:rsidRPr="002D3F66" w:rsidRDefault="000B1CB4" w:rsidP="000B1CB4">
      <w:pPr>
        <w:pStyle w:val="sqlF9"/>
        <w:rPr>
          <w:ins w:id="3742" w:author="Hemmati" w:date="2016-12-16T09:31:00Z"/>
          <w:rFonts w:asciiTheme="minorHAnsi" w:hAnsiTheme="minorHAnsi"/>
          <w:sz w:val="16"/>
          <w:szCs w:val="16"/>
          <w:rPrChange w:id="3743" w:author="Hemmati" w:date="2016-12-16T10:24:00Z">
            <w:rPr>
              <w:ins w:id="3744" w:author="Hemmati" w:date="2016-12-16T09:31:00Z"/>
              <w:rFonts w:asciiTheme="minorHAnsi" w:hAnsiTheme="minorHAnsi"/>
            </w:rPr>
          </w:rPrChange>
        </w:rPr>
      </w:pPr>
      <w:ins w:id="3745" w:author="Hemmati" w:date="2016-12-16T09:31:00Z">
        <w:r w:rsidRPr="002D3F66">
          <w:rPr>
            <w:rFonts w:asciiTheme="minorHAnsi" w:hAnsiTheme="minorHAnsi"/>
            <w:sz w:val="16"/>
            <w:szCs w:val="16"/>
            <w:rPrChange w:id="3746" w:author="Hemmati" w:date="2016-12-16T10:24:00Z">
              <w:rPr>
                <w:rFonts w:asciiTheme="minorHAnsi" w:hAnsiTheme="minorHAnsi"/>
              </w:rPr>
            </w:rPrChange>
          </w:rPr>
          <w:t>Data File:      C:\Users\Nick\Desktop\471project\adhoctables_loading\sale_adhoc\SaleData.csv</w:t>
        </w:r>
      </w:ins>
    </w:p>
    <w:p w:rsidR="000B1CB4" w:rsidRPr="002D3F66" w:rsidRDefault="000B1CB4" w:rsidP="000B1CB4">
      <w:pPr>
        <w:pStyle w:val="sqlF9"/>
        <w:rPr>
          <w:ins w:id="3747" w:author="Hemmati" w:date="2016-12-16T09:31:00Z"/>
          <w:rFonts w:asciiTheme="minorHAnsi" w:hAnsiTheme="minorHAnsi"/>
          <w:sz w:val="16"/>
          <w:szCs w:val="16"/>
          <w:rPrChange w:id="3748" w:author="Hemmati" w:date="2016-12-16T10:24:00Z">
            <w:rPr>
              <w:ins w:id="3749" w:author="Hemmati" w:date="2016-12-16T09:31:00Z"/>
              <w:rFonts w:asciiTheme="minorHAnsi" w:hAnsiTheme="minorHAnsi"/>
            </w:rPr>
          </w:rPrChange>
        </w:rPr>
      </w:pPr>
      <w:ins w:id="3750" w:author="Hemmati" w:date="2016-12-16T09:31:00Z">
        <w:r w:rsidRPr="002D3F66">
          <w:rPr>
            <w:rFonts w:asciiTheme="minorHAnsi" w:hAnsiTheme="minorHAnsi"/>
            <w:sz w:val="16"/>
            <w:szCs w:val="16"/>
            <w:rPrChange w:id="3751" w:author="Hemmati" w:date="2016-12-16T10:24:00Z">
              <w:rPr>
                <w:rFonts w:asciiTheme="minorHAnsi" w:hAnsiTheme="minorHAnsi"/>
              </w:rPr>
            </w:rPrChange>
          </w:rPr>
          <w:t xml:space="preserve">  Bad File:     C:\Users\Nick\Desktop\471project\adhoctables_loading\sale_adhoc\Sale.bad</w:t>
        </w:r>
      </w:ins>
    </w:p>
    <w:p w:rsidR="000B1CB4" w:rsidRPr="002D3F66" w:rsidRDefault="000B1CB4" w:rsidP="000B1CB4">
      <w:pPr>
        <w:pStyle w:val="sqlF9"/>
        <w:rPr>
          <w:ins w:id="3752" w:author="Hemmati" w:date="2016-12-16T09:31:00Z"/>
          <w:rFonts w:asciiTheme="minorHAnsi" w:hAnsiTheme="minorHAnsi"/>
          <w:sz w:val="16"/>
          <w:szCs w:val="16"/>
          <w:rPrChange w:id="3753" w:author="Hemmati" w:date="2016-12-16T10:24:00Z">
            <w:rPr>
              <w:ins w:id="3754" w:author="Hemmati" w:date="2016-12-16T09:31:00Z"/>
              <w:rFonts w:asciiTheme="minorHAnsi" w:hAnsiTheme="minorHAnsi"/>
            </w:rPr>
          </w:rPrChange>
        </w:rPr>
      </w:pPr>
      <w:ins w:id="3755" w:author="Hemmati" w:date="2016-12-16T09:31:00Z">
        <w:r w:rsidRPr="002D3F66">
          <w:rPr>
            <w:rFonts w:asciiTheme="minorHAnsi" w:hAnsiTheme="minorHAnsi"/>
            <w:sz w:val="16"/>
            <w:szCs w:val="16"/>
            <w:rPrChange w:id="3756" w:author="Hemmati" w:date="2016-12-16T10:24:00Z">
              <w:rPr>
                <w:rFonts w:asciiTheme="minorHAnsi" w:hAnsiTheme="minorHAnsi"/>
              </w:rPr>
            </w:rPrChange>
          </w:rPr>
          <w:t xml:space="preserve">  Discard File: C:\Users\Nick\Desktop\471project\adhoctables_loading\sale_adhoc\Sale.dsc </w:t>
        </w:r>
      </w:ins>
    </w:p>
    <w:p w:rsidR="000B1CB4" w:rsidRPr="002D3F66" w:rsidRDefault="000B1CB4" w:rsidP="000B1CB4">
      <w:pPr>
        <w:pStyle w:val="sqlF9"/>
        <w:rPr>
          <w:ins w:id="3757" w:author="Hemmati" w:date="2016-12-16T09:31:00Z"/>
          <w:rFonts w:asciiTheme="minorHAnsi" w:hAnsiTheme="minorHAnsi"/>
          <w:sz w:val="16"/>
          <w:szCs w:val="16"/>
          <w:rPrChange w:id="3758" w:author="Hemmati" w:date="2016-12-16T10:24:00Z">
            <w:rPr>
              <w:ins w:id="3759" w:author="Hemmati" w:date="2016-12-16T09:31:00Z"/>
              <w:rFonts w:asciiTheme="minorHAnsi" w:hAnsiTheme="minorHAnsi"/>
            </w:rPr>
          </w:rPrChange>
        </w:rPr>
      </w:pPr>
      <w:ins w:id="3760" w:author="Hemmati" w:date="2016-12-16T09:31:00Z">
        <w:r w:rsidRPr="002D3F66">
          <w:rPr>
            <w:rFonts w:asciiTheme="minorHAnsi" w:hAnsiTheme="minorHAnsi"/>
            <w:sz w:val="16"/>
            <w:szCs w:val="16"/>
            <w:rPrChange w:id="3761" w:author="Hemmati" w:date="2016-12-16T10:24:00Z">
              <w:rPr>
                <w:rFonts w:asciiTheme="minorHAnsi" w:hAnsiTheme="minorHAnsi"/>
              </w:rPr>
            </w:rPrChange>
          </w:rPr>
          <w:t xml:space="preserve"> (Allow all discards)</w:t>
        </w:r>
      </w:ins>
    </w:p>
    <w:p w:rsidR="000B1CB4" w:rsidRPr="002D3F66" w:rsidRDefault="000B1CB4" w:rsidP="000B1CB4">
      <w:pPr>
        <w:pStyle w:val="sqlF9"/>
        <w:rPr>
          <w:ins w:id="3762" w:author="Hemmati" w:date="2016-12-16T09:31:00Z"/>
          <w:rFonts w:asciiTheme="minorHAnsi" w:hAnsiTheme="minorHAnsi"/>
          <w:sz w:val="16"/>
          <w:szCs w:val="16"/>
          <w:rPrChange w:id="3763" w:author="Hemmati" w:date="2016-12-16T10:24:00Z">
            <w:rPr>
              <w:ins w:id="3764" w:author="Hemmati" w:date="2016-12-16T09:31:00Z"/>
              <w:rFonts w:asciiTheme="minorHAnsi" w:hAnsiTheme="minorHAnsi"/>
            </w:rPr>
          </w:rPrChange>
        </w:rPr>
      </w:pPr>
    </w:p>
    <w:p w:rsidR="000B1CB4" w:rsidRPr="002D3F66" w:rsidRDefault="000B1CB4" w:rsidP="000B1CB4">
      <w:pPr>
        <w:pStyle w:val="sqlF9"/>
        <w:rPr>
          <w:ins w:id="3765" w:author="Hemmati" w:date="2016-12-16T09:31:00Z"/>
          <w:rFonts w:asciiTheme="minorHAnsi" w:hAnsiTheme="minorHAnsi"/>
          <w:sz w:val="16"/>
          <w:szCs w:val="16"/>
          <w:rPrChange w:id="3766" w:author="Hemmati" w:date="2016-12-16T10:24:00Z">
            <w:rPr>
              <w:ins w:id="3767" w:author="Hemmati" w:date="2016-12-16T09:31:00Z"/>
              <w:rFonts w:asciiTheme="minorHAnsi" w:hAnsiTheme="minorHAnsi"/>
            </w:rPr>
          </w:rPrChange>
        </w:rPr>
      </w:pPr>
      <w:ins w:id="3768" w:author="Hemmati" w:date="2016-12-16T09:31:00Z">
        <w:r w:rsidRPr="002D3F66">
          <w:rPr>
            <w:rFonts w:asciiTheme="minorHAnsi" w:hAnsiTheme="minorHAnsi"/>
            <w:sz w:val="16"/>
            <w:szCs w:val="16"/>
            <w:rPrChange w:id="3769" w:author="Hemmati" w:date="2016-12-16T10:24:00Z">
              <w:rPr>
                <w:rFonts w:asciiTheme="minorHAnsi" w:hAnsiTheme="minorHAnsi"/>
              </w:rPr>
            </w:rPrChange>
          </w:rPr>
          <w:t>Number to load: ALL</w:t>
        </w:r>
      </w:ins>
    </w:p>
    <w:p w:rsidR="000B1CB4" w:rsidRPr="002D3F66" w:rsidRDefault="000B1CB4" w:rsidP="000B1CB4">
      <w:pPr>
        <w:pStyle w:val="sqlF9"/>
        <w:rPr>
          <w:ins w:id="3770" w:author="Hemmati" w:date="2016-12-16T09:31:00Z"/>
          <w:rFonts w:asciiTheme="minorHAnsi" w:hAnsiTheme="minorHAnsi"/>
          <w:sz w:val="16"/>
          <w:szCs w:val="16"/>
          <w:rPrChange w:id="3771" w:author="Hemmati" w:date="2016-12-16T10:24:00Z">
            <w:rPr>
              <w:ins w:id="3772" w:author="Hemmati" w:date="2016-12-16T09:31:00Z"/>
              <w:rFonts w:asciiTheme="minorHAnsi" w:hAnsiTheme="minorHAnsi"/>
            </w:rPr>
          </w:rPrChange>
        </w:rPr>
      </w:pPr>
      <w:ins w:id="3773" w:author="Hemmati" w:date="2016-12-16T09:31:00Z">
        <w:r w:rsidRPr="002D3F66">
          <w:rPr>
            <w:rFonts w:asciiTheme="minorHAnsi" w:hAnsiTheme="minorHAnsi"/>
            <w:sz w:val="16"/>
            <w:szCs w:val="16"/>
            <w:rPrChange w:id="3774" w:author="Hemmati" w:date="2016-12-16T10:24:00Z">
              <w:rPr>
                <w:rFonts w:asciiTheme="minorHAnsi" w:hAnsiTheme="minorHAnsi"/>
              </w:rPr>
            </w:rPrChange>
          </w:rPr>
          <w:t>Number to skip: 1</w:t>
        </w:r>
      </w:ins>
    </w:p>
    <w:p w:rsidR="000B1CB4" w:rsidRPr="002D3F66" w:rsidRDefault="000B1CB4" w:rsidP="000B1CB4">
      <w:pPr>
        <w:pStyle w:val="sqlF9"/>
        <w:rPr>
          <w:ins w:id="3775" w:author="Hemmati" w:date="2016-12-16T09:31:00Z"/>
          <w:rFonts w:asciiTheme="minorHAnsi" w:hAnsiTheme="minorHAnsi"/>
          <w:sz w:val="16"/>
          <w:szCs w:val="16"/>
          <w:rPrChange w:id="3776" w:author="Hemmati" w:date="2016-12-16T10:24:00Z">
            <w:rPr>
              <w:ins w:id="3777" w:author="Hemmati" w:date="2016-12-16T09:31:00Z"/>
              <w:rFonts w:asciiTheme="minorHAnsi" w:hAnsiTheme="minorHAnsi"/>
            </w:rPr>
          </w:rPrChange>
        </w:rPr>
      </w:pPr>
      <w:ins w:id="3778" w:author="Hemmati" w:date="2016-12-16T09:31:00Z">
        <w:r w:rsidRPr="002D3F66">
          <w:rPr>
            <w:rFonts w:asciiTheme="minorHAnsi" w:hAnsiTheme="minorHAnsi"/>
            <w:sz w:val="16"/>
            <w:szCs w:val="16"/>
            <w:rPrChange w:id="3779" w:author="Hemmati" w:date="2016-12-16T10:24:00Z">
              <w:rPr>
                <w:rFonts w:asciiTheme="minorHAnsi" w:hAnsiTheme="minorHAnsi"/>
              </w:rPr>
            </w:rPrChange>
          </w:rPr>
          <w:t>Errors allowed: 50</w:t>
        </w:r>
      </w:ins>
    </w:p>
    <w:p w:rsidR="000B1CB4" w:rsidRPr="002D3F66" w:rsidRDefault="000B1CB4" w:rsidP="000B1CB4">
      <w:pPr>
        <w:pStyle w:val="sqlF9"/>
        <w:rPr>
          <w:ins w:id="3780" w:author="Hemmati" w:date="2016-12-16T09:31:00Z"/>
          <w:rFonts w:asciiTheme="minorHAnsi" w:hAnsiTheme="minorHAnsi"/>
          <w:sz w:val="16"/>
          <w:szCs w:val="16"/>
          <w:rPrChange w:id="3781" w:author="Hemmati" w:date="2016-12-16T10:24:00Z">
            <w:rPr>
              <w:ins w:id="3782" w:author="Hemmati" w:date="2016-12-16T09:31:00Z"/>
              <w:rFonts w:asciiTheme="minorHAnsi" w:hAnsiTheme="minorHAnsi"/>
            </w:rPr>
          </w:rPrChange>
        </w:rPr>
      </w:pPr>
      <w:ins w:id="3783" w:author="Hemmati" w:date="2016-12-16T09:31:00Z">
        <w:r w:rsidRPr="002D3F66">
          <w:rPr>
            <w:rFonts w:asciiTheme="minorHAnsi" w:hAnsiTheme="minorHAnsi"/>
            <w:sz w:val="16"/>
            <w:szCs w:val="16"/>
            <w:rPrChange w:id="3784" w:author="Hemmati" w:date="2016-12-16T10:24:00Z">
              <w:rPr>
                <w:rFonts w:asciiTheme="minorHAnsi" w:hAnsiTheme="minorHAnsi"/>
              </w:rPr>
            </w:rPrChange>
          </w:rPr>
          <w:t>Continuation:    none specified</w:t>
        </w:r>
      </w:ins>
    </w:p>
    <w:p w:rsidR="000B1CB4" w:rsidRPr="002D3F66" w:rsidRDefault="000B1CB4" w:rsidP="000B1CB4">
      <w:pPr>
        <w:pStyle w:val="sqlF9"/>
        <w:rPr>
          <w:ins w:id="3785" w:author="Hemmati" w:date="2016-12-16T09:31:00Z"/>
          <w:rFonts w:asciiTheme="minorHAnsi" w:hAnsiTheme="minorHAnsi"/>
          <w:sz w:val="16"/>
          <w:szCs w:val="16"/>
          <w:rPrChange w:id="3786" w:author="Hemmati" w:date="2016-12-16T10:24:00Z">
            <w:rPr>
              <w:ins w:id="3787" w:author="Hemmati" w:date="2016-12-16T09:31:00Z"/>
              <w:rFonts w:asciiTheme="minorHAnsi" w:hAnsiTheme="minorHAnsi"/>
            </w:rPr>
          </w:rPrChange>
        </w:rPr>
      </w:pPr>
      <w:ins w:id="3788" w:author="Hemmati" w:date="2016-12-16T09:31:00Z">
        <w:r w:rsidRPr="002D3F66">
          <w:rPr>
            <w:rFonts w:asciiTheme="minorHAnsi" w:hAnsiTheme="minorHAnsi"/>
            <w:sz w:val="16"/>
            <w:szCs w:val="16"/>
            <w:rPrChange w:id="3789" w:author="Hemmati" w:date="2016-12-16T10:24:00Z">
              <w:rPr>
                <w:rFonts w:asciiTheme="minorHAnsi" w:hAnsiTheme="minorHAnsi"/>
              </w:rPr>
            </w:rPrChange>
          </w:rPr>
          <w:t>Path used:      Direct</w:t>
        </w:r>
      </w:ins>
    </w:p>
    <w:p w:rsidR="000B1CB4" w:rsidRPr="002D3F66" w:rsidRDefault="000B1CB4" w:rsidP="000B1CB4">
      <w:pPr>
        <w:pStyle w:val="sqlF9"/>
        <w:rPr>
          <w:ins w:id="3790" w:author="Hemmati" w:date="2016-12-16T09:31:00Z"/>
          <w:rFonts w:asciiTheme="minorHAnsi" w:hAnsiTheme="minorHAnsi"/>
          <w:sz w:val="16"/>
          <w:szCs w:val="16"/>
          <w:rPrChange w:id="3791" w:author="Hemmati" w:date="2016-12-16T10:24:00Z">
            <w:rPr>
              <w:ins w:id="3792" w:author="Hemmati" w:date="2016-12-16T09:31:00Z"/>
              <w:rFonts w:asciiTheme="minorHAnsi" w:hAnsiTheme="minorHAnsi"/>
            </w:rPr>
          </w:rPrChange>
        </w:rPr>
      </w:pPr>
    </w:p>
    <w:p w:rsidR="000B1CB4" w:rsidRPr="002D3F66" w:rsidRDefault="000B1CB4" w:rsidP="000B1CB4">
      <w:pPr>
        <w:pStyle w:val="sqlF9"/>
        <w:rPr>
          <w:ins w:id="3793" w:author="Hemmati" w:date="2016-12-16T09:31:00Z"/>
          <w:rFonts w:asciiTheme="minorHAnsi" w:hAnsiTheme="minorHAnsi"/>
          <w:sz w:val="16"/>
          <w:szCs w:val="16"/>
          <w:rPrChange w:id="3794" w:author="Hemmati" w:date="2016-12-16T10:24:00Z">
            <w:rPr>
              <w:ins w:id="3795" w:author="Hemmati" w:date="2016-12-16T09:31:00Z"/>
              <w:rFonts w:asciiTheme="minorHAnsi" w:hAnsiTheme="minorHAnsi"/>
            </w:rPr>
          </w:rPrChange>
        </w:rPr>
      </w:pPr>
      <w:ins w:id="3796" w:author="Hemmati" w:date="2016-12-16T09:31:00Z">
        <w:r w:rsidRPr="002D3F66">
          <w:rPr>
            <w:rFonts w:asciiTheme="minorHAnsi" w:hAnsiTheme="minorHAnsi"/>
            <w:sz w:val="16"/>
            <w:szCs w:val="16"/>
            <w:rPrChange w:id="3797" w:author="Hemmati" w:date="2016-12-16T10:24:00Z">
              <w:rPr>
                <w:rFonts w:asciiTheme="minorHAnsi" w:hAnsiTheme="minorHAnsi"/>
              </w:rPr>
            </w:rPrChange>
          </w:rPr>
          <w:t>Table SALE_DATA, loaded from every logical record.</w:t>
        </w:r>
      </w:ins>
    </w:p>
    <w:p w:rsidR="000B1CB4" w:rsidRPr="002D3F66" w:rsidRDefault="000B1CB4" w:rsidP="000B1CB4">
      <w:pPr>
        <w:pStyle w:val="sqlF9"/>
        <w:rPr>
          <w:ins w:id="3798" w:author="Hemmati" w:date="2016-12-16T09:31:00Z"/>
          <w:rFonts w:asciiTheme="minorHAnsi" w:hAnsiTheme="minorHAnsi"/>
          <w:sz w:val="16"/>
          <w:szCs w:val="16"/>
          <w:rPrChange w:id="3799" w:author="Hemmati" w:date="2016-12-16T10:24:00Z">
            <w:rPr>
              <w:ins w:id="3800" w:author="Hemmati" w:date="2016-12-16T09:31:00Z"/>
              <w:rFonts w:asciiTheme="minorHAnsi" w:hAnsiTheme="minorHAnsi"/>
            </w:rPr>
          </w:rPrChange>
        </w:rPr>
      </w:pPr>
      <w:ins w:id="3801" w:author="Hemmati" w:date="2016-12-16T09:31:00Z">
        <w:r w:rsidRPr="002D3F66">
          <w:rPr>
            <w:rFonts w:asciiTheme="minorHAnsi" w:hAnsiTheme="minorHAnsi"/>
            <w:sz w:val="16"/>
            <w:szCs w:val="16"/>
            <w:rPrChange w:id="3802" w:author="Hemmati" w:date="2016-12-16T10:24:00Z">
              <w:rPr>
                <w:rFonts w:asciiTheme="minorHAnsi" w:hAnsiTheme="minorHAnsi"/>
              </w:rPr>
            </w:rPrChange>
          </w:rPr>
          <w:t>Insert option in effect for this table: TRUNCATE</w:t>
        </w:r>
      </w:ins>
    </w:p>
    <w:p w:rsidR="000B1CB4" w:rsidRPr="002D3F66" w:rsidRDefault="000B1CB4" w:rsidP="000B1CB4">
      <w:pPr>
        <w:pStyle w:val="sqlF9"/>
        <w:rPr>
          <w:ins w:id="3803" w:author="Hemmati" w:date="2016-12-16T09:31:00Z"/>
          <w:rFonts w:asciiTheme="minorHAnsi" w:hAnsiTheme="minorHAnsi"/>
          <w:sz w:val="16"/>
          <w:szCs w:val="16"/>
          <w:rPrChange w:id="3804" w:author="Hemmati" w:date="2016-12-16T10:24:00Z">
            <w:rPr>
              <w:ins w:id="3805" w:author="Hemmati" w:date="2016-12-16T09:31:00Z"/>
              <w:rFonts w:asciiTheme="minorHAnsi" w:hAnsiTheme="minorHAnsi"/>
            </w:rPr>
          </w:rPrChange>
        </w:rPr>
      </w:pPr>
      <w:ins w:id="3806" w:author="Hemmati" w:date="2016-12-16T09:31:00Z">
        <w:r w:rsidRPr="002D3F66">
          <w:rPr>
            <w:rFonts w:asciiTheme="minorHAnsi" w:hAnsiTheme="minorHAnsi"/>
            <w:sz w:val="16"/>
            <w:szCs w:val="16"/>
            <w:rPrChange w:id="3807" w:author="Hemmati" w:date="2016-12-16T10:24:00Z">
              <w:rPr>
                <w:rFonts w:asciiTheme="minorHAnsi" w:hAnsiTheme="minorHAnsi"/>
              </w:rPr>
            </w:rPrChange>
          </w:rPr>
          <w:lastRenderedPageBreak/>
          <w:t>TRAILING NULLCOLS option in effect</w:t>
        </w:r>
      </w:ins>
    </w:p>
    <w:p w:rsidR="000B1CB4" w:rsidRPr="002D3F66" w:rsidRDefault="000B1CB4" w:rsidP="000B1CB4">
      <w:pPr>
        <w:pStyle w:val="sqlF9"/>
        <w:rPr>
          <w:ins w:id="3808" w:author="Hemmati" w:date="2016-12-16T09:31:00Z"/>
          <w:rFonts w:asciiTheme="minorHAnsi" w:hAnsiTheme="minorHAnsi"/>
          <w:sz w:val="16"/>
          <w:szCs w:val="16"/>
          <w:rPrChange w:id="3809" w:author="Hemmati" w:date="2016-12-16T10:24:00Z">
            <w:rPr>
              <w:ins w:id="3810" w:author="Hemmati" w:date="2016-12-16T09:31:00Z"/>
              <w:rFonts w:asciiTheme="minorHAnsi" w:hAnsiTheme="minorHAnsi"/>
            </w:rPr>
          </w:rPrChange>
        </w:rPr>
      </w:pPr>
    </w:p>
    <w:p w:rsidR="000B1CB4" w:rsidRPr="002D3F66" w:rsidRDefault="000B1CB4" w:rsidP="000B1CB4">
      <w:pPr>
        <w:pStyle w:val="sqlF9"/>
        <w:rPr>
          <w:ins w:id="3811" w:author="Hemmati" w:date="2016-12-16T09:31:00Z"/>
          <w:rFonts w:asciiTheme="minorHAnsi" w:hAnsiTheme="minorHAnsi"/>
          <w:sz w:val="16"/>
          <w:szCs w:val="16"/>
          <w:rPrChange w:id="3812" w:author="Hemmati" w:date="2016-12-16T10:24:00Z">
            <w:rPr>
              <w:ins w:id="3813" w:author="Hemmati" w:date="2016-12-16T09:31:00Z"/>
              <w:rFonts w:asciiTheme="minorHAnsi" w:hAnsiTheme="minorHAnsi"/>
            </w:rPr>
          </w:rPrChange>
        </w:rPr>
      </w:pPr>
      <w:ins w:id="3814" w:author="Hemmati" w:date="2016-12-16T09:31:00Z">
        <w:r w:rsidRPr="002D3F66">
          <w:rPr>
            <w:rFonts w:asciiTheme="minorHAnsi" w:hAnsiTheme="minorHAnsi"/>
            <w:sz w:val="16"/>
            <w:szCs w:val="16"/>
            <w:rPrChange w:id="3815" w:author="Hemmati" w:date="2016-12-16T10:24:00Z">
              <w:rPr>
                <w:rFonts w:asciiTheme="minorHAnsi" w:hAnsiTheme="minorHAnsi"/>
              </w:rPr>
            </w:rPrChange>
          </w:rPr>
          <w:t xml:space="preserve">   Column Name                  Position   Len  Term Encl Datatype</w:t>
        </w:r>
      </w:ins>
    </w:p>
    <w:p w:rsidR="000B1CB4" w:rsidRPr="002D3F66" w:rsidRDefault="000B1CB4" w:rsidP="000B1CB4">
      <w:pPr>
        <w:pStyle w:val="sqlF9"/>
        <w:rPr>
          <w:ins w:id="3816" w:author="Hemmati" w:date="2016-12-16T09:31:00Z"/>
          <w:rFonts w:asciiTheme="minorHAnsi" w:hAnsiTheme="minorHAnsi"/>
          <w:sz w:val="16"/>
          <w:szCs w:val="16"/>
          <w:rPrChange w:id="3817" w:author="Hemmati" w:date="2016-12-16T10:24:00Z">
            <w:rPr>
              <w:ins w:id="3818" w:author="Hemmati" w:date="2016-12-16T09:31:00Z"/>
              <w:rFonts w:asciiTheme="minorHAnsi" w:hAnsiTheme="minorHAnsi"/>
            </w:rPr>
          </w:rPrChange>
        </w:rPr>
      </w:pPr>
      <w:ins w:id="3819" w:author="Hemmati" w:date="2016-12-16T09:31:00Z">
        <w:r w:rsidRPr="002D3F66">
          <w:rPr>
            <w:rFonts w:asciiTheme="minorHAnsi" w:hAnsiTheme="minorHAnsi"/>
            <w:sz w:val="16"/>
            <w:szCs w:val="16"/>
            <w:rPrChange w:id="3820" w:author="Hemmati" w:date="2016-12-16T10:24:00Z">
              <w:rPr>
                <w:rFonts w:asciiTheme="minorHAnsi" w:hAnsiTheme="minorHAnsi"/>
              </w:rPr>
            </w:rPrChange>
          </w:rPr>
          <w:t>------------------------------ ---------- ----- ---- ---- ---------------------</w:t>
        </w:r>
      </w:ins>
    </w:p>
    <w:p w:rsidR="000B1CB4" w:rsidRPr="002D3F66" w:rsidRDefault="000B1CB4" w:rsidP="000B1CB4">
      <w:pPr>
        <w:pStyle w:val="sqlF9"/>
        <w:rPr>
          <w:ins w:id="3821" w:author="Hemmati" w:date="2016-12-16T09:31:00Z"/>
          <w:rFonts w:asciiTheme="minorHAnsi" w:hAnsiTheme="minorHAnsi"/>
          <w:sz w:val="16"/>
          <w:szCs w:val="16"/>
          <w:rPrChange w:id="3822" w:author="Hemmati" w:date="2016-12-16T10:24:00Z">
            <w:rPr>
              <w:ins w:id="3823" w:author="Hemmati" w:date="2016-12-16T09:31:00Z"/>
              <w:rFonts w:asciiTheme="minorHAnsi" w:hAnsiTheme="minorHAnsi"/>
            </w:rPr>
          </w:rPrChange>
        </w:rPr>
      </w:pPr>
      <w:ins w:id="3824" w:author="Hemmati" w:date="2016-12-16T09:31:00Z">
        <w:r w:rsidRPr="002D3F66">
          <w:rPr>
            <w:rFonts w:asciiTheme="minorHAnsi" w:hAnsiTheme="minorHAnsi"/>
            <w:sz w:val="16"/>
            <w:szCs w:val="16"/>
            <w:rPrChange w:id="3825" w:author="Hemmati" w:date="2016-12-16T10:24:00Z">
              <w:rPr>
                <w:rFonts w:asciiTheme="minorHAnsi" w:hAnsiTheme="minorHAnsi"/>
              </w:rPr>
            </w:rPrChange>
          </w:rPr>
          <w:t xml:space="preserve">SALE                                FIRST     *   ,  O(") DATE DD/MM/YYYY      </w:t>
        </w:r>
      </w:ins>
    </w:p>
    <w:p w:rsidR="000B1CB4" w:rsidRPr="002D3F66" w:rsidRDefault="000B1CB4" w:rsidP="000B1CB4">
      <w:pPr>
        <w:pStyle w:val="sqlF9"/>
        <w:rPr>
          <w:ins w:id="3826" w:author="Hemmati" w:date="2016-12-16T09:31:00Z"/>
          <w:rFonts w:asciiTheme="minorHAnsi" w:hAnsiTheme="minorHAnsi"/>
          <w:sz w:val="16"/>
          <w:szCs w:val="16"/>
          <w:rPrChange w:id="3827" w:author="Hemmati" w:date="2016-12-16T10:24:00Z">
            <w:rPr>
              <w:ins w:id="3828" w:author="Hemmati" w:date="2016-12-16T09:31:00Z"/>
              <w:rFonts w:asciiTheme="minorHAnsi" w:hAnsiTheme="minorHAnsi"/>
            </w:rPr>
          </w:rPrChange>
        </w:rPr>
      </w:pPr>
      <w:ins w:id="3829" w:author="Hemmati" w:date="2016-12-16T09:31:00Z">
        <w:r w:rsidRPr="002D3F66">
          <w:rPr>
            <w:rFonts w:asciiTheme="minorHAnsi" w:hAnsiTheme="minorHAnsi"/>
            <w:sz w:val="16"/>
            <w:szCs w:val="16"/>
            <w:rPrChange w:id="3830" w:author="Hemmati" w:date="2016-12-16T10:24:00Z">
              <w:rPr>
                <w:rFonts w:asciiTheme="minorHAnsi" w:hAnsiTheme="minorHAnsi"/>
              </w:rPr>
            </w:rPrChange>
          </w:rPr>
          <w:t xml:space="preserve">CUST_ID                              NEXT     *   ,  O(") CHARACTER            </w:t>
        </w:r>
      </w:ins>
    </w:p>
    <w:p w:rsidR="000B1CB4" w:rsidRPr="002D3F66" w:rsidRDefault="000B1CB4" w:rsidP="000B1CB4">
      <w:pPr>
        <w:pStyle w:val="sqlF9"/>
        <w:rPr>
          <w:ins w:id="3831" w:author="Hemmati" w:date="2016-12-16T09:31:00Z"/>
          <w:rFonts w:asciiTheme="minorHAnsi" w:hAnsiTheme="minorHAnsi"/>
          <w:sz w:val="16"/>
          <w:szCs w:val="16"/>
          <w:rPrChange w:id="3832" w:author="Hemmati" w:date="2016-12-16T10:24:00Z">
            <w:rPr>
              <w:ins w:id="3833" w:author="Hemmati" w:date="2016-12-16T09:31:00Z"/>
              <w:rFonts w:asciiTheme="minorHAnsi" w:hAnsiTheme="minorHAnsi"/>
            </w:rPr>
          </w:rPrChange>
        </w:rPr>
      </w:pPr>
      <w:ins w:id="3834" w:author="Hemmati" w:date="2016-12-16T09:31:00Z">
        <w:r w:rsidRPr="002D3F66">
          <w:rPr>
            <w:rFonts w:asciiTheme="minorHAnsi" w:hAnsiTheme="minorHAnsi"/>
            <w:sz w:val="16"/>
            <w:szCs w:val="16"/>
            <w:rPrChange w:id="3835" w:author="Hemmati" w:date="2016-12-16T10:24:00Z">
              <w:rPr>
                <w:rFonts w:asciiTheme="minorHAnsi" w:hAnsiTheme="minorHAnsi"/>
              </w:rPr>
            </w:rPrChange>
          </w:rPr>
          <w:t xml:space="preserve">ITINERARY_ID                         NEXT     *   ,  O(") CHARACTER            </w:t>
        </w:r>
      </w:ins>
    </w:p>
    <w:p w:rsidR="000B1CB4" w:rsidRPr="002D3F66" w:rsidRDefault="000B1CB4" w:rsidP="000B1CB4">
      <w:pPr>
        <w:pStyle w:val="sqlF9"/>
        <w:rPr>
          <w:ins w:id="3836" w:author="Hemmati" w:date="2016-12-16T09:31:00Z"/>
          <w:rFonts w:asciiTheme="minorHAnsi" w:hAnsiTheme="minorHAnsi"/>
          <w:sz w:val="16"/>
          <w:szCs w:val="16"/>
          <w:rPrChange w:id="3837" w:author="Hemmati" w:date="2016-12-16T10:24:00Z">
            <w:rPr>
              <w:ins w:id="3838" w:author="Hemmati" w:date="2016-12-16T09:31:00Z"/>
              <w:rFonts w:asciiTheme="minorHAnsi" w:hAnsiTheme="minorHAnsi"/>
            </w:rPr>
          </w:rPrChange>
        </w:rPr>
      </w:pPr>
      <w:ins w:id="3839" w:author="Hemmati" w:date="2016-12-16T09:31:00Z">
        <w:r w:rsidRPr="002D3F66">
          <w:rPr>
            <w:rFonts w:asciiTheme="minorHAnsi" w:hAnsiTheme="minorHAnsi"/>
            <w:sz w:val="16"/>
            <w:szCs w:val="16"/>
            <w:rPrChange w:id="3840" w:author="Hemmati" w:date="2016-12-16T10:24:00Z">
              <w:rPr>
                <w:rFonts w:asciiTheme="minorHAnsi" w:hAnsiTheme="minorHAnsi"/>
              </w:rPr>
            </w:rPrChange>
          </w:rPr>
          <w:t xml:space="preserve">ITINERARY_NUM                        NEXT     *   ,  O(") CHARACTER            </w:t>
        </w:r>
      </w:ins>
    </w:p>
    <w:p w:rsidR="000B1CB4" w:rsidRPr="002D3F66" w:rsidRDefault="000B1CB4" w:rsidP="000B1CB4">
      <w:pPr>
        <w:pStyle w:val="sqlF9"/>
        <w:rPr>
          <w:ins w:id="3841" w:author="Hemmati" w:date="2016-12-16T09:31:00Z"/>
          <w:rFonts w:asciiTheme="minorHAnsi" w:hAnsiTheme="minorHAnsi"/>
          <w:sz w:val="16"/>
          <w:szCs w:val="16"/>
          <w:rPrChange w:id="3842" w:author="Hemmati" w:date="2016-12-16T10:24:00Z">
            <w:rPr>
              <w:ins w:id="3843" w:author="Hemmati" w:date="2016-12-16T09:31:00Z"/>
              <w:rFonts w:asciiTheme="minorHAnsi" w:hAnsiTheme="minorHAnsi"/>
            </w:rPr>
          </w:rPrChange>
        </w:rPr>
      </w:pPr>
      <w:ins w:id="3844" w:author="Hemmati" w:date="2016-12-16T09:31:00Z">
        <w:r w:rsidRPr="002D3F66">
          <w:rPr>
            <w:rFonts w:asciiTheme="minorHAnsi" w:hAnsiTheme="minorHAnsi"/>
            <w:sz w:val="16"/>
            <w:szCs w:val="16"/>
            <w:rPrChange w:id="3845" w:author="Hemmati" w:date="2016-12-16T10:24:00Z">
              <w:rPr>
                <w:rFonts w:asciiTheme="minorHAnsi" w:hAnsiTheme="minorHAnsi"/>
              </w:rPr>
            </w:rPrChange>
          </w:rPr>
          <w:t xml:space="preserve">EMP_NUM                              NEXT     *   ,  O(") CHARACTER            </w:t>
        </w:r>
      </w:ins>
    </w:p>
    <w:p w:rsidR="000B1CB4" w:rsidRPr="002D3F66" w:rsidRDefault="000B1CB4" w:rsidP="000B1CB4">
      <w:pPr>
        <w:pStyle w:val="sqlF9"/>
        <w:rPr>
          <w:ins w:id="3846" w:author="Hemmati" w:date="2016-12-16T09:31:00Z"/>
          <w:rFonts w:asciiTheme="minorHAnsi" w:hAnsiTheme="minorHAnsi"/>
          <w:sz w:val="16"/>
          <w:szCs w:val="16"/>
          <w:rPrChange w:id="3847" w:author="Hemmati" w:date="2016-12-16T10:24:00Z">
            <w:rPr>
              <w:ins w:id="3848" w:author="Hemmati" w:date="2016-12-16T09:31:00Z"/>
              <w:rFonts w:asciiTheme="minorHAnsi" w:hAnsiTheme="minorHAnsi"/>
            </w:rPr>
          </w:rPrChange>
        </w:rPr>
      </w:pPr>
      <w:ins w:id="3849" w:author="Hemmati" w:date="2016-12-16T09:31:00Z">
        <w:r w:rsidRPr="002D3F66">
          <w:rPr>
            <w:rFonts w:asciiTheme="minorHAnsi" w:hAnsiTheme="minorHAnsi"/>
            <w:sz w:val="16"/>
            <w:szCs w:val="16"/>
            <w:rPrChange w:id="3850" w:author="Hemmati" w:date="2016-12-16T10:24:00Z">
              <w:rPr>
                <w:rFonts w:asciiTheme="minorHAnsi" w:hAnsiTheme="minorHAnsi"/>
              </w:rPr>
            </w:rPrChange>
          </w:rPr>
          <w:t xml:space="preserve">AGENT                                NEXT     *   ,  O(") CHARACTER            </w:t>
        </w:r>
      </w:ins>
    </w:p>
    <w:p w:rsidR="000B1CB4" w:rsidRPr="002D3F66" w:rsidRDefault="000B1CB4" w:rsidP="000B1CB4">
      <w:pPr>
        <w:pStyle w:val="sqlF9"/>
        <w:rPr>
          <w:ins w:id="3851" w:author="Hemmati" w:date="2016-12-16T09:31:00Z"/>
          <w:rFonts w:asciiTheme="minorHAnsi" w:hAnsiTheme="minorHAnsi"/>
          <w:sz w:val="16"/>
          <w:szCs w:val="16"/>
          <w:rPrChange w:id="3852" w:author="Hemmati" w:date="2016-12-16T10:24:00Z">
            <w:rPr>
              <w:ins w:id="3853" w:author="Hemmati" w:date="2016-12-16T09:31:00Z"/>
              <w:rFonts w:asciiTheme="minorHAnsi" w:hAnsiTheme="minorHAnsi"/>
            </w:rPr>
          </w:rPrChange>
        </w:rPr>
      </w:pPr>
      <w:ins w:id="3854" w:author="Hemmati" w:date="2016-12-16T09:31:00Z">
        <w:r w:rsidRPr="002D3F66">
          <w:rPr>
            <w:rFonts w:asciiTheme="minorHAnsi" w:hAnsiTheme="minorHAnsi"/>
            <w:sz w:val="16"/>
            <w:szCs w:val="16"/>
            <w:rPrChange w:id="3855" w:author="Hemmati" w:date="2016-12-16T10:24:00Z">
              <w:rPr>
                <w:rFonts w:asciiTheme="minorHAnsi" w:hAnsiTheme="minorHAnsi"/>
              </w:rPr>
            </w:rPrChange>
          </w:rPr>
          <w:t xml:space="preserve">BOOKING_ID                           NEXT     *   ,  O(") CHARACTER            </w:t>
        </w:r>
      </w:ins>
    </w:p>
    <w:p w:rsidR="000B1CB4" w:rsidRPr="002D3F66" w:rsidRDefault="000B1CB4" w:rsidP="000B1CB4">
      <w:pPr>
        <w:pStyle w:val="sqlF9"/>
        <w:rPr>
          <w:ins w:id="3856" w:author="Hemmati" w:date="2016-12-16T09:31:00Z"/>
          <w:rFonts w:asciiTheme="minorHAnsi" w:hAnsiTheme="minorHAnsi"/>
          <w:sz w:val="16"/>
          <w:szCs w:val="16"/>
          <w:rPrChange w:id="3857" w:author="Hemmati" w:date="2016-12-16T10:24:00Z">
            <w:rPr>
              <w:ins w:id="3858" w:author="Hemmati" w:date="2016-12-16T09:31:00Z"/>
              <w:rFonts w:asciiTheme="minorHAnsi" w:hAnsiTheme="minorHAnsi"/>
            </w:rPr>
          </w:rPrChange>
        </w:rPr>
      </w:pPr>
      <w:ins w:id="3859" w:author="Hemmati" w:date="2016-12-16T09:31:00Z">
        <w:r w:rsidRPr="002D3F66">
          <w:rPr>
            <w:rFonts w:asciiTheme="minorHAnsi" w:hAnsiTheme="minorHAnsi"/>
            <w:sz w:val="16"/>
            <w:szCs w:val="16"/>
            <w:rPrChange w:id="3860" w:author="Hemmati" w:date="2016-12-16T10:24:00Z">
              <w:rPr>
                <w:rFonts w:asciiTheme="minorHAnsi" w:hAnsiTheme="minorHAnsi"/>
              </w:rPr>
            </w:rPrChange>
          </w:rPr>
          <w:t xml:space="preserve">BOOKING_NUM                          NEXT     *   ,  O(") CHARACTER            </w:t>
        </w:r>
      </w:ins>
    </w:p>
    <w:p w:rsidR="000B1CB4" w:rsidRPr="002D3F66" w:rsidRDefault="000B1CB4" w:rsidP="000B1CB4">
      <w:pPr>
        <w:pStyle w:val="sqlF9"/>
        <w:rPr>
          <w:ins w:id="3861" w:author="Hemmati" w:date="2016-12-16T09:31:00Z"/>
          <w:rFonts w:asciiTheme="minorHAnsi" w:hAnsiTheme="minorHAnsi"/>
          <w:sz w:val="16"/>
          <w:szCs w:val="16"/>
          <w:rPrChange w:id="3862" w:author="Hemmati" w:date="2016-12-16T10:24:00Z">
            <w:rPr>
              <w:ins w:id="3863" w:author="Hemmati" w:date="2016-12-16T09:31:00Z"/>
              <w:rFonts w:asciiTheme="minorHAnsi" w:hAnsiTheme="minorHAnsi"/>
            </w:rPr>
          </w:rPrChange>
        </w:rPr>
      </w:pPr>
      <w:ins w:id="3864" w:author="Hemmati" w:date="2016-12-16T09:31:00Z">
        <w:r w:rsidRPr="002D3F66">
          <w:rPr>
            <w:rFonts w:asciiTheme="minorHAnsi" w:hAnsiTheme="minorHAnsi"/>
            <w:sz w:val="16"/>
            <w:szCs w:val="16"/>
            <w:rPrChange w:id="3865" w:author="Hemmati" w:date="2016-12-16T10:24:00Z">
              <w:rPr>
                <w:rFonts w:asciiTheme="minorHAnsi" w:hAnsiTheme="minorHAnsi"/>
              </w:rPr>
            </w:rPrChange>
          </w:rPr>
          <w:t xml:space="preserve">PRODUCT_CATEGORY                     NEXT     *   ,  O(") CHARACTER            </w:t>
        </w:r>
      </w:ins>
    </w:p>
    <w:p w:rsidR="000B1CB4" w:rsidRPr="002D3F66" w:rsidRDefault="000B1CB4" w:rsidP="000B1CB4">
      <w:pPr>
        <w:pStyle w:val="sqlF9"/>
        <w:rPr>
          <w:ins w:id="3866" w:author="Hemmati" w:date="2016-12-16T09:31:00Z"/>
          <w:rFonts w:asciiTheme="minorHAnsi" w:hAnsiTheme="minorHAnsi"/>
          <w:sz w:val="16"/>
          <w:szCs w:val="16"/>
          <w:rPrChange w:id="3867" w:author="Hemmati" w:date="2016-12-16T10:24:00Z">
            <w:rPr>
              <w:ins w:id="3868" w:author="Hemmati" w:date="2016-12-16T09:31:00Z"/>
              <w:rFonts w:asciiTheme="minorHAnsi" w:hAnsiTheme="minorHAnsi"/>
            </w:rPr>
          </w:rPrChange>
        </w:rPr>
      </w:pPr>
      <w:ins w:id="3869" w:author="Hemmati" w:date="2016-12-16T09:31:00Z">
        <w:r w:rsidRPr="002D3F66">
          <w:rPr>
            <w:rFonts w:asciiTheme="minorHAnsi" w:hAnsiTheme="minorHAnsi"/>
            <w:sz w:val="16"/>
            <w:szCs w:val="16"/>
            <w:rPrChange w:id="3870" w:author="Hemmati" w:date="2016-12-16T10:24:00Z">
              <w:rPr>
                <w:rFonts w:asciiTheme="minorHAnsi" w:hAnsiTheme="minorHAnsi"/>
              </w:rPr>
            </w:rPrChange>
          </w:rPr>
          <w:t xml:space="preserve">PRODUCT_SUPPLIER_ID                  NEXT     *   ,  O(") CHARACTER            </w:t>
        </w:r>
      </w:ins>
    </w:p>
    <w:p w:rsidR="000B1CB4" w:rsidRPr="002D3F66" w:rsidRDefault="000B1CB4" w:rsidP="000B1CB4">
      <w:pPr>
        <w:pStyle w:val="sqlF9"/>
        <w:rPr>
          <w:ins w:id="3871" w:author="Hemmati" w:date="2016-12-16T09:31:00Z"/>
          <w:rFonts w:asciiTheme="minorHAnsi" w:hAnsiTheme="minorHAnsi"/>
          <w:sz w:val="16"/>
          <w:szCs w:val="16"/>
          <w:rPrChange w:id="3872" w:author="Hemmati" w:date="2016-12-16T10:24:00Z">
            <w:rPr>
              <w:ins w:id="3873" w:author="Hemmati" w:date="2016-12-16T09:31:00Z"/>
              <w:rFonts w:asciiTheme="minorHAnsi" w:hAnsiTheme="minorHAnsi"/>
            </w:rPr>
          </w:rPrChange>
        </w:rPr>
      </w:pPr>
      <w:ins w:id="3874" w:author="Hemmati" w:date="2016-12-16T09:31:00Z">
        <w:r w:rsidRPr="002D3F66">
          <w:rPr>
            <w:rFonts w:asciiTheme="minorHAnsi" w:hAnsiTheme="minorHAnsi"/>
            <w:sz w:val="16"/>
            <w:szCs w:val="16"/>
            <w:rPrChange w:id="3875" w:author="Hemmati" w:date="2016-12-16T10:24:00Z">
              <w:rPr>
                <w:rFonts w:asciiTheme="minorHAnsi" w:hAnsiTheme="minorHAnsi"/>
              </w:rPr>
            </w:rPrChange>
          </w:rPr>
          <w:t xml:space="preserve">SUPPLIER_OFFICE                      NEXT     *   ,  O(") CHARACTER            </w:t>
        </w:r>
      </w:ins>
    </w:p>
    <w:p w:rsidR="000B1CB4" w:rsidRPr="002D3F66" w:rsidRDefault="000B1CB4" w:rsidP="000B1CB4">
      <w:pPr>
        <w:pStyle w:val="sqlF9"/>
        <w:rPr>
          <w:ins w:id="3876" w:author="Hemmati" w:date="2016-12-16T09:31:00Z"/>
          <w:rFonts w:asciiTheme="minorHAnsi" w:hAnsiTheme="minorHAnsi"/>
          <w:sz w:val="16"/>
          <w:szCs w:val="16"/>
          <w:rPrChange w:id="3877" w:author="Hemmati" w:date="2016-12-16T10:24:00Z">
            <w:rPr>
              <w:ins w:id="3878" w:author="Hemmati" w:date="2016-12-16T09:31:00Z"/>
              <w:rFonts w:asciiTheme="minorHAnsi" w:hAnsiTheme="minorHAnsi"/>
            </w:rPr>
          </w:rPrChange>
        </w:rPr>
      </w:pPr>
      <w:ins w:id="3879" w:author="Hemmati" w:date="2016-12-16T09:31:00Z">
        <w:r w:rsidRPr="002D3F66">
          <w:rPr>
            <w:rFonts w:asciiTheme="minorHAnsi" w:hAnsiTheme="minorHAnsi"/>
            <w:sz w:val="16"/>
            <w:szCs w:val="16"/>
            <w:rPrChange w:id="3880" w:author="Hemmati" w:date="2016-12-16T10:24:00Z">
              <w:rPr>
                <w:rFonts w:asciiTheme="minorHAnsi" w:hAnsiTheme="minorHAnsi"/>
              </w:rPr>
            </w:rPrChange>
          </w:rPr>
          <w:t xml:space="preserve">TRIP_START                           NEXT     *   ,  O(") DATE DD/MM/YYYY      </w:t>
        </w:r>
      </w:ins>
    </w:p>
    <w:p w:rsidR="000B1CB4" w:rsidRPr="002D3F66" w:rsidRDefault="000B1CB4" w:rsidP="000B1CB4">
      <w:pPr>
        <w:pStyle w:val="sqlF9"/>
        <w:rPr>
          <w:ins w:id="3881" w:author="Hemmati" w:date="2016-12-16T09:31:00Z"/>
          <w:rFonts w:asciiTheme="minorHAnsi" w:hAnsiTheme="minorHAnsi"/>
          <w:sz w:val="16"/>
          <w:szCs w:val="16"/>
          <w:rPrChange w:id="3882" w:author="Hemmati" w:date="2016-12-16T10:24:00Z">
            <w:rPr>
              <w:ins w:id="3883" w:author="Hemmati" w:date="2016-12-16T09:31:00Z"/>
              <w:rFonts w:asciiTheme="minorHAnsi" w:hAnsiTheme="minorHAnsi"/>
            </w:rPr>
          </w:rPrChange>
        </w:rPr>
      </w:pPr>
      <w:ins w:id="3884" w:author="Hemmati" w:date="2016-12-16T09:31:00Z">
        <w:r w:rsidRPr="002D3F66">
          <w:rPr>
            <w:rFonts w:asciiTheme="minorHAnsi" w:hAnsiTheme="minorHAnsi"/>
            <w:sz w:val="16"/>
            <w:szCs w:val="16"/>
            <w:rPrChange w:id="3885" w:author="Hemmati" w:date="2016-12-16T10:24:00Z">
              <w:rPr>
                <w:rFonts w:asciiTheme="minorHAnsi" w:hAnsiTheme="minorHAnsi"/>
              </w:rPr>
            </w:rPrChange>
          </w:rPr>
          <w:t xml:space="preserve">TRIP_END                             NEXT     *   ,  O(") DATE DD/MM/YYYY      </w:t>
        </w:r>
      </w:ins>
    </w:p>
    <w:p w:rsidR="000B1CB4" w:rsidRPr="002D3F66" w:rsidRDefault="000B1CB4" w:rsidP="000B1CB4">
      <w:pPr>
        <w:pStyle w:val="sqlF9"/>
        <w:rPr>
          <w:ins w:id="3886" w:author="Hemmati" w:date="2016-12-16T09:31:00Z"/>
          <w:rFonts w:asciiTheme="minorHAnsi" w:hAnsiTheme="minorHAnsi"/>
          <w:sz w:val="16"/>
          <w:szCs w:val="16"/>
          <w:rPrChange w:id="3887" w:author="Hemmati" w:date="2016-12-16T10:24:00Z">
            <w:rPr>
              <w:ins w:id="3888" w:author="Hemmati" w:date="2016-12-16T09:31:00Z"/>
              <w:rFonts w:asciiTheme="minorHAnsi" w:hAnsiTheme="minorHAnsi"/>
            </w:rPr>
          </w:rPrChange>
        </w:rPr>
      </w:pPr>
      <w:ins w:id="3889" w:author="Hemmati" w:date="2016-12-16T09:31:00Z">
        <w:r w:rsidRPr="002D3F66">
          <w:rPr>
            <w:rFonts w:asciiTheme="minorHAnsi" w:hAnsiTheme="minorHAnsi"/>
            <w:sz w:val="16"/>
            <w:szCs w:val="16"/>
            <w:rPrChange w:id="3890" w:author="Hemmati" w:date="2016-12-16T10:24:00Z">
              <w:rPr>
                <w:rFonts w:asciiTheme="minorHAnsi" w:hAnsiTheme="minorHAnsi"/>
              </w:rPr>
            </w:rPrChange>
          </w:rPr>
          <w:t xml:space="preserve">CLASS                                NEXT     *   ,  O(") CHARACTER            </w:t>
        </w:r>
      </w:ins>
    </w:p>
    <w:p w:rsidR="000B1CB4" w:rsidRPr="002D3F66" w:rsidRDefault="000B1CB4" w:rsidP="000B1CB4">
      <w:pPr>
        <w:pStyle w:val="sqlF9"/>
        <w:rPr>
          <w:ins w:id="3891" w:author="Hemmati" w:date="2016-12-16T09:31:00Z"/>
          <w:rFonts w:asciiTheme="minorHAnsi" w:hAnsiTheme="minorHAnsi"/>
          <w:sz w:val="16"/>
          <w:szCs w:val="16"/>
          <w:rPrChange w:id="3892" w:author="Hemmati" w:date="2016-12-16T10:24:00Z">
            <w:rPr>
              <w:ins w:id="3893" w:author="Hemmati" w:date="2016-12-16T09:31:00Z"/>
              <w:rFonts w:asciiTheme="minorHAnsi" w:hAnsiTheme="minorHAnsi"/>
            </w:rPr>
          </w:rPrChange>
        </w:rPr>
      </w:pPr>
      <w:ins w:id="3894" w:author="Hemmati" w:date="2016-12-16T09:31:00Z">
        <w:r w:rsidRPr="002D3F66">
          <w:rPr>
            <w:rFonts w:asciiTheme="minorHAnsi" w:hAnsiTheme="minorHAnsi"/>
            <w:sz w:val="16"/>
            <w:szCs w:val="16"/>
            <w:rPrChange w:id="3895" w:author="Hemmati" w:date="2016-12-16T10:24:00Z">
              <w:rPr>
                <w:rFonts w:asciiTheme="minorHAnsi" w:hAnsiTheme="minorHAnsi"/>
              </w:rPr>
            </w:rPrChange>
          </w:rPr>
          <w:t xml:space="preserve">NUM_OF_TRAVELERS                     NEXT     *   ,  O(") CHARACTER            </w:t>
        </w:r>
      </w:ins>
    </w:p>
    <w:p w:rsidR="000B1CB4" w:rsidRPr="002D3F66" w:rsidRDefault="000B1CB4" w:rsidP="000B1CB4">
      <w:pPr>
        <w:pStyle w:val="sqlF9"/>
        <w:rPr>
          <w:ins w:id="3896" w:author="Hemmati" w:date="2016-12-16T09:31:00Z"/>
          <w:rFonts w:asciiTheme="minorHAnsi" w:hAnsiTheme="minorHAnsi"/>
          <w:sz w:val="16"/>
          <w:szCs w:val="16"/>
          <w:rPrChange w:id="3897" w:author="Hemmati" w:date="2016-12-16T10:24:00Z">
            <w:rPr>
              <w:ins w:id="3898" w:author="Hemmati" w:date="2016-12-16T09:31:00Z"/>
              <w:rFonts w:asciiTheme="minorHAnsi" w:hAnsiTheme="minorHAnsi"/>
            </w:rPr>
          </w:rPrChange>
        </w:rPr>
      </w:pPr>
      <w:ins w:id="3899" w:author="Hemmati" w:date="2016-12-16T09:31:00Z">
        <w:r w:rsidRPr="002D3F66">
          <w:rPr>
            <w:rFonts w:asciiTheme="minorHAnsi" w:hAnsiTheme="minorHAnsi"/>
            <w:sz w:val="16"/>
            <w:szCs w:val="16"/>
            <w:rPrChange w:id="3900" w:author="Hemmati" w:date="2016-12-16T10:24:00Z">
              <w:rPr>
                <w:rFonts w:asciiTheme="minorHAnsi" w:hAnsiTheme="minorHAnsi"/>
              </w:rPr>
            </w:rPrChange>
          </w:rPr>
          <w:t xml:space="preserve">PRODUCT_ID                           NEXT     *   ,  O(") CHARACTER            </w:t>
        </w:r>
      </w:ins>
    </w:p>
    <w:p w:rsidR="000B1CB4" w:rsidRPr="002D3F66" w:rsidRDefault="000B1CB4" w:rsidP="000B1CB4">
      <w:pPr>
        <w:pStyle w:val="sqlF9"/>
        <w:rPr>
          <w:ins w:id="3901" w:author="Hemmati" w:date="2016-12-16T09:31:00Z"/>
          <w:rFonts w:asciiTheme="minorHAnsi" w:hAnsiTheme="minorHAnsi"/>
          <w:sz w:val="16"/>
          <w:szCs w:val="16"/>
          <w:rPrChange w:id="3902" w:author="Hemmati" w:date="2016-12-16T10:24:00Z">
            <w:rPr>
              <w:ins w:id="3903" w:author="Hemmati" w:date="2016-12-16T09:31:00Z"/>
              <w:rFonts w:asciiTheme="minorHAnsi" w:hAnsiTheme="minorHAnsi"/>
            </w:rPr>
          </w:rPrChange>
        </w:rPr>
      </w:pPr>
      <w:ins w:id="3904" w:author="Hemmati" w:date="2016-12-16T09:31:00Z">
        <w:r w:rsidRPr="002D3F66">
          <w:rPr>
            <w:rFonts w:asciiTheme="minorHAnsi" w:hAnsiTheme="minorHAnsi"/>
            <w:sz w:val="16"/>
            <w:szCs w:val="16"/>
            <w:rPrChange w:id="3905" w:author="Hemmati" w:date="2016-12-16T10:24:00Z">
              <w:rPr>
                <w:rFonts w:asciiTheme="minorHAnsi" w:hAnsiTheme="minorHAnsi"/>
              </w:rPr>
            </w:rPrChange>
          </w:rPr>
          <w:t xml:space="preserve">PRODUCT                              NEXT     *   ,  O(") CHARACTER            </w:t>
        </w:r>
      </w:ins>
    </w:p>
    <w:p w:rsidR="000B1CB4" w:rsidRPr="002D3F66" w:rsidRDefault="000B1CB4" w:rsidP="000B1CB4">
      <w:pPr>
        <w:pStyle w:val="sqlF9"/>
        <w:rPr>
          <w:ins w:id="3906" w:author="Hemmati" w:date="2016-12-16T09:31:00Z"/>
          <w:rFonts w:asciiTheme="minorHAnsi" w:hAnsiTheme="minorHAnsi"/>
          <w:sz w:val="16"/>
          <w:szCs w:val="16"/>
          <w:rPrChange w:id="3907" w:author="Hemmati" w:date="2016-12-16T10:24:00Z">
            <w:rPr>
              <w:ins w:id="3908" w:author="Hemmati" w:date="2016-12-16T09:31:00Z"/>
              <w:rFonts w:asciiTheme="minorHAnsi" w:hAnsiTheme="minorHAnsi"/>
            </w:rPr>
          </w:rPrChange>
        </w:rPr>
      </w:pPr>
      <w:ins w:id="3909" w:author="Hemmati" w:date="2016-12-16T09:31:00Z">
        <w:r w:rsidRPr="002D3F66">
          <w:rPr>
            <w:rFonts w:asciiTheme="minorHAnsi" w:hAnsiTheme="minorHAnsi"/>
            <w:sz w:val="16"/>
            <w:szCs w:val="16"/>
            <w:rPrChange w:id="3910" w:author="Hemmati" w:date="2016-12-16T10:24:00Z">
              <w:rPr>
                <w:rFonts w:asciiTheme="minorHAnsi" w:hAnsiTheme="minorHAnsi"/>
              </w:rPr>
            </w:rPrChange>
          </w:rPr>
          <w:t xml:space="preserve">DESCRIPTION                          NEXT     *   ,  O(") CHARACTER            </w:t>
        </w:r>
      </w:ins>
    </w:p>
    <w:p w:rsidR="000B1CB4" w:rsidRPr="002D3F66" w:rsidRDefault="000B1CB4" w:rsidP="000B1CB4">
      <w:pPr>
        <w:pStyle w:val="sqlF9"/>
        <w:rPr>
          <w:ins w:id="3911" w:author="Hemmati" w:date="2016-12-16T09:31:00Z"/>
          <w:rFonts w:asciiTheme="minorHAnsi" w:hAnsiTheme="minorHAnsi"/>
          <w:sz w:val="16"/>
          <w:szCs w:val="16"/>
          <w:rPrChange w:id="3912" w:author="Hemmati" w:date="2016-12-16T10:24:00Z">
            <w:rPr>
              <w:ins w:id="3913" w:author="Hemmati" w:date="2016-12-16T09:31:00Z"/>
              <w:rFonts w:asciiTheme="minorHAnsi" w:hAnsiTheme="minorHAnsi"/>
            </w:rPr>
          </w:rPrChange>
        </w:rPr>
      </w:pPr>
      <w:ins w:id="3914" w:author="Hemmati" w:date="2016-12-16T09:31:00Z">
        <w:r w:rsidRPr="002D3F66">
          <w:rPr>
            <w:rFonts w:asciiTheme="minorHAnsi" w:hAnsiTheme="minorHAnsi"/>
            <w:sz w:val="16"/>
            <w:szCs w:val="16"/>
            <w:rPrChange w:id="3915" w:author="Hemmati" w:date="2016-12-16T10:24:00Z">
              <w:rPr>
                <w:rFonts w:asciiTheme="minorHAnsi" w:hAnsiTheme="minorHAnsi"/>
              </w:rPr>
            </w:rPrChange>
          </w:rPr>
          <w:t xml:space="preserve">DESTINATION                          NEXT     *   ,  O(") CHARACTER            </w:t>
        </w:r>
      </w:ins>
    </w:p>
    <w:p w:rsidR="000B1CB4" w:rsidRPr="002D3F66" w:rsidRDefault="000B1CB4" w:rsidP="000B1CB4">
      <w:pPr>
        <w:pStyle w:val="sqlF9"/>
        <w:rPr>
          <w:ins w:id="3916" w:author="Hemmati" w:date="2016-12-16T09:31:00Z"/>
          <w:rFonts w:asciiTheme="minorHAnsi" w:hAnsiTheme="minorHAnsi"/>
          <w:sz w:val="16"/>
          <w:szCs w:val="16"/>
          <w:rPrChange w:id="3917" w:author="Hemmati" w:date="2016-12-16T10:24:00Z">
            <w:rPr>
              <w:ins w:id="3918" w:author="Hemmati" w:date="2016-12-16T09:31:00Z"/>
              <w:rFonts w:asciiTheme="minorHAnsi" w:hAnsiTheme="minorHAnsi"/>
            </w:rPr>
          </w:rPrChange>
        </w:rPr>
      </w:pPr>
      <w:ins w:id="3919" w:author="Hemmati" w:date="2016-12-16T09:31:00Z">
        <w:r w:rsidRPr="002D3F66">
          <w:rPr>
            <w:rFonts w:asciiTheme="minorHAnsi" w:hAnsiTheme="minorHAnsi"/>
            <w:sz w:val="16"/>
            <w:szCs w:val="16"/>
            <w:rPrChange w:id="3920" w:author="Hemmati" w:date="2016-12-16T10:24:00Z">
              <w:rPr>
                <w:rFonts w:asciiTheme="minorHAnsi" w:hAnsiTheme="minorHAnsi"/>
              </w:rPr>
            </w:rPrChange>
          </w:rPr>
          <w:t xml:space="preserve">DEST_ID                              NEXT     *   ,  O(") CHARACTER            </w:t>
        </w:r>
      </w:ins>
    </w:p>
    <w:p w:rsidR="000B1CB4" w:rsidRPr="002D3F66" w:rsidRDefault="000B1CB4" w:rsidP="000B1CB4">
      <w:pPr>
        <w:pStyle w:val="sqlF9"/>
        <w:rPr>
          <w:ins w:id="3921" w:author="Hemmati" w:date="2016-12-16T09:31:00Z"/>
          <w:rFonts w:asciiTheme="minorHAnsi" w:hAnsiTheme="minorHAnsi"/>
          <w:sz w:val="16"/>
          <w:szCs w:val="16"/>
          <w:rPrChange w:id="3922" w:author="Hemmati" w:date="2016-12-16T10:24:00Z">
            <w:rPr>
              <w:ins w:id="3923" w:author="Hemmati" w:date="2016-12-16T09:31:00Z"/>
              <w:rFonts w:asciiTheme="minorHAnsi" w:hAnsiTheme="minorHAnsi"/>
            </w:rPr>
          </w:rPrChange>
        </w:rPr>
      </w:pPr>
      <w:ins w:id="3924" w:author="Hemmati" w:date="2016-12-16T09:31:00Z">
        <w:r w:rsidRPr="002D3F66">
          <w:rPr>
            <w:rFonts w:asciiTheme="minorHAnsi" w:hAnsiTheme="minorHAnsi"/>
            <w:sz w:val="16"/>
            <w:szCs w:val="16"/>
            <w:rPrChange w:id="3925" w:author="Hemmati" w:date="2016-12-16T10:24:00Z">
              <w:rPr>
                <w:rFonts w:asciiTheme="minorHAnsi" w:hAnsiTheme="minorHAnsi"/>
              </w:rPr>
            </w:rPrChange>
          </w:rPr>
          <w:t xml:space="preserve">CREDIT_CARD                          NEXT     *   ,  O(") CHARACTER            </w:t>
        </w:r>
      </w:ins>
    </w:p>
    <w:p w:rsidR="000B1CB4" w:rsidRPr="002D3F66" w:rsidRDefault="000B1CB4" w:rsidP="000B1CB4">
      <w:pPr>
        <w:pStyle w:val="sqlF9"/>
        <w:rPr>
          <w:ins w:id="3926" w:author="Hemmati" w:date="2016-12-16T09:31:00Z"/>
          <w:rFonts w:asciiTheme="minorHAnsi" w:hAnsiTheme="minorHAnsi"/>
          <w:sz w:val="16"/>
          <w:szCs w:val="16"/>
          <w:rPrChange w:id="3927" w:author="Hemmati" w:date="2016-12-16T10:24:00Z">
            <w:rPr>
              <w:ins w:id="3928" w:author="Hemmati" w:date="2016-12-16T09:31:00Z"/>
              <w:rFonts w:asciiTheme="minorHAnsi" w:hAnsiTheme="minorHAnsi"/>
            </w:rPr>
          </w:rPrChange>
        </w:rPr>
      </w:pPr>
      <w:ins w:id="3929" w:author="Hemmati" w:date="2016-12-16T09:31:00Z">
        <w:r w:rsidRPr="002D3F66">
          <w:rPr>
            <w:rFonts w:asciiTheme="minorHAnsi" w:hAnsiTheme="minorHAnsi"/>
            <w:sz w:val="16"/>
            <w:szCs w:val="16"/>
            <w:rPrChange w:id="3930" w:author="Hemmati" w:date="2016-12-16T10:24:00Z">
              <w:rPr>
                <w:rFonts w:asciiTheme="minorHAnsi" w:hAnsiTheme="minorHAnsi"/>
              </w:rPr>
            </w:rPrChange>
          </w:rPr>
          <w:t xml:space="preserve">EXPIRY_DATE                          NEXT     *   ,  O(") DATE DD/MM/YYYY      </w:t>
        </w:r>
      </w:ins>
    </w:p>
    <w:p w:rsidR="000B1CB4" w:rsidRPr="002D3F66" w:rsidRDefault="000B1CB4" w:rsidP="000B1CB4">
      <w:pPr>
        <w:pStyle w:val="sqlF9"/>
        <w:rPr>
          <w:ins w:id="3931" w:author="Hemmati" w:date="2016-12-16T09:31:00Z"/>
          <w:rFonts w:asciiTheme="minorHAnsi" w:hAnsiTheme="minorHAnsi"/>
          <w:sz w:val="16"/>
          <w:szCs w:val="16"/>
          <w:rPrChange w:id="3932" w:author="Hemmati" w:date="2016-12-16T10:24:00Z">
            <w:rPr>
              <w:ins w:id="3933" w:author="Hemmati" w:date="2016-12-16T09:31:00Z"/>
              <w:rFonts w:asciiTheme="minorHAnsi" w:hAnsiTheme="minorHAnsi"/>
            </w:rPr>
          </w:rPrChange>
        </w:rPr>
      </w:pPr>
      <w:ins w:id="3934" w:author="Hemmati" w:date="2016-12-16T09:31:00Z">
        <w:r w:rsidRPr="002D3F66">
          <w:rPr>
            <w:rFonts w:asciiTheme="minorHAnsi" w:hAnsiTheme="minorHAnsi"/>
            <w:sz w:val="16"/>
            <w:szCs w:val="16"/>
            <w:rPrChange w:id="3935" w:author="Hemmati" w:date="2016-12-16T10:24:00Z">
              <w:rPr>
                <w:rFonts w:asciiTheme="minorHAnsi" w:hAnsiTheme="minorHAnsi"/>
              </w:rPr>
            </w:rPrChange>
          </w:rPr>
          <w:t xml:space="preserve">CARD_NUMBER                          NEXT     *   ,  O(") CHARACTER            </w:t>
        </w:r>
      </w:ins>
    </w:p>
    <w:p w:rsidR="000B1CB4" w:rsidRPr="002D3F66" w:rsidRDefault="000B1CB4" w:rsidP="000B1CB4">
      <w:pPr>
        <w:pStyle w:val="sqlF9"/>
        <w:rPr>
          <w:ins w:id="3936" w:author="Hemmati" w:date="2016-12-16T09:31:00Z"/>
          <w:rFonts w:asciiTheme="minorHAnsi" w:hAnsiTheme="minorHAnsi"/>
          <w:sz w:val="16"/>
          <w:szCs w:val="16"/>
          <w:rPrChange w:id="3937" w:author="Hemmati" w:date="2016-12-16T10:24:00Z">
            <w:rPr>
              <w:ins w:id="3938" w:author="Hemmati" w:date="2016-12-16T09:31:00Z"/>
              <w:rFonts w:asciiTheme="minorHAnsi" w:hAnsiTheme="minorHAnsi"/>
            </w:rPr>
          </w:rPrChange>
        </w:rPr>
      </w:pPr>
      <w:ins w:id="3939" w:author="Hemmati" w:date="2016-12-16T09:31:00Z">
        <w:r w:rsidRPr="002D3F66">
          <w:rPr>
            <w:rFonts w:asciiTheme="minorHAnsi" w:hAnsiTheme="minorHAnsi"/>
            <w:sz w:val="16"/>
            <w:szCs w:val="16"/>
            <w:rPrChange w:id="3940" w:author="Hemmati" w:date="2016-12-16T10:24:00Z">
              <w:rPr>
                <w:rFonts w:asciiTheme="minorHAnsi" w:hAnsiTheme="minorHAnsi"/>
              </w:rPr>
            </w:rPrChange>
          </w:rPr>
          <w:t xml:space="preserve">BILLING_DATE                         NEXT     *   ,  O(") DATE DD/MM/YYYY      </w:t>
        </w:r>
      </w:ins>
    </w:p>
    <w:p w:rsidR="000B1CB4" w:rsidRPr="002D3F66" w:rsidRDefault="000B1CB4" w:rsidP="000B1CB4">
      <w:pPr>
        <w:pStyle w:val="sqlF9"/>
        <w:rPr>
          <w:ins w:id="3941" w:author="Hemmati" w:date="2016-12-16T09:31:00Z"/>
          <w:rFonts w:asciiTheme="minorHAnsi" w:hAnsiTheme="minorHAnsi"/>
          <w:sz w:val="16"/>
          <w:szCs w:val="16"/>
          <w:rPrChange w:id="3942" w:author="Hemmati" w:date="2016-12-16T10:24:00Z">
            <w:rPr>
              <w:ins w:id="3943" w:author="Hemmati" w:date="2016-12-16T09:31:00Z"/>
              <w:rFonts w:asciiTheme="minorHAnsi" w:hAnsiTheme="minorHAnsi"/>
            </w:rPr>
          </w:rPrChange>
        </w:rPr>
      </w:pPr>
      <w:ins w:id="3944" w:author="Hemmati" w:date="2016-12-16T09:31:00Z">
        <w:r w:rsidRPr="002D3F66">
          <w:rPr>
            <w:rFonts w:asciiTheme="minorHAnsi" w:hAnsiTheme="minorHAnsi"/>
            <w:sz w:val="16"/>
            <w:szCs w:val="16"/>
            <w:rPrChange w:id="3945" w:author="Hemmati" w:date="2016-12-16T10:24:00Z">
              <w:rPr>
                <w:rFonts w:asciiTheme="minorHAnsi" w:hAnsiTheme="minorHAnsi"/>
              </w:rPr>
            </w:rPrChange>
          </w:rPr>
          <w:t xml:space="preserve">BILL_DESCRIPTION                     NEXT     *   ,  O(") CHARACTER            </w:t>
        </w:r>
      </w:ins>
    </w:p>
    <w:p w:rsidR="000B1CB4" w:rsidRPr="002D3F66" w:rsidRDefault="000B1CB4" w:rsidP="000B1CB4">
      <w:pPr>
        <w:pStyle w:val="sqlF9"/>
        <w:rPr>
          <w:ins w:id="3946" w:author="Hemmati" w:date="2016-12-16T09:31:00Z"/>
          <w:rFonts w:asciiTheme="minorHAnsi" w:hAnsiTheme="minorHAnsi"/>
          <w:sz w:val="16"/>
          <w:szCs w:val="16"/>
          <w:rPrChange w:id="3947" w:author="Hemmati" w:date="2016-12-16T10:24:00Z">
            <w:rPr>
              <w:ins w:id="3948" w:author="Hemmati" w:date="2016-12-16T09:31:00Z"/>
              <w:rFonts w:asciiTheme="minorHAnsi" w:hAnsiTheme="minorHAnsi"/>
            </w:rPr>
          </w:rPrChange>
        </w:rPr>
      </w:pPr>
      <w:ins w:id="3949" w:author="Hemmati" w:date="2016-12-16T09:31:00Z">
        <w:r w:rsidRPr="002D3F66">
          <w:rPr>
            <w:rFonts w:asciiTheme="minorHAnsi" w:hAnsiTheme="minorHAnsi"/>
            <w:sz w:val="16"/>
            <w:szCs w:val="16"/>
            <w:rPrChange w:id="3950" w:author="Hemmati" w:date="2016-12-16T10:24:00Z">
              <w:rPr>
                <w:rFonts w:asciiTheme="minorHAnsi" w:hAnsiTheme="minorHAnsi"/>
              </w:rPr>
            </w:rPrChange>
          </w:rPr>
          <w:t xml:space="preserve">BASE_PRICE                           NEXT     *   ,  O(") CHARACTER            </w:t>
        </w:r>
      </w:ins>
    </w:p>
    <w:p w:rsidR="000B1CB4" w:rsidRPr="002D3F66" w:rsidRDefault="000B1CB4" w:rsidP="000B1CB4">
      <w:pPr>
        <w:pStyle w:val="sqlF9"/>
        <w:rPr>
          <w:ins w:id="3951" w:author="Hemmati" w:date="2016-12-16T09:31:00Z"/>
          <w:rFonts w:asciiTheme="minorHAnsi" w:hAnsiTheme="minorHAnsi"/>
          <w:sz w:val="16"/>
          <w:szCs w:val="16"/>
          <w:rPrChange w:id="3952" w:author="Hemmati" w:date="2016-12-16T10:24:00Z">
            <w:rPr>
              <w:ins w:id="3953" w:author="Hemmati" w:date="2016-12-16T09:31:00Z"/>
              <w:rFonts w:asciiTheme="minorHAnsi" w:hAnsiTheme="minorHAnsi"/>
            </w:rPr>
          </w:rPrChange>
        </w:rPr>
      </w:pPr>
      <w:ins w:id="3954" w:author="Hemmati" w:date="2016-12-16T09:31:00Z">
        <w:r w:rsidRPr="002D3F66">
          <w:rPr>
            <w:rFonts w:asciiTheme="minorHAnsi" w:hAnsiTheme="minorHAnsi"/>
            <w:sz w:val="16"/>
            <w:szCs w:val="16"/>
            <w:rPrChange w:id="3955" w:author="Hemmati" w:date="2016-12-16T10:24:00Z">
              <w:rPr>
                <w:rFonts w:asciiTheme="minorHAnsi" w:hAnsiTheme="minorHAnsi"/>
              </w:rPr>
            </w:rPrChange>
          </w:rPr>
          <w:t xml:space="preserve">TOTAL_PRICE                          NEXT     *   ,  O(") CHARACTER            </w:t>
        </w:r>
      </w:ins>
    </w:p>
    <w:p w:rsidR="000B1CB4" w:rsidRPr="002D3F66" w:rsidRDefault="000B1CB4" w:rsidP="000B1CB4">
      <w:pPr>
        <w:pStyle w:val="sqlF9"/>
        <w:rPr>
          <w:ins w:id="3956" w:author="Hemmati" w:date="2016-12-16T09:31:00Z"/>
          <w:rFonts w:asciiTheme="minorHAnsi" w:hAnsiTheme="minorHAnsi"/>
          <w:sz w:val="16"/>
          <w:szCs w:val="16"/>
          <w:rPrChange w:id="3957" w:author="Hemmati" w:date="2016-12-16T10:24:00Z">
            <w:rPr>
              <w:ins w:id="3958" w:author="Hemmati" w:date="2016-12-16T09:31:00Z"/>
              <w:rFonts w:asciiTheme="minorHAnsi" w:hAnsiTheme="minorHAnsi"/>
            </w:rPr>
          </w:rPrChange>
        </w:rPr>
      </w:pPr>
      <w:ins w:id="3959" w:author="Hemmati" w:date="2016-12-16T09:31:00Z">
        <w:r w:rsidRPr="002D3F66">
          <w:rPr>
            <w:rFonts w:asciiTheme="minorHAnsi" w:hAnsiTheme="minorHAnsi"/>
            <w:sz w:val="16"/>
            <w:szCs w:val="16"/>
            <w:rPrChange w:id="3960" w:author="Hemmati" w:date="2016-12-16T10:24:00Z">
              <w:rPr>
                <w:rFonts w:asciiTheme="minorHAnsi" w:hAnsiTheme="minorHAnsi"/>
              </w:rPr>
            </w:rPrChange>
          </w:rPr>
          <w:t xml:space="preserve">BILLED_AMT                           NEXT     *   ,  O(") CHARACTER            </w:t>
        </w:r>
      </w:ins>
    </w:p>
    <w:p w:rsidR="000B1CB4" w:rsidRPr="002D3F66" w:rsidRDefault="000B1CB4" w:rsidP="000B1CB4">
      <w:pPr>
        <w:pStyle w:val="sqlF9"/>
        <w:rPr>
          <w:ins w:id="3961" w:author="Hemmati" w:date="2016-12-16T09:31:00Z"/>
          <w:rFonts w:asciiTheme="minorHAnsi" w:hAnsiTheme="minorHAnsi"/>
          <w:sz w:val="16"/>
          <w:szCs w:val="16"/>
          <w:rPrChange w:id="3962" w:author="Hemmati" w:date="2016-12-16T10:24:00Z">
            <w:rPr>
              <w:ins w:id="3963" w:author="Hemmati" w:date="2016-12-16T09:31:00Z"/>
              <w:rFonts w:asciiTheme="minorHAnsi" w:hAnsiTheme="minorHAnsi"/>
            </w:rPr>
          </w:rPrChange>
        </w:rPr>
      </w:pPr>
      <w:ins w:id="3964" w:author="Hemmati" w:date="2016-12-16T09:31:00Z">
        <w:r w:rsidRPr="002D3F66">
          <w:rPr>
            <w:rFonts w:asciiTheme="minorHAnsi" w:hAnsiTheme="minorHAnsi"/>
            <w:sz w:val="16"/>
            <w:szCs w:val="16"/>
            <w:rPrChange w:id="3965" w:author="Hemmati" w:date="2016-12-16T10:24:00Z">
              <w:rPr>
                <w:rFonts w:asciiTheme="minorHAnsi" w:hAnsiTheme="minorHAnsi"/>
              </w:rPr>
            </w:rPrChange>
          </w:rPr>
          <w:t xml:space="preserve">AGENCY_FEE_CODE                      NEXT     *   ,  O(") CHARACTER            </w:t>
        </w:r>
      </w:ins>
    </w:p>
    <w:p w:rsidR="000B1CB4" w:rsidRPr="002D3F66" w:rsidRDefault="000B1CB4" w:rsidP="000B1CB4">
      <w:pPr>
        <w:pStyle w:val="sqlF9"/>
        <w:rPr>
          <w:ins w:id="3966" w:author="Hemmati" w:date="2016-12-16T09:31:00Z"/>
          <w:rFonts w:asciiTheme="minorHAnsi" w:hAnsiTheme="minorHAnsi"/>
          <w:sz w:val="16"/>
          <w:szCs w:val="16"/>
          <w:rPrChange w:id="3967" w:author="Hemmati" w:date="2016-12-16T10:24:00Z">
            <w:rPr>
              <w:ins w:id="3968" w:author="Hemmati" w:date="2016-12-16T09:31:00Z"/>
              <w:rFonts w:asciiTheme="minorHAnsi" w:hAnsiTheme="minorHAnsi"/>
            </w:rPr>
          </w:rPrChange>
        </w:rPr>
      </w:pPr>
      <w:ins w:id="3969" w:author="Hemmati" w:date="2016-12-16T09:31:00Z">
        <w:r w:rsidRPr="002D3F66">
          <w:rPr>
            <w:rFonts w:asciiTheme="minorHAnsi" w:hAnsiTheme="minorHAnsi"/>
            <w:sz w:val="16"/>
            <w:szCs w:val="16"/>
            <w:rPrChange w:id="3970" w:author="Hemmati" w:date="2016-12-16T10:24:00Z">
              <w:rPr>
                <w:rFonts w:asciiTheme="minorHAnsi" w:hAnsiTheme="minorHAnsi"/>
              </w:rPr>
            </w:rPrChange>
          </w:rPr>
          <w:t xml:space="preserve">AGENCY_FEE_AMOUNT                    NEXT     *   ,  O(") CHARACTER            </w:t>
        </w:r>
      </w:ins>
    </w:p>
    <w:p w:rsidR="000B1CB4" w:rsidRPr="002D3F66" w:rsidRDefault="000B1CB4" w:rsidP="000B1CB4">
      <w:pPr>
        <w:pStyle w:val="sqlF9"/>
        <w:rPr>
          <w:ins w:id="3971" w:author="Hemmati" w:date="2016-12-16T09:31:00Z"/>
          <w:rFonts w:asciiTheme="minorHAnsi" w:hAnsiTheme="minorHAnsi"/>
          <w:sz w:val="16"/>
          <w:szCs w:val="16"/>
          <w:rPrChange w:id="3972" w:author="Hemmati" w:date="2016-12-16T10:24:00Z">
            <w:rPr>
              <w:ins w:id="3973" w:author="Hemmati" w:date="2016-12-16T09:31:00Z"/>
              <w:rFonts w:asciiTheme="minorHAnsi" w:hAnsiTheme="minorHAnsi"/>
            </w:rPr>
          </w:rPrChange>
        </w:rPr>
      </w:pPr>
    </w:p>
    <w:p w:rsidR="000B1CB4" w:rsidRPr="002D3F66" w:rsidRDefault="000B1CB4" w:rsidP="000B1CB4">
      <w:pPr>
        <w:pStyle w:val="sqlF9"/>
        <w:rPr>
          <w:ins w:id="3974" w:author="Hemmati" w:date="2016-12-16T09:31:00Z"/>
          <w:rFonts w:asciiTheme="minorHAnsi" w:hAnsiTheme="minorHAnsi"/>
          <w:sz w:val="16"/>
          <w:szCs w:val="16"/>
          <w:rPrChange w:id="3975" w:author="Hemmati" w:date="2016-12-16T10:24:00Z">
            <w:rPr>
              <w:ins w:id="3976" w:author="Hemmati" w:date="2016-12-16T09:31:00Z"/>
              <w:rFonts w:asciiTheme="minorHAnsi" w:hAnsiTheme="minorHAnsi"/>
            </w:rPr>
          </w:rPrChange>
        </w:rPr>
      </w:pPr>
    </w:p>
    <w:p w:rsidR="000B1CB4" w:rsidRPr="002D3F66" w:rsidRDefault="000B1CB4" w:rsidP="000B1CB4">
      <w:pPr>
        <w:pStyle w:val="sqlF9"/>
        <w:rPr>
          <w:ins w:id="3977" w:author="Hemmati" w:date="2016-12-16T09:31:00Z"/>
          <w:rFonts w:asciiTheme="minorHAnsi" w:hAnsiTheme="minorHAnsi"/>
          <w:sz w:val="16"/>
          <w:szCs w:val="16"/>
          <w:rPrChange w:id="3978" w:author="Hemmati" w:date="2016-12-16T10:24:00Z">
            <w:rPr>
              <w:ins w:id="3979" w:author="Hemmati" w:date="2016-12-16T09:31:00Z"/>
              <w:rFonts w:asciiTheme="minorHAnsi" w:hAnsiTheme="minorHAnsi"/>
            </w:rPr>
          </w:rPrChange>
        </w:rPr>
      </w:pPr>
      <w:ins w:id="3980" w:author="Hemmati" w:date="2016-12-16T09:31:00Z">
        <w:r w:rsidRPr="002D3F66">
          <w:rPr>
            <w:rFonts w:asciiTheme="minorHAnsi" w:hAnsiTheme="minorHAnsi"/>
            <w:sz w:val="16"/>
            <w:szCs w:val="16"/>
            <w:rPrChange w:id="3981" w:author="Hemmati" w:date="2016-12-16T10:24:00Z">
              <w:rPr>
                <w:rFonts w:asciiTheme="minorHAnsi" w:hAnsiTheme="minorHAnsi"/>
              </w:rPr>
            </w:rPrChange>
          </w:rPr>
          <w:t>Table SALE_DATA:</w:t>
        </w:r>
      </w:ins>
    </w:p>
    <w:p w:rsidR="000B1CB4" w:rsidRPr="002D3F66" w:rsidRDefault="000B1CB4" w:rsidP="000B1CB4">
      <w:pPr>
        <w:pStyle w:val="sqlF9"/>
        <w:rPr>
          <w:ins w:id="3982" w:author="Hemmati" w:date="2016-12-16T09:31:00Z"/>
          <w:rFonts w:asciiTheme="minorHAnsi" w:hAnsiTheme="minorHAnsi"/>
          <w:sz w:val="16"/>
          <w:szCs w:val="16"/>
          <w:rPrChange w:id="3983" w:author="Hemmati" w:date="2016-12-16T10:24:00Z">
            <w:rPr>
              <w:ins w:id="3984" w:author="Hemmati" w:date="2016-12-16T09:31:00Z"/>
              <w:rFonts w:asciiTheme="minorHAnsi" w:hAnsiTheme="minorHAnsi"/>
            </w:rPr>
          </w:rPrChange>
        </w:rPr>
      </w:pPr>
      <w:ins w:id="3985" w:author="Hemmati" w:date="2016-12-16T09:31:00Z">
        <w:r w:rsidRPr="002D3F66">
          <w:rPr>
            <w:rFonts w:asciiTheme="minorHAnsi" w:hAnsiTheme="minorHAnsi"/>
            <w:sz w:val="16"/>
            <w:szCs w:val="16"/>
            <w:rPrChange w:id="3986" w:author="Hemmati" w:date="2016-12-16T10:24:00Z">
              <w:rPr>
                <w:rFonts w:asciiTheme="minorHAnsi" w:hAnsiTheme="minorHAnsi"/>
              </w:rPr>
            </w:rPrChange>
          </w:rPr>
          <w:t xml:space="preserve">  1340 Rows successfully loaded.</w:t>
        </w:r>
      </w:ins>
    </w:p>
    <w:p w:rsidR="000B1CB4" w:rsidRPr="002D3F66" w:rsidRDefault="000B1CB4" w:rsidP="000B1CB4">
      <w:pPr>
        <w:pStyle w:val="sqlF9"/>
        <w:rPr>
          <w:ins w:id="3987" w:author="Hemmati" w:date="2016-12-16T09:31:00Z"/>
          <w:rFonts w:asciiTheme="minorHAnsi" w:hAnsiTheme="minorHAnsi"/>
          <w:sz w:val="16"/>
          <w:szCs w:val="16"/>
          <w:rPrChange w:id="3988" w:author="Hemmati" w:date="2016-12-16T10:24:00Z">
            <w:rPr>
              <w:ins w:id="3989" w:author="Hemmati" w:date="2016-12-16T09:31:00Z"/>
              <w:rFonts w:asciiTheme="minorHAnsi" w:hAnsiTheme="minorHAnsi"/>
            </w:rPr>
          </w:rPrChange>
        </w:rPr>
      </w:pPr>
      <w:ins w:id="3990" w:author="Hemmati" w:date="2016-12-16T09:31:00Z">
        <w:r w:rsidRPr="002D3F66">
          <w:rPr>
            <w:rFonts w:asciiTheme="minorHAnsi" w:hAnsiTheme="minorHAnsi"/>
            <w:sz w:val="16"/>
            <w:szCs w:val="16"/>
            <w:rPrChange w:id="3991" w:author="Hemmati" w:date="2016-12-16T10:24:00Z">
              <w:rPr>
                <w:rFonts w:asciiTheme="minorHAnsi" w:hAnsiTheme="minorHAnsi"/>
              </w:rPr>
            </w:rPrChange>
          </w:rPr>
          <w:t xml:space="preserve">  0 Rows not loaded due to data errors.</w:t>
        </w:r>
      </w:ins>
    </w:p>
    <w:p w:rsidR="000B1CB4" w:rsidRPr="002D3F66" w:rsidRDefault="000B1CB4" w:rsidP="000B1CB4">
      <w:pPr>
        <w:pStyle w:val="sqlF9"/>
        <w:rPr>
          <w:ins w:id="3992" w:author="Hemmati" w:date="2016-12-16T09:31:00Z"/>
          <w:rFonts w:asciiTheme="minorHAnsi" w:hAnsiTheme="minorHAnsi"/>
          <w:sz w:val="16"/>
          <w:szCs w:val="16"/>
          <w:rPrChange w:id="3993" w:author="Hemmati" w:date="2016-12-16T10:24:00Z">
            <w:rPr>
              <w:ins w:id="3994" w:author="Hemmati" w:date="2016-12-16T09:31:00Z"/>
              <w:rFonts w:asciiTheme="minorHAnsi" w:hAnsiTheme="minorHAnsi"/>
            </w:rPr>
          </w:rPrChange>
        </w:rPr>
      </w:pPr>
      <w:ins w:id="3995" w:author="Hemmati" w:date="2016-12-16T09:31:00Z">
        <w:r w:rsidRPr="002D3F66">
          <w:rPr>
            <w:rFonts w:asciiTheme="minorHAnsi" w:hAnsiTheme="minorHAnsi"/>
            <w:sz w:val="16"/>
            <w:szCs w:val="16"/>
            <w:rPrChange w:id="3996" w:author="Hemmati" w:date="2016-12-16T10:24:00Z">
              <w:rPr>
                <w:rFonts w:asciiTheme="minorHAnsi" w:hAnsiTheme="minorHAnsi"/>
              </w:rPr>
            </w:rPrChange>
          </w:rPr>
          <w:t xml:space="preserve">  0 Rows not loaded because all WHEN clauses were failed.</w:t>
        </w:r>
      </w:ins>
    </w:p>
    <w:p w:rsidR="000B1CB4" w:rsidRPr="002D3F66" w:rsidRDefault="000B1CB4" w:rsidP="000B1CB4">
      <w:pPr>
        <w:pStyle w:val="sqlF9"/>
        <w:rPr>
          <w:ins w:id="3997" w:author="Hemmati" w:date="2016-12-16T09:31:00Z"/>
          <w:rFonts w:asciiTheme="minorHAnsi" w:hAnsiTheme="minorHAnsi"/>
          <w:sz w:val="16"/>
          <w:szCs w:val="16"/>
          <w:rPrChange w:id="3998" w:author="Hemmati" w:date="2016-12-16T10:24:00Z">
            <w:rPr>
              <w:ins w:id="3999" w:author="Hemmati" w:date="2016-12-16T09:31:00Z"/>
              <w:rFonts w:asciiTheme="minorHAnsi" w:hAnsiTheme="minorHAnsi"/>
            </w:rPr>
          </w:rPrChange>
        </w:rPr>
      </w:pPr>
      <w:ins w:id="4000" w:author="Hemmati" w:date="2016-12-16T09:31:00Z">
        <w:r w:rsidRPr="002D3F66">
          <w:rPr>
            <w:rFonts w:asciiTheme="minorHAnsi" w:hAnsiTheme="minorHAnsi"/>
            <w:sz w:val="16"/>
            <w:szCs w:val="16"/>
            <w:rPrChange w:id="4001" w:author="Hemmati" w:date="2016-12-16T10:24:00Z">
              <w:rPr>
                <w:rFonts w:asciiTheme="minorHAnsi" w:hAnsiTheme="minorHAnsi"/>
              </w:rPr>
            </w:rPrChange>
          </w:rPr>
          <w:t xml:space="preserve">  0 Rows not loaded because all fields were null.</w:t>
        </w:r>
      </w:ins>
    </w:p>
    <w:p w:rsidR="000B1CB4" w:rsidRPr="002D3F66" w:rsidRDefault="000B1CB4" w:rsidP="000B1CB4">
      <w:pPr>
        <w:pStyle w:val="sqlF9"/>
        <w:rPr>
          <w:ins w:id="4002" w:author="Hemmati" w:date="2016-12-16T09:31:00Z"/>
          <w:rFonts w:asciiTheme="minorHAnsi" w:hAnsiTheme="minorHAnsi"/>
          <w:sz w:val="16"/>
          <w:szCs w:val="16"/>
          <w:rPrChange w:id="4003" w:author="Hemmati" w:date="2016-12-16T10:24:00Z">
            <w:rPr>
              <w:ins w:id="4004" w:author="Hemmati" w:date="2016-12-16T09:31:00Z"/>
              <w:rFonts w:asciiTheme="minorHAnsi" w:hAnsiTheme="minorHAnsi"/>
            </w:rPr>
          </w:rPrChange>
        </w:rPr>
      </w:pPr>
    </w:p>
    <w:p w:rsidR="000B1CB4" w:rsidRPr="002D3F66" w:rsidRDefault="000B1CB4" w:rsidP="000B1CB4">
      <w:pPr>
        <w:pStyle w:val="sqlF9"/>
        <w:rPr>
          <w:ins w:id="4005" w:author="Hemmati" w:date="2016-12-16T09:31:00Z"/>
          <w:rFonts w:asciiTheme="minorHAnsi" w:hAnsiTheme="minorHAnsi"/>
          <w:sz w:val="16"/>
          <w:szCs w:val="16"/>
          <w:rPrChange w:id="4006" w:author="Hemmati" w:date="2016-12-16T10:24:00Z">
            <w:rPr>
              <w:ins w:id="4007" w:author="Hemmati" w:date="2016-12-16T09:31:00Z"/>
              <w:rFonts w:asciiTheme="minorHAnsi" w:hAnsiTheme="minorHAnsi"/>
            </w:rPr>
          </w:rPrChange>
        </w:rPr>
      </w:pPr>
      <w:ins w:id="4008" w:author="Hemmati" w:date="2016-12-16T09:31:00Z">
        <w:r w:rsidRPr="002D3F66">
          <w:rPr>
            <w:rFonts w:asciiTheme="minorHAnsi" w:hAnsiTheme="minorHAnsi"/>
            <w:sz w:val="16"/>
            <w:szCs w:val="16"/>
            <w:rPrChange w:id="4009" w:author="Hemmati" w:date="2016-12-16T10:24:00Z">
              <w:rPr>
                <w:rFonts w:asciiTheme="minorHAnsi" w:hAnsiTheme="minorHAnsi"/>
              </w:rPr>
            </w:rPrChange>
          </w:rPr>
          <w:t xml:space="preserve">  Date conversion cache disabled due to overflow (default size: 1000)</w:t>
        </w:r>
      </w:ins>
    </w:p>
    <w:p w:rsidR="000B1CB4" w:rsidRPr="002D3F66" w:rsidRDefault="000B1CB4" w:rsidP="000B1CB4">
      <w:pPr>
        <w:pStyle w:val="sqlF9"/>
        <w:rPr>
          <w:ins w:id="4010" w:author="Hemmati" w:date="2016-12-16T09:31:00Z"/>
          <w:rFonts w:asciiTheme="minorHAnsi" w:hAnsiTheme="minorHAnsi"/>
          <w:sz w:val="16"/>
          <w:szCs w:val="16"/>
          <w:rPrChange w:id="4011" w:author="Hemmati" w:date="2016-12-16T10:24:00Z">
            <w:rPr>
              <w:ins w:id="4012" w:author="Hemmati" w:date="2016-12-16T09:31:00Z"/>
              <w:rFonts w:asciiTheme="minorHAnsi" w:hAnsiTheme="minorHAnsi"/>
            </w:rPr>
          </w:rPrChange>
        </w:rPr>
      </w:pPr>
    </w:p>
    <w:p w:rsidR="000B1CB4" w:rsidRPr="002D3F66" w:rsidRDefault="000B1CB4" w:rsidP="000B1CB4">
      <w:pPr>
        <w:pStyle w:val="sqlF9"/>
        <w:rPr>
          <w:ins w:id="4013" w:author="Hemmati" w:date="2016-12-16T09:31:00Z"/>
          <w:rFonts w:asciiTheme="minorHAnsi" w:hAnsiTheme="minorHAnsi"/>
          <w:sz w:val="16"/>
          <w:szCs w:val="16"/>
          <w:rPrChange w:id="4014" w:author="Hemmati" w:date="2016-12-16T10:24:00Z">
            <w:rPr>
              <w:ins w:id="4015" w:author="Hemmati" w:date="2016-12-16T09:31:00Z"/>
              <w:rFonts w:asciiTheme="minorHAnsi" w:hAnsiTheme="minorHAnsi"/>
            </w:rPr>
          </w:rPrChange>
        </w:rPr>
      </w:pPr>
      <w:ins w:id="4016" w:author="Hemmati" w:date="2016-12-16T09:31:00Z">
        <w:r w:rsidRPr="002D3F66">
          <w:rPr>
            <w:rFonts w:asciiTheme="minorHAnsi" w:hAnsiTheme="minorHAnsi"/>
            <w:sz w:val="16"/>
            <w:szCs w:val="16"/>
            <w:rPrChange w:id="4017" w:author="Hemmati" w:date="2016-12-16T10:24:00Z">
              <w:rPr>
                <w:rFonts w:asciiTheme="minorHAnsi" w:hAnsiTheme="minorHAnsi"/>
              </w:rPr>
            </w:rPrChange>
          </w:rPr>
          <w:t>Bind array size not used in direct path.</w:t>
        </w:r>
      </w:ins>
    </w:p>
    <w:p w:rsidR="000B1CB4" w:rsidRPr="002D3F66" w:rsidRDefault="000B1CB4" w:rsidP="000B1CB4">
      <w:pPr>
        <w:pStyle w:val="sqlF9"/>
        <w:rPr>
          <w:ins w:id="4018" w:author="Hemmati" w:date="2016-12-16T09:31:00Z"/>
          <w:rFonts w:asciiTheme="minorHAnsi" w:hAnsiTheme="minorHAnsi"/>
          <w:sz w:val="16"/>
          <w:szCs w:val="16"/>
          <w:rPrChange w:id="4019" w:author="Hemmati" w:date="2016-12-16T10:24:00Z">
            <w:rPr>
              <w:ins w:id="4020" w:author="Hemmati" w:date="2016-12-16T09:31:00Z"/>
              <w:rFonts w:asciiTheme="minorHAnsi" w:hAnsiTheme="minorHAnsi"/>
            </w:rPr>
          </w:rPrChange>
        </w:rPr>
      </w:pPr>
      <w:ins w:id="4021" w:author="Hemmati" w:date="2016-12-16T09:31:00Z">
        <w:r w:rsidRPr="002D3F66">
          <w:rPr>
            <w:rFonts w:asciiTheme="minorHAnsi" w:hAnsiTheme="minorHAnsi"/>
            <w:sz w:val="16"/>
            <w:szCs w:val="16"/>
            <w:rPrChange w:id="4022" w:author="Hemmati" w:date="2016-12-16T10:24:00Z">
              <w:rPr>
                <w:rFonts w:asciiTheme="minorHAnsi" w:hAnsiTheme="minorHAnsi"/>
              </w:rPr>
            </w:rPrChange>
          </w:rPr>
          <w:t>Column array  rows :    5000</w:t>
        </w:r>
      </w:ins>
    </w:p>
    <w:p w:rsidR="000B1CB4" w:rsidRPr="002D3F66" w:rsidRDefault="000B1CB4" w:rsidP="000B1CB4">
      <w:pPr>
        <w:pStyle w:val="sqlF9"/>
        <w:rPr>
          <w:ins w:id="4023" w:author="Hemmati" w:date="2016-12-16T09:31:00Z"/>
          <w:rFonts w:asciiTheme="minorHAnsi" w:hAnsiTheme="minorHAnsi"/>
          <w:sz w:val="16"/>
          <w:szCs w:val="16"/>
          <w:rPrChange w:id="4024" w:author="Hemmati" w:date="2016-12-16T10:24:00Z">
            <w:rPr>
              <w:ins w:id="4025" w:author="Hemmati" w:date="2016-12-16T09:31:00Z"/>
              <w:rFonts w:asciiTheme="minorHAnsi" w:hAnsiTheme="minorHAnsi"/>
            </w:rPr>
          </w:rPrChange>
        </w:rPr>
      </w:pPr>
      <w:ins w:id="4026" w:author="Hemmati" w:date="2016-12-16T09:31:00Z">
        <w:r w:rsidRPr="002D3F66">
          <w:rPr>
            <w:rFonts w:asciiTheme="minorHAnsi" w:hAnsiTheme="minorHAnsi"/>
            <w:sz w:val="16"/>
            <w:szCs w:val="16"/>
            <w:rPrChange w:id="4027" w:author="Hemmati" w:date="2016-12-16T10:24:00Z">
              <w:rPr>
                <w:rFonts w:asciiTheme="minorHAnsi" w:hAnsiTheme="minorHAnsi"/>
              </w:rPr>
            </w:rPrChange>
          </w:rPr>
          <w:t>Stream buffer bytes:  256000</w:t>
        </w:r>
      </w:ins>
    </w:p>
    <w:p w:rsidR="000B1CB4" w:rsidRPr="002D3F66" w:rsidRDefault="000B1CB4" w:rsidP="000B1CB4">
      <w:pPr>
        <w:pStyle w:val="sqlF9"/>
        <w:rPr>
          <w:ins w:id="4028" w:author="Hemmati" w:date="2016-12-16T09:31:00Z"/>
          <w:rFonts w:asciiTheme="minorHAnsi" w:hAnsiTheme="minorHAnsi"/>
          <w:sz w:val="16"/>
          <w:szCs w:val="16"/>
          <w:rPrChange w:id="4029" w:author="Hemmati" w:date="2016-12-16T10:24:00Z">
            <w:rPr>
              <w:ins w:id="4030" w:author="Hemmati" w:date="2016-12-16T09:31:00Z"/>
              <w:rFonts w:asciiTheme="minorHAnsi" w:hAnsiTheme="minorHAnsi"/>
            </w:rPr>
          </w:rPrChange>
        </w:rPr>
      </w:pPr>
      <w:ins w:id="4031" w:author="Hemmati" w:date="2016-12-16T09:31:00Z">
        <w:r w:rsidRPr="002D3F66">
          <w:rPr>
            <w:rFonts w:asciiTheme="minorHAnsi" w:hAnsiTheme="minorHAnsi"/>
            <w:sz w:val="16"/>
            <w:szCs w:val="16"/>
            <w:rPrChange w:id="4032" w:author="Hemmati" w:date="2016-12-16T10:24:00Z">
              <w:rPr>
                <w:rFonts w:asciiTheme="minorHAnsi" w:hAnsiTheme="minorHAnsi"/>
              </w:rPr>
            </w:rPrChange>
          </w:rPr>
          <w:t>Read   buffer bytes: 1048576</w:t>
        </w:r>
      </w:ins>
    </w:p>
    <w:p w:rsidR="000B1CB4" w:rsidRPr="002D3F66" w:rsidRDefault="000B1CB4" w:rsidP="000B1CB4">
      <w:pPr>
        <w:pStyle w:val="sqlF9"/>
        <w:rPr>
          <w:ins w:id="4033" w:author="Hemmati" w:date="2016-12-16T09:31:00Z"/>
          <w:rFonts w:asciiTheme="minorHAnsi" w:hAnsiTheme="minorHAnsi"/>
          <w:sz w:val="16"/>
          <w:szCs w:val="16"/>
          <w:rPrChange w:id="4034" w:author="Hemmati" w:date="2016-12-16T10:24:00Z">
            <w:rPr>
              <w:ins w:id="4035" w:author="Hemmati" w:date="2016-12-16T09:31:00Z"/>
              <w:rFonts w:asciiTheme="minorHAnsi" w:hAnsiTheme="minorHAnsi"/>
            </w:rPr>
          </w:rPrChange>
        </w:rPr>
      </w:pPr>
    </w:p>
    <w:p w:rsidR="000B1CB4" w:rsidRPr="002D3F66" w:rsidRDefault="000B1CB4" w:rsidP="000B1CB4">
      <w:pPr>
        <w:pStyle w:val="sqlF9"/>
        <w:rPr>
          <w:ins w:id="4036" w:author="Hemmati" w:date="2016-12-16T09:31:00Z"/>
          <w:rFonts w:asciiTheme="minorHAnsi" w:hAnsiTheme="minorHAnsi"/>
          <w:sz w:val="16"/>
          <w:szCs w:val="16"/>
          <w:rPrChange w:id="4037" w:author="Hemmati" w:date="2016-12-16T10:24:00Z">
            <w:rPr>
              <w:ins w:id="4038" w:author="Hemmati" w:date="2016-12-16T09:31:00Z"/>
              <w:rFonts w:asciiTheme="minorHAnsi" w:hAnsiTheme="minorHAnsi"/>
            </w:rPr>
          </w:rPrChange>
        </w:rPr>
      </w:pPr>
      <w:ins w:id="4039" w:author="Hemmati" w:date="2016-12-16T09:31:00Z">
        <w:r w:rsidRPr="002D3F66">
          <w:rPr>
            <w:rFonts w:asciiTheme="minorHAnsi" w:hAnsiTheme="minorHAnsi"/>
            <w:sz w:val="16"/>
            <w:szCs w:val="16"/>
            <w:rPrChange w:id="4040" w:author="Hemmati" w:date="2016-12-16T10:24:00Z">
              <w:rPr>
                <w:rFonts w:asciiTheme="minorHAnsi" w:hAnsiTheme="minorHAnsi"/>
              </w:rPr>
            </w:rPrChange>
          </w:rPr>
          <w:t>Total logical records skipped:          1</w:t>
        </w:r>
      </w:ins>
    </w:p>
    <w:p w:rsidR="000B1CB4" w:rsidRPr="002D3F66" w:rsidRDefault="000B1CB4" w:rsidP="000B1CB4">
      <w:pPr>
        <w:pStyle w:val="sqlF9"/>
        <w:rPr>
          <w:ins w:id="4041" w:author="Hemmati" w:date="2016-12-16T09:31:00Z"/>
          <w:rFonts w:asciiTheme="minorHAnsi" w:hAnsiTheme="minorHAnsi"/>
          <w:sz w:val="16"/>
          <w:szCs w:val="16"/>
          <w:rPrChange w:id="4042" w:author="Hemmati" w:date="2016-12-16T10:24:00Z">
            <w:rPr>
              <w:ins w:id="4043" w:author="Hemmati" w:date="2016-12-16T09:31:00Z"/>
              <w:rFonts w:asciiTheme="minorHAnsi" w:hAnsiTheme="minorHAnsi"/>
            </w:rPr>
          </w:rPrChange>
        </w:rPr>
      </w:pPr>
      <w:ins w:id="4044" w:author="Hemmati" w:date="2016-12-16T09:31:00Z">
        <w:r w:rsidRPr="002D3F66">
          <w:rPr>
            <w:rFonts w:asciiTheme="minorHAnsi" w:hAnsiTheme="minorHAnsi"/>
            <w:sz w:val="16"/>
            <w:szCs w:val="16"/>
            <w:rPrChange w:id="4045" w:author="Hemmati" w:date="2016-12-16T10:24:00Z">
              <w:rPr>
                <w:rFonts w:asciiTheme="minorHAnsi" w:hAnsiTheme="minorHAnsi"/>
              </w:rPr>
            </w:rPrChange>
          </w:rPr>
          <w:t>Total logical records read:          1340</w:t>
        </w:r>
      </w:ins>
    </w:p>
    <w:p w:rsidR="000B1CB4" w:rsidRPr="002D3F66" w:rsidRDefault="000B1CB4" w:rsidP="000B1CB4">
      <w:pPr>
        <w:pStyle w:val="sqlF9"/>
        <w:rPr>
          <w:ins w:id="4046" w:author="Hemmati" w:date="2016-12-16T09:31:00Z"/>
          <w:rFonts w:asciiTheme="minorHAnsi" w:hAnsiTheme="minorHAnsi"/>
          <w:sz w:val="16"/>
          <w:szCs w:val="16"/>
          <w:rPrChange w:id="4047" w:author="Hemmati" w:date="2016-12-16T10:24:00Z">
            <w:rPr>
              <w:ins w:id="4048" w:author="Hemmati" w:date="2016-12-16T09:31:00Z"/>
              <w:rFonts w:asciiTheme="minorHAnsi" w:hAnsiTheme="minorHAnsi"/>
            </w:rPr>
          </w:rPrChange>
        </w:rPr>
      </w:pPr>
      <w:ins w:id="4049" w:author="Hemmati" w:date="2016-12-16T09:31:00Z">
        <w:r w:rsidRPr="002D3F66">
          <w:rPr>
            <w:rFonts w:asciiTheme="minorHAnsi" w:hAnsiTheme="minorHAnsi"/>
            <w:sz w:val="16"/>
            <w:szCs w:val="16"/>
            <w:rPrChange w:id="4050" w:author="Hemmati" w:date="2016-12-16T10:24:00Z">
              <w:rPr>
                <w:rFonts w:asciiTheme="minorHAnsi" w:hAnsiTheme="minorHAnsi"/>
              </w:rPr>
            </w:rPrChange>
          </w:rPr>
          <w:t>Total logical records rejected:         0</w:t>
        </w:r>
      </w:ins>
    </w:p>
    <w:p w:rsidR="000B1CB4" w:rsidRPr="002D3F66" w:rsidRDefault="000B1CB4" w:rsidP="000B1CB4">
      <w:pPr>
        <w:pStyle w:val="sqlF9"/>
        <w:rPr>
          <w:ins w:id="4051" w:author="Hemmati" w:date="2016-12-16T09:31:00Z"/>
          <w:rFonts w:asciiTheme="minorHAnsi" w:hAnsiTheme="minorHAnsi"/>
          <w:sz w:val="16"/>
          <w:szCs w:val="16"/>
          <w:rPrChange w:id="4052" w:author="Hemmati" w:date="2016-12-16T10:24:00Z">
            <w:rPr>
              <w:ins w:id="4053" w:author="Hemmati" w:date="2016-12-16T09:31:00Z"/>
              <w:rFonts w:asciiTheme="minorHAnsi" w:hAnsiTheme="minorHAnsi"/>
            </w:rPr>
          </w:rPrChange>
        </w:rPr>
      </w:pPr>
      <w:ins w:id="4054" w:author="Hemmati" w:date="2016-12-16T09:31:00Z">
        <w:r w:rsidRPr="002D3F66">
          <w:rPr>
            <w:rFonts w:asciiTheme="minorHAnsi" w:hAnsiTheme="minorHAnsi"/>
            <w:sz w:val="16"/>
            <w:szCs w:val="16"/>
            <w:rPrChange w:id="4055" w:author="Hemmati" w:date="2016-12-16T10:24:00Z">
              <w:rPr>
                <w:rFonts w:asciiTheme="minorHAnsi" w:hAnsiTheme="minorHAnsi"/>
              </w:rPr>
            </w:rPrChange>
          </w:rPr>
          <w:t>Total logical records discarded:        0</w:t>
        </w:r>
      </w:ins>
    </w:p>
    <w:p w:rsidR="000B1CB4" w:rsidRPr="002D3F66" w:rsidRDefault="000B1CB4" w:rsidP="000B1CB4">
      <w:pPr>
        <w:pStyle w:val="sqlF9"/>
        <w:rPr>
          <w:ins w:id="4056" w:author="Hemmati" w:date="2016-12-16T09:31:00Z"/>
          <w:rFonts w:asciiTheme="minorHAnsi" w:hAnsiTheme="minorHAnsi"/>
          <w:sz w:val="16"/>
          <w:szCs w:val="16"/>
          <w:rPrChange w:id="4057" w:author="Hemmati" w:date="2016-12-16T10:24:00Z">
            <w:rPr>
              <w:ins w:id="4058" w:author="Hemmati" w:date="2016-12-16T09:31:00Z"/>
              <w:rFonts w:asciiTheme="minorHAnsi" w:hAnsiTheme="minorHAnsi"/>
            </w:rPr>
          </w:rPrChange>
        </w:rPr>
      </w:pPr>
      <w:ins w:id="4059" w:author="Hemmati" w:date="2016-12-16T09:31:00Z">
        <w:r w:rsidRPr="002D3F66">
          <w:rPr>
            <w:rFonts w:asciiTheme="minorHAnsi" w:hAnsiTheme="minorHAnsi"/>
            <w:sz w:val="16"/>
            <w:szCs w:val="16"/>
            <w:rPrChange w:id="4060" w:author="Hemmati" w:date="2016-12-16T10:24:00Z">
              <w:rPr>
                <w:rFonts w:asciiTheme="minorHAnsi" w:hAnsiTheme="minorHAnsi"/>
              </w:rPr>
            </w:rPrChange>
          </w:rPr>
          <w:t>Total stream buffers loaded by SQL*Loader main thread:        1</w:t>
        </w:r>
      </w:ins>
    </w:p>
    <w:p w:rsidR="000B1CB4" w:rsidRPr="002D3F66" w:rsidRDefault="000B1CB4" w:rsidP="000B1CB4">
      <w:pPr>
        <w:pStyle w:val="sqlF9"/>
        <w:rPr>
          <w:ins w:id="4061" w:author="Hemmati" w:date="2016-12-16T09:31:00Z"/>
          <w:rFonts w:asciiTheme="minorHAnsi" w:hAnsiTheme="minorHAnsi"/>
          <w:sz w:val="16"/>
          <w:szCs w:val="16"/>
          <w:rPrChange w:id="4062" w:author="Hemmati" w:date="2016-12-16T10:24:00Z">
            <w:rPr>
              <w:ins w:id="4063" w:author="Hemmati" w:date="2016-12-16T09:31:00Z"/>
              <w:rFonts w:asciiTheme="minorHAnsi" w:hAnsiTheme="minorHAnsi"/>
            </w:rPr>
          </w:rPrChange>
        </w:rPr>
      </w:pPr>
      <w:ins w:id="4064" w:author="Hemmati" w:date="2016-12-16T09:31:00Z">
        <w:r w:rsidRPr="002D3F66">
          <w:rPr>
            <w:rFonts w:asciiTheme="minorHAnsi" w:hAnsiTheme="minorHAnsi"/>
            <w:sz w:val="16"/>
            <w:szCs w:val="16"/>
            <w:rPrChange w:id="4065" w:author="Hemmati" w:date="2016-12-16T10:24:00Z">
              <w:rPr>
                <w:rFonts w:asciiTheme="minorHAnsi" w:hAnsiTheme="minorHAnsi"/>
              </w:rPr>
            </w:rPrChange>
          </w:rPr>
          <w:t>Total stream buffers loaded by SQL*Loader load thread:        0</w:t>
        </w:r>
      </w:ins>
    </w:p>
    <w:p w:rsidR="000B1CB4" w:rsidRPr="002D3F66" w:rsidRDefault="000B1CB4" w:rsidP="000B1CB4">
      <w:pPr>
        <w:pStyle w:val="sqlF9"/>
        <w:rPr>
          <w:ins w:id="4066" w:author="Hemmati" w:date="2016-12-16T09:31:00Z"/>
          <w:rFonts w:asciiTheme="minorHAnsi" w:hAnsiTheme="minorHAnsi"/>
          <w:sz w:val="16"/>
          <w:szCs w:val="16"/>
          <w:rPrChange w:id="4067" w:author="Hemmati" w:date="2016-12-16T10:24:00Z">
            <w:rPr>
              <w:ins w:id="4068" w:author="Hemmati" w:date="2016-12-16T09:31:00Z"/>
              <w:rFonts w:asciiTheme="minorHAnsi" w:hAnsiTheme="minorHAnsi"/>
            </w:rPr>
          </w:rPrChange>
        </w:rPr>
      </w:pPr>
    </w:p>
    <w:p w:rsidR="000B1CB4" w:rsidRPr="002D3F66" w:rsidRDefault="000B1CB4" w:rsidP="000B1CB4">
      <w:pPr>
        <w:pStyle w:val="sqlF9"/>
        <w:rPr>
          <w:ins w:id="4069" w:author="Hemmati" w:date="2016-12-16T09:31:00Z"/>
          <w:rFonts w:asciiTheme="minorHAnsi" w:hAnsiTheme="minorHAnsi"/>
          <w:sz w:val="16"/>
          <w:szCs w:val="16"/>
          <w:rPrChange w:id="4070" w:author="Hemmati" w:date="2016-12-16T10:24:00Z">
            <w:rPr>
              <w:ins w:id="4071" w:author="Hemmati" w:date="2016-12-16T09:31:00Z"/>
              <w:rFonts w:asciiTheme="minorHAnsi" w:hAnsiTheme="minorHAnsi"/>
            </w:rPr>
          </w:rPrChange>
        </w:rPr>
      </w:pPr>
      <w:ins w:id="4072" w:author="Hemmati" w:date="2016-12-16T09:31:00Z">
        <w:r w:rsidRPr="002D3F66">
          <w:rPr>
            <w:rFonts w:asciiTheme="minorHAnsi" w:hAnsiTheme="minorHAnsi"/>
            <w:sz w:val="16"/>
            <w:szCs w:val="16"/>
            <w:rPrChange w:id="4073" w:author="Hemmati" w:date="2016-12-16T10:24:00Z">
              <w:rPr>
                <w:rFonts w:asciiTheme="minorHAnsi" w:hAnsiTheme="minorHAnsi"/>
              </w:rPr>
            </w:rPrChange>
          </w:rPr>
          <w:t>Run began on Mon Dec 05 20:31:42 2016</w:t>
        </w:r>
      </w:ins>
    </w:p>
    <w:p w:rsidR="000B1CB4" w:rsidRPr="002D3F66" w:rsidRDefault="000B1CB4" w:rsidP="000B1CB4">
      <w:pPr>
        <w:pStyle w:val="sqlF9"/>
        <w:rPr>
          <w:ins w:id="4074" w:author="Hemmati" w:date="2016-12-16T09:31:00Z"/>
          <w:rFonts w:asciiTheme="minorHAnsi" w:hAnsiTheme="minorHAnsi"/>
          <w:sz w:val="16"/>
          <w:szCs w:val="16"/>
          <w:rPrChange w:id="4075" w:author="Hemmati" w:date="2016-12-16T10:24:00Z">
            <w:rPr>
              <w:ins w:id="4076" w:author="Hemmati" w:date="2016-12-16T09:31:00Z"/>
              <w:rFonts w:asciiTheme="minorHAnsi" w:hAnsiTheme="minorHAnsi"/>
            </w:rPr>
          </w:rPrChange>
        </w:rPr>
      </w:pPr>
      <w:ins w:id="4077" w:author="Hemmati" w:date="2016-12-16T09:31:00Z">
        <w:r w:rsidRPr="002D3F66">
          <w:rPr>
            <w:rFonts w:asciiTheme="minorHAnsi" w:hAnsiTheme="minorHAnsi"/>
            <w:sz w:val="16"/>
            <w:szCs w:val="16"/>
            <w:rPrChange w:id="4078" w:author="Hemmati" w:date="2016-12-16T10:24:00Z">
              <w:rPr>
                <w:rFonts w:asciiTheme="minorHAnsi" w:hAnsiTheme="minorHAnsi"/>
              </w:rPr>
            </w:rPrChange>
          </w:rPr>
          <w:t>Run ended on Mon Dec 05 20:31:43 2016</w:t>
        </w:r>
      </w:ins>
    </w:p>
    <w:p w:rsidR="000B1CB4" w:rsidRPr="002D3F66" w:rsidRDefault="000B1CB4" w:rsidP="000B1CB4">
      <w:pPr>
        <w:pStyle w:val="sqlF9"/>
        <w:rPr>
          <w:ins w:id="4079" w:author="Hemmati" w:date="2016-12-16T09:31:00Z"/>
          <w:rFonts w:asciiTheme="minorHAnsi" w:hAnsiTheme="minorHAnsi"/>
          <w:sz w:val="16"/>
          <w:szCs w:val="16"/>
          <w:rPrChange w:id="4080" w:author="Hemmati" w:date="2016-12-16T10:24:00Z">
            <w:rPr>
              <w:ins w:id="4081" w:author="Hemmati" w:date="2016-12-16T09:31:00Z"/>
              <w:rFonts w:asciiTheme="minorHAnsi" w:hAnsiTheme="minorHAnsi"/>
            </w:rPr>
          </w:rPrChange>
        </w:rPr>
      </w:pPr>
    </w:p>
    <w:p w:rsidR="000B1CB4" w:rsidRPr="002D3F66" w:rsidRDefault="000B1CB4" w:rsidP="000B1CB4">
      <w:pPr>
        <w:pStyle w:val="sqlF9"/>
        <w:rPr>
          <w:ins w:id="4082" w:author="Hemmati" w:date="2016-12-16T09:31:00Z"/>
          <w:rFonts w:asciiTheme="minorHAnsi" w:hAnsiTheme="minorHAnsi"/>
          <w:sz w:val="16"/>
          <w:szCs w:val="16"/>
          <w:rPrChange w:id="4083" w:author="Hemmati" w:date="2016-12-16T10:24:00Z">
            <w:rPr>
              <w:ins w:id="4084" w:author="Hemmati" w:date="2016-12-16T09:31:00Z"/>
              <w:rFonts w:asciiTheme="minorHAnsi" w:hAnsiTheme="minorHAnsi"/>
            </w:rPr>
          </w:rPrChange>
        </w:rPr>
      </w:pPr>
      <w:ins w:id="4085" w:author="Hemmati" w:date="2016-12-16T09:31:00Z">
        <w:r w:rsidRPr="002D3F66">
          <w:rPr>
            <w:rFonts w:asciiTheme="minorHAnsi" w:hAnsiTheme="minorHAnsi"/>
            <w:sz w:val="16"/>
            <w:szCs w:val="16"/>
            <w:rPrChange w:id="4086" w:author="Hemmati" w:date="2016-12-16T10:24:00Z">
              <w:rPr>
                <w:rFonts w:asciiTheme="minorHAnsi" w:hAnsiTheme="minorHAnsi"/>
              </w:rPr>
            </w:rPrChange>
          </w:rPr>
          <w:t>Elapsed time was:     00:00:01.66</w:t>
        </w:r>
      </w:ins>
    </w:p>
    <w:p w:rsidR="00920707" w:rsidRPr="002D3F66" w:rsidDel="000B1CB4" w:rsidRDefault="000B1CB4" w:rsidP="000B1CB4">
      <w:pPr>
        <w:pStyle w:val="sqlF9"/>
        <w:rPr>
          <w:del w:id="4087" w:author="Hemmati" w:date="2016-12-16T09:31:00Z"/>
          <w:rFonts w:asciiTheme="minorHAnsi" w:hAnsiTheme="minorHAnsi"/>
          <w:sz w:val="16"/>
          <w:szCs w:val="16"/>
          <w:rPrChange w:id="4088" w:author="Hemmati" w:date="2016-12-16T10:24:00Z">
            <w:rPr>
              <w:del w:id="4089" w:author="Hemmati" w:date="2016-12-16T09:31:00Z"/>
              <w:rFonts w:asciiTheme="minorHAnsi" w:hAnsiTheme="minorHAnsi"/>
            </w:rPr>
          </w:rPrChange>
        </w:rPr>
      </w:pPr>
      <w:ins w:id="4090" w:author="Hemmati" w:date="2016-12-16T09:31:00Z">
        <w:r w:rsidRPr="002D3F66">
          <w:rPr>
            <w:rFonts w:asciiTheme="minorHAnsi" w:hAnsiTheme="minorHAnsi"/>
            <w:sz w:val="16"/>
            <w:szCs w:val="16"/>
            <w:rPrChange w:id="4091" w:author="Hemmati" w:date="2016-12-16T10:24:00Z">
              <w:rPr>
                <w:rFonts w:asciiTheme="minorHAnsi" w:hAnsiTheme="minorHAnsi"/>
              </w:rPr>
            </w:rPrChange>
          </w:rPr>
          <w:t>CPU time was:         00:00:00.14</w:t>
        </w:r>
        <w:r w:rsidRPr="002D3F66" w:rsidDel="000B1CB4">
          <w:rPr>
            <w:rFonts w:asciiTheme="minorHAnsi" w:hAnsiTheme="minorHAnsi"/>
            <w:sz w:val="16"/>
            <w:szCs w:val="16"/>
            <w:rPrChange w:id="4092" w:author="Hemmati" w:date="2016-12-16T10:24:00Z">
              <w:rPr>
                <w:rFonts w:asciiTheme="minorHAnsi" w:hAnsiTheme="minorHAnsi"/>
              </w:rPr>
            </w:rPrChange>
          </w:rPr>
          <w:t xml:space="preserve"> </w:t>
        </w:r>
      </w:ins>
      <w:del w:id="4093" w:author="Hemmati" w:date="2016-12-16T09:31:00Z">
        <w:r w:rsidR="00920707" w:rsidRPr="002D3F66" w:rsidDel="000B1CB4">
          <w:rPr>
            <w:rFonts w:asciiTheme="minorHAnsi" w:hAnsiTheme="minorHAnsi"/>
            <w:sz w:val="16"/>
            <w:szCs w:val="16"/>
            <w:rPrChange w:id="4094" w:author="Hemmati" w:date="2016-12-16T10:24:00Z">
              <w:rPr>
                <w:rFonts w:asciiTheme="minorHAnsi" w:hAnsiTheme="minorHAnsi"/>
              </w:rPr>
            </w:rPrChange>
          </w:rPr>
          <w:delText>SQL*Loader: Release 11.2.0.1.0 - Production on Sat May 14 16:14:15 2011</w:delText>
        </w:r>
      </w:del>
    </w:p>
    <w:p w:rsidR="00920707" w:rsidRPr="002D3F66" w:rsidDel="000B1CB4" w:rsidRDefault="00920707" w:rsidP="00920707">
      <w:pPr>
        <w:pStyle w:val="sqlF9"/>
        <w:rPr>
          <w:del w:id="4095" w:author="Hemmati" w:date="2016-12-16T09:31:00Z"/>
          <w:rFonts w:asciiTheme="minorHAnsi" w:hAnsiTheme="minorHAnsi"/>
          <w:sz w:val="16"/>
          <w:szCs w:val="16"/>
          <w:rPrChange w:id="4096" w:author="Hemmati" w:date="2016-12-16T10:24:00Z">
            <w:rPr>
              <w:del w:id="4097" w:author="Hemmati" w:date="2016-12-16T09:31:00Z"/>
              <w:rFonts w:asciiTheme="minorHAnsi" w:hAnsiTheme="minorHAnsi"/>
            </w:rPr>
          </w:rPrChange>
        </w:rPr>
      </w:pPr>
    </w:p>
    <w:p w:rsidR="00920707" w:rsidRPr="002D3F66" w:rsidDel="000B1CB4" w:rsidRDefault="00920707" w:rsidP="00920707">
      <w:pPr>
        <w:pStyle w:val="sqlF9"/>
        <w:rPr>
          <w:del w:id="4098" w:author="Hemmati" w:date="2016-12-16T09:31:00Z"/>
          <w:rFonts w:asciiTheme="minorHAnsi" w:hAnsiTheme="minorHAnsi"/>
          <w:sz w:val="16"/>
          <w:szCs w:val="16"/>
          <w:rPrChange w:id="4099" w:author="Hemmati" w:date="2016-12-16T10:24:00Z">
            <w:rPr>
              <w:del w:id="4100" w:author="Hemmati" w:date="2016-12-16T09:31:00Z"/>
              <w:rFonts w:asciiTheme="minorHAnsi" w:hAnsiTheme="minorHAnsi"/>
            </w:rPr>
          </w:rPrChange>
        </w:rPr>
      </w:pPr>
      <w:del w:id="4101" w:author="Hemmati" w:date="2016-12-16T09:31:00Z">
        <w:r w:rsidRPr="002D3F66" w:rsidDel="000B1CB4">
          <w:rPr>
            <w:rFonts w:asciiTheme="minorHAnsi" w:hAnsiTheme="minorHAnsi"/>
            <w:sz w:val="16"/>
            <w:szCs w:val="16"/>
            <w:rPrChange w:id="4102" w:author="Hemmati" w:date="2016-12-16T10:24:00Z">
              <w:rPr>
                <w:rFonts w:asciiTheme="minorHAnsi" w:hAnsiTheme="minorHAnsi"/>
              </w:rPr>
            </w:rPrChange>
          </w:rPr>
          <w:delText>Copyright (c) 1982, 2009, Oracle and/or its affiliates.  All rights reserved.</w:delText>
        </w:r>
      </w:del>
    </w:p>
    <w:p w:rsidR="00920707" w:rsidRPr="002D3F66" w:rsidDel="000B1CB4" w:rsidRDefault="00920707" w:rsidP="00920707">
      <w:pPr>
        <w:pStyle w:val="sqlF9"/>
        <w:rPr>
          <w:del w:id="4103" w:author="Hemmati" w:date="2016-12-16T09:31:00Z"/>
          <w:rFonts w:asciiTheme="minorHAnsi" w:hAnsiTheme="minorHAnsi"/>
          <w:sz w:val="16"/>
          <w:szCs w:val="16"/>
          <w:rPrChange w:id="4104" w:author="Hemmati" w:date="2016-12-16T10:24:00Z">
            <w:rPr>
              <w:del w:id="4105" w:author="Hemmati" w:date="2016-12-16T09:31:00Z"/>
              <w:rFonts w:asciiTheme="minorHAnsi" w:hAnsiTheme="minorHAnsi"/>
            </w:rPr>
          </w:rPrChange>
        </w:rPr>
      </w:pPr>
    </w:p>
    <w:p w:rsidR="00920707" w:rsidRPr="002D3F66" w:rsidDel="000B1CB4" w:rsidRDefault="00920707" w:rsidP="00920707">
      <w:pPr>
        <w:pStyle w:val="sqlF9"/>
        <w:rPr>
          <w:del w:id="4106" w:author="Hemmati" w:date="2016-12-16T09:31:00Z"/>
          <w:rFonts w:asciiTheme="minorHAnsi" w:hAnsiTheme="minorHAnsi"/>
          <w:sz w:val="16"/>
          <w:szCs w:val="16"/>
          <w:rPrChange w:id="4107" w:author="Hemmati" w:date="2016-12-16T10:24:00Z">
            <w:rPr>
              <w:del w:id="4108" w:author="Hemmati" w:date="2016-12-16T09:31:00Z"/>
              <w:rFonts w:asciiTheme="minorHAnsi" w:hAnsiTheme="minorHAnsi"/>
            </w:rPr>
          </w:rPrChange>
        </w:rPr>
      </w:pPr>
      <w:del w:id="4109" w:author="Hemmati" w:date="2016-12-16T09:31:00Z">
        <w:r w:rsidRPr="002D3F66" w:rsidDel="000B1CB4">
          <w:rPr>
            <w:rFonts w:asciiTheme="minorHAnsi" w:hAnsiTheme="minorHAnsi"/>
            <w:b/>
            <w:sz w:val="16"/>
            <w:szCs w:val="16"/>
            <w:rPrChange w:id="4110" w:author="Hemmati" w:date="2016-12-16T10:24:00Z">
              <w:rPr>
                <w:rFonts w:asciiTheme="minorHAnsi" w:hAnsiTheme="minorHAnsi"/>
                <w:b/>
              </w:rPr>
            </w:rPrChange>
          </w:rPr>
          <w:delText>Control File:</w:delText>
        </w:r>
        <w:r w:rsidRPr="002D3F66" w:rsidDel="000B1CB4">
          <w:rPr>
            <w:rFonts w:asciiTheme="minorHAnsi" w:hAnsiTheme="minorHAnsi"/>
            <w:sz w:val="16"/>
            <w:szCs w:val="16"/>
            <w:rPrChange w:id="4111" w:author="Hemmati" w:date="2016-12-16T10:24:00Z">
              <w:rPr>
                <w:rFonts w:asciiTheme="minorHAnsi" w:hAnsiTheme="minorHAnsi"/>
              </w:rPr>
            </w:rPrChange>
          </w:rPr>
          <w:delText xml:space="preserve">   C:\Users\559006\Desktop\WORKSHOPS\WSH4_CreateTables_SQLLoader\ADHOC_TABLES\sale_adhoc\Sale.clt</w:delText>
        </w:r>
      </w:del>
    </w:p>
    <w:p w:rsidR="00920707" w:rsidRPr="002D3F66" w:rsidDel="000B1CB4" w:rsidRDefault="00920707" w:rsidP="00920707">
      <w:pPr>
        <w:pStyle w:val="sqlF9"/>
        <w:rPr>
          <w:del w:id="4112" w:author="Hemmati" w:date="2016-12-16T09:31:00Z"/>
          <w:rFonts w:asciiTheme="minorHAnsi" w:hAnsiTheme="minorHAnsi"/>
          <w:sz w:val="16"/>
          <w:szCs w:val="16"/>
          <w:rPrChange w:id="4113" w:author="Hemmati" w:date="2016-12-16T10:24:00Z">
            <w:rPr>
              <w:del w:id="4114" w:author="Hemmati" w:date="2016-12-16T09:31:00Z"/>
              <w:rFonts w:asciiTheme="minorHAnsi" w:hAnsiTheme="minorHAnsi"/>
            </w:rPr>
          </w:rPrChange>
        </w:rPr>
      </w:pPr>
      <w:del w:id="4115" w:author="Hemmati" w:date="2016-12-16T09:31:00Z">
        <w:r w:rsidRPr="002D3F66" w:rsidDel="000B1CB4">
          <w:rPr>
            <w:rFonts w:asciiTheme="minorHAnsi" w:hAnsiTheme="minorHAnsi"/>
            <w:b/>
            <w:sz w:val="16"/>
            <w:szCs w:val="16"/>
            <w:rPrChange w:id="4116" w:author="Hemmati" w:date="2016-12-16T10:24:00Z">
              <w:rPr>
                <w:rFonts w:asciiTheme="minorHAnsi" w:hAnsiTheme="minorHAnsi"/>
                <w:b/>
              </w:rPr>
            </w:rPrChange>
          </w:rPr>
          <w:delText>Data File:</w:delText>
        </w:r>
        <w:r w:rsidRPr="002D3F66" w:rsidDel="000B1CB4">
          <w:rPr>
            <w:rFonts w:asciiTheme="minorHAnsi" w:hAnsiTheme="minorHAnsi"/>
            <w:sz w:val="16"/>
            <w:szCs w:val="16"/>
            <w:rPrChange w:id="4117" w:author="Hemmati" w:date="2016-12-16T10:24:00Z">
              <w:rPr>
                <w:rFonts w:asciiTheme="minorHAnsi" w:hAnsiTheme="minorHAnsi"/>
              </w:rPr>
            </w:rPrChange>
          </w:rPr>
          <w:delText xml:space="preserve">      C:\Users\559006\Desktop\WORKSHOPS\WSH4_CreateTables_SQLLoader\ADHOC_TABLES\sale_adhoc\SaleData.csv</w:delText>
        </w:r>
      </w:del>
    </w:p>
    <w:p w:rsidR="00920707" w:rsidRPr="002D3F66" w:rsidDel="000B1CB4" w:rsidRDefault="00920707" w:rsidP="00920707">
      <w:pPr>
        <w:pStyle w:val="sqlF9"/>
        <w:rPr>
          <w:del w:id="4118" w:author="Hemmati" w:date="2016-12-16T09:31:00Z"/>
          <w:rFonts w:asciiTheme="minorHAnsi" w:hAnsiTheme="minorHAnsi"/>
          <w:sz w:val="16"/>
          <w:szCs w:val="16"/>
          <w:rPrChange w:id="4119" w:author="Hemmati" w:date="2016-12-16T10:24:00Z">
            <w:rPr>
              <w:del w:id="4120" w:author="Hemmati" w:date="2016-12-16T09:31:00Z"/>
              <w:rFonts w:asciiTheme="minorHAnsi" w:hAnsiTheme="minorHAnsi"/>
            </w:rPr>
          </w:rPrChange>
        </w:rPr>
      </w:pPr>
      <w:del w:id="4121" w:author="Hemmati" w:date="2016-12-16T09:31:00Z">
        <w:r w:rsidRPr="002D3F66" w:rsidDel="000B1CB4">
          <w:rPr>
            <w:rFonts w:asciiTheme="minorHAnsi" w:hAnsiTheme="minorHAnsi"/>
            <w:b/>
            <w:sz w:val="16"/>
            <w:szCs w:val="16"/>
            <w:rPrChange w:id="4122" w:author="Hemmati" w:date="2016-12-16T10:24:00Z">
              <w:rPr>
                <w:rFonts w:asciiTheme="minorHAnsi" w:hAnsiTheme="minorHAnsi"/>
                <w:b/>
              </w:rPr>
            </w:rPrChange>
          </w:rPr>
          <w:delText>Bad File:</w:delText>
        </w:r>
        <w:r w:rsidRPr="002D3F66" w:rsidDel="000B1CB4">
          <w:rPr>
            <w:rFonts w:asciiTheme="minorHAnsi" w:hAnsiTheme="minorHAnsi"/>
            <w:sz w:val="16"/>
            <w:szCs w:val="16"/>
            <w:rPrChange w:id="4123" w:author="Hemmati" w:date="2016-12-16T10:24:00Z">
              <w:rPr>
                <w:rFonts w:asciiTheme="minorHAnsi" w:hAnsiTheme="minorHAnsi"/>
              </w:rPr>
            </w:rPrChange>
          </w:rPr>
          <w:delText xml:space="preserve">     C:\Users\559006\Desktop\WORKSHOPS\WSH4_CreateTables_SQLLoader\ADHOC_TABLES\sale_adhoc\Sale.bad</w:delText>
        </w:r>
      </w:del>
    </w:p>
    <w:p w:rsidR="00920707" w:rsidRPr="002D3F66" w:rsidDel="000B1CB4" w:rsidRDefault="00920707" w:rsidP="00920707">
      <w:pPr>
        <w:pStyle w:val="sqlF9"/>
        <w:rPr>
          <w:del w:id="4124" w:author="Hemmati" w:date="2016-12-16T09:31:00Z"/>
          <w:rFonts w:asciiTheme="minorHAnsi" w:hAnsiTheme="minorHAnsi"/>
          <w:sz w:val="16"/>
          <w:szCs w:val="16"/>
          <w:rPrChange w:id="4125" w:author="Hemmati" w:date="2016-12-16T10:24:00Z">
            <w:rPr>
              <w:del w:id="4126" w:author="Hemmati" w:date="2016-12-16T09:31:00Z"/>
              <w:rFonts w:asciiTheme="minorHAnsi" w:hAnsiTheme="minorHAnsi"/>
            </w:rPr>
          </w:rPrChange>
        </w:rPr>
      </w:pPr>
      <w:del w:id="4127" w:author="Hemmati" w:date="2016-12-16T09:31:00Z">
        <w:r w:rsidRPr="002D3F66" w:rsidDel="000B1CB4">
          <w:rPr>
            <w:rFonts w:asciiTheme="minorHAnsi" w:hAnsiTheme="minorHAnsi"/>
            <w:b/>
            <w:sz w:val="16"/>
            <w:szCs w:val="16"/>
            <w:rPrChange w:id="4128" w:author="Hemmati" w:date="2016-12-16T10:24:00Z">
              <w:rPr>
                <w:rFonts w:asciiTheme="minorHAnsi" w:hAnsiTheme="minorHAnsi"/>
                <w:b/>
              </w:rPr>
            </w:rPrChange>
          </w:rPr>
          <w:delText>Discard File:</w:delText>
        </w:r>
        <w:r w:rsidRPr="002D3F66" w:rsidDel="000B1CB4">
          <w:rPr>
            <w:rFonts w:asciiTheme="minorHAnsi" w:hAnsiTheme="minorHAnsi"/>
            <w:sz w:val="16"/>
            <w:szCs w:val="16"/>
            <w:rPrChange w:id="4129" w:author="Hemmati" w:date="2016-12-16T10:24:00Z">
              <w:rPr>
                <w:rFonts w:asciiTheme="minorHAnsi" w:hAnsiTheme="minorHAnsi"/>
              </w:rPr>
            </w:rPrChange>
          </w:rPr>
          <w:delText xml:space="preserve"> C:\Users\559006\Desktop\WORKSHOPS\WSH4_CreateTables_SQLLoader\ADHOC_TABLES\sale_adhoc\Sale.dsc </w:delText>
        </w:r>
      </w:del>
    </w:p>
    <w:p w:rsidR="00920707" w:rsidRPr="002D3F66" w:rsidDel="000B1CB4" w:rsidRDefault="00920707" w:rsidP="00920707">
      <w:pPr>
        <w:pStyle w:val="sqlF9"/>
        <w:rPr>
          <w:del w:id="4130" w:author="Hemmati" w:date="2016-12-16T09:31:00Z"/>
          <w:rFonts w:asciiTheme="minorHAnsi" w:hAnsiTheme="minorHAnsi"/>
          <w:sz w:val="16"/>
          <w:szCs w:val="16"/>
          <w:rPrChange w:id="4131" w:author="Hemmati" w:date="2016-12-16T10:24:00Z">
            <w:rPr>
              <w:del w:id="4132" w:author="Hemmati" w:date="2016-12-16T09:31:00Z"/>
              <w:rFonts w:asciiTheme="minorHAnsi" w:hAnsiTheme="minorHAnsi"/>
            </w:rPr>
          </w:rPrChange>
        </w:rPr>
      </w:pPr>
      <w:del w:id="4133" w:author="Hemmati" w:date="2016-12-16T09:31:00Z">
        <w:r w:rsidRPr="002D3F66" w:rsidDel="000B1CB4">
          <w:rPr>
            <w:rFonts w:asciiTheme="minorHAnsi" w:hAnsiTheme="minorHAnsi"/>
            <w:sz w:val="16"/>
            <w:szCs w:val="16"/>
            <w:rPrChange w:id="4134" w:author="Hemmati" w:date="2016-12-16T10:24:00Z">
              <w:rPr>
                <w:rFonts w:asciiTheme="minorHAnsi" w:hAnsiTheme="minorHAnsi"/>
              </w:rPr>
            </w:rPrChange>
          </w:rPr>
          <w:delText xml:space="preserve"> (Allow all discards)</w:delText>
        </w:r>
      </w:del>
    </w:p>
    <w:p w:rsidR="00920707" w:rsidRPr="002D3F66" w:rsidDel="000B1CB4" w:rsidRDefault="00920707" w:rsidP="00920707">
      <w:pPr>
        <w:pStyle w:val="sqlF9"/>
        <w:rPr>
          <w:del w:id="4135" w:author="Hemmati" w:date="2016-12-16T09:31:00Z"/>
          <w:rFonts w:asciiTheme="minorHAnsi" w:hAnsiTheme="minorHAnsi"/>
          <w:sz w:val="16"/>
          <w:szCs w:val="16"/>
          <w:rPrChange w:id="4136" w:author="Hemmati" w:date="2016-12-16T10:24:00Z">
            <w:rPr>
              <w:del w:id="4137" w:author="Hemmati" w:date="2016-12-16T09:31:00Z"/>
              <w:rFonts w:asciiTheme="minorHAnsi" w:hAnsiTheme="minorHAnsi"/>
            </w:rPr>
          </w:rPrChange>
        </w:rPr>
      </w:pPr>
      <w:del w:id="4138" w:author="Hemmati" w:date="2016-12-16T09:31:00Z">
        <w:r w:rsidRPr="002D3F66" w:rsidDel="000B1CB4">
          <w:rPr>
            <w:rFonts w:asciiTheme="minorHAnsi" w:hAnsiTheme="minorHAnsi"/>
            <w:sz w:val="16"/>
            <w:szCs w:val="16"/>
            <w:rPrChange w:id="4139" w:author="Hemmati" w:date="2016-12-16T10:24:00Z">
              <w:rPr>
                <w:rFonts w:asciiTheme="minorHAnsi" w:hAnsiTheme="minorHAnsi"/>
              </w:rPr>
            </w:rPrChange>
          </w:rPr>
          <w:delText>Number to load: ALL</w:delText>
        </w:r>
      </w:del>
    </w:p>
    <w:p w:rsidR="00920707" w:rsidRPr="002D3F66" w:rsidDel="000B1CB4" w:rsidRDefault="00920707" w:rsidP="00920707">
      <w:pPr>
        <w:pStyle w:val="sqlF9"/>
        <w:rPr>
          <w:del w:id="4140" w:author="Hemmati" w:date="2016-12-16T09:31:00Z"/>
          <w:rFonts w:asciiTheme="minorHAnsi" w:hAnsiTheme="minorHAnsi"/>
          <w:sz w:val="16"/>
          <w:szCs w:val="16"/>
          <w:rPrChange w:id="4141" w:author="Hemmati" w:date="2016-12-16T10:24:00Z">
            <w:rPr>
              <w:del w:id="4142" w:author="Hemmati" w:date="2016-12-16T09:31:00Z"/>
              <w:rFonts w:asciiTheme="minorHAnsi" w:hAnsiTheme="minorHAnsi"/>
            </w:rPr>
          </w:rPrChange>
        </w:rPr>
      </w:pPr>
      <w:del w:id="4143" w:author="Hemmati" w:date="2016-12-16T09:31:00Z">
        <w:r w:rsidRPr="002D3F66" w:rsidDel="000B1CB4">
          <w:rPr>
            <w:rFonts w:asciiTheme="minorHAnsi" w:hAnsiTheme="minorHAnsi"/>
            <w:sz w:val="16"/>
            <w:szCs w:val="16"/>
            <w:rPrChange w:id="4144" w:author="Hemmati" w:date="2016-12-16T10:24:00Z">
              <w:rPr>
                <w:rFonts w:asciiTheme="minorHAnsi" w:hAnsiTheme="minorHAnsi"/>
              </w:rPr>
            </w:rPrChange>
          </w:rPr>
          <w:delText>Number to skip: 1</w:delText>
        </w:r>
      </w:del>
    </w:p>
    <w:p w:rsidR="00920707" w:rsidRPr="002D3F66" w:rsidDel="000B1CB4" w:rsidRDefault="00920707" w:rsidP="00920707">
      <w:pPr>
        <w:pStyle w:val="sqlF9"/>
        <w:rPr>
          <w:del w:id="4145" w:author="Hemmati" w:date="2016-12-16T09:31:00Z"/>
          <w:rFonts w:asciiTheme="minorHAnsi" w:hAnsiTheme="minorHAnsi"/>
          <w:sz w:val="16"/>
          <w:szCs w:val="16"/>
          <w:rPrChange w:id="4146" w:author="Hemmati" w:date="2016-12-16T10:24:00Z">
            <w:rPr>
              <w:del w:id="4147" w:author="Hemmati" w:date="2016-12-16T09:31:00Z"/>
              <w:rFonts w:asciiTheme="minorHAnsi" w:hAnsiTheme="minorHAnsi"/>
            </w:rPr>
          </w:rPrChange>
        </w:rPr>
      </w:pPr>
      <w:del w:id="4148" w:author="Hemmati" w:date="2016-12-16T09:31:00Z">
        <w:r w:rsidRPr="002D3F66" w:rsidDel="000B1CB4">
          <w:rPr>
            <w:rFonts w:asciiTheme="minorHAnsi" w:hAnsiTheme="minorHAnsi"/>
            <w:sz w:val="16"/>
            <w:szCs w:val="16"/>
            <w:rPrChange w:id="4149" w:author="Hemmati" w:date="2016-12-16T10:24:00Z">
              <w:rPr>
                <w:rFonts w:asciiTheme="minorHAnsi" w:hAnsiTheme="minorHAnsi"/>
              </w:rPr>
            </w:rPrChange>
          </w:rPr>
          <w:delText>Errors allowed: 50</w:delText>
        </w:r>
      </w:del>
    </w:p>
    <w:p w:rsidR="00920707" w:rsidRPr="002D3F66" w:rsidDel="000B1CB4" w:rsidRDefault="00920707" w:rsidP="00920707">
      <w:pPr>
        <w:pStyle w:val="sqlF9"/>
        <w:rPr>
          <w:del w:id="4150" w:author="Hemmati" w:date="2016-12-16T09:31:00Z"/>
          <w:rFonts w:asciiTheme="minorHAnsi" w:hAnsiTheme="minorHAnsi"/>
          <w:sz w:val="16"/>
          <w:szCs w:val="16"/>
          <w:rPrChange w:id="4151" w:author="Hemmati" w:date="2016-12-16T10:24:00Z">
            <w:rPr>
              <w:del w:id="4152" w:author="Hemmati" w:date="2016-12-16T09:31:00Z"/>
              <w:rFonts w:asciiTheme="minorHAnsi" w:hAnsiTheme="minorHAnsi"/>
            </w:rPr>
          </w:rPrChange>
        </w:rPr>
      </w:pPr>
      <w:del w:id="4153" w:author="Hemmati" w:date="2016-12-16T09:31:00Z">
        <w:r w:rsidRPr="002D3F66" w:rsidDel="000B1CB4">
          <w:rPr>
            <w:rFonts w:asciiTheme="minorHAnsi" w:hAnsiTheme="minorHAnsi"/>
            <w:sz w:val="16"/>
            <w:szCs w:val="16"/>
            <w:rPrChange w:id="4154" w:author="Hemmati" w:date="2016-12-16T10:24:00Z">
              <w:rPr>
                <w:rFonts w:asciiTheme="minorHAnsi" w:hAnsiTheme="minorHAnsi"/>
              </w:rPr>
            </w:rPrChange>
          </w:rPr>
          <w:delText>Continuation:    none specified</w:delText>
        </w:r>
      </w:del>
    </w:p>
    <w:p w:rsidR="00920707" w:rsidRPr="002D3F66" w:rsidDel="000B1CB4" w:rsidRDefault="00920707" w:rsidP="00920707">
      <w:pPr>
        <w:pStyle w:val="sqlF9"/>
        <w:rPr>
          <w:del w:id="4155" w:author="Hemmati" w:date="2016-12-16T09:31:00Z"/>
          <w:rFonts w:asciiTheme="minorHAnsi" w:hAnsiTheme="minorHAnsi"/>
          <w:sz w:val="16"/>
          <w:szCs w:val="16"/>
          <w:rPrChange w:id="4156" w:author="Hemmati" w:date="2016-12-16T10:24:00Z">
            <w:rPr>
              <w:del w:id="4157" w:author="Hemmati" w:date="2016-12-16T09:31:00Z"/>
              <w:rFonts w:asciiTheme="minorHAnsi" w:hAnsiTheme="minorHAnsi"/>
            </w:rPr>
          </w:rPrChange>
        </w:rPr>
      </w:pPr>
      <w:del w:id="4158" w:author="Hemmati" w:date="2016-12-16T09:31:00Z">
        <w:r w:rsidRPr="002D3F66" w:rsidDel="000B1CB4">
          <w:rPr>
            <w:rFonts w:asciiTheme="minorHAnsi" w:hAnsiTheme="minorHAnsi"/>
            <w:sz w:val="16"/>
            <w:szCs w:val="16"/>
            <w:rPrChange w:id="4159" w:author="Hemmati" w:date="2016-12-16T10:24:00Z">
              <w:rPr>
                <w:rFonts w:asciiTheme="minorHAnsi" w:hAnsiTheme="minorHAnsi"/>
              </w:rPr>
            </w:rPrChange>
          </w:rPr>
          <w:delText>Path used:      Direct</w:delText>
        </w:r>
      </w:del>
    </w:p>
    <w:p w:rsidR="00920707" w:rsidRPr="002D3F66" w:rsidDel="000B1CB4" w:rsidRDefault="00920707" w:rsidP="00920707">
      <w:pPr>
        <w:pStyle w:val="sqlF9"/>
        <w:rPr>
          <w:del w:id="4160" w:author="Hemmati" w:date="2016-12-16T09:31:00Z"/>
          <w:rFonts w:asciiTheme="minorHAnsi" w:hAnsiTheme="minorHAnsi"/>
          <w:sz w:val="16"/>
          <w:szCs w:val="16"/>
          <w:rPrChange w:id="4161" w:author="Hemmati" w:date="2016-12-16T10:24:00Z">
            <w:rPr>
              <w:del w:id="4162" w:author="Hemmati" w:date="2016-12-16T09:31:00Z"/>
              <w:rFonts w:asciiTheme="minorHAnsi" w:hAnsiTheme="minorHAnsi"/>
            </w:rPr>
          </w:rPrChange>
        </w:rPr>
      </w:pPr>
    </w:p>
    <w:p w:rsidR="00920707" w:rsidRPr="002D3F66" w:rsidDel="000B1CB4" w:rsidRDefault="00920707" w:rsidP="00920707">
      <w:pPr>
        <w:pStyle w:val="sqlF9"/>
        <w:rPr>
          <w:del w:id="4163" w:author="Hemmati" w:date="2016-12-16T09:31:00Z"/>
          <w:rFonts w:asciiTheme="minorHAnsi" w:hAnsiTheme="minorHAnsi"/>
          <w:sz w:val="16"/>
          <w:szCs w:val="16"/>
          <w:rPrChange w:id="4164" w:author="Hemmati" w:date="2016-12-16T10:24:00Z">
            <w:rPr>
              <w:del w:id="4165" w:author="Hemmati" w:date="2016-12-16T09:31:00Z"/>
              <w:rFonts w:asciiTheme="minorHAnsi" w:hAnsiTheme="minorHAnsi"/>
            </w:rPr>
          </w:rPrChange>
        </w:rPr>
      </w:pPr>
      <w:del w:id="4166" w:author="Hemmati" w:date="2016-12-16T09:31:00Z">
        <w:r w:rsidRPr="002D3F66" w:rsidDel="000B1CB4">
          <w:rPr>
            <w:rFonts w:asciiTheme="minorHAnsi" w:hAnsiTheme="minorHAnsi"/>
            <w:sz w:val="16"/>
            <w:szCs w:val="16"/>
            <w:rPrChange w:id="4167" w:author="Hemmati" w:date="2016-12-16T10:24:00Z">
              <w:rPr>
                <w:rFonts w:asciiTheme="minorHAnsi" w:hAnsiTheme="minorHAnsi"/>
              </w:rPr>
            </w:rPrChange>
          </w:rPr>
          <w:delText>Table SALE_DATA, loaded from every logical record.</w:delText>
        </w:r>
      </w:del>
    </w:p>
    <w:p w:rsidR="00920707" w:rsidRPr="002D3F66" w:rsidDel="000B1CB4" w:rsidRDefault="00920707" w:rsidP="00920707">
      <w:pPr>
        <w:pStyle w:val="sqlF9"/>
        <w:rPr>
          <w:del w:id="4168" w:author="Hemmati" w:date="2016-12-16T09:31:00Z"/>
          <w:rFonts w:asciiTheme="minorHAnsi" w:hAnsiTheme="minorHAnsi"/>
          <w:sz w:val="16"/>
          <w:szCs w:val="16"/>
          <w:rPrChange w:id="4169" w:author="Hemmati" w:date="2016-12-16T10:24:00Z">
            <w:rPr>
              <w:del w:id="4170" w:author="Hemmati" w:date="2016-12-16T09:31:00Z"/>
              <w:rFonts w:asciiTheme="minorHAnsi" w:hAnsiTheme="minorHAnsi"/>
            </w:rPr>
          </w:rPrChange>
        </w:rPr>
      </w:pPr>
      <w:del w:id="4171" w:author="Hemmati" w:date="2016-12-16T09:31:00Z">
        <w:r w:rsidRPr="002D3F66" w:rsidDel="000B1CB4">
          <w:rPr>
            <w:rFonts w:asciiTheme="minorHAnsi" w:hAnsiTheme="minorHAnsi"/>
            <w:sz w:val="16"/>
            <w:szCs w:val="16"/>
            <w:rPrChange w:id="4172" w:author="Hemmati" w:date="2016-12-16T10:24:00Z">
              <w:rPr>
                <w:rFonts w:asciiTheme="minorHAnsi" w:hAnsiTheme="minorHAnsi"/>
              </w:rPr>
            </w:rPrChange>
          </w:rPr>
          <w:delText>Insert option in effect for this table: TRUNCATE</w:delText>
        </w:r>
      </w:del>
    </w:p>
    <w:p w:rsidR="00920707" w:rsidRPr="002D3F66" w:rsidDel="000B1CB4" w:rsidRDefault="00920707" w:rsidP="00920707">
      <w:pPr>
        <w:pStyle w:val="sqlF9"/>
        <w:rPr>
          <w:del w:id="4173" w:author="Hemmati" w:date="2016-12-16T09:31:00Z"/>
          <w:rFonts w:asciiTheme="minorHAnsi" w:hAnsiTheme="minorHAnsi"/>
          <w:sz w:val="16"/>
          <w:szCs w:val="16"/>
          <w:rPrChange w:id="4174" w:author="Hemmati" w:date="2016-12-16T10:24:00Z">
            <w:rPr>
              <w:del w:id="4175" w:author="Hemmati" w:date="2016-12-16T09:31:00Z"/>
              <w:rFonts w:asciiTheme="minorHAnsi" w:hAnsiTheme="minorHAnsi"/>
            </w:rPr>
          </w:rPrChange>
        </w:rPr>
      </w:pPr>
      <w:del w:id="4176" w:author="Hemmati" w:date="2016-12-16T09:31:00Z">
        <w:r w:rsidRPr="002D3F66" w:rsidDel="000B1CB4">
          <w:rPr>
            <w:rFonts w:asciiTheme="minorHAnsi" w:hAnsiTheme="minorHAnsi"/>
            <w:sz w:val="16"/>
            <w:szCs w:val="16"/>
            <w:rPrChange w:id="4177" w:author="Hemmati" w:date="2016-12-16T10:24:00Z">
              <w:rPr>
                <w:rFonts w:asciiTheme="minorHAnsi" w:hAnsiTheme="minorHAnsi"/>
              </w:rPr>
            </w:rPrChange>
          </w:rPr>
          <w:delText>TRAILING NULLCOLS option in effect</w:delText>
        </w:r>
      </w:del>
    </w:p>
    <w:p w:rsidR="00920707" w:rsidRPr="002D3F66" w:rsidDel="000B1CB4" w:rsidRDefault="00920707" w:rsidP="00920707">
      <w:pPr>
        <w:pStyle w:val="sqlF9"/>
        <w:rPr>
          <w:del w:id="4178" w:author="Hemmati" w:date="2016-12-16T09:31:00Z"/>
          <w:rFonts w:asciiTheme="minorHAnsi" w:hAnsiTheme="minorHAnsi"/>
          <w:sz w:val="16"/>
          <w:szCs w:val="16"/>
          <w:rPrChange w:id="4179" w:author="Hemmati" w:date="2016-12-16T10:24:00Z">
            <w:rPr>
              <w:del w:id="4180" w:author="Hemmati" w:date="2016-12-16T09:31:00Z"/>
              <w:rFonts w:asciiTheme="minorHAnsi" w:hAnsiTheme="minorHAnsi"/>
            </w:rPr>
          </w:rPrChange>
        </w:rPr>
      </w:pPr>
    </w:p>
    <w:p w:rsidR="00920707" w:rsidRPr="002D3F66" w:rsidDel="000B1CB4" w:rsidRDefault="00920707" w:rsidP="00920707">
      <w:pPr>
        <w:pStyle w:val="sqlF9"/>
        <w:rPr>
          <w:del w:id="4181" w:author="Hemmati" w:date="2016-12-16T09:31:00Z"/>
          <w:rFonts w:asciiTheme="minorHAnsi" w:hAnsiTheme="minorHAnsi"/>
          <w:sz w:val="16"/>
          <w:szCs w:val="16"/>
          <w:rPrChange w:id="4182" w:author="Hemmati" w:date="2016-12-16T10:24:00Z">
            <w:rPr>
              <w:del w:id="4183" w:author="Hemmati" w:date="2016-12-16T09:31:00Z"/>
              <w:rFonts w:asciiTheme="minorHAnsi" w:hAnsiTheme="minorHAnsi"/>
            </w:rPr>
          </w:rPrChange>
        </w:rPr>
      </w:pPr>
      <w:del w:id="4184" w:author="Hemmati" w:date="2016-12-16T09:31:00Z">
        <w:r w:rsidRPr="002D3F66" w:rsidDel="000B1CB4">
          <w:rPr>
            <w:rFonts w:asciiTheme="minorHAnsi" w:hAnsiTheme="minorHAnsi"/>
            <w:sz w:val="16"/>
            <w:szCs w:val="16"/>
            <w:rPrChange w:id="4185" w:author="Hemmati" w:date="2016-12-16T10:24:00Z">
              <w:rPr>
                <w:rFonts w:asciiTheme="minorHAnsi" w:hAnsiTheme="minorHAnsi"/>
              </w:rPr>
            </w:rPrChange>
          </w:rPr>
          <w:delText xml:space="preserve">   Column Name                  Position   Len  Term Encl Datatype</w:delText>
        </w:r>
      </w:del>
    </w:p>
    <w:p w:rsidR="00920707" w:rsidRPr="002D3F66" w:rsidDel="000B1CB4" w:rsidRDefault="00920707" w:rsidP="00920707">
      <w:pPr>
        <w:pStyle w:val="sqlF9"/>
        <w:rPr>
          <w:del w:id="4186" w:author="Hemmati" w:date="2016-12-16T09:31:00Z"/>
          <w:rFonts w:asciiTheme="minorHAnsi" w:hAnsiTheme="minorHAnsi"/>
          <w:sz w:val="16"/>
          <w:szCs w:val="16"/>
          <w:rPrChange w:id="4187" w:author="Hemmati" w:date="2016-12-16T10:24:00Z">
            <w:rPr>
              <w:del w:id="4188" w:author="Hemmati" w:date="2016-12-16T09:31:00Z"/>
              <w:rFonts w:asciiTheme="minorHAnsi" w:hAnsiTheme="minorHAnsi"/>
            </w:rPr>
          </w:rPrChange>
        </w:rPr>
      </w:pPr>
      <w:del w:id="4189" w:author="Hemmati" w:date="2016-12-16T09:31:00Z">
        <w:r w:rsidRPr="002D3F66" w:rsidDel="000B1CB4">
          <w:rPr>
            <w:rFonts w:asciiTheme="minorHAnsi" w:hAnsiTheme="minorHAnsi"/>
            <w:sz w:val="16"/>
            <w:szCs w:val="16"/>
            <w:rPrChange w:id="4190" w:author="Hemmati" w:date="2016-12-16T10:24:00Z">
              <w:rPr>
                <w:rFonts w:asciiTheme="minorHAnsi" w:hAnsiTheme="minorHAnsi"/>
              </w:rPr>
            </w:rPrChange>
          </w:rPr>
          <w:delText>------------------------------ ---------- ----- ---- ---- ---------------------</w:delText>
        </w:r>
      </w:del>
    </w:p>
    <w:p w:rsidR="00920707" w:rsidRPr="002D3F66" w:rsidDel="000B1CB4" w:rsidRDefault="00920707" w:rsidP="00920707">
      <w:pPr>
        <w:pStyle w:val="sqlF9"/>
        <w:rPr>
          <w:del w:id="4191" w:author="Hemmati" w:date="2016-12-16T09:31:00Z"/>
          <w:rFonts w:asciiTheme="minorHAnsi" w:hAnsiTheme="minorHAnsi"/>
          <w:sz w:val="16"/>
          <w:szCs w:val="16"/>
          <w:rPrChange w:id="4192" w:author="Hemmati" w:date="2016-12-16T10:24:00Z">
            <w:rPr>
              <w:del w:id="4193" w:author="Hemmati" w:date="2016-12-16T09:31:00Z"/>
              <w:rFonts w:asciiTheme="minorHAnsi" w:hAnsiTheme="minorHAnsi"/>
            </w:rPr>
          </w:rPrChange>
        </w:rPr>
      </w:pPr>
      <w:del w:id="4194" w:author="Hemmati" w:date="2016-12-16T09:31:00Z">
        <w:r w:rsidRPr="002D3F66" w:rsidDel="000B1CB4">
          <w:rPr>
            <w:rFonts w:asciiTheme="minorHAnsi" w:hAnsiTheme="minorHAnsi"/>
            <w:sz w:val="16"/>
            <w:szCs w:val="16"/>
            <w:rPrChange w:id="4195" w:author="Hemmati" w:date="2016-12-16T10:24:00Z">
              <w:rPr>
                <w:rFonts w:asciiTheme="minorHAnsi" w:hAnsiTheme="minorHAnsi"/>
              </w:rPr>
            </w:rPrChange>
          </w:rPr>
          <w:delText xml:space="preserve">SALE                                FIRST     *   ,  O(") DATE DD/MM/YYYY      </w:delText>
        </w:r>
      </w:del>
    </w:p>
    <w:p w:rsidR="00920707" w:rsidRPr="002D3F66" w:rsidDel="000B1CB4" w:rsidRDefault="00920707" w:rsidP="00920707">
      <w:pPr>
        <w:pStyle w:val="sqlF9"/>
        <w:rPr>
          <w:del w:id="4196" w:author="Hemmati" w:date="2016-12-16T09:31:00Z"/>
          <w:rFonts w:asciiTheme="minorHAnsi" w:hAnsiTheme="minorHAnsi"/>
          <w:sz w:val="16"/>
          <w:szCs w:val="16"/>
          <w:rPrChange w:id="4197" w:author="Hemmati" w:date="2016-12-16T10:24:00Z">
            <w:rPr>
              <w:del w:id="4198" w:author="Hemmati" w:date="2016-12-16T09:31:00Z"/>
              <w:rFonts w:asciiTheme="minorHAnsi" w:hAnsiTheme="minorHAnsi"/>
            </w:rPr>
          </w:rPrChange>
        </w:rPr>
      </w:pPr>
      <w:del w:id="4199" w:author="Hemmati" w:date="2016-12-16T09:31:00Z">
        <w:r w:rsidRPr="002D3F66" w:rsidDel="000B1CB4">
          <w:rPr>
            <w:rFonts w:asciiTheme="minorHAnsi" w:hAnsiTheme="minorHAnsi"/>
            <w:sz w:val="16"/>
            <w:szCs w:val="16"/>
            <w:rPrChange w:id="4200" w:author="Hemmati" w:date="2016-12-16T10:24:00Z">
              <w:rPr>
                <w:rFonts w:asciiTheme="minorHAnsi" w:hAnsiTheme="minorHAnsi"/>
              </w:rPr>
            </w:rPrChange>
          </w:rPr>
          <w:delText xml:space="preserve">CUST_ID                              NEXT     *   ,  O(") CHARACTER            </w:delText>
        </w:r>
      </w:del>
    </w:p>
    <w:p w:rsidR="00920707" w:rsidRPr="002D3F66" w:rsidDel="000B1CB4" w:rsidRDefault="00920707" w:rsidP="00920707">
      <w:pPr>
        <w:pStyle w:val="sqlF9"/>
        <w:rPr>
          <w:del w:id="4201" w:author="Hemmati" w:date="2016-12-16T09:31:00Z"/>
          <w:rFonts w:asciiTheme="minorHAnsi" w:hAnsiTheme="minorHAnsi"/>
          <w:sz w:val="16"/>
          <w:szCs w:val="16"/>
          <w:rPrChange w:id="4202" w:author="Hemmati" w:date="2016-12-16T10:24:00Z">
            <w:rPr>
              <w:del w:id="4203" w:author="Hemmati" w:date="2016-12-16T09:31:00Z"/>
              <w:rFonts w:asciiTheme="minorHAnsi" w:hAnsiTheme="minorHAnsi"/>
            </w:rPr>
          </w:rPrChange>
        </w:rPr>
      </w:pPr>
      <w:del w:id="4204" w:author="Hemmati" w:date="2016-12-16T09:31:00Z">
        <w:r w:rsidRPr="002D3F66" w:rsidDel="000B1CB4">
          <w:rPr>
            <w:rFonts w:asciiTheme="minorHAnsi" w:hAnsiTheme="minorHAnsi"/>
            <w:sz w:val="16"/>
            <w:szCs w:val="16"/>
            <w:rPrChange w:id="4205" w:author="Hemmati" w:date="2016-12-16T10:24:00Z">
              <w:rPr>
                <w:rFonts w:asciiTheme="minorHAnsi" w:hAnsiTheme="minorHAnsi"/>
              </w:rPr>
            </w:rPrChange>
          </w:rPr>
          <w:delText xml:space="preserve">ITINERARY_ID                         NEXT     *   ,  O(") CHARACTER            </w:delText>
        </w:r>
      </w:del>
    </w:p>
    <w:p w:rsidR="00920707" w:rsidRPr="002D3F66" w:rsidDel="000B1CB4" w:rsidRDefault="00920707" w:rsidP="00920707">
      <w:pPr>
        <w:pStyle w:val="sqlF9"/>
        <w:rPr>
          <w:del w:id="4206" w:author="Hemmati" w:date="2016-12-16T09:31:00Z"/>
          <w:rFonts w:asciiTheme="minorHAnsi" w:hAnsiTheme="minorHAnsi"/>
          <w:sz w:val="16"/>
          <w:szCs w:val="16"/>
          <w:rPrChange w:id="4207" w:author="Hemmati" w:date="2016-12-16T10:24:00Z">
            <w:rPr>
              <w:del w:id="4208" w:author="Hemmati" w:date="2016-12-16T09:31:00Z"/>
              <w:rFonts w:asciiTheme="minorHAnsi" w:hAnsiTheme="minorHAnsi"/>
            </w:rPr>
          </w:rPrChange>
        </w:rPr>
      </w:pPr>
      <w:del w:id="4209" w:author="Hemmati" w:date="2016-12-16T09:31:00Z">
        <w:r w:rsidRPr="002D3F66" w:rsidDel="000B1CB4">
          <w:rPr>
            <w:rFonts w:asciiTheme="minorHAnsi" w:hAnsiTheme="minorHAnsi"/>
            <w:sz w:val="16"/>
            <w:szCs w:val="16"/>
            <w:rPrChange w:id="4210" w:author="Hemmati" w:date="2016-12-16T10:24:00Z">
              <w:rPr>
                <w:rFonts w:asciiTheme="minorHAnsi" w:hAnsiTheme="minorHAnsi"/>
              </w:rPr>
            </w:rPrChange>
          </w:rPr>
          <w:delText xml:space="preserve">ITINERARY_NUM                        NEXT     *   ,  O(") CHARACTER            </w:delText>
        </w:r>
      </w:del>
    </w:p>
    <w:p w:rsidR="00920707" w:rsidRPr="002D3F66" w:rsidDel="000B1CB4" w:rsidRDefault="00920707" w:rsidP="00920707">
      <w:pPr>
        <w:pStyle w:val="sqlF9"/>
        <w:rPr>
          <w:del w:id="4211" w:author="Hemmati" w:date="2016-12-16T09:31:00Z"/>
          <w:rFonts w:asciiTheme="minorHAnsi" w:hAnsiTheme="minorHAnsi"/>
          <w:sz w:val="16"/>
          <w:szCs w:val="16"/>
          <w:rPrChange w:id="4212" w:author="Hemmati" w:date="2016-12-16T10:24:00Z">
            <w:rPr>
              <w:del w:id="4213" w:author="Hemmati" w:date="2016-12-16T09:31:00Z"/>
              <w:rFonts w:asciiTheme="minorHAnsi" w:hAnsiTheme="minorHAnsi"/>
            </w:rPr>
          </w:rPrChange>
        </w:rPr>
      </w:pPr>
      <w:del w:id="4214" w:author="Hemmati" w:date="2016-12-16T09:31:00Z">
        <w:r w:rsidRPr="002D3F66" w:rsidDel="000B1CB4">
          <w:rPr>
            <w:rFonts w:asciiTheme="minorHAnsi" w:hAnsiTheme="minorHAnsi"/>
            <w:sz w:val="16"/>
            <w:szCs w:val="16"/>
            <w:rPrChange w:id="4215" w:author="Hemmati" w:date="2016-12-16T10:24:00Z">
              <w:rPr>
                <w:rFonts w:asciiTheme="minorHAnsi" w:hAnsiTheme="minorHAnsi"/>
              </w:rPr>
            </w:rPrChange>
          </w:rPr>
          <w:delText xml:space="preserve">EMP_NUM                              NEXT     *   ,  O(") CHARACTER            </w:delText>
        </w:r>
      </w:del>
    </w:p>
    <w:p w:rsidR="00920707" w:rsidRPr="002D3F66" w:rsidDel="000B1CB4" w:rsidRDefault="00920707" w:rsidP="00920707">
      <w:pPr>
        <w:pStyle w:val="sqlF9"/>
        <w:rPr>
          <w:del w:id="4216" w:author="Hemmati" w:date="2016-12-16T09:31:00Z"/>
          <w:rFonts w:asciiTheme="minorHAnsi" w:hAnsiTheme="minorHAnsi"/>
          <w:sz w:val="16"/>
          <w:szCs w:val="16"/>
          <w:rPrChange w:id="4217" w:author="Hemmati" w:date="2016-12-16T10:24:00Z">
            <w:rPr>
              <w:del w:id="4218" w:author="Hemmati" w:date="2016-12-16T09:31:00Z"/>
              <w:rFonts w:asciiTheme="minorHAnsi" w:hAnsiTheme="minorHAnsi"/>
            </w:rPr>
          </w:rPrChange>
        </w:rPr>
      </w:pPr>
      <w:del w:id="4219" w:author="Hemmati" w:date="2016-12-16T09:31:00Z">
        <w:r w:rsidRPr="002D3F66" w:rsidDel="000B1CB4">
          <w:rPr>
            <w:rFonts w:asciiTheme="minorHAnsi" w:hAnsiTheme="minorHAnsi"/>
            <w:sz w:val="16"/>
            <w:szCs w:val="16"/>
            <w:rPrChange w:id="4220" w:author="Hemmati" w:date="2016-12-16T10:24:00Z">
              <w:rPr>
                <w:rFonts w:asciiTheme="minorHAnsi" w:hAnsiTheme="minorHAnsi"/>
              </w:rPr>
            </w:rPrChange>
          </w:rPr>
          <w:delText xml:space="preserve">AGENT                                NEXT     *   ,  O(") CHARACTER            </w:delText>
        </w:r>
      </w:del>
    </w:p>
    <w:p w:rsidR="00920707" w:rsidRPr="002D3F66" w:rsidDel="000B1CB4" w:rsidRDefault="00920707" w:rsidP="00920707">
      <w:pPr>
        <w:pStyle w:val="sqlF9"/>
        <w:rPr>
          <w:del w:id="4221" w:author="Hemmati" w:date="2016-12-16T09:31:00Z"/>
          <w:rFonts w:asciiTheme="minorHAnsi" w:hAnsiTheme="minorHAnsi"/>
          <w:sz w:val="16"/>
          <w:szCs w:val="16"/>
          <w:rPrChange w:id="4222" w:author="Hemmati" w:date="2016-12-16T10:24:00Z">
            <w:rPr>
              <w:del w:id="4223" w:author="Hemmati" w:date="2016-12-16T09:31:00Z"/>
              <w:rFonts w:asciiTheme="minorHAnsi" w:hAnsiTheme="minorHAnsi"/>
            </w:rPr>
          </w:rPrChange>
        </w:rPr>
      </w:pPr>
      <w:del w:id="4224" w:author="Hemmati" w:date="2016-12-16T09:31:00Z">
        <w:r w:rsidRPr="002D3F66" w:rsidDel="000B1CB4">
          <w:rPr>
            <w:rFonts w:asciiTheme="minorHAnsi" w:hAnsiTheme="minorHAnsi"/>
            <w:sz w:val="16"/>
            <w:szCs w:val="16"/>
            <w:rPrChange w:id="4225" w:author="Hemmati" w:date="2016-12-16T10:24:00Z">
              <w:rPr>
                <w:rFonts w:asciiTheme="minorHAnsi" w:hAnsiTheme="minorHAnsi"/>
              </w:rPr>
            </w:rPrChange>
          </w:rPr>
          <w:delText xml:space="preserve">BOOKING_ID                           NEXT     *   ,  O(") CHARACTER            </w:delText>
        </w:r>
      </w:del>
    </w:p>
    <w:p w:rsidR="00920707" w:rsidRPr="002D3F66" w:rsidDel="000B1CB4" w:rsidRDefault="00920707" w:rsidP="00920707">
      <w:pPr>
        <w:pStyle w:val="sqlF9"/>
        <w:rPr>
          <w:del w:id="4226" w:author="Hemmati" w:date="2016-12-16T09:31:00Z"/>
          <w:rFonts w:asciiTheme="minorHAnsi" w:hAnsiTheme="minorHAnsi"/>
          <w:sz w:val="16"/>
          <w:szCs w:val="16"/>
          <w:rPrChange w:id="4227" w:author="Hemmati" w:date="2016-12-16T10:24:00Z">
            <w:rPr>
              <w:del w:id="4228" w:author="Hemmati" w:date="2016-12-16T09:31:00Z"/>
              <w:rFonts w:asciiTheme="minorHAnsi" w:hAnsiTheme="minorHAnsi"/>
            </w:rPr>
          </w:rPrChange>
        </w:rPr>
      </w:pPr>
      <w:del w:id="4229" w:author="Hemmati" w:date="2016-12-16T09:31:00Z">
        <w:r w:rsidRPr="002D3F66" w:rsidDel="000B1CB4">
          <w:rPr>
            <w:rFonts w:asciiTheme="minorHAnsi" w:hAnsiTheme="minorHAnsi"/>
            <w:sz w:val="16"/>
            <w:szCs w:val="16"/>
            <w:rPrChange w:id="4230" w:author="Hemmati" w:date="2016-12-16T10:24:00Z">
              <w:rPr>
                <w:rFonts w:asciiTheme="minorHAnsi" w:hAnsiTheme="minorHAnsi"/>
              </w:rPr>
            </w:rPrChange>
          </w:rPr>
          <w:delText xml:space="preserve">BOOKING_NUM                          NEXT     *   ,  O(") CHARACTER            </w:delText>
        </w:r>
      </w:del>
    </w:p>
    <w:p w:rsidR="00920707" w:rsidRPr="002D3F66" w:rsidDel="000B1CB4" w:rsidRDefault="00920707" w:rsidP="00920707">
      <w:pPr>
        <w:pStyle w:val="sqlF9"/>
        <w:rPr>
          <w:del w:id="4231" w:author="Hemmati" w:date="2016-12-16T09:31:00Z"/>
          <w:rFonts w:asciiTheme="minorHAnsi" w:hAnsiTheme="minorHAnsi"/>
          <w:sz w:val="16"/>
          <w:szCs w:val="16"/>
          <w:rPrChange w:id="4232" w:author="Hemmati" w:date="2016-12-16T10:24:00Z">
            <w:rPr>
              <w:del w:id="4233" w:author="Hemmati" w:date="2016-12-16T09:31:00Z"/>
              <w:rFonts w:asciiTheme="minorHAnsi" w:hAnsiTheme="minorHAnsi"/>
            </w:rPr>
          </w:rPrChange>
        </w:rPr>
      </w:pPr>
      <w:del w:id="4234" w:author="Hemmati" w:date="2016-12-16T09:31:00Z">
        <w:r w:rsidRPr="002D3F66" w:rsidDel="000B1CB4">
          <w:rPr>
            <w:rFonts w:asciiTheme="minorHAnsi" w:hAnsiTheme="minorHAnsi"/>
            <w:sz w:val="16"/>
            <w:szCs w:val="16"/>
            <w:rPrChange w:id="4235" w:author="Hemmati" w:date="2016-12-16T10:24:00Z">
              <w:rPr>
                <w:rFonts w:asciiTheme="minorHAnsi" w:hAnsiTheme="minorHAnsi"/>
              </w:rPr>
            </w:rPrChange>
          </w:rPr>
          <w:delText xml:space="preserve">PRODUCT_CATEGORY                     NEXT     *   ,  O(") CHARACTER            </w:delText>
        </w:r>
      </w:del>
    </w:p>
    <w:p w:rsidR="00920707" w:rsidRPr="002D3F66" w:rsidDel="000B1CB4" w:rsidRDefault="00920707" w:rsidP="00920707">
      <w:pPr>
        <w:pStyle w:val="sqlF9"/>
        <w:rPr>
          <w:del w:id="4236" w:author="Hemmati" w:date="2016-12-16T09:31:00Z"/>
          <w:rFonts w:asciiTheme="minorHAnsi" w:hAnsiTheme="minorHAnsi"/>
          <w:sz w:val="16"/>
          <w:szCs w:val="16"/>
          <w:rPrChange w:id="4237" w:author="Hemmati" w:date="2016-12-16T10:24:00Z">
            <w:rPr>
              <w:del w:id="4238" w:author="Hemmati" w:date="2016-12-16T09:31:00Z"/>
              <w:rFonts w:asciiTheme="minorHAnsi" w:hAnsiTheme="minorHAnsi"/>
            </w:rPr>
          </w:rPrChange>
        </w:rPr>
      </w:pPr>
      <w:del w:id="4239" w:author="Hemmati" w:date="2016-12-16T09:31:00Z">
        <w:r w:rsidRPr="002D3F66" w:rsidDel="000B1CB4">
          <w:rPr>
            <w:rFonts w:asciiTheme="minorHAnsi" w:hAnsiTheme="minorHAnsi"/>
            <w:sz w:val="16"/>
            <w:szCs w:val="16"/>
            <w:rPrChange w:id="4240" w:author="Hemmati" w:date="2016-12-16T10:24:00Z">
              <w:rPr>
                <w:rFonts w:asciiTheme="minorHAnsi" w:hAnsiTheme="minorHAnsi"/>
              </w:rPr>
            </w:rPrChange>
          </w:rPr>
          <w:delText xml:space="preserve">PRODUCT_SUPPLIER_ID                  NEXT     *   ,  O(") CHARACTER            </w:delText>
        </w:r>
      </w:del>
    </w:p>
    <w:p w:rsidR="00920707" w:rsidRPr="002D3F66" w:rsidDel="000B1CB4" w:rsidRDefault="00920707" w:rsidP="00920707">
      <w:pPr>
        <w:pStyle w:val="sqlF9"/>
        <w:rPr>
          <w:del w:id="4241" w:author="Hemmati" w:date="2016-12-16T09:31:00Z"/>
          <w:rFonts w:asciiTheme="minorHAnsi" w:hAnsiTheme="minorHAnsi"/>
          <w:sz w:val="16"/>
          <w:szCs w:val="16"/>
          <w:rPrChange w:id="4242" w:author="Hemmati" w:date="2016-12-16T10:24:00Z">
            <w:rPr>
              <w:del w:id="4243" w:author="Hemmati" w:date="2016-12-16T09:31:00Z"/>
              <w:rFonts w:asciiTheme="minorHAnsi" w:hAnsiTheme="minorHAnsi"/>
            </w:rPr>
          </w:rPrChange>
        </w:rPr>
      </w:pPr>
      <w:del w:id="4244" w:author="Hemmati" w:date="2016-12-16T09:31:00Z">
        <w:r w:rsidRPr="002D3F66" w:rsidDel="000B1CB4">
          <w:rPr>
            <w:rFonts w:asciiTheme="minorHAnsi" w:hAnsiTheme="minorHAnsi"/>
            <w:sz w:val="16"/>
            <w:szCs w:val="16"/>
            <w:rPrChange w:id="4245" w:author="Hemmati" w:date="2016-12-16T10:24:00Z">
              <w:rPr>
                <w:rFonts w:asciiTheme="minorHAnsi" w:hAnsiTheme="minorHAnsi"/>
              </w:rPr>
            </w:rPrChange>
          </w:rPr>
          <w:delText xml:space="preserve">SUPPLIER_OFFICE                      NEXT     *   ,  O(") CHARACTER            </w:delText>
        </w:r>
      </w:del>
    </w:p>
    <w:p w:rsidR="00920707" w:rsidRPr="002D3F66" w:rsidDel="000B1CB4" w:rsidRDefault="00920707" w:rsidP="00920707">
      <w:pPr>
        <w:pStyle w:val="sqlF9"/>
        <w:rPr>
          <w:del w:id="4246" w:author="Hemmati" w:date="2016-12-16T09:31:00Z"/>
          <w:rFonts w:asciiTheme="minorHAnsi" w:hAnsiTheme="minorHAnsi"/>
          <w:sz w:val="16"/>
          <w:szCs w:val="16"/>
          <w:rPrChange w:id="4247" w:author="Hemmati" w:date="2016-12-16T10:24:00Z">
            <w:rPr>
              <w:del w:id="4248" w:author="Hemmati" w:date="2016-12-16T09:31:00Z"/>
              <w:rFonts w:asciiTheme="minorHAnsi" w:hAnsiTheme="minorHAnsi"/>
            </w:rPr>
          </w:rPrChange>
        </w:rPr>
      </w:pPr>
      <w:del w:id="4249" w:author="Hemmati" w:date="2016-12-16T09:31:00Z">
        <w:r w:rsidRPr="002D3F66" w:rsidDel="000B1CB4">
          <w:rPr>
            <w:rFonts w:asciiTheme="minorHAnsi" w:hAnsiTheme="minorHAnsi"/>
            <w:sz w:val="16"/>
            <w:szCs w:val="16"/>
            <w:rPrChange w:id="4250" w:author="Hemmati" w:date="2016-12-16T10:24:00Z">
              <w:rPr>
                <w:rFonts w:asciiTheme="minorHAnsi" w:hAnsiTheme="minorHAnsi"/>
              </w:rPr>
            </w:rPrChange>
          </w:rPr>
          <w:delText xml:space="preserve">TRIP_START                           NEXT     *   ,  O(") DATE DD/MM/YYYY      </w:delText>
        </w:r>
      </w:del>
    </w:p>
    <w:p w:rsidR="00920707" w:rsidRPr="002D3F66" w:rsidDel="000B1CB4" w:rsidRDefault="00920707" w:rsidP="00920707">
      <w:pPr>
        <w:pStyle w:val="sqlF9"/>
        <w:rPr>
          <w:del w:id="4251" w:author="Hemmati" w:date="2016-12-16T09:31:00Z"/>
          <w:rFonts w:asciiTheme="minorHAnsi" w:hAnsiTheme="minorHAnsi"/>
          <w:sz w:val="16"/>
          <w:szCs w:val="16"/>
          <w:rPrChange w:id="4252" w:author="Hemmati" w:date="2016-12-16T10:24:00Z">
            <w:rPr>
              <w:del w:id="4253" w:author="Hemmati" w:date="2016-12-16T09:31:00Z"/>
              <w:rFonts w:asciiTheme="minorHAnsi" w:hAnsiTheme="minorHAnsi"/>
            </w:rPr>
          </w:rPrChange>
        </w:rPr>
      </w:pPr>
      <w:del w:id="4254" w:author="Hemmati" w:date="2016-12-16T09:31:00Z">
        <w:r w:rsidRPr="002D3F66" w:rsidDel="000B1CB4">
          <w:rPr>
            <w:rFonts w:asciiTheme="minorHAnsi" w:hAnsiTheme="minorHAnsi"/>
            <w:sz w:val="16"/>
            <w:szCs w:val="16"/>
            <w:rPrChange w:id="4255" w:author="Hemmati" w:date="2016-12-16T10:24:00Z">
              <w:rPr>
                <w:rFonts w:asciiTheme="minorHAnsi" w:hAnsiTheme="minorHAnsi"/>
              </w:rPr>
            </w:rPrChange>
          </w:rPr>
          <w:delText xml:space="preserve">TRIP_END                             NEXT     *   ,  O(") DATE DD/MM/YYYY      </w:delText>
        </w:r>
      </w:del>
    </w:p>
    <w:p w:rsidR="00920707" w:rsidRPr="002D3F66" w:rsidDel="000B1CB4" w:rsidRDefault="00920707" w:rsidP="00920707">
      <w:pPr>
        <w:pStyle w:val="sqlF9"/>
        <w:rPr>
          <w:del w:id="4256" w:author="Hemmati" w:date="2016-12-16T09:31:00Z"/>
          <w:rFonts w:asciiTheme="minorHAnsi" w:hAnsiTheme="minorHAnsi"/>
          <w:sz w:val="16"/>
          <w:szCs w:val="16"/>
          <w:rPrChange w:id="4257" w:author="Hemmati" w:date="2016-12-16T10:24:00Z">
            <w:rPr>
              <w:del w:id="4258" w:author="Hemmati" w:date="2016-12-16T09:31:00Z"/>
              <w:rFonts w:asciiTheme="minorHAnsi" w:hAnsiTheme="minorHAnsi"/>
            </w:rPr>
          </w:rPrChange>
        </w:rPr>
      </w:pPr>
      <w:del w:id="4259" w:author="Hemmati" w:date="2016-12-16T09:31:00Z">
        <w:r w:rsidRPr="002D3F66" w:rsidDel="000B1CB4">
          <w:rPr>
            <w:rFonts w:asciiTheme="minorHAnsi" w:hAnsiTheme="minorHAnsi"/>
            <w:sz w:val="16"/>
            <w:szCs w:val="16"/>
            <w:rPrChange w:id="4260" w:author="Hemmati" w:date="2016-12-16T10:24:00Z">
              <w:rPr>
                <w:rFonts w:asciiTheme="minorHAnsi" w:hAnsiTheme="minorHAnsi"/>
              </w:rPr>
            </w:rPrChange>
          </w:rPr>
          <w:delText xml:space="preserve">CLASS                                NEXT     *   ,  O(") CHARACTER            </w:delText>
        </w:r>
      </w:del>
    </w:p>
    <w:p w:rsidR="00920707" w:rsidRPr="002D3F66" w:rsidDel="000B1CB4" w:rsidRDefault="00920707" w:rsidP="00920707">
      <w:pPr>
        <w:pStyle w:val="sqlF9"/>
        <w:rPr>
          <w:del w:id="4261" w:author="Hemmati" w:date="2016-12-16T09:31:00Z"/>
          <w:rFonts w:asciiTheme="minorHAnsi" w:hAnsiTheme="minorHAnsi"/>
          <w:sz w:val="16"/>
          <w:szCs w:val="16"/>
          <w:rPrChange w:id="4262" w:author="Hemmati" w:date="2016-12-16T10:24:00Z">
            <w:rPr>
              <w:del w:id="4263" w:author="Hemmati" w:date="2016-12-16T09:31:00Z"/>
              <w:rFonts w:asciiTheme="minorHAnsi" w:hAnsiTheme="minorHAnsi"/>
            </w:rPr>
          </w:rPrChange>
        </w:rPr>
      </w:pPr>
      <w:del w:id="4264" w:author="Hemmati" w:date="2016-12-16T09:31:00Z">
        <w:r w:rsidRPr="002D3F66" w:rsidDel="000B1CB4">
          <w:rPr>
            <w:rFonts w:asciiTheme="minorHAnsi" w:hAnsiTheme="minorHAnsi"/>
            <w:sz w:val="16"/>
            <w:szCs w:val="16"/>
            <w:rPrChange w:id="4265" w:author="Hemmati" w:date="2016-12-16T10:24:00Z">
              <w:rPr>
                <w:rFonts w:asciiTheme="minorHAnsi" w:hAnsiTheme="minorHAnsi"/>
              </w:rPr>
            </w:rPrChange>
          </w:rPr>
          <w:delText xml:space="preserve">NUM_OF_TRAVELERS                     NEXT     *   ,  O(") CHARACTER            </w:delText>
        </w:r>
      </w:del>
    </w:p>
    <w:p w:rsidR="00920707" w:rsidRPr="002D3F66" w:rsidDel="000B1CB4" w:rsidRDefault="00920707" w:rsidP="00920707">
      <w:pPr>
        <w:pStyle w:val="sqlF9"/>
        <w:rPr>
          <w:del w:id="4266" w:author="Hemmati" w:date="2016-12-16T09:31:00Z"/>
          <w:rFonts w:asciiTheme="minorHAnsi" w:hAnsiTheme="minorHAnsi"/>
          <w:sz w:val="16"/>
          <w:szCs w:val="16"/>
          <w:rPrChange w:id="4267" w:author="Hemmati" w:date="2016-12-16T10:24:00Z">
            <w:rPr>
              <w:del w:id="4268" w:author="Hemmati" w:date="2016-12-16T09:31:00Z"/>
              <w:rFonts w:asciiTheme="minorHAnsi" w:hAnsiTheme="minorHAnsi"/>
            </w:rPr>
          </w:rPrChange>
        </w:rPr>
      </w:pPr>
      <w:del w:id="4269" w:author="Hemmati" w:date="2016-12-16T09:31:00Z">
        <w:r w:rsidRPr="002D3F66" w:rsidDel="000B1CB4">
          <w:rPr>
            <w:rFonts w:asciiTheme="minorHAnsi" w:hAnsiTheme="minorHAnsi"/>
            <w:sz w:val="16"/>
            <w:szCs w:val="16"/>
            <w:rPrChange w:id="4270" w:author="Hemmati" w:date="2016-12-16T10:24:00Z">
              <w:rPr>
                <w:rFonts w:asciiTheme="minorHAnsi" w:hAnsiTheme="minorHAnsi"/>
              </w:rPr>
            </w:rPrChange>
          </w:rPr>
          <w:delText xml:space="preserve">PRODUCT_ID                           NEXT     *   ,  O(") CHARACTER            </w:delText>
        </w:r>
      </w:del>
    </w:p>
    <w:p w:rsidR="00920707" w:rsidRPr="002D3F66" w:rsidDel="000B1CB4" w:rsidRDefault="00920707" w:rsidP="00920707">
      <w:pPr>
        <w:pStyle w:val="sqlF9"/>
        <w:rPr>
          <w:del w:id="4271" w:author="Hemmati" w:date="2016-12-16T09:31:00Z"/>
          <w:rFonts w:asciiTheme="minorHAnsi" w:hAnsiTheme="minorHAnsi"/>
          <w:sz w:val="16"/>
          <w:szCs w:val="16"/>
          <w:rPrChange w:id="4272" w:author="Hemmati" w:date="2016-12-16T10:24:00Z">
            <w:rPr>
              <w:del w:id="4273" w:author="Hemmati" w:date="2016-12-16T09:31:00Z"/>
              <w:rFonts w:asciiTheme="minorHAnsi" w:hAnsiTheme="minorHAnsi"/>
            </w:rPr>
          </w:rPrChange>
        </w:rPr>
      </w:pPr>
      <w:del w:id="4274" w:author="Hemmati" w:date="2016-12-16T09:31:00Z">
        <w:r w:rsidRPr="002D3F66" w:rsidDel="000B1CB4">
          <w:rPr>
            <w:rFonts w:asciiTheme="minorHAnsi" w:hAnsiTheme="minorHAnsi"/>
            <w:sz w:val="16"/>
            <w:szCs w:val="16"/>
            <w:rPrChange w:id="4275" w:author="Hemmati" w:date="2016-12-16T10:24:00Z">
              <w:rPr>
                <w:rFonts w:asciiTheme="minorHAnsi" w:hAnsiTheme="minorHAnsi"/>
              </w:rPr>
            </w:rPrChange>
          </w:rPr>
          <w:delText xml:space="preserve">PRODUCT                              NEXT     *   ,  O(") CHARACTER            </w:delText>
        </w:r>
      </w:del>
    </w:p>
    <w:p w:rsidR="00920707" w:rsidRPr="002D3F66" w:rsidDel="000B1CB4" w:rsidRDefault="00920707" w:rsidP="00920707">
      <w:pPr>
        <w:pStyle w:val="sqlF9"/>
        <w:rPr>
          <w:del w:id="4276" w:author="Hemmati" w:date="2016-12-16T09:31:00Z"/>
          <w:rFonts w:asciiTheme="minorHAnsi" w:hAnsiTheme="minorHAnsi"/>
          <w:sz w:val="16"/>
          <w:szCs w:val="16"/>
          <w:rPrChange w:id="4277" w:author="Hemmati" w:date="2016-12-16T10:24:00Z">
            <w:rPr>
              <w:del w:id="4278" w:author="Hemmati" w:date="2016-12-16T09:31:00Z"/>
              <w:rFonts w:asciiTheme="minorHAnsi" w:hAnsiTheme="minorHAnsi"/>
            </w:rPr>
          </w:rPrChange>
        </w:rPr>
      </w:pPr>
      <w:del w:id="4279" w:author="Hemmati" w:date="2016-12-16T09:31:00Z">
        <w:r w:rsidRPr="002D3F66" w:rsidDel="000B1CB4">
          <w:rPr>
            <w:rFonts w:asciiTheme="minorHAnsi" w:hAnsiTheme="minorHAnsi"/>
            <w:sz w:val="16"/>
            <w:szCs w:val="16"/>
            <w:rPrChange w:id="4280" w:author="Hemmati" w:date="2016-12-16T10:24:00Z">
              <w:rPr>
                <w:rFonts w:asciiTheme="minorHAnsi" w:hAnsiTheme="minorHAnsi"/>
              </w:rPr>
            </w:rPrChange>
          </w:rPr>
          <w:delText xml:space="preserve">DESCRIPTION                          NEXT     *   ,  O(") CHARACTER            </w:delText>
        </w:r>
      </w:del>
    </w:p>
    <w:p w:rsidR="00920707" w:rsidRPr="002D3F66" w:rsidDel="000B1CB4" w:rsidRDefault="00920707" w:rsidP="00920707">
      <w:pPr>
        <w:pStyle w:val="sqlF9"/>
        <w:rPr>
          <w:del w:id="4281" w:author="Hemmati" w:date="2016-12-16T09:31:00Z"/>
          <w:rFonts w:asciiTheme="minorHAnsi" w:hAnsiTheme="minorHAnsi"/>
          <w:sz w:val="16"/>
          <w:szCs w:val="16"/>
          <w:rPrChange w:id="4282" w:author="Hemmati" w:date="2016-12-16T10:24:00Z">
            <w:rPr>
              <w:del w:id="4283" w:author="Hemmati" w:date="2016-12-16T09:31:00Z"/>
              <w:rFonts w:asciiTheme="minorHAnsi" w:hAnsiTheme="minorHAnsi"/>
            </w:rPr>
          </w:rPrChange>
        </w:rPr>
      </w:pPr>
      <w:del w:id="4284" w:author="Hemmati" w:date="2016-12-16T09:31:00Z">
        <w:r w:rsidRPr="002D3F66" w:rsidDel="000B1CB4">
          <w:rPr>
            <w:rFonts w:asciiTheme="minorHAnsi" w:hAnsiTheme="minorHAnsi"/>
            <w:sz w:val="16"/>
            <w:szCs w:val="16"/>
            <w:rPrChange w:id="4285" w:author="Hemmati" w:date="2016-12-16T10:24:00Z">
              <w:rPr>
                <w:rFonts w:asciiTheme="minorHAnsi" w:hAnsiTheme="minorHAnsi"/>
              </w:rPr>
            </w:rPrChange>
          </w:rPr>
          <w:delText xml:space="preserve">DESTINATION                          NEXT     *   ,  O(") CHARACTER            </w:delText>
        </w:r>
      </w:del>
    </w:p>
    <w:p w:rsidR="00920707" w:rsidRPr="002D3F66" w:rsidDel="000B1CB4" w:rsidRDefault="00920707" w:rsidP="00920707">
      <w:pPr>
        <w:pStyle w:val="sqlF9"/>
        <w:rPr>
          <w:del w:id="4286" w:author="Hemmati" w:date="2016-12-16T09:31:00Z"/>
          <w:rFonts w:asciiTheme="minorHAnsi" w:hAnsiTheme="minorHAnsi"/>
          <w:sz w:val="16"/>
          <w:szCs w:val="16"/>
          <w:rPrChange w:id="4287" w:author="Hemmati" w:date="2016-12-16T10:24:00Z">
            <w:rPr>
              <w:del w:id="4288" w:author="Hemmati" w:date="2016-12-16T09:31:00Z"/>
              <w:rFonts w:asciiTheme="minorHAnsi" w:hAnsiTheme="minorHAnsi"/>
            </w:rPr>
          </w:rPrChange>
        </w:rPr>
      </w:pPr>
      <w:del w:id="4289" w:author="Hemmati" w:date="2016-12-16T09:31:00Z">
        <w:r w:rsidRPr="002D3F66" w:rsidDel="000B1CB4">
          <w:rPr>
            <w:rFonts w:asciiTheme="minorHAnsi" w:hAnsiTheme="minorHAnsi"/>
            <w:sz w:val="16"/>
            <w:szCs w:val="16"/>
            <w:rPrChange w:id="4290" w:author="Hemmati" w:date="2016-12-16T10:24:00Z">
              <w:rPr>
                <w:rFonts w:asciiTheme="minorHAnsi" w:hAnsiTheme="minorHAnsi"/>
              </w:rPr>
            </w:rPrChange>
          </w:rPr>
          <w:delText xml:space="preserve">DEST_ID                              NEXT     *   ,  O(") CHARACTER            </w:delText>
        </w:r>
      </w:del>
    </w:p>
    <w:p w:rsidR="00920707" w:rsidRPr="002D3F66" w:rsidDel="000B1CB4" w:rsidRDefault="00920707" w:rsidP="00920707">
      <w:pPr>
        <w:pStyle w:val="sqlF9"/>
        <w:rPr>
          <w:del w:id="4291" w:author="Hemmati" w:date="2016-12-16T09:31:00Z"/>
          <w:rFonts w:asciiTheme="minorHAnsi" w:hAnsiTheme="minorHAnsi"/>
          <w:sz w:val="16"/>
          <w:szCs w:val="16"/>
          <w:rPrChange w:id="4292" w:author="Hemmati" w:date="2016-12-16T10:24:00Z">
            <w:rPr>
              <w:del w:id="4293" w:author="Hemmati" w:date="2016-12-16T09:31:00Z"/>
              <w:rFonts w:asciiTheme="minorHAnsi" w:hAnsiTheme="minorHAnsi"/>
            </w:rPr>
          </w:rPrChange>
        </w:rPr>
      </w:pPr>
      <w:del w:id="4294" w:author="Hemmati" w:date="2016-12-16T09:31:00Z">
        <w:r w:rsidRPr="002D3F66" w:rsidDel="000B1CB4">
          <w:rPr>
            <w:rFonts w:asciiTheme="minorHAnsi" w:hAnsiTheme="minorHAnsi"/>
            <w:sz w:val="16"/>
            <w:szCs w:val="16"/>
            <w:rPrChange w:id="4295" w:author="Hemmati" w:date="2016-12-16T10:24:00Z">
              <w:rPr>
                <w:rFonts w:asciiTheme="minorHAnsi" w:hAnsiTheme="minorHAnsi"/>
              </w:rPr>
            </w:rPrChange>
          </w:rPr>
          <w:delText xml:space="preserve">CREDIT_CARD                          NEXT     *   ,  O(") CHARACTER            </w:delText>
        </w:r>
      </w:del>
    </w:p>
    <w:p w:rsidR="00920707" w:rsidRPr="002D3F66" w:rsidDel="000B1CB4" w:rsidRDefault="00920707" w:rsidP="00920707">
      <w:pPr>
        <w:pStyle w:val="sqlF9"/>
        <w:rPr>
          <w:del w:id="4296" w:author="Hemmati" w:date="2016-12-16T09:31:00Z"/>
          <w:rFonts w:asciiTheme="minorHAnsi" w:hAnsiTheme="minorHAnsi"/>
          <w:sz w:val="16"/>
          <w:szCs w:val="16"/>
          <w:rPrChange w:id="4297" w:author="Hemmati" w:date="2016-12-16T10:24:00Z">
            <w:rPr>
              <w:del w:id="4298" w:author="Hemmati" w:date="2016-12-16T09:31:00Z"/>
              <w:rFonts w:asciiTheme="minorHAnsi" w:hAnsiTheme="minorHAnsi"/>
            </w:rPr>
          </w:rPrChange>
        </w:rPr>
      </w:pPr>
      <w:del w:id="4299" w:author="Hemmati" w:date="2016-12-16T09:31:00Z">
        <w:r w:rsidRPr="002D3F66" w:rsidDel="000B1CB4">
          <w:rPr>
            <w:rFonts w:asciiTheme="minorHAnsi" w:hAnsiTheme="minorHAnsi"/>
            <w:sz w:val="16"/>
            <w:szCs w:val="16"/>
            <w:rPrChange w:id="4300" w:author="Hemmati" w:date="2016-12-16T10:24:00Z">
              <w:rPr>
                <w:rFonts w:asciiTheme="minorHAnsi" w:hAnsiTheme="minorHAnsi"/>
              </w:rPr>
            </w:rPrChange>
          </w:rPr>
          <w:delText xml:space="preserve">EXPIRY_DATE                          NEXT     *   ,  O(") DATE DD/MM/YYYY      </w:delText>
        </w:r>
      </w:del>
    </w:p>
    <w:p w:rsidR="00920707" w:rsidRPr="002D3F66" w:rsidDel="000B1CB4" w:rsidRDefault="00920707" w:rsidP="00920707">
      <w:pPr>
        <w:pStyle w:val="sqlF9"/>
        <w:rPr>
          <w:del w:id="4301" w:author="Hemmati" w:date="2016-12-16T09:31:00Z"/>
          <w:rFonts w:asciiTheme="minorHAnsi" w:hAnsiTheme="minorHAnsi"/>
          <w:sz w:val="16"/>
          <w:szCs w:val="16"/>
          <w:rPrChange w:id="4302" w:author="Hemmati" w:date="2016-12-16T10:24:00Z">
            <w:rPr>
              <w:del w:id="4303" w:author="Hemmati" w:date="2016-12-16T09:31:00Z"/>
              <w:rFonts w:asciiTheme="minorHAnsi" w:hAnsiTheme="minorHAnsi"/>
            </w:rPr>
          </w:rPrChange>
        </w:rPr>
      </w:pPr>
      <w:del w:id="4304" w:author="Hemmati" w:date="2016-12-16T09:31:00Z">
        <w:r w:rsidRPr="002D3F66" w:rsidDel="000B1CB4">
          <w:rPr>
            <w:rFonts w:asciiTheme="minorHAnsi" w:hAnsiTheme="minorHAnsi"/>
            <w:sz w:val="16"/>
            <w:szCs w:val="16"/>
            <w:rPrChange w:id="4305" w:author="Hemmati" w:date="2016-12-16T10:24:00Z">
              <w:rPr>
                <w:rFonts w:asciiTheme="minorHAnsi" w:hAnsiTheme="minorHAnsi"/>
              </w:rPr>
            </w:rPrChange>
          </w:rPr>
          <w:delText xml:space="preserve">CARD_NUMBER                          NEXT     *   ,  O(") CHARACTER            </w:delText>
        </w:r>
      </w:del>
    </w:p>
    <w:p w:rsidR="00920707" w:rsidRPr="002D3F66" w:rsidDel="000B1CB4" w:rsidRDefault="00920707" w:rsidP="00920707">
      <w:pPr>
        <w:pStyle w:val="sqlF9"/>
        <w:rPr>
          <w:del w:id="4306" w:author="Hemmati" w:date="2016-12-16T09:31:00Z"/>
          <w:rFonts w:asciiTheme="minorHAnsi" w:hAnsiTheme="minorHAnsi"/>
          <w:sz w:val="16"/>
          <w:szCs w:val="16"/>
          <w:rPrChange w:id="4307" w:author="Hemmati" w:date="2016-12-16T10:24:00Z">
            <w:rPr>
              <w:del w:id="4308" w:author="Hemmati" w:date="2016-12-16T09:31:00Z"/>
              <w:rFonts w:asciiTheme="minorHAnsi" w:hAnsiTheme="minorHAnsi"/>
            </w:rPr>
          </w:rPrChange>
        </w:rPr>
      </w:pPr>
      <w:del w:id="4309" w:author="Hemmati" w:date="2016-12-16T09:31:00Z">
        <w:r w:rsidRPr="002D3F66" w:rsidDel="000B1CB4">
          <w:rPr>
            <w:rFonts w:asciiTheme="minorHAnsi" w:hAnsiTheme="minorHAnsi"/>
            <w:sz w:val="16"/>
            <w:szCs w:val="16"/>
            <w:rPrChange w:id="4310" w:author="Hemmati" w:date="2016-12-16T10:24:00Z">
              <w:rPr>
                <w:rFonts w:asciiTheme="minorHAnsi" w:hAnsiTheme="minorHAnsi"/>
              </w:rPr>
            </w:rPrChange>
          </w:rPr>
          <w:delText xml:space="preserve">BILLING_DATE                         NEXT     *   ,  O(") DATE DD/MM/YYYY      </w:delText>
        </w:r>
      </w:del>
    </w:p>
    <w:p w:rsidR="00920707" w:rsidRPr="002D3F66" w:rsidDel="000B1CB4" w:rsidRDefault="00920707" w:rsidP="00920707">
      <w:pPr>
        <w:pStyle w:val="sqlF9"/>
        <w:rPr>
          <w:del w:id="4311" w:author="Hemmati" w:date="2016-12-16T09:31:00Z"/>
          <w:rFonts w:asciiTheme="minorHAnsi" w:hAnsiTheme="minorHAnsi"/>
          <w:sz w:val="16"/>
          <w:szCs w:val="16"/>
          <w:rPrChange w:id="4312" w:author="Hemmati" w:date="2016-12-16T10:24:00Z">
            <w:rPr>
              <w:del w:id="4313" w:author="Hemmati" w:date="2016-12-16T09:31:00Z"/>
              <w:rFonts w:asciiTheme="minorHAnsi" w:hAnsiTheme="minorHAnsi"/>
            </w:rPr>
          </w:rPrChange>
        </w:rPr>
      </w:pPr>
      <w:del w:id="4314" w:author="Hemmati" w:date="2016-12-16T09:31:00Z">
        <w:r w:rsidRPr="002D3F66" w:rsidDel="000B1CB4">
          <w:rPr>
            <w:rFonts w:asciiTheme="minorHAnsi" w:hAnsiTheme="minorHAnsi"/>
            <w:sz w:val="16"/>
            <w:szCs w:val="16"/>
            <w:rPrChange w:id="4315" w:author="Hemmati" w:date="2016-12-16T10:24:00Z">
              <w:rPr>
                <w:rFonts w:asciiTheme="minorHAnsi" w:hAnsiTheme="minorHAnsi"/>
              </w:rPr>
            </w:rPrChange>
          </w:rPr>
          <w:delText xml:space="preserve">BILL_DESCRIPTION                     NEXT     *   ,  O(") CHARACTER            </w:delText>
        </w:r>
      </w:del>
    </w:p>
    <w:p w:rsidR="00920707" w:rsidRPr="002D3F66" w:rsidDel="000B1CB4" w:rsidRDefault="00920707" w:rsidP="00920707">
      <w:pPr>
        <w:pStyle w:val="sqlF9"/>
        <w:rPr>
          <w:del w:id="4316" w:author="Hemmati" w:date="2016-12-16T09:31:00Z"/>
          <w:rFonts w:asciiTheme="minorHAnsi" w:hAnsiTheme="minorHAnsi"/>
          <w:sz w:val="16"/>
          <w:szCs w:val="16"/>
          <w:rPrChange w:id="4317" w:author="Hemmati" w:date="2016-12-16T10:24:00Z">
            <w:rPr>
              <w:del w:id="4318" w:author="Hemmati" w:date="2016-12-16T09:31:00Z"/>
              <w:rFonts w:asciiTheme="minorHAnsi" w:hAnsiTheme="minorHAnsi"/>
            </w:rPr>
          </w:rPrChange>
        </w:rPr>
      </w:pPr>
      <w:del w:id="4319" w:author="Hemmati" w:date="2016-12-16T09:31:00Z">
        <w:r w:rsidRPr="002D3F66" w:rsidDel="000B1CB4">
          <w:rPr>
            <w:rFonts w:asciiTheme="minorHAnsi" w:hAnsiTheme="minorHAnsi"/>
            <w:sz w:val="16"/>
            <w:szCs w:val="16"/>
            <w:rPrChange w:id="4320" w:author="Hemmati" w:date="2016-12-16T10:24:00Z">
              <w:rPr>
                <w:rFonts w:asciiTheme="minorHAnsi" w:hAnsiTheme="minorHAnsi"/>
              </w:rPr>
            </w:rPrChange>
          </w:rPr>
          <w:delText xml:space="preserve">BASE_PRICE                           NEXT     *   ,  O(") CHARACTER            </w:delText>
        </w:r>
      </w:del>
    </w:p>
    <w:p w:rsidR="00920707" w:rsidRPr="002D3F66" w:rsidDel="000B1CB4" w:rsidRDefault="00920707" w:rsidP="00920707">
      <w:pPr>
        <w:pStyle w:val="sqlF9"/>
        <w:rPr>
          <w:del w:id="4321" w:author="Hemmati" w:date="2016-12-16T09:31:00Z"/>
          <w:rFonts w:asciiTheme="minorHAnsi" w:hAnsiTheme="minorHAnsi"/>
          <w:sz w:val="16"/>
          <w:szCs w:val="16"/>
          <w:rPrChange w:id="4322" w:author="Hemmati" w:date="2016-12-16T10:24:00Z">
            <w:rPr>
              <w:del w:id="4323" w:author="Hemmati" w:date="2016-12-16T09:31:00Z"/>
              <w:rFonts w:asciiTheme="minorHAnsi" w:hAnsiTheme="minorHAnsi"/>
            </w:rPr>
          </w:rPrChange>
        </w:rPr>
      </w:pPr>
      <w:del w:id="4324" w:author="Hemmati" w:date="2016-12-16T09:31:00Z">
        <w:r w:rsidRPr="002D3F66" w:rsidDel="000B1CB4">
          <w:rPr>
            <w:rFonts w:asciiTheme="minorHAnsi" w:hAnsiTheme="minorHAnsi"/>
            <w:sz w:val="16"/>
            <w:szCs w:val="16"/>
            <w:rPrChange w:id="4325" w:author="Hemmati" w:date="2016-12-16T10:24:00Z">
              <w:rPr>
                <w:rFonts w:asciiTheme="minorHAnsi" w:hAnsiTheme="minorHAnsi"/>
              </w:rPr>
            </w:rPrChange>
          </w:rPr>
          <w:delText xml:space="preserve">TOTAL_PRICE                          NEXT     *   ,  O(") CHARACTER            </w:delText>
        </w:r>
      </w:del>
    </w:p>
    <w:p w:rsidR="00920707" w:rsidRPr="002D3F66" w:rsidDel="000B1CB4" w:rsidRDefault="00920707" w:rsidP="00920707">
      <w:pPr>
        <w:pStyle w:val="sqlF9"/>
        <w:rPr>
          <w:del w:id="4326" w:author="Hemmati" w:date="2016-12-16T09:31:00Z"/>
          <w:rFonts w:asciiTheme="minorHAnsi" w:hAnsiTheme="minorHAnsi"/>
          <w:sz w:val="16"/>
          <w:szCs w:val="16"/>
          <w:rPrChange w:id="4327" w:author="Hemmati" w:date="2016-12-16T10:24:00Z">
            <w:rPr>
              <w:del w:id="4328" w:author="Hemmati" w:date="2016-12-16T09:31:00Z"/>
              <w:rFonts w:asciiTheme="minorHAnsi" w:hAnsiTheme="minorHAnsi"/>
            </w:rPr>
          </w:rPrChange>
        </w:rPr>
      </w:pPr>
      <w:del w:id="4329" w:author="Hemmati" w:date="2016-12-16T09:31:00Z">
        <w:r w:rsidRPr="002D3F66" w:rsidDel="000B1CB4">
          <w:rPr>
            <w:rFonts w:asciiTheme="minorHAnsi" w:hAnsiTheme="minorHAnsi"/>
            <w:sz w:val="16"/>
            <w:szCs w:val="16"/>
            <w:rPrChange w:id="4330" w:author="Hemmati" w:date="2016-12-16T10:24:00Z">
              <w:rPr>
                <w:rFonts w:asciiTheme="minorHAnsi" w:hAnsiTheme="minorHAnsi"/>
              </w:rPr>
            </w:rPrChange>
          </w:rPr>
          <w:delText xml:space="preserve">BILLED_AMT                           NEXT     *   ,  O(") CHARACTER            </w:delText>
        </w:r>
      </w:del>
    </w:p>
    <w:p w:rsidR="00920707" w:rsidRPr="002D3F66" w:rsidDel="000B1CB4" w:rsidRDefault="00920707" w:rsidP="00920707">
      <w:pPr>
        <w:pStyle w:val="sqlF9"/>
        <w:rPr>
          <w:del w:id="4331" w:author="Hemmati" w:date="2016-12-16T09:31:00Z"/>
          <w:rFonts w:asciiTheme="minorHAnsi" w:hAnsiTheme="minorHAnsi"/>
          <w:sz w:val="16"/>
          <w:szCs w:val="16"/>
          <w:rPrChange w:id="4332" w:author="Hemmati" w:date="2016-12-16T10:24:00Z">
            <w:rPr>
              <w:del w:id="4333" w:author="Hemmati" w:date="2016-12-16T09:31:00Z"/>
              <w:rFonts w:asciiTheme="minorHAnsi" w:hAnsiTheme="minorHAnsi"/>
            </w:rPr>
          </w:rPrChange>
        </w:rPr>
      </w:pPr>
      <w:del w:id="4334" w:author="Hemmati" w:date="2016-12-16T09:31:00Z">
        <w:r w:rsidRPr="002D3F66" w:rsidDel="000B1CB4">
          <w:rPr>
            <w:rFonts w:asciiTheme="minorHAnsi" w:hAnsiTheme="minorHAnsi"/>
            <w:sz w:val="16"/>
            <w:szCs w:val="16"/>
            <w:rPrChange w:id="4335" w:author="Hemmati" w:date="2016-12-16T10:24:00Z">
              <w:rPr>
                <w:rFonts w:asciiTheme="minorHAnsi" w:hAnsiTheme="minorHAnsi"/>
              </w:rPr>
            </w:rPrChange>
          </w:rPr>
          <w:delText xml:space="preserve">AGENCY_FEE_CODE                      NEXT     *   ,  O(") CHARACTER            </w:delText>
        </w:r>
      </w:del>
    </w:p>
    <w:p w:rsidR="00920707" w:rsidRPr="002D3F66" w:rsidDel="000B1CB4" w:rsidRDefault="00920707" w:rsidP="00920707">
      <w:pPr>
        <w:pStyle w:val="sqlF9"/>
        <w:rPr>
          <w:del w:id="4336" w:author="Hemmati" w:date="2016-12-16T09:31:00Z"/>
          <w:rFonts w:asciiTheme="minorHAnsi" w:hAnsiTheme="minorHAnsi"/>
          <w:sz w:val="16"/>
          <w:szCs w:val="16"/>
          <w:rPrChange w:id="4337" w:author="Hemmati" w:date="2016-12-16T10:24:00Z">
            <w:rPr>
              <w:del w:id="4338" w:author="Hemmati" w:date="2016-12-16T09:31:00Z"/>
              <w:rFonts w:asciiTheme="minorHAnsi" w:hAnsiTheme="minorHAnsi"/>
            </w:rPr>
          </w:rPrChange>
        </w:rPr>
      </w:pPr>
      <w:del w:id="4339" w:author="Hemmati" w:date="2016-12-16T09:31:00Z">
        <w:r w:rsidRPr="002D3F66" w:rsidDel="000B1CB4">
          <w:rPr>
            <w:rFonts w:asciiTheme="minorHAnsi" w:hAnsiTheme="minorHAnsi"/>
            <w:sz w:val="16"/>
            <w:szCs w:val="16"/>
            <w:rPrChange w:id="4340" w:author="Hemmati" w:date="2016-12-16T10:24:00Z">
              <w:rPr>
                <w:rFonts w:asciiTheme="minorHAnsi" w:hAnsiTheme="minorHAnsi"/>
              </w:rPr>
            </w:rPrChange>
          </w:rPr>
          <w:delText xml:space="preserve">AGENCY_FEE_AMOUNT                    NEXT     *   ,  O(") CHARACTER            </w:delText>
        </w:r>
      </w:del>
    </w:p>
    <w:p w:rsidR="00920707" w:rsidRPr="002D3F66" w:rsidDel="000B1CB4" w:rsidRDefault="00920707" w:rsidP="00920707">
      <w:pPr>
        <w:pStyle w:val="sqlF9"/>
        <w:rPr>
          <w:del w:id="4341" w:author="Hemmati" w:date="2016-12-16T09:31:00Z"/>
          <w:rFonts w:asciiTheme="minorHAnsi" w:hAnsiTheme="minorHAnsi"/>
          <w:sz w:val="16"/>
          <w:szCs w:val="16"/>
          <w:rPrChange w:id="4342" w:author="Hemmati" w:date="2016-12-16T10:24:00Z">
            <w:rPr>
              <w:del w:id="4343" w:author="Hemmati" w:date="2016-12-16T09:31:00Z"/>
              <w:rFonts w:asciiTheme="minorHAnsi" w:hAnsiTheme="minorHAnsi"/>
            </w:rPr>
          </w:rPrChange>
        </w:rPr>
      </w:pPr>
      <w:del w:id="4344" w:author="Hemmati" w:date="2016-12-16T09:31:00Z">
        <w:r w:rsidRPr="002D3F66" w:rsidDel="000B1CB4">
          <w:rPr>
            <w:rFonts w:asciiTheme="minorHAnsi" w:hAnsiTheme="minorHAnsi"/>
            <w:sz w:val="16"/>
            <w:szCs w:val="16"/>
            <w:rPrChange w:id="4345" w:author="Hemmati" w:date="2016-12-16T10:24:00Z">
              <w:rPr>
                <w:rFonts w:asciiTheme="minorHAnsi" w:hAnsiTheme="minorHAnsi"/>
              </w:rPr>
            </w:rPrChange>
          </w:rPr>
          <w:delText xml:space="preserve">AGENCY_COMMISSION                    NEXT     *   ,  O(") CHARACTER            </w:delText>
        </w:r>
      </w:del>
    </w:p>
    <w:p w:rsidR="00920707" w:rsidRPr="002D3F66" w:rsidDel="000B1CB4" w:rsidRDefault="00920707" w:rsidP="00920707">
      <w:pPr>
        <w:pStyle w:val="sqlF9"/>
        <w:rPr>
          <w:del w:id="4346" w:author="Hemmati" w:date="2016-12-16T09:31:00Z"/>
          <w:rFonts w:asciiTheme="minorHAnsi" w:hAnsiTheme="minorHAnsi"/>
          <w:sz w:val="16"/>
          <w:szCs w:val="16"/>
          <w:rPrChange w:id="4347" w:author="Hemmati" w:date="2016-12-16T10:24:00Z">
            <w:rPr>
              <w:del w:id="4348" w:author="Hemmati" w:date="2016-12-16T09:31:00Z"/>
              <w:rFonts w:asciiTheme="minorHAnsi" w:hAnsiTheme="minorHAnsi"/>
            </w:rPr>
          </w:rPrChange>
        </w:rPr>
      </w:pPr>
    </w:p>
    <w:p w:rsidR="00920707" w:rsidRPr="002D3F66" w:rsidDel="000B1CB4" w:rsidRDefault="00920707" w:rsidP="00920707">
      <w:pPr>
        <w:pStyle w:val="sqlF9"/>
        <w:rPr>
          <w:del w:id="4349" w:author="Hemmati" w:date="2016-12-16T09:31:00Z"/>
          <w:rFonts w:asciiTheme="minorHAnsi" w:hAnsiTheme="minorHAnsi"/>
          <w:sz w:val="16"/>
          <w:szCs w:val="16"/>
          <w:rPrChange w:id="4350" w:author="Hemmati" w:date="2016-12-16T10:24:00Z">
            <w:rPr>
              <w:del w:id="4351" w:author="Hemmati" w:date="2016-12-16T09:31:00Z"/>
              <w:rFonts w:asciiTheme="minorHAnsi" w:hAnsiTheme="minorHAnsi"/>
            </w:rPr>
          </w:rPrChange>
        </w:rPr>
      </w:pPr>
      <w:del w:id="4352" w:author="Hemmati" w:date="2016-12-16T09:31:00Z">
        <w:r w:rsidRPr="002D3F66" w:rsidDel="000B1CB4">
          <w:rPr>
            <w:rFonts w:asciiTheme="minorHAnsi" w:hAnsiTheme="minorHAnsi"/>
            <w:sz w:val="16"/>
            <w:szCs w:val="16"/>
            <w:rPrChange w:id="4353" w:author="Hemmati" w:date="2016-12-16T10:24:00Z">
              <w:rPr>
                <w:rFonts w:asciiTheme="minorHAnsi" w:hAnsiTheme="minorHAnsi"/>
              </w:rPr>
            </w:rPrChange>
          </w:rPr>
          <w:delText>Table SALE_DATA:</w:delText>
        </w:r>
      </w:del>
    </w:p>
    <w:p w:rsidR="00920707" w:rsidRPr="002D3F66" w:rsidDel="000B1CB4" w:rsidRDefault="00920707" w:rsidP="00920707">
      <w:pPr>
        <w:pStyle w:val="sqlF9"/>
        <w:rPr>
          <w:del w:id="4354" w:author="Hemmati" w:date="2016-12-16T09:31:00Z"/>
          <w:rFonts w:asciiTheme="minorHAnsi" w:hAnsiTheme="minorHAnsi"/>
          <w:sz w:val="16"/>
          <w:szCs w:val="16"/>
          <w:rPrChange w:id="4355" w:author="Hemmati" w:date="2016-12-16T10:24:00Z">
            <w:rPr>
              <w:del w:id="4356" w:author="Hemmati" w:date="2016-12-16T09:31:00Z"/>
              <w:rFonts w:asciiTheme="minorHAnsi" w:hAnsiTheme="minorHAnsi"/>
            </w:rPr>
          </w:rPrChange>
        </w:rPr>
      </w:pPr>
      <w:del w:id="4357" w:author="Hemmati" w:date="2016-12-16T09:31:00Z">
        <w:r w:rsidRPr="002D3F66" w:rsidDel="000B1CB4">
          <w:rPr>
            <w:rFonts w:asciiTheme="minorHAnsi" w:hAnsiTheme="minorHAnsi"/>
            <w:sz w:val="16"/>
            <w:szCs w:val="16"/>
            <w:rPrChange w:id="4358" w:author="Hemmati" w:date="2016-12-16T10:24:00Z">
              <w:rPr>
                <w:rFonts w:asciiTheme="minorHAnsi" w:hAnsiTheme="minorHAnsi"/>
              </w:rPr>
            </w:rPrChange>
          </w:rPr>
          <w:delText xml:space="preserve">  1341 Rows successfully loaded.</w:delText>
        </w:r>
      </w:del>
    </w:p>
    <w:p w:rsidR="00920707" w:rsidRPr="002D3F66" w:rsidDel="000B1CB4" w:rsidRDefault="00920707" w:rsidP="00920707">
      <w:pPr>
        <w:pStyle w:val="sqlF9"/>
        <w:rPr>
          <w:del w:id="4359" w:author="Hemmati" w:date="2016-12-16T09:31:00Z"/>
          <w:rFonts w:asciiTheme="minorHAnsi" w:hAnsiTheme="minorHAnsi"/>
          <w:sz w:val="16"/>
          <w:szCs w:val="16"/>
          <w:rPrChange w:id="4360" w:author="Hemmati" w:date="2016-12-16T10:24:00Z">
            <w:rPr>
              <w:del w:id="4361" w:author="Hemmati" w:date="2016-12-16T09:31:00Z"/>
              <w:rFonts w:asciiTheme="minorHAnsi" w:hAnsiTheme="minorHAnsi"/>
            </w:rPr>
          </w:rPrChange>
        </w:rPr>
      </w:pPr>
      <w:del w:id="4362" w:author="Hemmati" w:date="2016-12-16T09:31:00Z">
        <w:r w:rsidRPr="002D3F66" w:rsidDel="000B1CB4">
          <w:rPr>
            <w:rFonts w:asciiTheme="minorHAnsi" w:hAnsiTheme="minorHAnsi"/>
            <w:sz w:val="16"/>
            <w:szCs w:val="16"/>
            <w:rPrChange w:id="4363" w:author="Hemmati" w:date="2016-12-16T10:24:00Z">
              <w:rPr>
                <w:rFonts w:asciiTheme="minorHAnsi" w:hAnsiTheme="minorHAnsi"/>
              </w:rPr>
            </w:rPrChange>
          </w:rPr>
          <w:delText xml:space="preserve">  0 Rows not loaded due to data errors.</w:delText>
        </w:r>
      </w:del>
    </w:p>
    <w:p w:rsidR="00920707" w:rsidRPr="002D3F66" w:rsidDel="000B1CB4" w:rsidRDefault="00920707" w:rsidP="00920707">
      <w:pPr>
        <w:pStyle w:val="sqlF9"/>
        <w:rPr>
          <w:del w:id="4364" w:author="Hemmati" w:date="2016-12-16T09:31:00Z"/>
          <w:rFonts w:asciiTheme="minorHAnsi" w:hAnsiTheme="minorHAnsi"/>
          <w:sz w:val="16"/>
          <w:szCs w:val="16"/>
          <w:rPrChange w:id="4365" w:author="Hemmati" w:date="2016-12-16T10:24:00Z">
            <w:rPr>
              <w:del w:id="4366" w:author="Hemmati" w:date="2016-12-16T09:31:00Z"/>
              <w:rFonts w:asciiTheme="minorHAnsi" w:hAnsiTheme="minorHAnsi"/>
            </w:rPr>
          </w:rPrChange>
        </w:rPr>
      </w:pPr>
      <w:del w:id="4367" w:author="Hemmati" w:date="2016-12-16T09:31:00Z">
        <w:r w:rsidRPr="002D3F66" w:rsidDel="000B1CB4">
          <w:rPr>
            <w:rFonts w:asciiTheme="minorHAnsi" w:hAnsiTheme="minorHAnsi"/>
            <w:sz w:val="16"/>
            <w:szCs w:val="16"/>
            <w:rPrChange w:id="4368" w:author="Hemmati" w:date="2016-12-16T10:24:00Z">
              <w:rPr>
                <w:rFonts w:asciiTheme="minorHAnsi" w:hAnsiTheme="minorHAnsi"/>
              </w:rPr>
            </w:rPrChange>
          </w:rPr>
          <w:delText xml:space="preserve">  0 Rows not loaded because all WHEN clauses were failed.</w:delText>
        </w:r>
      </w:del>
    </w:p>
    <w:p w:rsidR="00920707" w:rsidRPr="002D3F66" w:rsidDel="000B1CB4" w:rsidRDefault="00920707" w:rsidP="00920707">
      <w:pPr>
        <w:pStyle w:val="sqlF9"/>
        <w:rPr>
          <w:del w:id="4369" w:author="Hemmati" w:date="2016-12-16T09:31:00Z"/>
          <w:rFonts w:asciiTheme="minorHAnsi" w:hAnsiTheme="minorHAnsi"/>
          <w:sz w:val="16"/>
          <w:szCs w:val="16"/>
          <w:rPrChange w:id="4370" w:author="Hemmati" w:date="2016-12-16T10:24:00Z">
            <w:rPr>
              <w:del w:id="4371" w:author="Hemmati" w:date="2016-12-16T09:31:00Z"/>
              <w:rFonts w:asciiTheme="minorHAnsi" w:hAnsiTheme="minorHAnsi"/>
            </w:rPr>
          </w:rPrChange>
        </w:rPr>
      </w:pPr>
      <w:del w:id="4372" w:author="Hemmati" w:date="2016-12-16T09:31:00Z">
        <w:r w:rsidRPr="002D3F66" w:rsidDel="000B1CB4">
          <w:rPr>
            <w:rFonts w:asciiTheme="minorHAnsi" w:hAnsiTheme="minorHAnsi"/>
            <w:sz w:val="16"/>
            <w:szCs w:val="16"/>
            <w:rPrChange w:id="4373" w:author="Hemmati" w:date="2016-12-16T10:24:00Z">
              <w:rPr>
                <w:rFonts w:asciiTheme="minorHAnsi" w:hAnsiTheme="minorHAnsi"/>
              </w:rPr>
            </w:rPrChange>
          </w:rPr>
          <w:delText xml:space="preserve">  0 Rows not loaded because all fields were null.</w:delText>
        </w:r>
      </w:del>
    </w:p>
    <w:p w:rsidR="00920707" w:rsidRPr="002D3F66" w:rsidDel="000B1CB4" w:rsidRDefault="00920707" w:rsidP="00920707">
      <w:pPr>
        <w:pStyle w:val="sqlF9"/>
        <w:rPr>
          <w:del w:id="4374" w:author="Hemmati" w:date="2016-12-16T09:31:00Z"/>
          <w:rFonts w:asciiTheme="minorHAnsi" w:hAnsiTheme="minorHAnsi"/>
          <w:sz w:val="16"/>
          <w:szCs w:val="16"/>
          <w:rPrChange w:id="4375" w:author="Hemmati" w:date="2016-12-16T10:24:00Z">
            <w:rPr>
              <w:del w:id="4376" w:author="Hemmati" w:date="2016-12-16T09:31:00Z"/>
              <w:rFonts w:asciiTheme="minorHAnsi" w:hAnsiTheme="minorHAnsi"/>
            </w:rPr>
          </w:rPrChange>
        </w:rPr>
      </w:pPr>
    </w:p>
    <w:p w:rsidR="00920707" w:rsidRPr="002D3F66" w:rsidDel="000B1CB4" w:rsidRDefault="00920707" w:rsidP="00920707">
      <w:pPr>
        <w:pStyle w:val="sqlF9"/>
        <w:rPr>
          <w:del w:id="4377" w:author="Hemmati" w:date="2016-12-16T09:31:00Z"/>
          <w:rFonts w:asciiTheme="minorHAnsi" w:hAnsiTheme="minorHAnsi"/>
          <w:sz w:val="16"/>
          <w:szCs w:val="16"/>
          <w:rPrChange w:id="4378" w:author="Hemmati" w:date="2016-12-16T10:24:00Z">
            <w:rPr>
              <w:del w:id="4379" w:author="Hemmati" w:date="2016-12-16T09:31:00Z"/>
              <w:rFonts w:asciiTheme="minorHAnsi" w:hAnsiTheme="minorHAnsi"/>
            </w:rPr>
          </w:rPrChange>
        </w:rPr>
      </w:pPr>
      <w:del w:id="4380" w:author="Hemmati" w:date="2016-12-16T09:31:00Z">
        <w:r w:rsidRPr="002D3F66" w:rsidDel="000B1CB4">
          <w:rPr>
            <w:rFonts w:asciiTheme="minorHAnsi" w:hAnsiTheme="minorHAnsi"/>
            <w:sz w:val="16"/>
            <w:szCs w:val="16"/>
            <w:rPrChange w:id="4381" w:author="Hemmati" w:date="2016-12-16T10:24:00Z">
              <w:rPr>
                <w:rFonts w:asciiTheme="minorHAnsi" w:hAnsiTheme="minorHAnsi"/>
              </w:rPr>
            </w:rPrChange>
          </w:rPr>
          <w:delText xml:space="preserve">  Date conversion cache disabled due to overflow (default size: 1000)</w:delText>
        </w:r>
      </w:del>
    </w:p>
    <w:p w:rsidR="00920707" w:rsidRPr="002D3F66" w:rsidDel="000B1CB4" w:rsidRDefault="00920707" w:rsidP="00920707">
      <w:pPr>
        <w:pStyle w:val="sqlF9"/>
        <w:rPr>
          <w:del w:id="4382" w:author="Hemmati" w:date="2016-12-16T09:31:00Z"/>
          <w:rFonts w:asciiTheme="minorHAnsi" w:hAnsiTheme="minorHAnsi"/>
          <w:sz w:val="16"/>
          <w:szCs w:val="16"/>
          <w:rPrChange w:id="4383" w:author="Hemmati" w:date="2016-12-16T10:24:00Z">
            <w:rPr>
              <w:del w:id="4384" w:author="Hemmati" w:date="2016-12-16T09:31:00Z"/>
              <w:rFonts w:asciiTheme="minorHAnsi" w:hAnsiTheme="minorHAnsi"/>
            </w:rPr>
          </w:rPrChange>
        </w:rPr>
      </w:pPr>
    </w:p>
    <w:p w:rsidR="00920707" w:rsidRPr="002D3F66" w:rsidDel="000B1CB4" w:rsidRDefault="00920707" w:rsidP="00920707">
      <w:pPr>
        <w:pStyle w:val="sqlF9"/>
        <w:rPr>
          <w:del w:id="4385" w:author="Hemmati" w:date="2016-12-16T09:31:00Z"/>
          <w:rFonts w:asciiTheme="minorHAnsi" w:hAnsiTheme="minorHAnsi"/>
          <w:sz w:val="16"/>
          <w:szCs w:val="16"/>
          <w:rPrChange w:id="4386" w:author="Hemmati" w:date="2016-12-16T10:24:00Z">
            <w:rPr>
              <w:del w:id="4387" w:author="Hemmati" w:date="2016-12-16T09:31:00Z"/>
              <w:rFonts w:asciiTheme="minorHAnsi" w:hAnsiTheme="minorHAnsi"/>
            </w:rPr>
          </w:rPrChange>
        </w:rPr>
      </w:pPr>
      <w:del w:id="4388" w:author="Hemmati" w:date="2016-12-16T09:31:00Z">
        <w:r w:rsidRPr="002D3F66" w:rsidDel="000B1CB4">
          <w:rPr>
            <w:rFonts w:asciiTheme="minorHAnsi" w:hAnsiTheme="minorHAnsi"/>
            <w:sz w:val="16"/>
            <w:szCs w:val="16"/>
            <w:rPrChange w:id="4389" w:author="Hemmati" w:date="2016-12-16T10:24:00Z">
              <w:rPr>
                <w:rFonts w:asciiTheme="minorHAnsi" w:hAnsiTheme="minorHAnsi"/>
              </w:rPr>
            </w:rPrChange>
          </w:rPr>
          <w:delText>Bind array size not used in direct path.</w:delText>
        </w:r>
      </w:del>
    </w:p>
    <w:p w:rsidR="00920707" w:rsidRPr="002D3F66" w:rsidDel="000B1CB4" w:rsidRDefault="00920707" w:rsidP="00920707">
      <w:pPr>
        <w:pStyle w:val="sqlF9"/>
        <w:rPr>
          <w:del w:id="4390" w:author="Hemmati" w:date="2016-12-16T09:31:00Z"/>
          <w:rFonts w:asciiTheme="minorHAnsi" w:hAnsiTheme="minorHAnsi"/>
          <w:sz w:val="16"/>
          <w:szCs w:val="16"/>
          <w:rPrChange w:id="4391" w:author="Hemmati" w:date="2016-12-16T10:24:00Z">
            <w:rPr>
              <w:del w:id="4392" w:author="Hemmati" w:date="2016-12-16T09:31:00Z"/>
              <w:rFonts w:asciiTheme="minorHAnsi" w:hAnsiTheme="minorHAnsi"/>
            </w:rPr>
          </w:rPrChange>
        </w:rPr>
      </w:pPr>
      <w:del w:id="4393" w:author="Hemmati" w:date="2016-12-16T09:31:00Z">
        <w:r w:rsidRPr="002D3F66" w:rsidDel="000B1CB4">
          <w:rPr>
            <w:rFonts w:asciiTheme="minorHAnsi" w:hAnsiTheme="minorHAnsi"/>
            <w:sz w:val="16"/>
            <w:szCs w:val="16"/>
            <w:rPrChange w:id="4394" w:author="Hemmati" w:date="2016-12-16T10:24:00Z">
              <w:rPr>
                <w:rFonts w:asciiTheme="minorHAnsi" w:hAnsiTheme="minorHAnsi"/>
              </w:rPr>
            </w:rPrChange>
          </w:rPr>
          <w:delText>Column array  rows :    5000</w:delText>
        </w:r>
      </w:del>
    </w:p>
    <w:p w:rsidR="00920707" w:rsidRPr="002D3F66" w:rsidDel="000B1CB4" w:rsidRDefault="00920707" w:rsidP="00920707">
      <w:pPr>
        <w:pStyle w:val="sqlF9"/>
        <w:rPr>
          <w:del w:id="4395" w:author="Hemmati" w:date="2016-12-16T09:31:00Z"/>
          <w:rFonts w:asciiTheme="minorHAnsi" w:hAnsiTheme="minorHAnsi"/>
          <w:sz w:val="16"/>
          <w:szCs w:val="16"/>
          <w:rPrChange w:id="4396" w:author="Hemmati" w:date="2016-12-16T10:24:00Z">
            <w:rPr>
              <w:del w:id="4397" w:author="Hemmati" w:date="2016-12-16T09:31:00Z"/>
              <w:rFonts w:asciiTheme="minorHAnsi" w:hAnsiTheme="minorHAnsi"/>
            </w:rPr>
          </w:rPrChange>
        </w:rPr>
      </w:pPr>
      <w:del w:id="4398" w:author="Hemmati" w:date="2016-12-16T09:31:00Z">
        <w:r w:rsidRPr="002D3F66" w:rsidDel="000B1CB4">
          <w:rPr>
            <w:rFonts w:asciiTheme="minorHAnsi" w:hAnsiTheme="minorHAnsi"/>
            <w:sz w:val="16"/>
            <w:szCs w:val="16"/>
            <w:rPrChange w:id="4399" w:author="Hemmati" w:date="2016-12-16T10:24:00Z">
              <w:rPr>
                <w:rFonts w:asciiTheme="minorHAnsi" w:hAnsiTheme="minorHAnsi"/>
              </w:rPr>
            </w:rPrChange>
          </w:rPr>
          <w:delText>Stream buffer bytes:  256000</w:delText>
        </w:r>
      </w:del>
    </w:p>
    <w:p w:rsidR="00920707" w:rsidRPr="002D3F66" w:rsidDel="000B1CB4" w:rsidRDefault="00920707" w:rsidP="00920707">
      <w:pPr>
        <w:pStyle w:val="sqlF9"/>
        <w:rPr>
          <w:del w:id="4400" w:author="Hemmati" w:date="2016-12-16T09:31:00Z"/>
          <w:rFonts w:asciiTheme="minorHAnsi" w:hAnsiTheme="minorHAnsi"/>
          <w:sz w:val="16"/>
          <w:szCs w:val="16"/>
          <w:rPrChange w:id="4401" w:author="Hemmati" w:date="2016-12-16T10:24:00Z">
            <w:rPr>
              <w:del w:id="4402" w:author="Hemmati" w:date="2016-12-16T09:31:00Z"/>
              <w:rFonts w:asciiTheme="minorHAnsi" w:hAnsiTheme="minorHAnsi"/>
            </w:rPr>
          </w:rPrChange>
        </w:rPr>
      </w:pPr>
      <w:del w:id="4403" w:author="Hemmati" w:date="2016-12-16T09:31:00Z">
        <w:r w:rsidRPr="002D3F66" w:rsidDel="000B1CB4">
          <w:rPr>
            <w:rFonts w:asciiTheme="minorHAnsi" w:hAnsiTheme="minorHAnsi"/>
            <w:sz w:val="16"/>
            <w:szCs w:val="16"/>
            <w:rPrChange w:id="4404" w:author="Hemmati" w:date="2016-12-16T10:24:00Z">
              <w:rPr>
                <w:rFonts w:asciiTheme="minorHAnsi" w:hAnsiTheme="minorHAnsi"/>
              </w:rPr>
            </w:rPrChange>
          </w:rPr>
          <w:delText>Read   buffer bytes: 1048576</w:delText>
        </w:r>
      </w:del>
    </w:p>
    <w:p w:rsidR="00920707" w:rsidRPr="002D3F66" w:rsidDel="000B1CB4" w:rsidRDefault="00920707" w:rsidP="00920707">
      <w:pPr>
        <w:pStyle w:val="sqlF9"/>
        <w:rPr>
          <w:del w:id="4405" w:author="Hemmati" w:date="2016-12-16T09:31:00Z"/>
          <w:rFonts w:asciiTheme="minorHAnsi" w:hAnsiTheme="minorHAnsi"/>
          <w:sz w:val="16"/>
          <w:szCs w:val="16"/>
          <w:rPrChange w:id="4406" w:author="Hemmati" w:date="2016-12-16T10:24:00Z">
            <w:rPr>
              <w:del w:id="4407" w:author="Hemmati" w:date="2016-12-16T09:31:00Z"/>
              <w:rFonts w:asciiTheme="minorHAnsi" w:hAnsiTheme="minorHAnsi"/>
            </w:rPr>
          </w:rPrChange>
        </w:rPr>
      </w:pPr>
    </w:p>
    <w:p w:rsidR="00920707" w:rsidRPr="002D3F66" w:rsidDel="000B1CB4" w:rsidRDefault="00920707" w:rsidP="00920707">
      <w:pPr>
        <w:pStyle w:val="sqlF9"/>
        <w:rPr>
          <w:del w:id="4408" w:author="Hemmati" w:date="2016-12-16T09:31:00Z"/>
          <w:rFonts w:asciiTheme="minorHAnsi" w:hAnsiTheme="minorHAnsi"/>
          <w:sz w:val="16"/>
          <w:szCs w:val="16"/>
          <w:rPrChange w:id="4409" w:author="Hemmati" w:date="2016-12-16T10:24:00Z">
            <w:rPr>
              <w:del w:id="4410" w:author="Hemmati" w:date="2016-12-16T09:31:00Z"/>
              <w:rFonts w:asciiTheme="minorHAnsi" w:hAnsiTheme="minorHAnsi"/>
            </w:rPr>
          </w:rPrChange>
        </w:rPr>
      </w:pPr>
      <w:del w:id="4411" w:author="Hemmati" w:date="2016-12-16T09:31:00Z">
        <w:r w:rsidRPr="002D3F66" w:rsidDel="000B1CB4">
          <w:rPr>
            <w:rFonts w:asciiTheme="minorHAnsi" w:hAnsiTheme="minorHAnsi"/>
            <w:sz w:val="16"/>
            <w:szCs w:val="16"/>
            <w:rPrChange w:id="4412" w:author="Hemmati" w:date="2016-12-16T10:24:00Z">
              <w:rPr>
                <w:rFonts w:asciiTheme="minorHAnsi" w:hAnsiTheme="minorHAnsi"/>
              </w:rPr>
            </w:rPrChange>
          </w:rPr>
          <w:delText>Total logical records skipped:          1</w:delText>
        </w:r>
      </w:del>
    </w:p>
    <w:p w:rsidR="00920707" w:rsidRPr="002D3F66" w:rsidDel="000B1CB4" w:rsidRDefault="00920707" w:rsidP="00920707">
      <w:pPr>
        <w:pStyle w:val="sqlF9"/>
        <w:rPr>
          <w:del w:id="4413" w:author="Hemmati" w:date="2016-12-16T09:31:00Z"/>
          <w:rFonts w:asciiTheme="minorHAnsi" w:hAnsiTheme="minorHAnsi"/>
          <w:sz w:val="16"/>
          <w:szCs w:val="16"/>
          <w:rPrChange w:id="4414" w:author="Hemmati" w:date="2016-12-16T10:24:00Z">
            <w:rPr>
              <w:del w:id="4415" w:author="Hemmati" w:date="2016-12-16T09:31:00Z"/>
              <w:rFonts w:asciiTheme="minorHAnsi" w:hAnsiTheme="minorHAnsi"/>
            </w:rPr>
          </w:rPrChange>
        </w:rPr>
      </w:pPr>
      <w:del w:id="4416" w:author="Hemmati" w:date="2016-12-16T09:31:00Z">
        <w:r w:rsidRPr="002D3F66" w:rsidDel="000B1CB4">
          <w:rPr>
            <w:rFonts w:asciiTheme="minorHAnsi" w:hAnsiTheme="minorHAnsi"/>
            <w:sz w:val="16"/>
            <w:szCs w:val="16"/>
            <w:rPrChange w:id="4417" w:author="Hemmati" w:date="2016-12-16T10:24:00Z">
              <w:rPr>
                <w:rFonts w:asciiTheme="minorHAnsi" w:hAnsiTheme="minorHAnsi"/>
              </w:rPr>
            </w:rPrChange>
          </w:rPr>
          <w:delText>Total logical records read:          1341</w:delText>
        </w:r>
      </w:del>
    </w:p>
    <w:p w:rsidR="00920707" w:rsidRPr="002D3F66" w:rsidDel="000B1CB4" w:rsidRDefault="00920707" w:rsidP="00920707">
      <w:pPr>
        <w:pStyle w:val="sqlF9"/>
        <w:rPr>
          <w:del w:id="4418" w:author="Hemmati" w:date="2016-12-16T09:31:00Z"/>
          <w:rFonts w:asciiTheme="minorHAnsi" w:hAnsiTheme="minorHAnsi"/>
          <w:sz w:val="16"/>
          <w:szCs w:val="16"/>
          <w:rPrChange w:id="4419" w:author="Hemmati" w:date="2016-12-16T10:24:00Z">
            <w:rPr>
              <w:del w:id="4420" w:author="Hemmati" w:date="2016-12-16T09:31:00Z"/>
              <w:rFonts w:asciiTheme="minorHAnsi" w:hAnsiTheme="minorHAnsi"/>
            </w:rPr>
          </w:rPrChange>
        </w:rPr>
      </w:pPr>
      <w:del w:id="4421" w:author="Hemmati" w:date="2016-12-16T09:31:00Z">
        <w:r w:rsidRPr="002D3F66" w:rsidDel="000B1CB4">
          <w:rPr>
            <w:rFonts w:asciiTheme="minorHAnsi" w:hAnsiTheme="minorHAnsi"/>
            <w:sz w:val="16"/>
            <w:szCs w:val="16"/>
            <w:rPrChange w:id="4422" w:author="Hemmati" w:date="2016-12-16T10:24:00Z">
              <w:rPr>
                <w:rFonts w:asciiTheme="minorHAnsi" w:hAnsiTheme="minorHAnsi"/>
              </w:rPr>
            </w:rPrChange>
          </w:rPr>
          <w:delText>Total logical records rejected:         0</w:delText>
        </w:r>
      </w:del>
    </w:p>
    <w:p w:rsidR="00920707" w:rsidRPr="002D3F66" w:rsidDel="000B1CB4" w:rsidRDefault="00920707" w:rsidP="00920707">
      <w:pPr>
        <w:pStyle w:val="sqlF9"/>
        <w:rPr>
          <w:del w:id="4423" w:author="Hemmati" w:date="2016-12-16T09:31:00Z"/>
          <w:rFonts w:asciiTheme="minorHAnsi" w:hAnsiTheme="minorHAnsi"/>
          <w:sz w:val="16"/>
          <w:szCs w:val="16"/>
          <w:rPrChange w:id="4424" w:author="Hemmati" w:date="2016-12-16T10:24:00Z">
            <w:rPr>
              <w:del w:id="4425" w:author="Hemmati" w:date="2016-12-16T09:31:00Z"/>
              <w:rFonts w:asciiTheme="minorHAnsi" w:hAnsiTheme="minorHAnsi"/>
            </w:rPr>
          </w:rPrChange>
        </w:rPr>
      </w:pPr>
      <w:del w:id="4426" w:author="Hemmati" w:date="2016-12-16T09:31:00Z">
        <w:r w:rsidRPr="002D3F66" w:rsidDel="000B1CB4">
          <w:rPr>
            <w:rFonts w:asciiTheme="minorHAnsi" w:hAnsiTheme="minorHAnsi"/>
            <w:sz w:val="16"/>
            <w:szCs w:val="16"/>
            <w:rPrChange w:id="4427" w:author="Hemmati" w:date="2016-12-16T10:24:00Z">
              <w:rPr>
                <w:rFonts w:asciiTheme="minorHAnsi" w:hAnsiTheme="minorHAnsi"/>
              </w:rPr>
            </w:rPrChange>
          </w:rPr>
          <w:delText>Total logical records discarded:        0</w:delText>
        </w:r>
      </w:del>
    </w:p>
    <w:p w:rsidR="00920707" w:rsidRPr="002D3F66" w:rsidDel="000B1CB4" w:rsidRDefault="00920707" w:rsidP="00920707">
      <w:pPr>
        <w:pStyle w:val="sqlF9"/>
        <w:rPr>
          <w:del w:id="4428" w:author="Hemmati" w:date="2016-12-16T09:31:00Z"/>
          <w:rFonts w:asciiTheme="minorHAnsi" w:hAnsiTheme="minorHAnsi"/>
          <w:sz w:val="16"/>
          <w:szCs w:val="16"/>
          <w:rPrChange w:id="4429" w:author="Hemmati" w:date="2016-12-16T10:24:00Z">
            <w:rPr>
              <w:del w:id="4430" w:author="Hemmati" w:date="2016-12-16T09:31:00Z"/>
              <w:rFonts w:asciiTheme="minorHAnsi" w:hAnsiTheme="minorHAnsi"/>
            </w:rPr>
          </w:rPrChange>
        </w:rPr>
      </w:pPr>
      <w:del w:id="4431" w:author="Hemmati" w:date="2016-12-16T09:31:00Z">
        <w:r w:rsidRPr="002D3F66" w:rsidDel="000B1CB4">
          <w:rPr>
            <w:rFonts w:asciiTheme="minorHAnsi" w:hAnsiTheme="minorHAnsi"/>
            <w:sz w:val="16"/>
            <w:szCs w:val="16"/>
            <w:rPrChange w:id="4432" w:author="Hemmati" w:date="2016-12-16T10:24:00Z">
              <w:rPr>
                <w:rFonts w:asciiTheme="minorHAnsi" w:hAnsiTheme="minorHAnsi"/>
              </w:rPr>
            </w:rPrChange>
          </w:rPr>
          <w:delText>Total stream buffers loaded by SQL*Loader main thread:        1</w:delText>
        </w:r>
      </w:del>
    </w:p>
    <w:p w:rsidR="00920707" w:rsidRPr="002D3F66" w:rsidDel="000B1CB4" w:rsidRDefault="00920707" w:rsidP="00920707">
      <w:pPr>
        <w:pStyle w:val="sqlF9"/>
        <w:rPr>
          <w:del w:id="4433" w:author="Hemmati" w:date="2016-12-16T09:31:00Z"/>
          <w:rFonts w:asciiTheme="minorHAnsi" w:hAnsiTheme="minorHAnsi"/>
          <w:sz w:val="16"/>
          <w:szCs w:val="16"/>
          <w:rPrChange w:id="4434" w:author="Hemmati" w:date="2016-12-16T10:24:00Z">
            <w:rPr>
              <w:del w:id="4435" w:author="Hemmati" w:date="2016-12-16T09:31:00Z"/>
              <w:rFonts w:asciiTheme="minorHAnsi" w:hAnsiTheme="minorHAnsi"/>
            </w:rPr>
          </w:rPrChange>
        </w:rPr>
      </w:pPr>
      <w:del w:id="4436" w:author="Hemmati" w:date="2016-12-16T09:31:00Z">
        <w:r w:rsidRPr="002D3F66" w:rsidDel="000B1CB4">
          <w:rPr>
            <w:rFonts w:asciiTheme="minorHAnsi" w:hAnsiTheme="minorHAnsi"/>
            <w:sz w:val="16"/>
            <w:szCs w:val="16"/>
            <w:rPrChange w:id="4437" w:author="Hemmati" w:date="2016-12-16T10:24:00Z">
              <w:rPr>
                <w:rFonts w:asciiTheme="minorHAnsi" w:hAnsiTheme="minorHAnsi"/>
              </w:rPr>
            </w:rPrChange>
          </w:rPr>
          <w:delText>Total stream buffers loaded by SQL*Loader load thread:        0</w:delText>
        </w:r>
      </w:del>
    </w:p>
    <w:p w:rsidR="00920707" w:rsidRPr="002D3F66" w:rsidDel="000B1CB4" w:rsidRDefault="00920707" w:rsidP="00920707">
      <w:pPr>
        <w:pStyle w:val="sqlF9"/>
        <w:rPr>
          <w:del w:id="4438" w:author="Hemmati" w:date="2016-12-16T09:31:00Z"/>
          <w:rFonts w:asciiTheme="minorHAnsi" w:hAnsiTheme="minorHAnsi"/>
          <w:sz w:val="16"/>
          <w:szCs w:val="16"/>
          <w:rPrChange w:id="4439" w:author="Hemmati" w:date="2016-12-16T10:24:00Z">
            <w:rPr>
              <w:del w:id="4440" w:author="Hemmati" w:date="2016-12-16T09:31:00Z"/>
              <w:rFonts w:asciiTheme="minorHAnsi" w:hAnsiTheme="minorHAnsi"/>
            </w:rPr>
          </w:rPrChange>
        </w:rPr>
      </w:pPr>
    </w:p>
    <w:p w:rsidR="00920707" w:rsidRPr="002D3F66" w:rsidDel="000B1CB4" w:rsidRDefault="00920707" w:rsidP="00920707">
      <w:pPr>
        <w:pStyle w:val="sqlF9"/>
        <w:rPr>
          <w:del w:id="4441" w:author="Hemmati" w:date="2016-12-16T09:31:00Z"/>
          <w:rFonts w:asciiTheme="minorHAnsi" w:hAnsiTheme="minorHAnsi"/>
          <w:sz w:val="16"/>
          <w:szCs w:val="16"/>
          <w:rPrChange w:id="4442" w:author="Hemmati" w:date="2016-12-16T10:24:00Z">
            <w:rPr>
              <w:del w:id="4443" w:author="Hemmati" w:date="2016-12-16T09:31:00Z"/>
              <w:rFonts w:asciiTheme="minorHAnsi" w:hAnsiTheme="minorHAnsi"/>
            </w:rPr>
          </w:rPrChange>
        </w:rPr>
      </w:pPr>
      <w:del w:id="4444" w:author="Hemmati" w:date="2016-12-16T09:31:00Z">
        <w:r w:rsidRPr="002D3F66" w:rsidDel="000B1CB4">
          <w:rPr>
            <w:rFonts w:asciiTheme="minorHAnsi" w:hAnsiTheme="minorHAnsi"/>
            <w:sz w:val="16"/>
            <w:szCs w:val="16"/>
            <w:rPrChange w:id="4445" w:author="Hemmati" w:date="2016-12-16T10:24:00Z">
              <w:rPr>
                <w:rFonts w:asciiTheme="minorHAnsi" w:hAnsiTheme="minorHAnsi"/>
              </w:rPr>
            </w:rPrChange>
          </w:rPr>
          <w:delText>Run began on Sat May 14 16:14:15 2011</w:delText>
        </w:r>
      </w:del>
    </w:p>
    <w:p w:rsidR="00920707" w:rsidRPr="002D3F66" w:rsidDel="000B1CB4" w:rsidRDefault="00920707" w:rsidP="00920707">
      <w:pPr>
        <w:pStyle w:val="sqlF9"/>
        <w:rPr>
          <w:del w:id="4446" w:author="Hemmati" w:date="2016-12-16T09:31:00Z"/>
          <w:rFonts w:asciiTheme="minorHAnsi" w:hAnsiTheme="minorHAnsi"/>
          <w:sz w:val="16"/>
          <w:szCs w:val="16"/>
          <w:rPrChange w:id="4447" w:author="Hemmati" w:date="2016-12-16T10:24:00Z">
            <w:rPr>
              <w:del w:id="4448" w:author="Hemmati" w:date="2016-12-16T09:31:00Z"/>
              <w:rFonts w:asciiTheme="minorHAnsi" w:hAnsiTheme="minorHAnsi"/>
            </w:rPr>
          </w:rPrChange>
        </w:rPr>
      </w:pPr>
      <w:del w:id="4449" w:author="Hemmati" w:date="2016-12-16T09:31:00Z">
        <w:r w:rsidRPr="002D3F66" w:rsidDel="000B1CB4">
          <w:rPr>
            <w:rFonts w:asciiTheme="minorHAnsi" w:hAnsiTheme="minorHAnsi"/>
            <w:sz w:val="16"/>
            <w:szCs w:val="16"/>
            <w:rPrChange w:id="4450" w:author="Hemmati" w:date="2016-12-16T10:24:00Z">
              <w:rPr>
                <w:rFonts w:asciiTheme="minorHAnsi" w:hAnsiTheme="minorHAnsi"/>
              </w:rPr>
            </w:rPrChange>
          </w:rPr>
          <w:delText>Run ended on Sat May 14 16:14:17 2011</w:delText>
        </w:r>
      </w:del>
    </w:p>
    <w:p w:rsidR="00920707" w:rsidRPr="002D3F66" w:rsidDel="000B1CB4" w:rsidRDefault="00920707" w:rsidP="00920707">
      <w:pPr>
        <w:pStyle w:val="sqlF9"/>
        <w:rPr>
          <w:del w:id="4451" w:author="Hemmati" w:date="2016-12-16T09:31:00Z"/>
          <w:rFonts w:asciiTheme="minorHAnsi" w:hAnsiTheme="minorHAnsi"/>
          <w:sz w:val="16"/>
          <w:szCs w:val="16"/>
          <w:rPrChange w:id="4452" w:author="Hemmati" w:date="2016-12-16T10:24:00Z">
            <w:rPr>
              <w:del w:id="4453" w:author="Hemmati" w:date="2016-12-16T09:31:00Z"/>
              <w:rFonts w:asciiTheme="minorHAnsi" w:hAnsiTheme="minorHAnsi"/>
            </w:rPr>
          </w:rPrChange>
        </w:rPr>
      </w:pPr>
    </w:p>
    <w:p w:rsidR="00920707" w:rsidRPr="002D3F66" w:rsidDel="000B1CB4" w:rsidRDefault="00920707" w:rsidP="00920707">
      <w:pPr>
        <w:pStyle w:val="sqlF9"/>
        <w:rPr>
          <w:del w:id="4454" w:author="Hemmati" w:date="2016-12-16T09:31:00Z"/>
          <w:rFonts w:asciiTheme="minorHAnsi" w:hAnsiTheme="minorHAnsi"/>
          <w:sz w:val="16"/>
          <w:szCs w:val="16"/>
          <w:rPrChange w:id="4455" w:author="Hemmati" w:date="2016-12-16T10:24:00Z">
            <w:rPr>
              <w:del w:id="4456" w:author="Hemmati" w:date="2016-12-16T09:31:00Z"/>
              <w:rFonts w:asciiTheme="minorHAnsi" w:hAnsiTheme="minorHAnsi"/>
            </w:rPr>
          </w:rPrChange>
        </w:rPr>
      </w:pPr>
      <w:del w:id="4457" w:author="Hemmati" w:date="2016-12-16T09:31:00Z">
        <w:r w:rsidRPr="002D3F66" w:rsidDel="000B1CB4">
          <w:rPr>
            <w:rFonts w:asciiTheme="minorHAnsi" w:hAnsiTheme="minorHAnsi"/>
            <w:sz w:val="16"/>
            <w:szCs w:val="16"/>
            <w:rPrChange w:id="4458" w:author="Hemmati" w:date="2016-12-16T10:24:00Z">
              <w:rPr>
                <w:rFonts w:asciiTheme="minorHAnsi" w:hAnsiTheme="minorHAnsi"/>
              </w:rPr>
            </w:rPrChange>
          </w:rPr>
          <w:delText>Elapsed time was:     00:00:01.89</w:delText>
        </w:r>
      </w:del>
    </w:p>
    <w:p w:rsidR="00B8446E" w:rsidRPr="002D3F66" w:rsidRDefault="00920707" w:rsidP="00920707">
      <w:pPr>
        <w:pStyle w:val="sqlF9"/>
        <w:rPr>
          <w:rFonts w:asciiTheme="minorHAnsi" w:hAnsiTheme="minorHAnsi"/>
          <w:sz w:val="16"/>
          <w:szCs w:val="16"/>
          <w:rPrChange w:id="4459" w:author="Hemmati" w:date="2016-12-16T10:24:00Z">
            <w:rPr>
              <w:rFonts w:asciiTheme="minorHAnsi" w:hAnsiTheme="minorHAnsi"/>
            </w:rPr>
          </w:rPrChange>
        </w:rPr>
      </w:pPr>
      <w:del w:id="4460" w:author="Hemmati" w:date="2016-12-16T09:31:00Z">
        <w:r w:rsidRPr="002D3F66" w:rsidDel="000B1CB4">
          <w:rPr>
            <w:rFonts w:asciiTheme="minorHAnsi" w:hAnsiTheme="minorHAnsi"/>
            <w:sz w:val="16"/>
            <w:szCs w:val="16"/>
            <w:rPrChange w:id="4461" w:author="Hemmati" w:date="2016-12-16T10:24:00Z">
              <w:rPr>
                <w:rFonts w:asciiTheme="minorHAnsi" w:hAnsiTheme="minorHAnsi"/>
              </w:rPr>
            </w:rPrChange>
          </w:rPr>
          <w:delText>CPU time was:         00:00:00.19</w:delText>
        </w:r>
      </w:del>
    </w:p>
    <w:p w:rsidR="00B8446E" w:rsidRPr="00AB486D" w:rsidDel="002D3F66" w:rsidRDefault="00B8446E" w:rsidP="00B8446E">
      <w:pPr>
        <w:rPr>
          <w:del w:id="4462" w:author="Hemmati" w:date="2016-12-16T10:24:00Z"/>
          <w:rFonts w:cstheme="minorHAnsi"/>
        </w:rPr>
      </w:pPr>
    </w:p>
    <w:p w:rsidR="00B8446E" w:rsidRPr="00AB486D" w:rsidRDefault="00B8446E" w:rsidP="00B8446E">
      <w:pPr>
        <w:tabs>
          <w:tab w:val="left" w:pos="3233"/>
        </w:tabs>
        <w:rPr>
          <w:rFonts w:cstheme="minorHAnsi"/>
        </w:rPr>
      </w:pPr>
      <w:del w:id="4463" w:author="Hemmati" w:date="2016-12-16T10:24:00Z">
        <w:r w:rsidRPr="00AB486D" w:rsidDel="002D3F66">
          <w:rPr>
            <w:rFonts w:cstheme="minorHAnsi"/>
          </w:rPr>
          <w:tab/>
        </w:r>
      </w:del>
    </w:p>
    <w:p w:rsidR="00B8446E" w:rsidRPr="00AB486D" w:rsidRDefault="00B8446E">
      <w:pPr>
        <w:rPr>
          <w:rFonts w:cstheme="minorHAnsi"/>
        </w:rPr>
      </w:pPr>
      <w:r w:rsidRPr="00AB486D">
        <w:rPr>
          <w:rFonts w:cstheme="minorHAnsi"/>
        </w:rPr>
        <w:br w:type="page"/>
      </w:r>
    </w:p>
    <w:p w:rsidR="00920707" w:rsidRPr="00AB486D" w:rsidRDefault="00B8446E" w:rsidP="00B8446E">
      <w:pPr>
        <w:pStyle w:val="Heading2"/>
        <w:jc w:val="center"/>
        <w:rPr>
          <w:rFonts w:cstheme="minorHAnsi"/>
        </w:rPr>
      </w:pPr>
      <w:bookmarkStart w:id="4464" w:name="_Toc469648517"/>
      <w:r w:rsidRPr="00AB486D">
        <w:rPr>
          <w:rFonts w:cstheme="minorHAnsi"/>
        </w:rPr>
        <w:lastRenderedPageBreak/>
        <w:t xml:space="preserve">Create </w:t>
      </w:r>
      <w:del w:id="4465" w:author="Hemmati" w:date="2016-12-16T10:02:00Z">
        <w:r w:rsidRPr="00AB486D" w:rsidDel="002A6F74">
          <w:rPr>
            <w:rFonts w:cstheme="minorHAnsi"/>
          </w:rPr>
          <w:delText>Supplier_Data</w:delText>
        </w:r>
      </w:del>
      <w:ins w:id="4466" w:author="Hemmati" w:date="2016-12-16T10:02:00Z">
        <w:r w:rsidR="002A6F74">
          <w:rPr>
            <w:rFonts w:cstheme="minorHAnsi"/>
          </w:rPr>
          <w:t>SUPPLIER_DATA</w:t>
        </w:r>
      </w:ins>
      <w:r w:rsidRPr="00AB486D">
        <w:rPr>
          <w:rFonts w:cstheme="minorHAnsi"/>
        </w:rPr>
        <w:t xml:space="preserve"> Table </w:t>
      </w:r>
      <w:ins w:id="4467" w:author="Hemmati" w:date="2016-12-16T10:03:00Z">
        <w:r w:rsidR="002A6F74">
          <w:rPr>
            <w:rFonts w:cstheme="minorHAnsi"/>
          </w:rPr>
          <w:t>in</w:t>
        </w:r>
      </w:ins>
      <w:del w:id="4468" w:author="Hemmati" w:date="2016-12-16T10:03:00Z">
        <w:r w:rsidRPr="00AB486D" w:rsidDel="002A6F74">
          <w:rPr>
            <w:rFonts w:cstheme="minorHAnsi"/>
          </w:rPr>
          <w:delText>In</w:delText>
        </w:r>
      </w:del>
      <w:r w:rsidRPr="00AB486D">
        <w:rPr>
          <w:rFonts w:cstheme="minorHAnsi"/>
        </w:rPr>
        <w:t xml:space="preserve"> Adhoc</w:t>
      </w:r>
      <w:bookmarkEnd w:id="4464"/>
    </w:p>
    <w:p w:rsidR="00B8446E" w:rsidRPr="002D3F66" w:rsidRDefault="00B8446E" w:rsidP="00B8446E">
      <w:pPr>
        <w:pStyle w:val="sqlF9"/>
        <w:rPr>
          <w:rFonts w:asciiTheme="minorHAnsi" w:hAnsiTheme="minorHAnsi"/>
          <w:sz w:val="16"/>
          <w:szCs w:val="16"/>
          <w:rPrChange w:id="4469" w:author="Hemmati" w:date="2016-12-16T10:25:00Z">
            <w:rPr>
              <w:rFonts w:asciiTheme="minorHAnsi" w:hAnsiTheme="minorHAnsi"/>
            </w:rPr>
          </w:rPrChange>
        </w:rPr>
      </w:pPr>
      <w:r w:rsidRPr="002D3F66">
        <w:rPr>
          <w:rFonts w:asciiTheme="minorHAnsi" w:hAnsiTheme="minorHAnsi"/>
          <w:sz w:val="16"/>
          <w:szCs w:val="16"/>
          <w:rPrChange w:id="4470" w:author="Hemmati" w:date="2016-12-16T10:25:00Z">
            <w:rPr>
              <w:rFonts w:asciiTheme="minorHAnsi" w:hAnsiTheme="minorHAnsi"/>
            </w:rPr>
          </w:rPrChange>
        </w:rPr>
        <w:t>REM ==================================================================</w:t>
      </w:r>
    </w:p>
    <w:p w:rsidR="00B8446E" w:rsidRPr="002D3F66" w:rsidRDefault="00B8446E" w:rsidP="00B8446E">
      <w:pPr>
        <w:pStyle w:val="sqlF9"/>
        <w:rPr>
          <w:rFonts w:asciiTheme="minorHAnsi" w:hAnsiTheme="minorHAnsi"/>
          <w:sz w:val="16"/>
          <w:szCs w:val="16"/>
          <w:rPrChange w:id="4471" w:author="Hemmati" w:date="2016-12-16T10:25:00Z">
            <w:rPr>
              <w:rFonts w:asciiTheme="minorHAnsi" w:hAnsiTheme="minorHAnsi"/>
            </w:rPr>
          </w:rPrChange>
        </w:rPr>
      </w:pPr>
      <w:r w:rsidRPr="002D3F66">
        <w:rPr>
          <w:rFonts w:asciiTheme="minorHAnsi" w:hAnsiTheme="minorHAnsi"/>
          <w:sz w:val="16"/>
          <w:szCs w:val="16"/>
          <w:rPrChange w:id="4472" w:author="Hemmati" w:date="2016-12-16T10:25:00Z">
            <w:rPr>
              <w:rFonts w:asciiTheme="minorHAnsi" w:hAnsiTheme="minorHAnsi"/>
            </w:rPr>
          </w:rPrChange>
        </w:rPr>
        <w:t>REM ***</w:t>
      </w:r>
      <w:r w:rsidR="004A4A9E" w:rsidRPr="002D3F66">
        <w:rPr>
          <w:rFonts w:asciiTheme="minorHAnsi" w:hAnsiTheme="minorHAnsi"/>
          <w:sz w:val="16"/>
          <w:szCs w:val="16"/>
          <w:rPrChange w:id="4473" w:author="Hemmati" w:date="2016-12-16T10:25:00Z">
            <w:rPr>
              <w:rFonts w:asciiTheme="minorHAnsi" w:hAnsiTheme="minorHAnsi"/>
            </w:rPr>
          </w:rPrChange>
        </w:rPr>
        <w:t>*****************</w:t>
      </w:r>
      <w:ins w:id="4474" w:author="Hemmati" w:date="2016-12-16T09:36:00Z">
        <w:r w:rsidR="005B1FA7" w:rsidRPr="002D3F66">
          <w:rPr>
            <w:rFonts w:asciiTheme="minorHAnsi" w:hAnsiTheme="minorHAnsi"/>
            <w:sz w:val="16"/>
            <w:szCs w:val="16"/>
            <w:rPrChange w:id="4475" w:author="Hemmati" w:date="2016-12-16T10:25:00Z">
              <w:rPr>
                <w:rFonts w:asciiTheme="minorHAnsi" w:hAnsiTheme="minorHAnsi"/>
              </w:rPr>
            </w:rPrChange>
          </w:rPr>
          <w:t>**</w:t>
        </w:r>
      </w:ins>
      <w:r w:rsidR="004A4A9E" w:rsidRPr="002D3F66">
        <w:rPr>
          <w:rFonts w:asciiTheme="minorHAnsi" w:hAnsiTheme="minorHAnsi"/>
          <w:sz w:val="16"/>
          <w:szCs w:val="16"/>
          <w:rPrChange w:id="4476" w:author="Hemmati" w:date="2016-12-16T10:25:00Z">
            <w:rPr>
              <w:rFonts w:asciiTheme="minorHAnsi" w:hAnsiTheme="minorHAnsi"/>
            </w:rPr>
          </w:rPrChange>
        </w:rPr>
        <w:t xml:space="preserve">*** </w:t>
      </w:r>
      <w:ins w:id="4477" w:author="Hemmati" w:date="2016-12-16T09:35:00Z">
        <w:r w:rsidR="005B1FA7" w:rsidRPr="002D3F66">
          <w:rPr>
            <w:rFonts w:asciiTheme="minorHAnsi" w:hAnsiTheme="minorHAnsi"/>
            <w:sz w:val="16"/>
            <w:szCs w:val="16"/>
            <w:rPrChange w:id="4478" w:author="Hemmati" w:date="2016-12-16T10:25:00Z">
              <w:rPr>
                <w:rFonts w:asciiTheme="minorHAnsi" w:hAnsiTheme="minorHAnsi"/>
              </w:rPr>
            </w:rPrChange>
          </w:rPr>
          <w:t>SOHA</w:t>
        </w:r>
      </w:ins>
      <w:del w:id="4479" w:author="Hemmati" w:date="2016-12-16T09:35:00Z">
        <w:r w:rsidR="004A4A9E" w:rsidRPr="002D3F66" w:rsidDel="005B1FA7">
          <w:rPr>
            <w:rFonts w:asciiTheme="minorHAnsi" w:hAnsiTheme="minorHAnsi"/>
            <w:sz w:val="16"/>
            <w:szCs w:val="16"/>
            <w:rPrChange w:id="4480" w:author="Hemmati" w:date="2016-12-16T10:25:00Z">
              <w:rPr>
                <w:rFonts w:asciiTheme="minorHAnsi" w:hAnsiTheme="minorHAnsi"/>
              </w:rPr>
            </w:rPrChange>
          </w:rPr>
          <w:delText>ZOHREH</w:delText>
        </w:r>
      </w:del>
      <w:r w:rsidR="004A4A9E" w:rsidRPr="002D3F66">
        <w:rPr>
          <w:rFonts w:asciiTheme="minorHAnsi" w:hAnsiTheme="minorHAnsi"/>
          <w:sz w:val="16"/>
          <w:szCs w:val="16"/>
          <w:rPrChange w:id="4481" w:author="Hemmati" w:date="2016-12-16T10:25:00Z">
            <w:rPr>
              <w:rFonts w:asciiTheme="minorHAnsi" w:hAnsiTheme="minorHAnsi"/>
            </w:rPr>
          </w:rPrChange>
        </w:rPr>
        <w:t xml:space="preserve"> </w:t>
      </w:r>
      <w:del w:id="4482" w:author="Hemmati" w:date="2016-12-16T09:35:00Z">
        <w:r w:rsidR="004A4A9E" w:rsidRPr="002D3F66" w:rsidDel="005B1FA7">
          <w:rPr>
            <w:rFonts w:asciiTheme="minorHAnsi" w:hAnsiTheme="minorHAnsi"/>
            <w:sz w:val="16"/>
            <w:szCs w:val="16"/>
            <w:rPrChange w:id="4483" w:author="Hemmati" w:date="2016-12-16T10:25:00Z">
              <w:rPr>
                <w:rFonts w:asciiTheme="minorHAnsi" w:hAnsiTheme="minorHAnsi"/>
              </w:rPr>
            </w:rPrChange>
          </w:rPr>
          <w:delText xml:space="preserve">NEJADIAN </w:delText>
        </w:r>
      </w:del>
      <w:ins w:id="4484" w:author="Hemmati" w:date="2016-12-16T09:35:00Z">
        <w:r w:rsidR="005B1FA7" w:rsidRPr="002D3F66">
          <w:rPr>
            <w:rFonts w:asciiTheme="minorHAnsi" w:hAnsiTheme="minorHAnsi"/>
            <w:sz w:val="16"/>
            <w:szCs w:val="16"/>
            <w:rPrChange w:id="4485" w:author="Hemmati" w:date="2016-12-16T10:25:00Z">
              <w:rPr>
                <w:rFonts w:asciiTheme="minorHAnsi" w:hAnsiTheme="minorHAnsi"/>
              </w:rPr>
            </w:rPrChange>
          </w:rPr>
          <w:t xml:space="preserve">HEMMATI </w:t>
        </w:r>
      </w:ins>
      <w:ins w:id="4486" w:author="Hemmati" w:date="2016-12-16T09:36:00Z">
        <w:r w:rsidR="005B1FA7" w:rsidRPr="002D3F66">
          <w:rPr>
            <w:rFonts w:asciiTheme="minorHAnsi" w:hAnsiTheme="minorHAnsi"/>
            <w:sz w:val="16"/>
            <w:szCs w:val="16"/>
            <w:rPrChange w:id="4487" w:author="Hemmati" w:date="2016-12-16T10:25:00Z">
              <w:rPr>
                <w:rFonts w:asciiTheme="minorHAnsi" w:hAnsiTheme="minorHAnsi"/>
              </w:rPr>
            </w:rPrChange>
          </w:rPr>
          <w:t>*</w:t>
        </w:r>
      </w:ins>
      <w:r w:rsidR="004A4A9E" w:rsidRPr="002D3F66">
        <w:rPr>
          <w:rFonts w:asciiTheme="minorHAnsi" w:hAnsiTheme="minorHAnsi"/>
          <w:sz w:val="16"/>
          <w:szCs w:val="16"/>
          <w:rPrChange w:id="4488" w:author="Hemmati" w:date="2016-12-16T10:25:00Z">
            <w:rPr>
              <w:rFonts w:asciiTheme="minorHAnsi" w:hAnsiTheme="minorHAnsi"/>
            </w:rPr>
          </w:rPrChange>
        </w:rPr>
        <w:t>*************</w:t>
      </w:r>
      <w:r w:rsidRPr="002D3F66">
        <w:rPr>
          <w:rFonts w:asciiTheme="minorHAnsi" w:hAnsiTheme="minorHAnsi"/>
          <w:sz w:val="16"/>
          <w:szCs w:val="16"/>
          <w:rPrChange w:id="4489" w:author="Hemmati" w:date="2016-12-16T10:25:00Z">
            <w:rPr>
              <w:rFonts w:asciiTheme="minorHAnsi" w:hAnsiTheme="minorHAnsi"/>
            </w:rPr>
          </w:rPrChange>
        </w:rPr>
        <w:t>*************</w:t>
      </w:r>
    </w:p>
    <w:p w:rsidR="00B8446E" w:rsidRPr="002D3F66" w:rsidRDefault="00B8446E" w:rsidP="00B8446E">
      <w:pPr>
        <w:pStyle w:val="sqlF9"/>
        <w:rPr>
          <w:rFonts w:asciiTheme="minorHAnsi" w:hAnsiTheme="minorHAnsi"/>
          <w:sz w:val="16"/>
          <w:szCs w:val="16"/>
          <w:rPrChange w:id="4490" w:author="Hemmati" w:date="2016-12-16T10:25:00Z">
            <w:rPr>
              <w:rFonts w:asciiTheme="minorHAnsi" w:hAnsiTheme="minorHAnsi"/>
            </w:rPr>
          </w:rPrChange>
        </w:rPr>
      </w:pPr>
      <w:r w:rsidRPr="002D3F66">
        <w:rPr>
          <w:rFonts w:asciiTheme="minorHAnsi" w:hAnsiTheme="minorHAnsi"/>
          <w:sz w:val="16"/>
          <w:szCs w:val="16"/>
          <w:rPrChange w:id="4491" w:author="Hemmati" w:date="2016-12-16T10:25:00Z">
            <w:rPr>
              <w:rFonts w:asciiTheme="minorHAnsi" w:hAnsiTheme="minorHAnsi"/>
            </w:rPr>
          </w:rPrChange>
        </w:rPr>
        <w:t>REM ==================================================================</w:t>
      </w:r>
    </w:p>
    <w:p w:rsidR="00B8446E" w:rsidRPr="002D3F66" w:rsidRDefault="00B8446E" w:rsidP="00B8446E">
      <w:pPr>
        <w:pStyle w:val="sqlF9"/>
        <w:rPr>
          <w:rFonts w:asciiTheme="minorHAnsi" w:hAnsiTheme="minorHAnsi"/>
          <w:sz w:val="16"/>
          <w:szCs w:val="16"/>
          <w:rPrChange w:id="4492" w:author="Hemmati" w:date="2016-12-16T10:25:00Z">
            <w:rPr>
              <w:rFonts w:asciiTheme="minorHAnsi" w:hAnsiTheme="minorHAnsi"/>
            </w:rPr>
          </w:rPrChange>
        </w:rPr>
      </w:pPr>
      <w:r w:rsidRPr="002D3F66">
        <w:rPr>
          <w:rFonts w:asciiTheme="minorHAnsi" w:hAnsiTheme="minorHAnsi"/>
          <w:sz w:val="16"/>
          <w:szCs w:val="16"/>
          <w:rPrChange w:id="4493" w:author="Hemmati" w:date="2016-12-16T10:25:00Z">
            <w:rPr>
              <w:rFonts w:asciiTheme="minorHAnsi" w:hAnsiTheme="minorHAnsi"/>
            </w:rPr>
          </w:rPrChange>
        </w:rPr>
        <w:t>REM ==================</w:t>
      </w:r>
      <w:ins w:id="4494" w:author="Hemmati" w:date="2016-12-16T09:36:00Z">
        <w:r w:rsidR="005B1FA7" w:rsidRPr="002D3F66">
          <w:rPr>
            <w:rFonts w:asciiTheme="minorHAnsi" w:hAnsiTheme="minorHAnsi"/>
            <w:sz w:val="16"/>
            <w:szCs w:val="16"/>
            <w:rPrChange w:id="4495" w:author="Hemmati" w:date="2016-12-16T10:25:00Z">
              <w:rPr>
                <w:rFonts w:asciiTheme="minorHAnsi" w:hAnsiTheme="minorHAnsi"/>
              </w:rPr>
            </w:rPrChange>
          </w:rPr>
          <w:t>==</w:t>
        </w:r>
      </w:ins>
      <w:r w:rsidRPr="002D3F66">
        <w:rPr>
          <w:rFonts w:asciiTheme="minorHAnsi" w:hAnsiTheme="minorHAnsi"/>
          <w:sz w:val="16"/>
          <w:szCs w:val="16"/>
          <w:rPrChange w:id="4496" w:author="Hemmati" w:date="2016-12-16T10:25:00Z">
            <w:rPr>
              <w:rFonts w:asciiTheme="minorHAnsi" w:hAnsiTheme="minorHAnsi"/>
            </w:rPr>
          </w:rPrChange>
        </w:rPr>
        <w:t xml:space="preserve"> INITIAL FORMAT SETTING ========================</w:t>
      </w:r>
    </w:p>
    <w:p w:rsidR="00B8446E" w:rsidRPr="002D3F66" w:rsidRDefault="00B8446E" w:rsidP="00B8446E">
      <w:pPr>
        <w:pStyle w:val="sqlF9"/>
        <w:rPr>
          <w:rFonts w:asciiTheme="minorHAnsi" w:hAnsiTheme="minorHAnsi"/>
          <w:sz w:val="16"/>
          <w:szCs w:val="16"/>
          <w:rPrChange w:id="4497" w:author="Hemmati" w:date="2016-12-16T10:25:00Z">
            <w:rPr>
              <w:rFonts w:asciiTheme="minorHAnsi" w:hAnsiTheme="minorHAnsi"/>
            </w:rPr>
          </w:rPrChange>
        </w:rPr>
      </w:pPr>
      <w:r w:rsidRPr="002D3F66">
        <w:rPr>
          <w:rFonts w:asciiTheme="minorHAnsi" w:hAnsiTheme="minorHAnsi"/>
          <w:sz w:val="16"/>
          <w:szCs w:val="16"/>
          <w:rPrChange w:id="4498" w:author="Hemmati" w:date="2016-12-16T10:25:00Z">
            <w:rPr>
              <w:rFonts w:asciiTheme="minorHAnsi" w:hAnsiTheme="minorHAnsi"/>
            </w:rPr>
          </w:rPrChange>
        </w:rPr>
        <w:t>SET PAGESIZE 30</w:t>
      </w:r>
    </w:p>
    <w:p w:rsidR="00B8446E" w:rsidRPr="002D3F66" w:rsidRDefault="00B8446E" w:rsidP="00B8446E">
      <w:pPr>
        <w:pStyle w:val="sqlF9"/>
        <w:rPr>
          <w:rFonts w:asciiTheme="minorHAnsi" w:hAnsiTheme="minorHAnsi"/>
          <w:sz w:val="16"/>
          <w:szCs w:val="16"/>
          <w:rPrChange w:id="4499" w:author="Hemmati" w:date="2016-12-16T10:25:00Z">
            <w:rPr>
              <w:rFonts w:asciiTheme="minorHAnsi" w:hAnsiTheme="minorHAnsi"/>
            </w:rPr>
          </w:rPrChange>
        </w:rPr>
      </w:pPr>
      <w:r w:rsidRPr="002D3F66">
        <w:rPr>
          <w:rFonts w:asciiTheme="minorHAnsi" w:hAnsiTheme="minorHAnsi"/>
          <w:sz w:val="16"/>
          <w:szCs w:val="16"/>
          <w:rPrChange w:id="4500" w:author="Hemmati" w:date="2016-12-16T10:25:00Z">
            <w:rPr>
              <w:rFonts w:asciiTheme="minorHAnsi" w:hAnsiTheme="minorHAnsi"/>
            </w:rPr>
          </w:rPrChange>
        </w:rPr>
        <w:t>SET LINESIZE 80</w:t>
      </w:r>
    </w:p>
    <w:p w:rsidR="00B8446E" w:rsidRPr="002D3F66" w:rsidRDefault="00B8446E" w:rsidP="00B8446E">
      <w:pPr>
        <w:pStyle w:val="sqlF9"/>
        <w:rPr>
          <w:rFonts w:asciiTheme="minorHAnsi" w:hAnsiTheme="minorHAnsi"/>
          <w:sz w:val="16"/>
          <w:szCs w:val="16"/>
          <w:rPrChange w:id="4501" w:author="Hemmati" w:date="2016-12-16T10:25:00Z">
            <w:rPr>
              <w:rFonts w:asciiTheme="minorHAnsi" w:hAnsiTheme="minorHAnsi"/>
            </w:rPr>
          </w:rPrChange>
        </w:rPr>
      </w:pPr>
      <w:r w:rsidRPr="002D3F66">
        <w:rPr>
          <w:rFonts w:asciiTheme="minorHAnsi" w:hAnsiTheme="minorHAnsi"/>
          <w:sz w:val="16"/>
          <w:szCs w:val="16"/>
          <w:rPrChange w:id="4502" w:author="Hemmati" w:date="2016-12-16T10:25:00Z">
            <w:rPr>
              <w:rFonts w:asciiTheme="minorHAnsi" w:hAnsiTheme="minorHAnsi"/>
            </w:rPr>
          </w:rPrChange>
        </w:rPr>
        <w:t>SET FEEDBACK ON</w:t>
      </w:r>
    </w:p>
    <w:p w:rsidR="00B8446E" w:rsidRPr="002D3F66" w:rsidRDefault="00B8446E" w:rsidP="00B8446E">
      <w:pPr>
        <w:pStyle w:val="sqlF9"/>
        <w:rPr>
          <w:rFonts w:asciiTheme="minorHAnsi" w:hAnsiTheme="minorHAnsi"/>
          <w:sz w:val="16"/>
          <w:szCs w:val="16"/>
          <w:rPrChange w:id="4503" w:author="Hemmati" w:date="2016-12-16T10:25:00Z">
            <w:rPr>
              <w:rFonts w:asciiTheme="minorHAnsi" w:hAnsiTheme="minorHAnsi"/>
            </w:rPr>
          </w:rPrChange>
        </w:rPr>
      </w:pPr>
      <w:r w:rsidRPr="002D3F66">
        <w:rPr>
          <w:rFonts w:asciiTheme="minorHAnsi" w:hAnsiTheme="minorHAnsi"/>
          <w:sz w:val="16"/>
          <w:szCs w:val="16"/>
          <w:rPrChange w:id="4504" w:author="Hemmati" w:date="2016-12-16T10:25:00Z">
            <w:rPr>
              <w:rFonts w:asciiTheme="minorHAnsi" w:hAnsiTheme="minorHAnsi"/>
            </w:rPr>
          </w:rPrChange>
        </w:rPr>
        <w:t>SET VERIFY ON</w:t>
      </w:r>
    </w:p>
    <w:p w:rsidR="00B8446E" w:rsidRPr="002D3F66" w:rsidRDefault="00B8446E" w:rsidP="00B8446E">
      <w:pPr>
        <w:pStyle w:val="sqlF9"/>
        <w:rPr>
          <w:rFonts w:asciiTheme="minorHAnsi" w:hAnsiTheme="minorHAnsi"/>
          <w:sz w:val="16"/>
          <w:szCs w:val="16"/>
          <w:rPrChange w:id="4505" w:author="Hemmati" w:date="2016-12-16T10:25:00Z">
            <w:rPr>
              <w:rFonts w:asciiTheme="minorHAnsi" w:hAnsiTheme="minorHAnsi"/>
            </w:rPr>
          </w:rPrChange>
        </w:rPr>
      </w:pPr>
      <w:r w:rsidRPr="002D3F66">
        <w:rPr>
          <w:rFonts w:asciiTheme="minorHAnsi" w:hAnsiTheme="minorHAnsi"/>
          <w:sz w:val="16"/>
          <w:szCs w:val="16"/>
          <w:rPrChange w:id="4506" w:author="Hemmati" w:date="2016-12-16T10:25:00Z">
            <w:rPr>
              <w:rFonts w:asciiTheme="minorHAnsi" w:hAnsiTheme="minorHAnsi"/>
            </w:rPr>
          </w:rPrChange>
        </w:rPr>
        <w:t>COL TABLE_NAME FOR A15</w:t>
      </w:r>
    </w:p>
    <w:p w:rsidR="00B8446E" w:rsidRPr="002D3F66" w:rsidRDefault="00B8446E" w:rsidP="00B8446E">
      <w:pPr>
        <w:pStyle w:val="sqlF9"/>
        <w:rPr>
          <w:rFonts w:asciiTheme="minorHAnsi" w:hAnsiTheme="minorHAnsi"/>
          <w:sz w:val="16"/>
          <w:szCs w:val="16"/>
          <w:rPrChange w:id="4507" w:author="Hemmati" w:date="2016-12-16T10:25:00Z">
            <w:rPr>
              <w:rFonts w:asciiTheme="minorHAnsi" w:hAnsiTheme="minorHAnsi"/>
            </w:rPr>
          </w:rPrChange>
        </w:rPr>
      </w:pPr>
      <w:r w:rsidRPr="002D3F66">
        <w:rPr>
          <w:rFonts w:asciiTheme="minorHAnsi" w:hAnsiTheme="minorHAnsi"/>
          <w:sz w:val="16"/>
          <w:szCs w:val="16"/>
          <w:rPrChange w:id="4508" w:author="Hemmati" w:date="2016-12-16T10:25:00Z">
            <w:rPr>
              <w:rFonts w:asciiTheme="minorHAnsi" w:hAnsiTheme="minorHAnsi"/>
            </w:rPr>
          </w:rPrChange>
        </w:rPr>
        <w:t>COL TABLESPACE_NAME FOR A15</w:t>
      </w:r>
    </w:p>
    <w:p w:rsidR="00B8446E" w:rsidRPr="002D3F66" w:rsidRDefault="00B8446E" w:rsidP="00B8446E">
      <w:pPr>
        <w:pStyle w:val="sqlF9"/>
        <w:rPr>
          <w:rFonts w:asciiTheme="minorHAnsi" w:hAnsiTheme="minorHAnsi"/>
          <w:sz w:val="16"/>
          <w:szCs w:val="16"/>
          <w:rPrChange w:id="4509" w:author="Hemmati" w:date="2016-12-16T10:25:00Z">
            <w:rPr>
              <w:rFonts w:asciiTheme="minorHAnsi" w:hAnsiTheme="minorHAnsi"/>
            </w:rPr>
          </w:rPrChange>
        </w:rPr>
      </w:pPr>
      <w:r w:rsidRPr="002D3F66">
        <w:rPr>
          <w:rFonts w:asciiTheme="minorHAnsi" w:hAnsiTheme="minorHAnsi"/>
          <w:sz w:val="16"/>
          <w:szCs w:val="16"/>
          <w:rPrChange w:id="4510" w:author="Hemmati" w:date="2016-12-16T10:25:00Z">
            <w:rPr>
              <w:rFonts w:asciiTheme="minorHAnsi" w:hAnsiTheme="minorHAnsi"/>
            </w:rPr>
          </w:rPrChange>
        </w:rPr>
        <w:t>COL OWNER FOR A15</w:t>
      </w:r>
    </w:p>
    <w:p w:rsidR="0077376D" w:rsidRPr="002D3F66" w:rsidRDefault="005B1FA7" w:rsidP="0077376D">
      <w:pPr>
        <w:pStyle w:val="sqlF9"/>
        <w:rPr>
          <w:ins w:id="4511" w:author="Hemmati" w:date="2016-12-16T09:36:00Z"/>
          <w:rFonts w:asciiTheme="minorHAnsi" w:hAnsiTheme="minorHAnsi"/>
          <w:sz w:val="16"/>
          <w:szCs w:val="16"/>
          <w:rPrChange w:id="4512" w:author="Hemmati" w:date="2016-12-16T10:25:00Z">
            <w:rPr>
              <w:ins w:id="4513" w:author="Hemmati" w:date="2016-12-16T09:36:00Z"/>
              <w:rFonts w:asciiTheme="minorHAnsi" w:hAnsiTheme="minorHAnsi"/>
            </w:rPr>
          </w:rPrChange>
        </w:rPr>
      </w:pPr>
      <w:ins w:id="4514" w:author="Hemmati" w:date="2016-12-16T09:35:00Z">
        <w:r w:rsidRPr="002D3F66">
          <w:rPr>
            <w:rFonts w:asciiTheme="minorHAnsi" w:hAnsiTheme="minorHAnsi"/>
            <w:sz w:val="16"/>
            <w:szCs w:val="16"/>
            <w:rPrChange w:id="4515" w:author="Hemmati" w:date="2016-12-16T10:25:00Z">
              <w:rPr>
                <w:rFonts w:asciiTheme="minorHAnsi" w:hAnsiTheme="minorHAnsi"/>
              </w:rPr>
            </w:rPrChange>
          </w:rPr>
          <w:t>REM ======</w:t>
        </w:r>
        <w:r w:rsidR="0077376D" w:rsidRPr="002D3F66">
          <w:rPr>
            <w:rFonts w:asciiTheme="minorHAnsi" w:hAnsiTheme="minorHAnsi"/>
            <w:sz w:val="16"/>
            <w:szCs w:val="16"/>
            <w:rPrChange w:id="4516" w:author="Hemmati" w:date="2016-12-16T10:25:00Z">
              <w:rPr>
                <w:rFonts w:asciiTheme="minorHAnsi" w:hAnsiTheme="minorHAnsi"/>
              </w:rPr>
            </w:rPrChange>
          </w:rPr>
          <w:t>========= CREATE SUPPLIER_D</w:t>
        </w:r>
        <w:r w:rsidRPr="002D3F66">
          <w:rPr>
            <w:rFonts w:asciiTheme="minorHAnsi" w:hAnsiTheme="minorHAnsi"/>
            <w:sz w:val="16"/>
            <w:szCs w:val="16"/>
            <w:rPrChange w:id="4517" w:author="Hemmati" w:date="2016-12-16T10:25:00Z">
              <w:rPr>
                <w:rFonts w:asciiTheme="minorHAnsi" w:hAnsiTheme="minorHAnsi"/>
              </w:rPr>
            </w:rPrChange>
          </w:rPr>
          <w:t>ATA TABLE  =========================</w:t>
        </w:r>
      </w:ins>
    </w:p>
    <w:p w:rsidR="005B1FA7" w:rsidRPr="002D3F66" w:rsidRDefault="005B1FA7" w:rsidP="0077376D">
      <w:pPr>
        <w:pStyle w:val="sqlF9"/>
        <w:rPr>
          <w:ins w:id="4518" w:author="Hemmati" w:date="2016-12-16T09:35:00Z"/>
          <w:rFonts w:asciiTheme="minorHAnsi" w:hAnsiTheme="minorHAnsi"/>
          <w:sz w:val="16"/>
          <w:szCs w:val="16"/>
          <w:rPrChange w:id="4519" w:author="Hemmati" w:date="2016-12-16T10:25:00Z">
            <w:rPr>
              <w:ins w:id="4520" w:author="Hemmati" w:date="2016-12-16T09:35:00Z"/>
              <w:rFonts w:asciiTheme="minorHAnsi" w:hAnsiTheme="minorHAnsi"/>
            </w:rPr>
          </w:rPrChange>
        </w:rPr>
      </w:pPr>
    </w:p>
    <w:p w:rsidR="0077376D" w:rsidRPr="002D3F66" w:rsidRDefault="0077376D" w:rsidP="0077376D">
      <w:pPr>
        <w:pStyle w:val="sqlF9"/>
        <w:rPr>
          <w:ins w:id="4521" w:author="Hemmati" w:date="2016-12-16T09:35:00Z"/>
          <w:rFonts w:asciiTheme="minorHAnsi" w:hAnsiTheme="minorHAnsi"/>
          <w:sz w:val="16"/>
          <w:szCs w:val="16"/>
          <w:rPrChange w:id="4522" w:author="Hemmati" w:date="2016-12-16T10:25:00Z">
            <w:rPr>
              <w:ins w:id="4523" w:author="Hemmati" w:date="2016-12-16T09:35:00Z"/>
              <w:rFonts w:asciiTheme="minorHAnsi" w:hAnsiTheme="minorHAnsi"/>
            </w:rPr>
          </w:rPrChange>
        </w:rPr>
      </w:pPr>
      <w:ins w:id="4524" w:author="Hemmati" w:date="2016-12-16T09:35:00Z">
        <w:r w:rsidRPr="002D3F66">
          <w:rPr>
            <w:rFonts w:asciiTheme="minorHAnsi" w:hAnsiTheme="minorHAnsi"/>
            <w:sz w:val="16"/>
            <w:szCs w:val="16"/>
            <w:rPrChange w:id="4525" w:author="Hemmati" w:date="2016-12-16T10:25:00Z">
              <w:rPr>
                <w:rFonts w:asciiTheme="minorHAnsi" w:hAnsiTheme="minorHAnsi"/>
              </w:rPr>
            </w:rPrChange>
          </w:rPr>
          <w:t>CREATE TABLE supplier_data(</w:t>
        </w:r>
      </w:ins>
    </w:p>
    <w:p w:rsidR="0077376D" w:rsidRPr="002D3F66" w:rsidRDefault="0077376D" w:rsidP="0077376D">
      <w:pPr>
        <w:pStyle w:val="sqlF9"/>
        <w:rPr>
          <w:ins w:id="4526" w:author="Hemmati" w:date="2016-12-16T09:35:00Z"/>
          <w:rFonts w:asciiTheme="minorHAnsi" w:hAnsiTheme="minorHAnsi"/>
          <w:sz w:val="16"/>
          <w:szCs w:val="16"/>
          <w:rPrChange w:id="4527" w:author="Hemmati" w:date="2016-12-16T10:25:00Z">
            <w:rPr>
              <w:ins w:id="4528" w:author="Hemmati" w:date="2016-12-16T09:35:00Z"/>
              <w:rFonts w:asciiTheme="minorHAnsi" w:hAnsiTheme="minorHAnsi"/>
            </w:rPr>
          </w:rPrChange>
        </w:rPr>
      </w:pPr>
      <w:ins w:id="4529" w:author="Hemmati" w:date="2016-12-16T09:35:00Z">
        <w:r w:rsidRPr="002D3F66">
          <w:rPr>
            <w:rFonts w:asciiTheme="minorHAnsi" w:hAnsiTheme="minorHAnsi"/>
            <w:sz w:val="16"/>
            <w:szCs w:val="16"/>
            <w:rPrChange w:id="4530" w:author="Hemmati" w:date="2016-12-16T10:25:00Z">
              <w:rPr>
                <w:rFonts w:asciiTheme="minorHAnsi" w:hAnsiTheme="minorHAnsi"/>
              </w:rPr>
            </w:rPrChange>
          </w:rPr>
          <w:t xml:space="preserve">         product_supplier NUMBER(5),  </w:t>
        </w:r>
      </w:ins>
    </w:p>
    <w:p w:rsidR="0077376D" w:rsidRPr="002D3F66" w:rsidRDefault="0077376D" w:rsidP="0077376D">
      <w:pPr>
        <w:pStyle w:val="sqlF9"/>
        <w:rPr>
          <w:ins w:id="4531" w:author="Hemmati" w:date="2016-12-16T09:35:00Z"/>
          <w:rFonts w:asciiTheme="minorHAnsi" w:hAnsiTheme="minorHAnsi"/>
          <w:sz w:val="16"/>
          <w:szCs w:val="16"/>
          <w:rPrChange w:id="4532" w:author="Hemmati" w:date="2016-12-16T10:25:00Z">
            <w:rPr>
              <w:ins w:id="4533" w:author="Hemmati" w:date="2016-12-16T09:35:00Z"/>
              <w:rFonts w:asciiTheme="minorHAnsi" w:hAnsiTheme="minorHAnsi"/>
            </w:rPr>
          </w:rPrChange>
        </w:rPr>
      </w:pPr>
      <w:ins w:id="4534" w:author="Hemmati" w:date="2016-12-16T09:35:00Z">
        <w:r w:rsidRPr="002D3F66">
          <w:rPr>
            <w:rFonts w:asciiTheme="minorHAnsi" w:hAnsiTheme="minorHAnsi"/>
            <w:sz w:val="16"/>
            <w:szCs w:val="16"/>
            <w:rPrChange w:id="4535" w:author="Hemmati" w:date="2016-12-16T10:25:00Z">
              <w:rPr>
                <w:rFonts w:asciiTheme="minorHAnsi" w:hAnsiTheme="minorHAnsi"/>
              </w:rPr>
            </w:rPrChange>
          </w:rPr>
          <w:t xml:space="preserve">         product_category NUMBER(5),</w:t>
        </w:r>
      </w:ins>
    </w:p>
    <w:p w:rsidR="0077376D" w:rsidRPr="002D3F66" w:rsidRDefault="0077376D" w:rsidP="0077376D">
      <w:pPr>
        <w:pStyle w:val="sqlF9"/>
        <w:rPr>
          <w:ins w:id="4536" w:author="Hemmati" w:date="2016-12-16T09:35:00Z"/>
          <w:rFonts w:asciiTheme="minorHAnsi" w:hAnsiTheme="minorHAnsi"/>
          <w:sz w:val="16"/>
          <w:szCs w:val="16"/>
          <w:rPrChange w:id="4537" w:author="Hemmati" w:date="2016-12-16T10:25:00Z">
            <w:rPr>
              <w:ins w:id="4538" w:author="Hemmati" w:date="2016-12-16T09:35:00Z"/>
              <w:rFonts w:asciiTheme="minorHAnsi" w:hAnsiTheme="minorHAnsi"/>
            </w:rPr>
          </w:rPrChange>
        </w:rPr>
      </w:pPr>
      <w:ins w:id="4539" w:author="Hemmati" w:date="2016-12-16T09:35:00Z">
        <w:r w:rsidRPr="002D3F66">
          <w:rPr>
            <w:rFonts w:asciiTheme="minorHAnsi" w:hAnsiTheme="minorHAnsi"/>
            <w:sz w:val="16"/>
            <w:szCs w:val="16"/>
            <w:rPrChange w:id="4540" w:author="Hemmati" w:date="2016-12-16T10:25:00Z">
              <w:rPr>
                <w:rFonts w:asciiTheme="minorHAnsi" w:hAnsiTheme="minorHAnsi"/>
              </w:rPr>
            </w:rPrChange>
          </w:rPr>
          <w:t xml:space="preserve">         supplier_office CHAR(5),</w:t>
        </w:r>
      </w:ins>
    </w:p>
    <w:p w:rsidR="0077376D" w:rsidRPr="002D3F66" w:rsidRDefault="0077376D" w:rsidP="0077376D">
      <w:pPr>
        <w:pStyle w:val="sqlF9"/>
        <w:rPr>
          <w:ins w:id="4541" w:author="Hemmati" w:date="2016-12-16T09:35:00Z"/>
          <w:rFonts w:asciiTheme="minorHAnsi" w:hAnsiTheme="minorHAnsi"/>
          <w:sz w:val="16"/>
          <w:szCs w:val="16"/>
          <w:rPrChange w:id="4542" w:author="Hemmati" w:date="2016-12-16T10:25:00Z">
            <w:rPr>
              <w:ins w:id="4543" w:author="Hemmati" w:date="2016-12-16T09:35:00Z"/>
              <w:rFonts w:asciiTheme="minorHAnsi" w:hAnsiTheme="minorHAnsi"/>
            </w:rPr>
          </w:rPrChange>
        </w:rPr>
      </w:pPr>
      <w:ins w:id="4544" w:author="Hemmati" w:date="2016-12-16T09:35:00Z">
        <w:r w:rsidRPr="002D3F66">
          <w:rPr>
            <w:rFonts w:asciiTheme="minorHAnsi" w:hAnsiTheme="minorHAnsi"/>
            <w:sz w:val="16"/>
            <w:szCs w:val="16"/>
            <w:rPrChange w:id="4545" w:author="Hemmati" w:date="2016-12-16T10:25:00Z">
              <w:rPr>
                <w:rFonts w:asciiTheme="minorHAnsi" w:hAnsiTheme="minorHAnsi"/>
              </w:rPr>
            </w:rPrChange>
          </w:rPr>
          <w:t xml:space="preserve">         product_description VARCHAR2(30),</w:t>
        </w:r>
      </w:ins>
    </w:p>
    <w:p w:rsidR="0077376D" w:rsidRPr="002D3F66" w:rsidRDefault="0077376D" w:rsidP="0077376D">
      <w:pPr>
        <w:pStyle w:val="sqlF9"/>
        <w:rPr>
          <w:ins w:id="4546" w:author="Hemmati" w:date="2016-12-16T09:35:00Z"/>
          <w:rFonts w:asciiTheme="minorHAnsi" w:hAnsiTheme="minorHAnsi"/>
          <w:sz w:val="16"/>
          <w:szCs w:val="16"/>
          <w:rPrChange w:id="4547" w:author="Hemmati" w:date="2016-12-16T10:25:00Z">
            <w:rPr>
              <w:ins w:id="4548" w:author="Hemmati" w:date="2016-12-16T09:35:00Z"/>
              <w:rFonts w:asciiTheme="minorHAnsi" w:hAnsiTheme="minorHAnsi"/>
            </w:rPr>
          </w:rPrChange>
        </w:rPr>
      </w:pPr>
      <w:ins w:id="4549" w:author="Hemmati" w:date="2016-12-16T09:35:00Z">
        <w:r w:rsidRPr="002D3F66">
          <w:rPr>
            <w:rFonts w:asciiTheme="minorHAnsi" w:hAnsiTheme="minorHAnsi"/>
            <w:sz w:val="16"/>
            <w:szCs w:val="16"/>
            <w:rPrChange w:id="4550" w:author="Hemmati" w:date="2016-12-16T10:25:00Z">
              <w:rPr>
                <w:rFonts w:asciiTheme="minorHAnsi" w:hAnsiTheme="minorHAnsi"/>
              </w:rPr>
            </w:rPrChange>
          </w:rPr>
          <w:tab/>
          <w:t xml:space="preserve"> Contact_Name VARCHAR2(30),</w:t>
        </w:r>
      </w:ins>
    </w:p>
    <w:p w:rsidR="0077376D" w:rsidRPr="002D3F66" w:rsidRDefault="0077376D" w:rsidP="0077376D">
      <w:pPr>
        <w:pStyle w:val="sqlF9"/>
        <w:rPr>
          <w:ins w:id="4551" w:author="Hemmati" w:date="2016-12-16T09:35:00Z"/>
          <w:rFonts w:asciiTheme="minorHAnsi" w:hAnsiTheme="minorHAnsi"/>
          <w:sz w:val="16"/>
          <w:szCs w:val="16"/>
          <w:rPrChange w:id="4552" w:author="Hemmati" w:date="2016-12-16T10:25:00Z">
            <w:rPr>
              <w:ins w:id="4553" w:author="Hemmati" w:date="2016-12-16T09:35:00Z"/>
              <w:rFonts w:asciiTheme="minorHAnsi" w:hAnsiTheme="minorHAnsi"/>
            </w:rPr>
          </w:rPrChange>
        </w:rPr>
      </w:pPr>
      <w:ins w:id="4554" w:author="Hemmati" w:date="2016-12-16T09:35:00Z">
        <w:r w:rsidRPr="002D3F66">
          <w:rPr>
            <w:rFonts w:asciiTheme="minorHAnsi" w:hAnsiTheme="minorHAnsi"/>
            <w:sz w:val="16"/>
            <w:szCs w:val="16"/>
            <w:rPrChange w:id="4555" w:author="Hemmati" w:date="2016-12-16T10:25:00Z">
              <w:rPr>
                <w:rFonts w:asciiTheme="minorHAnsi" w:hAnsiTheme="minorHAnsi"/>
              </w:rPr>
            </w:rPrChange>
          </w:rPr>
          <w:tab/>
          <w:t xml:space="preserve"> company VARCHAR2(75),</w:t>
        </w:r>
      </w:ins>
    </w:p>
    <w:p w:rsidR="0077376D" w:rsidRPr="002D3F66" w:rsidRDefault="0077376D" w:rsidP="0077376D">
      <w:pPr>
        <w:pStyle w:val="sqlF9"/>
        <w:rPr>
          <w:ins w:id="4556" w:author="Hemmati" w:date="2016-12-16T09:35:00Z"/>
          <w:rFonts w:asciiTheme="minorHAnsi" w:hAnsiTheme="minorHAnsi"/>
          <w:sz w:val="16"/>
          <w:szCs w:val="16"/>
          <w:rPrChange w:id="4557" w:author="Hemmati" w:date="2016-12-16T10:25:00Z">
            <w:rPr>
              <w:ins w:id="4558" w:author="Hemmati" w:date="2016-12-16T09:35:00Z"/>
              <w:rFonts w:asciiTheme="minorHAnsi" w:hAnsiTheme="minorHAnsi"/>
            </w:rPr>
          </w:rPrChange>
        </w:rPr>
      </w:pPr>
      <w:ins w:id="4559" w:author="Hemmati" w:date="2016-12-16T09:35:00Z">
        <w:r w:rsidRPr="002D3F66">
          <w:rPr>
            <w:rFonts w:asciiTheme="minorHAnsi" w:hAnsiTheme="minorHAnsi"/>
            <w:sz w:val="16"/>
            <w:szCs w:val="16"/>
            <w:rPrChange w:id="4560" w:author="Hemmati" w:date="2016-12-16T10:25:00Z">
              <w:rPr>
                <w:rFonts w:asciiTheme="minorHAnsi" w:hAnsiTheme="minorHAnsi"/>
              </w:rPr>
            </w:rPrChange>
          </w:rPr>
          <w:tab/>
          <w:t xml:space="preserve"> address1 VARCHAR2(100),</w:t>
        </w:r>
      </w:ins>
    </w:p>
    <w:p w:rsidR="0077376D" w:rsidRPr="002D3F66" w:rsidRDefault="0077376D" w:rsidP="0077376D">
      <w:pPr>
        <w:pStyle w:val="sqlF9"/>
        <w:rPr>
          <w:ins w:id="4561" w:author="Hemmati" w:date="2016-12-16T09:35:00Z"/>
          <w:rFonts w:asciiTheme="minorHAnsi" w:hAnsiTheme="minorHAnsi"/>
          <w:sz w:val="16"/>
          <w:szCs w:val="16"/>
          <w:rPrChange w:id="4562" w:author="Hemmati" w:date="2016-12-16T10:25:00Z">
            <w:rPr>
              <w:ins w:id="4563" w:author="Hemmati" w:date="2016-12-16T09:35:00Z"/>
              <w:rFonts w:asciiTheme="minorHAnsi" w:hAnsiTheme="minorHAnsi"/>
            </w:rPr>
          </w:rPrChange>
        </w:rPr>
      </w:pPr>
      <w:ins w:id="4564" w:author="Hemmati" w:date="2016-12-16T09:35:00Z">
        <w:r w:rsidRPr="002D3F66">
          <w:rPr>
            <w:rFonts w:asciiTheme="minorHAnsi" w:hAnsiTheme="minorHAnsi"/>
            <w:sz w:val="16"/>
            <w:szCs w:val="16"/>
            <w:rPrChange w:id="4565" w:author="Hemmati" w:date="2016-12-16T10:25:00Z">
              <w:rPr>
                <w:rFonts w:asciiTheme="minorHAnsi" w:hAnsiTheme="minorHAnsi"/>
              </w:rPr>
            </w:rPrChange>
          </w:rPr>
          <w:tab/>
          <w:t xml:space="preserve"> address2 VARCHAR2(100),</w:t>
        </w:r>
      </w:ins>
    </w:p>
    <w:p w:rsidR="0077376D" w:rsidRPr="002D3F66" w:rsidRDefault="0077376D" w:rsidP="0077376D">
      <w:pPr>
        <w:pStyle w:val="sqlF9"/>
        <w:rPr>
          <w:ins w:id="4566" w:author="Hemmati" w:date="2016-12-16T09:35:00Z"/>
          <w:rFonts w:asciiTheme="minorHAnsi" w:hAnsiTheme="minorHAnsi"/>
          <w:sz w:val="16"/>
          <w:szCs w:val="16"/>
          <w:rPrChange w:id="4567" w:author="Hemmati" w:date="2016-12-16T10:25:00Z">
            <w:rPr>
              <w:ins w:id="4568" w:author="Hemmati" w:date="2016-12-16T09:35:00Z"/>
              <w:rFonts w:asciiTheme="minorHAnsi" w:hAnsiTheme="minorHAnsi"/>
            </w:rPr>
          </w:rPrChange>
        </w:rPr>
      </w:pPr>
      <w:ins w:id="4569" w:author="Hemmati" w:date="2016-12-16T09:35:00Z">
        <w:r w:rsidRPr="002D3F66">
          <w:rPr>
            <w:rFonts w:asciiTheme="minorHAnsi" w:hAnsiTheme="minorHAnsi"/>
            <w:sz w:val="16"/>
            <w:szCs w:val="16"/>
            <w:rPrChange w:id="4570" w:author="Hemmati" w:date="2016-12-16T10:25:00Z">
              <w:rPr>
                <w:rFonts w:asciiTheme="minorHAnsi" w:hAnsiTheme="minorHAnsi"/>
              </w:rPr>
            </w:rPrChange>
          </w:rPr>
          <w:tab/>
          <w:t xml:space="preserve"> city VARCHAR2(30),</w:t>
        </w:r>
      </w:ins>
    </w:p>
    <w:p w:rsidR="0077376D" w:rsidRPr="002D3F66" w:rsidRDefault="0077376D" w:rsidP="0077376D">
      <w:pPr>
        <w:pStyle w:val="sqlF9"/>
        <w:rPr>
          <w:ins w:id="4571" w:author="Hemmati" w:date="2016-12-16T09:35:00Z"/>
          <w:rFonts w:asciiTheme="minorHAnsi" w:hAnsiTheme="minorHAnsi"/>
          <w:sz w:val="16"/>
          <w:szCs w:val="16"/>
          <w:rPrChange w:id="4572" w:author="Hemmati" w:date="2016-12-16T10:25:00Z">
            <w:rPr>
              <w:ins w:id="4573" w:author="Hemmati" w:date="2016-12-16T09:35:00Z"/>
              <w:rFonts w:asciiTheme="minorHAnsi" w:hAnsiTheme="minorHAnsi"/>
            </w:rPr>
          </w:rPrChange>
        </w:rPr>
      </w:pPr>
      <w:ins w:id="4574" w:author="Hemmati" w:date="2016-12-16T09:35:00Z">
        <w:r w:rsidRPr="002D3F66">
          <w:rPr>
            <w:rFonts w:asciiTheme="minorHAnsi" w:hAnsiTheme="minorHAnsi"/>
            <w:sz w:val="16"/>
            <w:szCs w:val="16"/>
            <w:rPrChange w:id="4575" w:author="Hemmati" w:date="2016-12-16T10:25:00Z">
              <w:rPr>
                <w:rFonts w:asciiTheme="minorHAnsi" w:hAnsiTheme="minorHAnsi"/>
              </w:rPr>
            </w:rPrChange>
          </w:rPr>
          <w:tab/>
          <w:t xml:space="preserve"> prov_state VARCHAR2(50),</w:t>
        </w:r>
      </w:ins>
    </w:p>
    <w:p w:rsidR="0077376D" w:rsidRPr="002D3F66" w:rsidRDefault="0077376D" w:rsidP="0077376D">
      <w:pPr>
        <w:pStyle w:val="sqlF9"/>
        <w:rPr>
          <w:ins w:id="4576" w:author="Hemmati" w:date="2016-12-16T09:35:00Z"/>
          <w:rFonts w:asciiTheme="minorHAnsi" w:hAnsiTheme="minorHAnsi"/>
          <w:sz w:val="16"/>
          <w:szCs w:val="16"/>
          <w:rPrChange w:id="4577" w:author="Hemmati" w:date="2016-12-16T10:25:00Z">
            <w:rPr>
              <w:ins w:id="4578" w:author="Hemmati" w:date="2016-12-16T09:35:00Z"/>
              <w:rFonts w:asciiTheme="minorHAnsi" w:hAnsiTheme="minorHAnsi"/>
            </w:rPr>
          </w:rPrChange>
        </w:rPr>
      </w:pPr>
      <w:ins w:id="4579" w:author="Hemmati" w:date="2016-12-16T09:35:00Z">
        <w:r w:rsidRPr="002D3F66">
          <w:rPr>
            <w:rFonts w:asciiTheme="minorHAnsi" w:hAnsiTheme="minorHAnsi"/>
            <w:sz w:val="16"/>
            <w:szCs w:val="16"/>
            <w:rPrChange w:id="4580" w:author="Hemmati" w:date="2016-12-16T10:25:00Z">
              <w:rPr>
                <w:rFonts w:asciiTheme="minorHAnsi" w:hAnsiTheme="minorHAnsi"/>
              </w:rPr>
            </w:rPrChange>
          </w:rPr>
          <w:tab/>
          <w:t xml:space="preserve"> zip_postal VARCHAR2(10),</w:t>
        </w:r>
      </w:ins>
    </w:p>
    <w:p w:rsidR="0077376D" w:rsidRPr="002D3F66" w:rsidRDefault="0077376D" w:rsidP="0077376D">
      <w:pPr>
        <w:pStyle w:val="sqlF9"/>
        <w:rPr>
          <w:ins w:id="4581" w:author="Hemmati" w:date="2016-12-16T09:35:00Z"/>
          <w:rFonts w:asciiTheme="minorHAnsi" w:hAnsiTheme="minorHAnsi"/>
          <w:sz w:val="16"/>
          <w:szCs w:val="16"/>
          <w:rPrChange w:id="4582" w:author="Hemmati" w:date="2016-12-16T10:25:00Z">
            <w:rPr>
              <w:ins w:id="4583" w:author="Hemmati" w:date="2016-12-16T09:35:00Z"/>
              <w:rFonts w:asciiTheme="minorHAnsi" w:hAnsiTheme="minorHAnsi"/>
            </w:rPr>
          </w:rPrChange>
        </w:rPr>
      </w:pPr>
      <w:ins w:id="4584" w:author="Hemmati" w:date="2016-12-16T09:35:00Z">
        <w:r w:rsidRPr="002D3F66">
          <w:rPr>
            <w:rFonts w:asciiTheme="minorHAnsi" w:hAnsiTheme="minorHAnsi"/>
            <w:sz w:val="16"/>
            <w:szCs w:val="16"/>
            <w:rPrChange w:id="4585" w:author="Hemmati" w:date="2016-12-16T10:25:00Z">
              <w:rPr>
                <w:rFonts w:asciiTheme="minorHAnsi" w:hAnsiTheme="minorHAnsi"/>
              </w:rPr>
            </w:rPrChange>
          </w:rPr>
          <w:tab/>
          <w:t xml:space="preserve"> country VARCHAR2(30),</w:t>
        </w:r>
      </w:ins>
    </w:p>
    <w:p w:rsidR="0077376D" w:rsidRPr="002D3F66" w:rsidRDefault="0077376D" w:rsidP="0077376D">
      <w:pPr>
        <w:pStyle w:val="sqlF9"/>
        <w:rPr>
          <w:ins w:id="4586" w:author="Hemmati" w:date="2016-12-16T09:35:00Z"/>
          <w:rFonts w:asciiTheme="minorHAnsi" w:hAnsiTheme="minorHAnsi"/>
          <w:sz w:val="16"/>
          <w:szCs w:val="16"/>
          <w:rPrChange w:id="4587" w:author="Hemmati" w:date="2016-12-16T10:25:00Z">
            <w:rPr>
              <w:ins w:id="4588" w:author="Hemmati" w:date="2016-12-16T09:35:00Z"/>
              <w:rFonts w:asciiTheme="minorHAnsi" w:hAnsiTheme="minorHAnsi"/>
            </w:rPr>
          </w:rPrChange>
        </w:rPr>
      </w:pPr>
      <w:ins w:id="4589" w:author="Hemmati" w:date="2016-12-16T09:35:00Z">
        <w:r w:rsidRPr="002D3F66">
          <w:rPr>
            <w:rFonts w:asciiTheme="minorHAnsi" w:hAnsiTheme="minorHAnsi"/>
            <w:sz w:val="16"/>
            <w:szCs w:val="16"/>
            <w:rPrChange w:id="4590" w:author="Hemmati" w:date="2016-12-16T10:25:00Z">
              <w:rPr>
                <w:rFonts w:asciiTheme="minorHAnsi" w:hAnsiTheme="minorHAnsi"/>
              </w:rPr>
            </w:rPrChange>
          </w:rPr>
          <w:tab/>
          <w:t xml:space="preserve"> PHONE VARCHAR2(15),</w:t>
        </w:r>
      </w:ins>
    </w:p>
    <w:p w:rsidR="0077376D" w:rsidRPr="002D3F66" w:rsidRDefault="0077376D" w:rsidP="0077376D">
      <w:pPr>
        <w:pStyle w:val="sqlF9"/>
        <w:rPr>
          <w:ins w:id="4591" w:author="Hemmati" w:date="2016-12-16T09:35:00Z"/>
          <w:rFonts w:asciiTheme="minorHAnsi" w:hAnsiTheme="minorHAnsi"/>
          <w:sz w:val="16"/>
          <w:szCs w:val="16"/>
          <w:rPrChange w:id="4592" w:author="Hemmati" w:date="2016-12-16T10:25:00Z">
            <w:rPr>
              <w:ins w:id="4593" w:author="Hemmati" w:date="2016-12-16T09:35:00Z"/>
              <w:rFonts w:asciiTheme="minorHAnsi" w:hAnsiTheme="minorHAnsi"/>
            </w:rPr>
          </w:rPrChange>
        </w:rPr>
      </w:pPr>
      <w:ins w:id="4594" w:author="Hemmati" w:date="2016-12-16T09:35:00Z">
        <w:r w:rsidRPr="002D3F66">
          <w:rPr>
            <w:rFonts w:asciiTheme="minorHAnsi" w:hAnsiTheme="minorHAnsi"/>
            <w:sz w:val="16"/>
            <w:szCs w:val="16"/>
            <w:rPrChange w:id="4595" w:author="Hemmati" w:date="2016-12-16T10:25:00Z">
              <w:rPr>
                <w:rFonts w:asciiTheme="minorHAnsi" w:hAnsiTheme="minorHAnsi"/>
              </w:rPr>
            </w:rPrChange>
          </w:rPr>
          <w:tab/>
          <w:t xml:space="preserve"> fax VARCHAR2(15),</w:t>
        </w:r>
      </w:ins>
    </w:p>
    <w:p w:rsidR="0077376D" w:rsidRPr="002D3F66" w:rsidRDefault="0077376D" w:rsidP="0077376D">
      <w:pPr>
        <w:pStyle w:val="sqlF9"/>
        <w:rPr>
          <w:ins w:id="4596" w:author="Hemmati" w:date="2016-12-16T09:35:00Z"/>
          <w:rFonts w:asciiTheme="minorHAnsi" w:hAnsiTheme="minorHAnsi"/>
          <w:sz w:val="16"/>
          <w:szCs w:val="16"/>
          <w:rPrChange w:id="4597" w:author="Hemmati" w:date="2016-12-16T10:25:00Z">
            <w:rPr>
              <w:ins w:id="4598" w:author="Hemmati" w:date="2016-12-16T09:35:00Z"/>
              <w:rFonts w:asciiTheme="minorHAnsi" w:hAnsiTheme="minorHAnsi"/>
            </w:rPr>
          </w:rPrChange>
        </w:rPr>
      </w:pPr>
      <w:ins w:id="4599" w:author="Hemmati" w:date="2016-12-16T09:35:00Z">
        <w:r w:rsidRPr="002D3F66">
          <w:rPr>
            <w:rFonts w:asciiTheme="minorHAnsi" w:hAnsiTheme="minorHAnsi"/>
            <w:sz w:val="16"/>
            <w:szCs w:val="16"/>
            <w:rPrChange w:id="4600" w:author="Hemmati" w:date="2016-12-16T10:25:00Z">
              <w:rPr>
                <w:rFonts w:asciiTheme="minorHAnsi" w:hAnsiTheme="minorHAnsi"/>
              </w:rPr>
            </w:rPrChange>
          </w:rPr>
          <w:t xml:space="preserve">     email VARCHAR2(40),</w:t>
        </w:r>
      </w:ins>
    </w:p>
    <w:p w:rsidR="0077376D" w:rsidRPr="002D3F66" w:rsidRDefault="0077376D" w:rsidP="0077376D">
      <w:pPr>
        <w:pStyle w:val="sqlF9"/>
        <w:rPr>
          <w:ins w:id="4601" w:author="Hemmati" w:date="2016-12-16T09:35:00Z"/>
          <w:rFonts w:asciiTheme="minorHAnsi" w:hAnsiTheme="minorHAnsi"/>
          <w:sz w:val="16"/>
          <w:szCs w:val="16"/>
          <w:rPrChange w:id="4602" w:author="Hemmati" w:date="2016-12-16T10:25:00Z">
            <w:rPr>
              <w:ins w:id="4603" w:author="Hemmati" w:date="2016-12-16T09:35:00Z"/>
              <w:rFonts w:asciiTheme="minorHAnsi" w:hAnsiTheme="minorHAnsi"/>
            </w:rPr>
          </w:rPrChange>
        </w:rPr>
      </w:pPr>
      <w:ins w:id="4604" w:author="Hemmati" w:date="2016-12-16T09:35:00Z">
        <w:r w:rsidRPr="002D3F66">
          <w:rPr>
            <w:rFonts w:asciiTheme="minorHAnsi" w:hAnsiTheme="minorHAnsi"/>
            <w:sz w:val="16"/>
            <w:szCs w:val="16"/>
            <w:rPrChange w:id="4605" w:author="Hemmati" w:date="2016-12-16T10:25:00Z">
              <w:rPr>
                <w:rFonts w:asciiTheme="minorHAnsi" w:hAnsiTheme="minorHAnsi"/>
              </w:rPr>
            </w:rPrChange>
          </w:rPr>
          <w:t xml:space="preserve">     web VARCHAR2(40),</w:t>
        </w:r>
      </w:ins>
    </w:p>
    <w:p w:rsidR="0077376D" w:rsidRPr="002D3F66" w:rsidRDefault="0077376D" w:rsidP="0077376D">
      <w:pPr>
        <w:pStyle w:val="sqlF9"/>
        <w:rPr>
          <w:ins w:id="4606" w:author="Hemmati" w:date="2016-12-16T09:35:00Z"/>
          <w:rFonts w:asciiTheme="minorHAnsi" w:hAnsiTheme="minorHAnsi"/>
          <w:sz w:val="16"/>
          <w:szCs w:val="16"/>
          <w:rPrChange w:id="4607" w:author="Hemmati" w:date="2016-12-16T10:25:00Z">
            <w:rPr>
              <w:ins w:id="4608" w:author="Hemmati" w:date="2016-12-16T09:35:00Z"/>
              <w:rFonts w:asciiTheme="minorHAnsi" w:hAnsiTheme="minorHAnsi"/>
            </w:rPr>
          </w:rPrChange>
        </w:rPr>
      </w:pPr>
      <w:ins w:id="4609" w:author="Hemmati" w:date="2016-12-16T09:35:00Z">
        <w:r w:rsidRPr="002D3F66">
          <w:rPr>
            <w:rFonts w:asciiTheme="minorHAnsi" w:hAnsiTheme="minorHAnsi"/>
            <w:sz w:val="16"/>
            <w:szCs w:val="16"/>
            <w:rPrChange w:id="4610" w:author="Hemmati" w:date="2016-12-16T10:25:00Z">
              <w:rPr>
                <w:rFonts w:asciiTheme="minorHAnsi" w:hAnsiTheme="minorHAnsi"/>
              </w:rPr>
            </w:rPrChange>
          </w:rPr>
          <w:tab/>
          <w:t xml:space="preserve"> represents VARCHAR2(50),</w:t>
        </w:r>
      </w:ins>
    </w:p>
    <w:p w:rsidR="0077376D" w:rsidRPr="002D3F66" w:rsidRDefault="0077376D" w:rsidP="0077376D">
      <w:pPr>
        <w:pStyle w:val="sqlF9"/>
        <w:rPr>
          <w:ins w:id="4611" w:author="Hemmati" w:date="2016-12-16T09:35:00Z"/>
          <w:rFonts w:asciiTheme="minorHAnsi" w:hAnsiTheme="minorHAnsi"/>
          <w:sz w:val="16"/>
          <w:szCs w:val="16"/>
          <w:rPrChange w:id="4612" w:author="Hemmati" w:date="2016-12-16T10:25:00Z">
            <w:rPr>
              <w:ins w:id="4613" w:author="Hemmati" w:date="2016-12-16T09:35:00Z"/>
              <w:rFonts w:asciiTheme="minorHAnsi" w:hAnsiTheme="minorHAnsi"/>
            </w:rPr>
          </w:rPrChange>
        </w:rPr>
      </w:pPr>
      <w:ins w:id="4614" w:author="Hemmati" w:date="2016-12-16T09:35:00Z">
        <w:r w:rsidRPr="002D3F66">
          <w:rPr>
            <w:rFonts w:asciiTheme="minorHAnsi" w:hAnsiTheme="minorHAnsi"/>
            <w:sz w:val="16"/>
            <w:szCs w:val="16"/>
            <w:rPrChange w:id="4615" w:author="Hemmati" w:date="2016-12-16T10:25:00Z">
              <w:rPr>
                <w:rFonts w:asciiTheme="minorHAnsi" w:hAnsiTheme="minorHAnsi"/>
              </w:rPr>
            </w:rPrChange>
          </w:rPr>
          <w:t xml:space="preserve">         affiliation VARCHAR2(30))</w:t>
        </w:r>
      </w:ins>
    </w:p>
    <w:p w:rsidR="0077376D" w:rsidRPr="002D3F66" w:rsidRDefault="0077376D" w:rsidP="0077376D">
      <w:pPr>
        <w:pStyle w:val="sqlF9"/>
        <w:rPr>
          <w:ins w:id="4616" w:author="Hemmati" w:date="2016-12-16T09:35:00Z"/>
          <w:rFonts w:asciiTheme="minorHAnsi" w:hAnsiTheme="minorHAnsi"/>
          <w:sz w:val="16"/>
          <w:szCs w:val="16"/>
          <w:rPrChange w:id="4617" w:author="Hemmati" w:date="2016-12-16T10:25:00Z">
            <w:rPr>
              <w:ins w:id="4618" w:author="Hemmati" w:date="2016-12-16T09:35:00Z"/>
              <w:rFonts w:asciiTheme="minorHAnsi" w:hAnsiTheme="minorHAnsi"/>
            </w:rPr>
          </w:rPrChange>
        </w:rPr>
      </w:pPr>
      <w:ins w:id="4619" w:author="Hemmati" w:date="2016-12-16T09:35:00Z">
        <w:r w:rsidRPr="002D3F66">
          <w:rPr>
            <w:rFonts w:asciiTheme="minorHAnsi" w:hAnsiTheme="minorHAnsi"/>
            <w:sz w:val="16"/>
            <w:szCs w:val="16"/>
            <w:rPrChange w:id="4620" w:author="Hemmati" w:date="2016-12-16T10:25:00Z">
              <w:rPr>
                <w:rFonts w:asciiTheme="minorHAnsi" w:hAnsiTheme="minorHAnsi"/>
              </w:rPr>
            </w:rPrChange>
          </w:rPr>
          <w:t xml:space="preserve">TABLESPACE ADHOC;         </w:t>
        </w:r>
      </w:ins>
    </w:p>
    <w:p w:rsidR="00B8446E" w:rsidRPr="002D3F66" w:rsidDel="0077376D" w:rsidRDefault="0077376D" w:rsidP="0077376D">
      <w:pPr>
        <w:pStyle w:val="sqlF9"/>
        <w:rPr>
          <w:del w:id="4621" w:author="Hemmati" w:date="2016-12-16T09:35:00Z"/>
          <w:rFonts w:asciiTheme="minorHAnsi" w:hAnsiTheme="minorHAnsi"/>
          <w:sz w:val="16"/>
          <w:szCs w:val="16"/>
          <w:rPrChange w:id="4622" w:author="Hemmati" w:date="2016-12-16T10:25:00Z">
            <w:rPr>
              <w:del w:id="4623" w:author="Hemmati" w:date="2016-12-16T09:35:00Z"/>
              <w:rFonts w:asciiTheme="minorHAnsi" w:hAnsiTheme="minorHAnsi"/>
            </w:rPr>
          </w:rPrChange>
        </w:rPr>
      </w:pPr>
      <w:ins w:id="4624" w:author="Hemmati" w:date="2016-12-16T09:35:00Z">
        <w:r w:rsidRPr="002D3F66" w:rsidDel="0077376D">
          <w:rPr>
            <w:rFonts w:asciiTheme="minorHAnsi" w:hAnsiTheme="minorHAnsi"/>
            <w:sz w:val="16"/>
            <w:szCs w:val="16"/>
            <w:rPrChange w:id="4625" w:author="Hemmati" w:date="2016-12-16T10:25:00Z">
              <w:rPr>
                <w:rFonts w:asciiTheme="minorHAnsi" w:hAnsiTheme="minorHAnsi"/>
              </w:rPr>
            </w:rPrChange>
          </w:rPr>
          <w:t xml:space="preserve"> </w:t>
        </w:r>
      </w:ins>
      <w:del w:id="4626" w:author="Hemmati" w:date="2016-12-16T09:35:00Z">
        <w:r w:rsidR="00B8446E" w:rsidRPr="002D3F66" w:rsidDel="0077376D">
          <w:rPr>
            <w:rFonts w:asciiTheme="minorHAnsi" w:hAnsiTheme="minorHAnsi"/>
            <w:sz w:val="16"/>
            <w:szCs w:val="16"/>
            <w:rPrChange w:id="4627" w:author="Hemmati" w:date="2016-12-16T10:25:00Z">
              <w:rPr>
                <w:rFonts w:asciiTheme="minorHAnsi" w:hAnsiTheme="minorHAnsi"/>
              </w:rPr>
            </w:rPrChange>
          </w:rPr>
          <w:delText>REM================== CREATE SUPPLIER_DATA TABLE ====================</w:delText>
        </w:r>
      </w:del>
    </w:p>
    <w:p w:rsidR="00B8446E" w:rsidRPr="002D3F66" w:rsidDel="0077376D" w:rsidRDefault="00B8446E" w:rsidP="00B8446E">
      <w:pPr>
        <w:pStyle w:val="sqlF9"/>
        <w:rPr>
          <w:del w:id="4628" w:author="Hemmati" w:date="2016-12-16T09:35:00Z"/>
          <w:rFonts w:asciiTheme="minorHAnsi" w:hAnsiTheme="minorHAnsi"/>
          <w:sz w:val="16"/>
          <w:szCs w:val="16"/>
          <w:rPrChange w:id="4629" w:author="Hemmati" w:date="2016-12-16T10:25:00Z">
            <w:rPr>
              <w:del w:id="4630" w:author="Hemmati" w:date="2016-12-16T09:35:00Z"/>
              <w:rFonts w:asciiTheme="minorHAnsi" w:hAnsiTheme="minorHAnsi"/>
            </w:rPr>
          </w:rPrChange>
        </w:rPr>
      </w:pPr>
    </w:p>
    <w:p w:rsidR="00B8446E" w:rsidRPr="002D3F66" w:rsidDel="0077376D" w:rsidRDefault="00B8446E" w:rsidP="00B8446E">
      <w:pPr>
        <w:pStyle w:val="sqlF9"/>
        <w:rPr>
          <w:del w:id="4631" w:author="Hemmati" w:date="2016-12-16T09:35:00Z"/>
          <w:rFonts w:asciiTheme="minorHAnsi" w:hAnsiTheme="minorHAnsi"/>
          <w:sz w:val="16"/>
          <w:szCs w:val="16"/>
          <w:rPrChange w:id="4632" w:author="Hemmati" w:date="2016-12-16T10:25:00Z">
            <w:rPr>
              <w:del w:id="4633" w:author="Hemmati" w:date="2016-12-16T09:35:00Z"/>
              <w:rFonts w:asciiTheme="minorHAnsi" w:hAnsiTheme="minorHAnsi"/>
            </w:rPr>
          </w:rPrChange>
        </w:rPr>
      </w:pPr>
      <w:del w:id="4634" w:author="Hemmati" w:date="2016-12-16T09:35:00Z">
        <w:r w:rsidRPr="002D3F66" w:rsidDel="0077376D">
          <w:rPr>
            <w:rFonts w:asciiTheme="minorHAnsi" w:hAnsiTheme="minorHAnsi"/>
            <w:sz w:val="16"/>
            <w:szCs w:val="16"/>
            <w:rPrChange w:id="4635" w:author="Hemmati" w:date="2016-12-16T10:25:00Z">
              <w:rPr>
                <w:rFonts w:asciiTheme="minorHAnsi" w:hAnsiTheme="minorHAnsi"/>
              </w:rPr>
            </w:rPrChange>
          </w:rPr>
          <w:delText>SQL&gt; CREATE TABLE        supplier_data(</w:delText>
        </w:r>
      </w:del>
    </w:p>
    <w:p w:rsidR="00B8446E" w:rsidRPr="002D3F66" w:rsidDel="0077376D" w:rsidRDefault="00B8446E" w:rsidP="00B8446E">
      <w:pPr>
        <w:pStyle w:val="sqlF9"/>
        <w:rPr>
          <w:del w:id="4636" w:author="Hemmati" w:date="2016-12-16T09:35:00Z"/>
          <w:rFonts w:asciiTheme="minorHAnsi" w:hAnsiTheme="minorHAnsi"/>
          <w:sz w:val="16"/>
          <w:szCs w:val="16"/>
          <w:rPrChange w:id="4637" w:author="Hemmati" w:date="2016-12-16T10:25:00Z">
            <w:rPr>
              <w:del w:id="4638" w:author="Hemmati" w:date="2016-12-16T09:35:00Z"/>
              <w:rFonts w:asciiTheme="minorHAnsi" w:hAnsiTheme="minorHAnsi"/>
            </w:rPr>
          </w:rPrChange>
        </w:rPr>
      </w:pPr>
      <w:del w:id="4639" w:author="Hemmati" w:date="2016-12-16T09:35:00Z">
        <w:r w:rsidRPr="002D3F66" w:rsidDel="0077376D">
          <w:rPr>
            <w:rFonts w:asciiTheme="minorHAnsi" w:hAnsiTheme="minorHAnsi"/>
            <w:sz w:val="16"/>
            <w:szCs w:val="16"/>
            <w:rPrChange w:id="4640" w:author="Hemmati" w:date="2016-12-16T10:25:00Z">
              <w:rPr>
                <w:rFonts w:asciiTheme="minorHAnsi" w:hAnsiTheme="minorHAnsi"/>
              </w:rPr>
            </w:rPrChange>
          </w:rPr>
          <w:delText xml:space="preserve">       product_supplier       NUMBER(5),</w:delText>
        </w:r>
      </w:del>
    </w:p>
    <w:p w:rsidR="00B8446E" w:rsidRPr="002D3F66" w:rsidDel="0077376D" w:rsidRDefault="00B8446E" w:rsidP="00B8446E">
      <w:pPr>
        <w:pStyle w:val="sqlF9"/>
        <w:rPr>
          <w:del w:id="4641" w:author="Hemmati" w:date="2016-12-16T09:35:00Z"/>
          <w:rFonts w:asciiTheme="minorHAnsi" w:hAnsiTheme="minorHAnsi"/>
          <w:sz w:val="16"/>
          <w:szCs w:val="16"/>
          <w:rPrChange w:id="4642" w:author="Hemmati" w:date="2016-12-16T10:25:00Z">
            <w:rPr>
              <w:del w:id="4643" w:author="Hemmati" w:date="2016-12-16T09:35:00Z"/>
              <w:rFonts w:asciiTheme="minorHAnsi" w:hAnsiTheme="minorHAnsi"/>
            </w:rPr>
          </w:rPrChange>
        </w:rPr>
      </w:pPr>
      <w:del w:id="4644" w:author="Hemmati" w:date="2016-12-16T09:35:00Z">
        <w:r w:rsidRPr="002D3F66" w:rsidDel="0077376D">
          <w:rPr>
            <w:rFonts w:asciiTheme="minorHAnsi" w:hAnsiTheme="minorHAnsi"/>
            <w:sz w:val="16"/>
            <w:szCs w:val="16"/>
            <w:rPrChange w:id="4645" w:author="Hemmati" w:date="2016-12-16T10:25:00Z">
              <w:rPr>
                <w:rFonts w:asciiTheme="minorHAnsi" w:hAnsiTheme="minorHAnsi"/>
              </w:rPr>
            </w:rPrChange>
          </w:rPr>
          <w:delText xml:space="preserve">       product_category       NUMBER(5),</w:delText>
        </w:r>
      </w:del>
    </w:p>
    <w:p w:rsidR="00B8446E" w:rsidRPr="002D3F66" w:rsidDel="0077376D" w:rsidRDefault="00B8446E" w:rsidP="00B8446E">
      <w:pPr>
        <w:pStyle w:val="sqlF9"/>
        <w:rPr>
          <w:del w:id="4646" w:author="Hemmati" w:date="2016-12-16T09:35:00Z"/>
          <w:rFonts w:asciiTheme="minorHAnsi" w:hAnsiTheme="minorHAnsi"/>
          <w:sz w:val="16"/>
          <w:szCs w:val="16"/>
          <w:rPrChange w:id="4647" w:author="Hemmati" w:date="2016-12-16T10:25:00Z">
            <w:rPr>
              <w:del w:id="4648" w:author="Hemmati" w:date="2016-12-16T09:35:00Z"/>
              <w:rFonts w:asciiTheme="minorHAnsi" w:hAnsiTheme="minorHAnsi"/>
            </w:rPr>
          </w:rPrChange>
        </w:rPr>
      </w:pPr>
      <w:del w:id="4649" w:author="Hemmati" w:date="2016-12-16T09:35:00Z">
        <w:r w:rsidRPr="002D3F66" w:rsidDel="0077376D">
          <w:rPr>
            <w:rFonts w:asciiTheme="minorHAnsi" w:hAnsiTheme="minorHAnsi"/>
            <w:sz w:val="16"/>
            <w:szCs w:val="16"/>
            <w:rPrChange w:id="4650" w:author="Hemmati" w:date="2016-12-16T10:25:00Z">
              <w:rPr>
                <w:rFonts w:asciiTheme="minorHAnsi" w:hAnsiTheme="minorHAnsi"/>
              </w:rPr>
            </w:rPrChange>
          </w:rPr>
          <w:delText xml:space="preserve">       supplier_office        CHAR(2),</w:delText>
        </w:r>
      </w:del>
    </w:p>
    <w:p w:rsidR="00B8446E" w:rsidRPr="002D3F66" w:rsidDel="0077376D" w:rsidRDefault="00B8446E" w:rsidP="00B8446E">
      <w:pPr>
        <w:pStyle w:val="sqlF9"/>
        <w:rPr>
          <w:del w:id="4651" w:author="Hemmati" w:date="2016-12-16T09:35:00Z"/>
          <w:rFonts w:asciiTheme="minorHAnsi" w:hAnsiTheme="minorHAnsi"/>
          <w:sz w:val="16"/>
          <w:szCs w:val="16"/>
          <w:rPrChange w:id="4652" w:author="Hemmati" w:date="2016-12-16T10:25:00Z">
            <w:rPr>
              <w:del w:id="4653" w:author="Hemmati" w:date="2016-12-16T09:35:00Z"/>
              <w:rFonts w:asciiTheme="minorHAnsi" w:hAnsiTheme="minorHAnsi"/>
            </w:rPr>
          </w:rPrChange>
        </w:rPr>
      </w:pPr>
      <w:del w:id="4654" w:author="Hemmati" w:date="2016-12-16T09:35:00Z">
        <w:r w:rsidRPr="002D3F66" w:rsidDel="0077376D">
          <w:rPr>
            <w:rFonts w:asciiTheme="minorHAnsi" w:hAnsiTheme="minorHAnsi"/>
            <w:sz w:val="16"/>
            <w:szCs w:val="16"/>
            <w:rPrChange w:id="4655" w:author="Hemmati" w:date="2016-12-16T10:25:00Z">
              <w:rPr>
                <w:rFonts w:asciiTheme="minorHAnsi" w:hAnsiTheme="minorHAnsi"/>
              </w:rPr>
            </w:rPrChange>
          </w:rPr>
          <w:delText xml:space="preserve">       product_description    VARCHAR2(30),</w:delText>
        </w:r>
      </w:del>
    </w:p>
    <w:p w:rsidR="00B8446E" w:rsidRPr="002D3F66" w:rsidDel="0077376D" w:rsidRDefault="00B8446E" w:rsidP="00B8446E">
      <w:pPr>
        <w:pStyle w:val="sqlF9"/>
        <w:rPr>
          <w:del w:id="4656" w:author="Hemmati" w:date="2016-12-16T09:35:00Z"/>
          <w:rFonts w:asciiTheme="minorHAnsi" w:hAnsiTheme="minorHAnsi"/>
          <w:sz w:val="16"/>
          <w:szCs w:val="16"/>
          <w:rPrChange w:id="4657" w:author="Hemmati" w:date="2016-12-16T10:25:00Z">
            <w:rPr>
              <w:del w:id="4658" w:author="Hemmati" w:date="2016-12-16T09:35:00Z"/>
              <w:rFonts w:asciiTheme="minorHAnsi" w:hAnsiTheme="minorHAnsi"/>
            </w:rPr>
          </w:rPrChange>
        </w:rPr>
      </w:pPr>
      <w:del w:id="4659" w:author="Hemmati" w:date="2016-12-16T09:35:00Z">
        <w:r w:rsidRPr="002D3F66" w:rsidDel="0077376D">
          <w:rPr>
            <w:rFonts w:asciiTheme="minorHAnsi" w:hAnsiTheme="minorHAnsi"/>
            <w:sz w:val="16"/>
            <w:szCs w:val="16"/>
            <w:rPrChange w:id="4660" w:author="Hemmati" w:date="2016-12-16T10:25:00Z">
              <w:rPr>
                <w:rFonts w:asciiTheme="minorHAnsi" w:hAnsiTheme="minorHAnsi"/>
              </w:rPr>
            </w:rPrChange>
          </w:rPr>
          <w:delText xml:space="preserve">       </w:delText>
        </w:r>
        <w:r w:rsidR="00185E50" w:rsidRPr="002D3F66" w:rsidDel="0077376D">
          <w:rPr>
            <w:rFonts w:asciiTheme="minorHAnsi" w:hAnsiTheme="minorHAnsi"/>
            <w:sz w:val="16"/>
            <w:szCs w:val="16"/>
            <w:rPrChange w:id="4661" w:author="Hemmati" w:date="2016-12-16T10:25:00Z">
              <w:rPr>
                <w:rFonts w:asciiTheme="minorHAnsi" w:hAnsiTheme="minorHAnsi"/>
              </w:rPr>
            </w:rPrChange>
          </w:rPr>
          <w:delText>c</w:delText>
        </w:r>
        <w:r w:rsidRPr="002D3F66" w:rsidDel="0077376D">
          <w:rPr>
            <w:rFonts w:asciiTheme="minorHAnsi" w:hAnsiTheme="minorHAnsi"/>
            <w:sz w:val="16"/>
            <w:szCs w:val="16"/>
            <w:rPrChange w:id="4662" w:author="Hemmati" w:date="2016-12-16T10:25:00Z">
              <w:rPr>
                <w:rFonts w:asciiTheme="minorHAnsi" w:hAnsiTheme="minorHAnsi"/>
              </w:rPr>
            </w:rPrChange>
          </w:rPr>
          <w:delText>ontact_Name           VARCHAR2(30),</w:delText>
        </w:r>
      </w:del>
    </w:p>
    <w:p w:rsidR="00B8446E" w:rsidRPr="002D3F66" w:rsidDel="0077376D" w:rsidRDefault="00B8446E" w:rsidP="00B8446E">
      <w:pPr>
        <w:pStyle w:val="sqlF9"/>
        <w:rPr>
          <w:del w:id="4663" w:author="Hemmati" w:date="2016-12-16T09:35:00Z"/>
          <w:rFonts w:asciiTheme="minorHAnsi" w:hAnsiTheme="minorHAnsi"/>
          <w:sz w:val="16"/>
          <w:szCs w:val="16"/>
          <w:rPrChange w:id="4664" w:author="Hemmati" w:date="2016-12-16T10:25:00Z">
            <w:rPr>
              <w:del w:id="4665" w:author="Hemmati" w:date="2016-12-16T09:35:00Z"/>
              <w:rFonts w:asciiTheme="minorHAnsi" w:hAnsiTheme="minorHAnsi"/>
            </w:rPr>
          </w:rPrChange>
        </w:rPr>
      </w:pPr>
      <w:del w:id="4666" w:author="Hemmati" w:date="2016-12-16T09:35:00Z">
        <w:r w:rsidRPr="002D3F66" w:rsidDel="0077376D">
          <w:rPr>
            <w:rFonts w:asciiTheme="minorHAnsi" w:hAnsiTheme="minorHAnsi"/>
            <w:sz w:val="16"/>
            <w:szCs w:val="16"/>
            <w:rPrChange w:id="4667" w:author="Hemmati" w:date="2016-12-16T10:25:00Z">
              <w:rPr>
                <w:rFonts w:asciiTheme="minorHAnsi" w:hAnsiTheme="minorHAnsi"/>
              </w:rPr>
            </w:rPrChange>
          </w:rPr>
          <w:delText xml:space="preserve">       company                VARCHAR2(75),</w:delText>
        </w:r>
      </w:del>
    </w:p>
    <w:p w:rsidR="00B8446E" w:rsidRPr="002D3F66" w:rsidDel="0077376D" w:rsidRDefault="00B8446E" w:rsidP="00B8446E">
      <w:pPr>
        <w:pStyle w:val="sqlF9"/>
        <w:rPr>
          <w:del w:id="4668" w:author="Hemmati" w:date="2016-12-16T09:35:00Z"/>
          <w:rFonts w:asciiTheme="minorHAnsi" w:hAnsiTheme="minorHAnsi"/>
          <w:sz w:val="16"/>
          <w:szCs w:val="16"/>
          <w:rPrChange w:id="4669" w:author="Hemmati" w:date="2016-12-16T10:25:00Z">
            <w:rPr>
              <w:del w:id="4670" w:author="Hemmati" w:date="2016-12-16T09:35:00Z"/>
              <w:rFonts w:asciiTheme="minorHAnsi" w:hAnsiTheme="minorHAnsi"/>
            </w:rPr>
          </w:rPrChange>
        </w:rPr>
      </w:pPr>
      <w:del w:id="4671" w:author="Hemmati" w:date="2016-12-16T09:35:00Z">
        <w:r w:rsidRPr="002D3F66" w:rsidDel="0077376D">
          <w:rPr>
            <w:rFonts w:asciiTheme="minorHAnsi" w:hAnsiTheme="minorHAnsi"/>
            <w:sz w:val="16"/>
            <w:szCs w:val="16"/>
            <w:rPrChange w:id="4672" w:author="Hemmati" w:date="2016-12-16T10:25:00Z">
              <w:rPr>
                <w:rFonts w:asciiTheme="minorHAnsi" w:hAnsiTheme="minorHAnsi"/>
              </w:rPr>
            </w:rPrChange>
          </w:rPr>
          <w:delText xml:space="preserve">       address1               VARCHAR2(30),</w:delText>
        </w:r>
      </w:del>
    </w:p>
    <w:p w:rsidR="00B8446E" w:rsidRPr="002D3F66" w:rsidDel="0077376D" w:rsidRDefault="00B8446E" w:rsidP="00B8446E">
      <w:pPr>
        <w:pStyle w:val="sqlF9"/>
        <w:rPr>
          <w:del w:id="4673" w:author="Hemmati" w:date="2016-12-16T09:35:00Z"/>
          <w:rFonts w:asciiTheme="minorHAnsi" w:hAnsiTheme="minorHAnsi"/>
          <w:sz w:val="16"/>
          <w:szCs w:val="16"/>
          <w:rPrChange w:id="4674" w:author="Hemmati" w:date="2016-12-16T10:25:00Z">
            <w:rPr>
              <w:del w:id="4675" w:author="Hemmati" w:date="2016-12-16T09:35:00Z"/>
              <w:rFonts w:asciiTheme="minorHAnsi" w:hAnsiTheme="minorHAnsi"/>
            </w:rPr>
          </w:rPrChange>
        </w:rPr>
      </w:pPr>
      <w:del w:id="4676" w:author="Hemmati" w:date="2016-12-16T09:35:00Z">
        <w:r w:rsidRPr="002D3F66" w:rsidDel="0077376D">
          <w:rPr>
            <w:rFonts w:asciiTheme="minorHAnsi" w:hAnsiTheme="minorHAnsi"/>
            <w:sz w:val="16"/>
            <w:szCs w:val="16"/>
            <w:rPrChange w:id="4677" w:author="Hemmati" w:date="2016-12-16T10:25:00Z">
              <w:rPr>
                <w:rFonts w:asciiTheme="minorHAnsi" w:hAnsiTheme="minorHAnsi"/>
              </w:rPr>
            </w:rPrChange>
          </w:rPr>
          <w:delText xml:space="preserve">       address2               VARCHAR2(30),</w:delText>
        </w:r>
      </w:del>
    </w:p>
    <w:p w:rsidR="00B8446E" w:rsidRPr="002D3F66" w:rsidDel="0077376D" w:rsidRDefault="00F41C97" w:rsidP="00B8446E">
      <w:pPr>
        <w:pStyle w:val="sqlF9"/>
        <w:rPr>
          <w:del w:id="4678" w:author="Hemmati" w:date="2016-12-16T09:35:00Z"/>
          <w:rFonts w:asciiTheme="minorHAnsi" w:hAnsiTheme="minorHAnsi"/>
          <w:sz w:val="16"/>
          <w:szCs w:val="16"/>
          <w:rPrChange w:id="4679" w:author="Hemmati" w:date="2016-12-16T10:25:00Z">
            <w:rPr>
              <w:del w:id="4680" w:author="Hemmati" w:date="2016-12-16T09:35:00Z"/>
              <w:rFonts w:asciiTheme="minorHAnsi" w:hAnsiTheme="minorHAnsi"/>
            </w:rPr>
          </w:rPrChange>
        </w:rPr>
      </w:pPr>
      <w:del w:id="4681" w:author="Hemmati" w:date="2016-12-16T09:35:00Z">
        <w:r w:rsidRPr="002D3F66" w:rsidDel="0077376D">
          <w:rPr>
            <w:rFonts w:asciiTheme="minorHAnsi" w:hAnsiTheme="minorHAnsi"/>
            <w:sz w:val="16"/>
            <w:szCs w:val="16"/>
            <w:rPrChange w:id="4682" w:author="Hemmati" w:date="2016-12-16T10:25:00Z">
              <w:rPr>
                <w:rFonts w:asciiTheme="minorHAnsi" w:hAnsiTheme="minorHAnsi"/>
              </w:rPr>
            </w:rPrChange>
          </w:rPr>
          <w:delText xml:space="preserve"> </w:delText>
        </w:r>
        <w:r w:rsidR="00B8446E" w:rsidRPr="002D3F66" w:rsidDel="0077376D">
          <w:rPr>
            <w:rFonts w:asciiTheme="minorHAnsi" w:hAnsiTheme="minorHAnsi"/>
            <w:sz w:val="16"/>
            <w:szCs w:val="16"/>
            <w:rPrChange w:id="4683" w:author="Hemmati" w:date="2016-12-16T10:25:00Z">
              <w:rPr>
                <w:rFonts w:asciiTheme="minorHAnsi" w:hAnsiTheme="minorHAnsi"/>
              </w:rPr>
            </w:rPrChange>
          </w:rPr>
          <w:delText xml:space="preserve">      city                   VARCHAR2(25),</w:delText>
        </w:r>
      </w:del>
    </w:p>
    <w:p w:rsidR="00B8446E" w:rsidRPr="002D3F66" w:rsidDel="0077376D" w:rsidRDefault="00B8446E" w:rsidP="00B8446E">
      <w:pPr>
        <w:pStyle w:val="sqlF9"/>
        <w:rPr>
          <w:del w:id="4684" w:author="Hemmati" w:date="2016-12-16T09:35:00Z"/>
          <w:rFonts w:asciiTheme="minorHAnsi" w:hAnsiTheme="minorHAnsi"/>
          <w:sz w:val="16"/>
          <w:szCs w:val="16"/>
          <w:rPrChange w:id="4685" w:author="Hemmati" w:date="2016-12-16T10:25:00Z">
            <w:rPr>
              <w:del w:id="4686" w:author="Hemmati" w:date="2016-12-16T09:35:00Z"/>
              <w:rFonts w:asciiTheme="minorHAnsi" w:hAnsiTheme="minorHAnsi"/>
            </w:rPr>
          </w:rPrChange>
        </w:rPr>
      </w:pPr>
      <w:del w:id="4687" w:author="Hemmati" w:date="2016-12-16T09:35:00Z">
        <w:r w:rsidRPr="002D3F66" w:rsidDel="0077376D">
          <w:rPr>
            <w:rFonts w:asciiTheme="minorHAnsi" w:hAnsiTheme="minorHAnsi"/>
            <w:sz w:val="16"/>
            <w:szCs w:val="16"/>
            <w:rPrChange w:id="4688" w:author="Hemmati" w:date="2016-12-16T10:25:00Z">
              <w:rPr>
                <w:rFonts w:asciiTheme="minorHAnsi" w:hAnsiTheme="minorHAnsi"/>
              </w:rPr>
            </w:rPrChange>
          </w:rPr>
          <w:delText xml:space="preserve">       prov_state             VARCHAR2(5),</w:delText>
        </w:r>
      </w:del>
    </w:p>
    <w:p w:rsidR="00B8446E" w:rsidRPr="002D3F66" w:rsidDel="0077376D" w:rsidRDefault="00B8446E" w:rsidP="00B8446E">
      <w:pPr>
        <w:pStyle w:val="sqlF9"/>
        <w:rPr>
          <w:del w:id="4689" w:author="Hemmati" w:date="2016-12-16T09:35:00Z"/>
          <w:rFonts w:asciiTheme="minorHAnsi" w:hAnsiTheme="minorHAnsi"/>
          <w:sz w:val="16"/>
          <w:szCs w:val="16"/>
          <w:rPrChange w:id="4690" w:author="Hemmati" w:date="2016-12-16T10:25:00Z">
            <w:rPr>
              <w:del w:id="4691" w:author="Hemmati" w:date="2016-12-16T09:35:00Z"/>
              <w:rFonts w:asciiTheme="minorHAnsi" w:hAnsiTheme="minorHAnsi"/>
            </w:rPr>
          </w:rPrChange>
        </w:rPr>
      </w:pPr>
      <w:del w:id="4692" w:author="Hemmati" w:date="2016-12-16T09:35:00Z">
        <w:r w:rsidRPr="002D3F66" w:rsidDel="0077376D">
          <w:rPr>
            <w:rFonts w:asciiTheme="minorHAnsi" w:hAnsiTheme="minorHAnsi"/>
            <w:sz w:val="16"/>
            <w:szCs w:val="16"/>
            <w:rPrChange w:id="4693" w:author="Hemmati" w:date="2016-12-16T10:25:00Z">
              <w:rPr>
                <w:rFonts w:asciiTheme="minorHAnsi" w:hAnsiTheme="minorHAnsi"/>
              </w:rPr>
            </w:rPrChange>
          </w:rPr>
          <w:delText xml:space="preserve">       zip_postal             VARCHAR2(10),</w:delText>
        </w:r>
      </w:del>
    </w:p>
    <w:p w:rsidR="00B8446E" w:rsidRPr="002D3F66" w:rsidDel="0077376D" w:rsidRDefault="00B8446E" w:rsidP="00B8446E">
      <w:pPr>
        <w:pStyle w:val="sqlF9"/>
        <w:rPr>
          <w:del w:id="4694" w:author="Hemmati" w:date="2016-12-16T09:35:00Z"/>
          <w:rFonts w:asciiTheme="minorHAnsi" w:hAnsiTheme="minorHAnsi"/>
          <w:sz w:val="16"/>
          <w:szCs w:val="16"/>
          <w:rPrChange w:id="4695" w:author="Hemmati" w:date="2016-12-16T10:25:00Z">
            <w:rPr>
              <w:del w:id="4696" w:author="Hemmati" w:date="2016-12-16T09:35:00Z"/>
              <w:rFonts w:asciiTheme="minorHAnsi" w:hAnsiTheme="minorHAnsi"/>
            </w:rPr>
          </w:rPrChange>
        </w:rPr>
      </w:pPr>
      <w:del w:id="4697" w:author="Hemmati" w:date="2016-12-16T09:35:00Z">
        <w:r w:rsidRPr="002D3F66" w:rsidDel="0077376D">
          <w:rPr>
            <w:rFonts w:asciiTheme="minorHAnsi" w:hAnsiTheme="minorHAnsi"/>
            <w:sz w:val="16"/>
            <w:szCs w:val="16"/>
            <w:rPrChange w:id="4698" w:author="Hemmati" w:date="2016-12-16T10:25:00Z">
              <w:rPr>
                <w:rFonts w:asciiTheme="minorHAnsi" w:hAnsiTheme="minorHAnsi"/>
              </w:rPr>
            </w:rPrChange>
          </w:rPr>
          <w:delText xml:space="preserve">       country                VARCHAR2(20),</w:delText>
        </w:r>
      </w:del>
    </w:p>
    <w:p w:rsidR="00B8446E" w:rsidRPr="002D3F66" w:rsidDel="0077376D" w:rsidRDefault="00B8446E" w:rsidP="00B8446E">
      <w:pPr>
        <w:pStyle w:val="sqlF9"/>
        <w:rPr>
          <w:del w:id="4699" w:author="Hemmati" w:date="2016-12-16T09:35:00Z"/>
          <w:rFonts w:asciiTheme="minorHAnsi" w:hAnsiTheme="minorHAnsi"/>
          <w:sz w:val="16"/>
          <w:szCs w:val="16"/>
          <w:rPrChange w:id="4700" w:author="Hemmati" w:date="2016-12-16T10:25:00Z">
            <w:rPr>
              <w:del w:id="4701" w:author="Hemmati" w:date="2016-12-16T09:35:00Z"/>
              <w:rFonts w:asciiTheme="minorHAnsi" w:hAnsiTheme="minorHAnsi"/>
            </w:rPr>
          </w:rPrChange>
        </w:rPr>
      </w:pPr>
      <w:del w:id="4702" w:author="Hemmati" w:date="2016-12-16T09:35:00Z">
        <w:r w:rsidRPr="002D3F66" w:rsidDel="0077376D">
          <w:rPr>
            <w:rFonts w:asciiTheme="minorHAnsi" w:hAnsiTheme="minorHAnsi"/>
            <w:sz w:val="16"/>
            <w:szCs w:val="16"/>
            <w:rPrChange w:id="4703" w:author="Hemmati" w:date="2016-12-16T10:25:00Z">
              <w:rPr>
                <w:rFonts w:asciiTheme="minorHAnsi" w:hAnsiTheme="minorHAnsi"/>
              </w:rPr>
            </w:rPrChange>
          </w:rPr>
          <w:delText xml:space="preserve">       </w:delText>
        </w:r>
        <w:r w:rsidR="00185E50" w:rsidRPr="002D3F66" w:rsidDel="0077376D">
          <w:rPr>
            <w:rFonts w:asciiTheme="minorHAnsi" w:hAnsiTheme="minorHAnsi"/>
            <w:sz w:val="16"/>
            <w:szCs w:val="16"/>
            <w:rPrChange w:id="4704" w:author="Hemmati" w:date="2016-12-16T10:25:00Z">
              <w:rPr>
                <w:rFonts w:asciiTheme="minorHAnsi" w:hAnsiTheme="minorHAnsi"/>
              </w:rPr>
            </w:rPrChange>
          </w:rPr>
          <w:delText>phone</w:delText>
        </w:r>
        <w:r w:rsidRPr="002D3F66" w:rsidDel="0077376D">
          <w:rPr>
            <w:rFonts w:asciiTheme="minorHAnsi" w:hAnsiTheme="minorHAnsi"/>
            <w:sz w:val="16"/>
            <w:szCs w:val="16"/>
            <w:rPrChange w:id="4705" w:author="Hemmati" w:date="2016-12-16T10:25:00Z">
              <w:rPr>
                <w:rFonts w:asciiTheme="minorHAnsi" w:hAnsiTheme="minorHAnsi"/>
              </w:rPr>
            </w:rPrChange>
          </w:rPr>
          <w:delText xml:space="preserve">                  VARCHAR2(15),</w:delText>
        </w:r>
      </w:del>
    </w:p>
    <w:p w:rsidR="00B8446E" w:rsidRPr="002D3F66" w:rsidDel="0077376D" w:rsidRDefault="00B8446E" w:rsidP="00B8446E">
      <w:pPr>
        <w:pStyle w:val="sqlF9"/>
        <w:rPr>
          <w:del w:id="4706" w:author="Hemmati" w:date="2016-12-16T09:35:00Z"/>
          <w:rFonts w:asciiTheme="minorHAnsi" w:hAnsiTheme="minorHAnsi"/>
          <w:sz w:val="16"/>
          <w:szCs w:val="16"/>
          <w:rPrChange w:id="4707" w:author="Hemmati" w:date="2016-12-16T10:25:00Z">
            <w:rPr>
              <w:del w:id="4708" w:author="Hemmati" w:date="2016-12-16T09:35:00Z"/>
              <w:rFonts w:asciiTheme="minorHAnsi" w:hAnsiTheme="minorHAnsi"/>
            </w:rPr>
          </w:rPrChange>
        </w:rPr>
      </w:pPr>
      <w:del w:id="4709" w:author="Hemmati" w:date="2016-12-16T09:35:00Z">
        <w:r w:rsidRPr="002D3F66" w:rsidDel="0077376D">
          <w:rPr>
            <w:rFonts w:asciiTheme="minorHAnsi" w:hAnsiTheme="minorHAnsi"/>
            <w:sz w:val="16"/>
            <w:szCs w:val="16"/>
            <w:rPrChange w:id="4710" w:author="Hemmati" w:date="2016-12-16T10:25:00Z">
              <w:rPr>
                <w:rFonts w:asciiTheme="minorHAnsi" w:hAnsiTheme="minorHAnsi"/>
              </w:rPr>
            </w:rPrChange>
          </w:rPr>
          <w:delText xml:space="preserve">       fax                    VARCHAR2(15),</w:delText>
        </w:r>
      </w:del>
    </w:p>
    <w:p w:rsidR="00B8446E" w:rsidRPr="002D3F66" w:rsidDel="0077376D" w:rsidRDefault="00B8446E" w:rsidP="00B8446E">
      <w:pPr>
        <w:pStyle w:val="sqlF9"/>
        <w:rPr>
          <w:del w:id="4711" w:author="Hemmati" w:date="2016-12-16T09:35:00Z"/>
          <w:rFonts w:asciiTheme="minorHAnsi" w:hAnsiTheme="minorHAnsi"/>
          <w:sz w:val="16"/>
          <w:szCs w:val="16"/>
          <w:rPrChange w:id="4712" w:author="Hemmati" w:date="2016-12-16T10:25:00Z">
            <w:rPr>
              <w:del w:id="4713" w:author="Hemmati" w:date="2016-12-16T09:35:00Z"/>
              <w:rFonts w:asciiTheme="minorHAnsi" w:hAnsiTheme="minorHAnsi"/>
            </w:rPr>
          </w:rPrChange>
        </w:rPr>
      </w:pPr>
      <w:del w:id="4714" w:author="Hemmati" w:date="2016-12-16T09:35:00Z">
        <w:r w:rsidRPr="002D3F66" w:rsidDel="0077376D">
          <w:rPr>
            <w:rFonts w:asciiTheme="minorHAnsi" w:hAnsiTheme="minorHAnsi"/>
            <w:sz w:val="16"/>
            <w:szCs w:val="16"/>
            <w:rPrChange w:id="4715" w:author="Hemmati" w:date="2016-12-16T10:25:00Z">
              <w:rPr>
                <w:rFonts w:asciiTheme="minorHAnsi" w:hAnsiTheme="minorHAnsi"/>
              </w:rPr>
            </w:rPrChange>
          </w:rPr>
          <w:delText xml:space="preserve">       email                  VARCHAR2(40),</w:delText>
        </w:r>
      </w:del>
    </w:p>
    <w:p w:rsidR="00B8446E" w:rsidRPr="002D3F66" w:rsidDel="0077376D" w:rsidRDefault="00B8446E" w:rsidP="00B8446E">
      <w:pPr>
        <w:pStyle w:val="sqlF9"/>
        <w:rPr>
          <w:del w:id="4716" w:author="Hemmati" w:date="2016-12-16T09:35:00Z"/>
          <w:rFonts w:asciiTheme="minorHAnsi" w:hAnsiTheme="minorHAnsi"/>
          <w:sz w:val="16"/>
          <w:szCs w:val="16"/>
          <w:rPrChange w:id="4717" w:author="Hemmati" w:date="2016-12-16T10:25:00Z">
            <w:rPr>
              <w:del w:id="4718" w:author="Hemmati" w:date="2016-12-16T09:35:00Z"/>
              <w:rFonts w:asciiTheme="minorHAnsi" w:hAnsiTheme="minorHAnsi"/>
            </w:rPr>
          </w:rPrChange>
        </w:rPr>
      </w:pPr>
      <w:del w:id="4719" w:author="Hemmati" w:date="2016-12-16T09:35:00Z">
        <w:r w:rsidRPr="002D3F66" w:rsidDel="0077376D">
          <w:rPr>
            <w:rFonts w:asciiTheme="minorHAnsi" w:hAnsiTheme="minorHAnsi"/>
            <w:sz w:val="16"/>
            <w:szCs w:val="16"/>
            <w:rPrChange w:id="4720" w:author="Hemmati" w:date="2016-12-16T10:25:00Z">
              <w:rPr>
                <w:rFonts w:asciiTheme="minorHAnsi" w:hAnsiTheme="minorHAnsi"/>
              </w:rPr>
            </w:rPrChange>
          </w:rPr>
          <w:delText xml:space="preserve">       web                    VARCHAR2(40),</w:delText>
        </w:r>
      </w:del>
    </w:p>
    <w:p w:rsidR="00B8446E" w:rsidRPr="002D3F66" w:rsidDel="0077376D" w:rsidRDefault="00B8446E" w:rsidP="00B8446E">
      <w:pPr>
        <w:pStyle w:val="sqlF9"/>
        <w:rPr>
          <w:del w:id="4721" w:author="Hemmati" w:date="2016-12-16T09:35:00Z"/>
          <w:rFonts w:asciiTheme="minorHAnsi" w:hAnsiTheme="minorHAnsi"/>
          <w:sz w:val="16"/>
          <w:szCs w:val="16"/>
          <w:rPrChange w:id="4722" w:author="Hemmati" w:date="2016-12-16T10:25:00Z">
            <w:rPr>
              <w:del w:id="4723" w:author="Hemmati" w:date="2016-12-16T09:35:00Z"/>
              <w:rFonts w:asciiTheme="minorHAnsi" w:hAnsiTheme="minorHAnsi"/>
            </w:rPr>
          </w:rPrChange>
        </w:rPr>
      </w:pPr>
      <w:del w:id="4724" w:author="Hemmati" w:date="2016-12-16T09:35:00Z">
        <w:r w:rsidRPr="002D3F66" w:rsidDel="0077376D">
          <w:rPr>
            <w:rFonts w:asciiTheme="minorHAnsi" w:hAnsiTheme="minorHAnsi"/>
            <w:sz w:val="16"/>
            <w:szCs w:val="16"/>
            <w:rPrChange w:id="4725" w:author="Hemmati" w:date="2016-12-16T10:25:00Z">
              <w:rPr>
                <w:rFonts w:asciiTheme="minorHAnsi" w:hAnsiTheme="minorHAnsi"/>
              </w:rPr>
            </w:rPrChange>
          </w:rPr>
          <w:delText xml:space="preserve">       represents             VARCHAR2(30),</w:delText>
        </w:r>
      </w:del>
    </w:p>
    <w:p w:rsidR="00B8446E" w:rsidRPr="002D3F66" w:rsidDel="0077376D" w:rsidRDefault="00B8446E" w:rsidP="00B8446E">
      <w:pPr>
        <w:pStyle w:val="sqlF9"/>
        <w:rPr>
          <w:del w:id="4726" w:author="Hemmati" w:date="2016-12-16T09:35:00Z"/>
          <w:rFonts w:asciiTheme="minorHAnsi" w:hAnsiTheme="minorHAnsi"/>
          <w:sz w:val="16"/>
          <w:szCs w:val="16"/>
          <w:rPrChange w:id="4727" w:author="Hemmati" w:date="2016-12-16T10:25:00Z">
            <w:rPr>
              <w:del w:id="4728" w:author="Hemmati" w:date="2016-12-16T09:35:00Z"/>
              <w:rFonts w:asciiTheme="minorHAnsi" w:hAnsiTheme="minorHAnsi"/>
            </w:rPr>
          </w:rPrChange>
        </w:rPr>
      </w:pPr>
      <w:del w:id="4729" w:author="Hemmati" w:date="2016-12-16T09:35:00Z">
        <w:r w:rsidRPr="002D3F66" w:rsidDel="0077376D">
          <w:rPr>
            <w:rFonts w:asciiTheme="minorHAnsi" w:hAnsiTheme="minorHAnsi"/>
            <w:sz w:val="16"/>
            <w:szCs w:val="16"/>
            <w:rPrChange w:id="4730" w:author="Hemmati" w:date="2016-12-16T10:25:00Z">
              <w:rPr>
                <w:rFonts w:asciiTheme="minorHAnsi" w:hAnsiTheme="minorHAnsi"/>
              </w:rPr>
            </w:rPrChange>
          </w:rPr>
          <w:delText xml:space="preserve">       affiliation       </w:delText>
        </w:r>
        <w:r w:rsidR="00F41C97" w:rsidRPr="002D3F66" w:rsidDel="0077376D">
          <w:rPr>
            <w:rFonts w:asciiTheme="minorHAnsi" w:hAnsiTheme="minorHAnsi"/>
            <w:sz w:val="16"/>
            <w:szCs w:val="16"/>
            <w:rPrChange w:id="4731" w:author="Hemmati" w:date="2016-12-16T10:25:00Z">
              <w:rPr>
                <w:rFonts w:asciiTheme="minorHAnsi" w:hAnsiTheme="minorHAnsi"/>
              </w:rPr>
            </w:rPrChange>
          </w:rPr>
          <w:tab/>
          <w:delText xml:space="preserve">    </w:delText>
        </w:r>
        <w:r w:rsidRPr="002D3F66" w:rsidDel="0077376D">
          <w:rPr>
            <w:rFonts w:asciiTheme="minorHAnsi" w:hAnsiTheme="minorHAnsi"/>
            <w:sz w:val="16"/>
            <w:szCs w:val="16"/>
            <w:rPrChange w:id="4732" w:author="Hemmati" w:date="2016-12-16T10:25:00Z">
              <w:rPr>
                <w:rFonts w:asciiTheme="minorHAnsi" w:hAnsiTheme="minorHAnsi"/>
              </w:rPr>
            </w:rPrChange>
          </w:rPr>
          <w:delText>VARCHAR2(15))</w:delText>
        </w:r>
      </w:del>
    </w:p>
    <w:p w:rsidR="00B8446E" w:rsidRPr="002D3F66" w:rsidDel="0077376D" w:rsidRDefault="00B8446E" w:rsidP="00B8446E">
      <w:pPr>
        <w:pStyle w:val="sqlF9"/>
        <w:rPr>
          <w:del w:id="4733" w:author="Hemmati" w:date="2016-12-16T09:35:00Z"/>
          <w:rFonts w:asciiTheme="minorHAnsi" w:hAnsiTheme="minorHAnsi"/>
          <w:sz w:val="16"/>
          <w:szCs w:val="16"/>
          <w:rPrChange w:id="4734" w:author="Hemmati" w:date="2016-12-16T10:25:00Z">
            <w:rPr>
              <w:del w:id="4735" w:author="Hemmati" w:date="2016-12-16T09:35:00Z"/>
              <w:rFonts w:asciiTheme="minorHAnsi" w:hAnsiTheme="minorHAnsi"/>
            </w:rPr>
          </w:rPrChange>
        </w:rPr>
      </w:pPr>
      <w:del w:id="4736" w:author="Hemmati" w:date="2016-12-16T09:35:00Z">
        <w:r w:rsidRPr="002D3F66" w:rsidDel="0077376D">
          <w:rPr>
            <w:rFonts w:asciiTheme="minorHAnsi" w:hAnsiTheme="minorHAnsi"/>
            <w:sz w:val="16"/>
            <w:szCs w:val="16"/>
            <w:rPrChange w:id="4737" w:author="Hemmati" w:date="2016-12-16T10:25:00Z">
              <w:rPr>
                <w:rFonts w:asciiTheme="minorHAnsi" w:hAnsiTheme="minorHAnsi"/>
              </w:rPr>
            </w:rPrChange>
          </w:rPr>
          <w:delText xml:space="preserve">   TABLESPACE ADHOC;</w:delText>
        </w:r>
      </w:del>
    </w:p>
    <w:p w:rsidR="00B8446E" w:rsidRPr="002D3F66" w:rsidRDefault="00B8446E" w:rsidP="00B8446E">
      <w:pPr>
        <w:pStyle w:val="sqlF9"/>
        <w:rPr>
          <w:rFonts w:asciiTheme="minorHAnsi" w:hAnsiTheme="minorHAnsi"/>
          <w:sz w:val="16"/>
          <w:szCs w:val="16"/>
          <w:rPrChange w:id="4738" w:author="Hemmati" w:date="2016-12-16T10:25:00Z">
            <w:rPr>
              <w:rFonts w:asciiTheme="minorHAnsi" w:hAnsiTheme="minorHAnsi"/>
            </w:rPr>
          </w:rPrChange>
        </w:rPr>
      </w:pPr>
    </w:p>
    <w:p w:rsidR="00B8446E" w:rsidRPr="002D3F66" w:rsidRDefault="00B8446E" w:rsidP="00B8446E">
      <w:pPr>
        <w:pStyle w:val="sqlF9"/>
        <w:rPr>
          <w:rFonts w:asciiTheme="minorHAnsi" w:hAnsiTheme="minorHAnsi"/>
          <w:sz w:val="16"/>
          <w:szCs w:val="16"/>
          <w:rPrChange w:id="4739" w:author="Hemmati" w:date="2016-12-16T10:25:00Z">
            <w:rPr>
              <w:rFonts w:asciiTheme="minorHAnsi" w:hAnsiTheme="minorHAnsi"/>
            </w:rPr>
          </w:rPrChange>
        </w:rPr>
      </w:pPr>
      <w:r w:rsidRPr="002D3F66">
        <w:rPr>
          <w:rFonts w:asciiTheme="minorHAnsi" w:hAnsiTheme="minorHAnsi"/>
          <w:sz w:val="16"/>
          <w:szCs w:val="16"/>
          <w:rPrChange w:id="4740" w:author="Hemmati" w:date="2016-12-16T10:25:00Z">
            <w:rPr>
              <w:rFonts w:asciiTheme="minorHAnsi" w:hAnsiTheme="minorHAnsi"/>
            </w:rPr>
          </w:rPrChange>
        </w:rPr>
        <w:t>Table created.</w:t>
      </w:r>
    </w:p>
    <w:p w:rsidR="00B8446E" w:rsidRPr="002D3F66" w:rsidRDefault="00B8446E" w:rsidP="00B8446E">
      <w:pPr>
        <w:pStyle w:val="sqlF9"/>
        <w:rPr>
          <w:rFonts w:asciiTheme="minorHAnsi" w:hAnsiTheme="minorHAnsi"/>
          <w:sz w:val="16"/>
          <w:szCs w:val="16"/>
          <w:rPrChange w:id="4741" w:author="Hemmati" w:date="2016-12-16T10:25:00Z">
            <w:rPr>
              <w:rFonts w:asciiTheme="minorHAnsi" w:hAnsiTheme="minorHAnsi"/>
            </w:rPr>
          </w:rPrChange>
        </w:rPr>
      </w:pPr>
    </w:p>
    <w:p w:rsidR="00B8446E" w:rsidRPr="002D3F66" w:rsidRDefault="00B8446E" w:rsidP="00B8446E">
      <w:pPr>
        <w:pStyle w:val="sqlF9"/>
        <w:rPr>
          <w:rFonts w:asciiTheme="minorHAnsi" w:hAnsiTheme="minorHAnsi"/>
          <w:sz w:val="16"/>
          <w:szCs w:val="16"/>
          <w:rPrChange w:id="4742" w:author="Hemmati" w:date="2016-12-16T10:25:00Z">
            <w:rPr>
              <w:rFonts w:asciiTheme="minorHAnsi" w:hAnsiTheme="minorHAnsi"/>
            </w:rPr>
          </w:rPrChange>
        </w:rPr>
      </w:pPr>
      <w:r w:rsidRPr="002D3F66">
        <w:rPr>
          <w:rFonts w:asciiTheme="minorHAnsi" w:hAnsiTheme="minorHAnsi"/>
          <w:sz w:val="16"/>
          <w:szCs w:val="16"/>
          <w:rPrChange w:id="4743" w:author="Hemmati" w:date="2016-12-16T10:25:00Z">
            <w:rPr>
              <w:rFonts w:asciiTheme="minorHAnsi" w:hAnsiTheme="minorHAnsi"/>
            </w:rPr>
          </w:rPrChange>
        </w:rPr>
        <w:t>SQL&gt; DESC SUPPLIER_DATA</w:t>
      </w:r>
      <w:ins w:id="4744" w:author="Hemmati" w:date="2016-12-16T09:36:00Z">
        <w:r w:rsidR="005B1FA7" w:rsidRPr="002D3F66">
          <w:rPr>
            <w:rFonts w:asciiTheme="minorHAnsi" w:hAnsiTheme="minorHAnsi"/>
            <w:sz w:val="16"/>
            <w:szCs w:val="16"/>
            <w:rPrChange w:id="4745" w:author="Hemmati" w:date="2016-12-16T10:25:00Z">
              <w:rPr>
                <w:rFonts w:asciiTheme="minorHAnsi" w:hAnsiTheme="minorHAnsi"/>
              </w:rPr>
            </w:rPrChange>
          </w:rPr>
          <w:t>;</w:t>
        </w:r>
      </w:ins>
    </w:p>
    <w:p w:rsidR="00B8446E" w:rsidRPr="002D3F66" w:rsidRDefault="00B8446E" w:rsidP="00B8446E">
      <w:pPr>
        <w:pStyle w:val="sqlF9"/>
        <w:rPr>
          <w:rFonts w:asciiTheme="minorHAnsi" w:hAnsiTheme="minorHAnsi"/>
          <w:sz w:val="16"/>
          <w:szCs w:val="16"/>
          <w:rPrChange w:id="4746" w:author="Hemmati" w:date="2016-12-16T10:25:00Z">
            <w:rPr>
              <w:rFonts w:asciiTheme="minorHAnsi" w:hAnsiTheme="minorHAnsi"/>
            </w:rPr>
          </w:rPrChange>
        </w:rPr>
      </w:pPr>
      <w:r w:rsidRPr="002D3F66">
        <w:rPr>
          <w:rFonts w:asciiTheme="minorHAnsi" w:hAnsiTheme="minorHAnsi"/>
          <w:sz w:val="16"/>
          <w:szCs w:val="16"/>
          <w:rPrChange w:id="4747" w:author="Hemmati" w:date="2016-12-16T10:25:00Z">
            <w:rPr>
              <w:rFonts w:asciiTheme="minorHAnsi" w:hAnsiTheme="minorHAnsi"/>
            </w:rPr>
          </w:rPrChange>
        </w:rPr>
        <w:t xml:space="preserve"> Name                                      Null?    Type</w:t>
      </w:r>
    </w:p>
    <w:p w:rsidR="00B8446E" w:rsidRPr="002D3F66" w:rsidRDefault="00B8446E" w:rsidP="00B8446E">
      <w:pPr>
        <w:pStyle w:val="sqlF9"/>
        <w:rPr>
          <w:rFonts w:asciiTheme="minorHAnsi" w:hAnsiTheme="minorHAnsi"/>
          <w:sz w:val="16"/>
          <w:szCs w:val="16"/>
          <w:rPrChange w:id="4748" w:author="Hemmati" w:date="2016-12-16T10:25:00Z">
            <w:rPr>
              <w:rFonts w:asciiTheme="minorHAnsi" w:hAnsiTheme="minorHAnsi"/>
            </w:rPr>
          </w:rPrChange>
        </w:rPr>
      </w:pPr>
      <w:r w:rsidRPr="002D3F66">
        <w:rPr>
          <w:rFonts w:asciiTheme="minorHAnsi" w:hAnsiTheme="minorHAnsi"/>
          <w:sz w:val="16"/>
          <w:szCs w:val="16"/>
          <w:rPrChange w:id="4749" w:author="Hemmati" w:date="2016-12-16T10:25:00Z">
            <w:rPr>
              <w:rFonts w:asciiTheme="minorHAnsi" w:hAnsiTheme="minorHAnsi"/>
            </w:rPr>
          </w:rPrChange>
        </w:rPr>
        <w:t>----------------------------------------- -------- ---------------------</w:t>
      </w:r>
    </w:p>
    <w:p w:rsidR="00B8446E" w:rsidRPr="002D3F66" w:rsidRDefault="00B8446E" w:rsidP="00B8446E">
      <w:pPr>
        <w:pStyle w:val="sqlF9"/>
        <w:rPr>
          <w:rFonts w:asciiTheme="minorHAnsi" w:hAnsiTheme="minorHAnsi"/>
          <w:sz w:val="16"/>
          <w:szCs w:val="16"/>
          <w:rPrChange w:id="4750" w:author="Hemmati" w:date="2016-12-16T10:25:00Z">
            <w:rPr>
              <w:rFonts w:asciiTheme="minorHAnsi" w:hAnsiTheme="minorHAnsi"/>
            </w:rPr>
          </w:rPrChange>
        </w:rPr>
      </w:pPr>
      <w:r w:rsidRPr="002D3F66">
        <w:rPr>
          <w:rFonts w:asciiTheme="minorHAnsi" w:hAnsiTheme="minorHAnsi"/>
          <w:sz w:val="16"/>
          <w:szCs w:val="16"/>
          <w:rPrChange w:id="4751" w:author="Hemmati" w:date="2016-12-16T10:25:00Z">
            <w:rPr>
              <w:rFonts w:asciiTheme="minorHAnsi" w:hAnsiTheme="minorHAnsi"/>
            </w:rPr>
          </w:rPrChange>
        </w:rPr>
        <w:t>PRODUCT_SUPPLIER                                   NUMBER(5)</w:t>
      </w:r>
    </w:p>
    <w:p w:rsidR="00B8446E" w:rsidRPr="002D3F66" w:rsidRDefault="00B8446E" w:rsidP="00B8446E">
      <w:pPr>
        <w:pStyle w:val="sqlF9"/>
        <w:rPr>
          <w:rFonts w:asciiTheme="minorHAnsi" w:hAnsiTheme="minorHAnsi"/>
          <w:sz w:val="16"/>
          <w:szCs w:val="16"/>
          <w:rPrChange w:id="4752" w:author="Hemmati" w:date="2016-12-16T10:25:00Z">
            <w:rPr>
              <w:rFonts w:asciiTheme="minorHAnsi" w:hAnsiTheme="minorHAnsi"/>
            </w:rPr>
          </w:rPrChange>
        </w:rPr>
      </w:pPr>
      <w:r w:rsidRPr="002D3F66">
        <w:rPr>
          <w:rFonts w:asciiTheme="minorHAnsi" w:hAnsiTheme="minorHAnsi"/>
          <w:sz w:val="16"/>
          <w:szCs w:val="16"/>
          <w:rPrChange w:id="4753" w:author="Hemmati" w:date="2016-12-16T10:25:00Z">
            <w:rPr>
              <w:rFonts w:asciiTheme="minorHAnsi" w:hAnsiTheme="minorHAnsi"/>
            </w:rPr>
          </w:rPrChange>
        </w:rPr>
        <w:t>PRODUCT_CATEGORY                                   NUMBER(5)</w:t>
      </w:r>
    </w:p>
    <w:p w:rsidR="00B8446E" w:rsidRPr="002D3F66" w:rsidRDefault="00B8446E" w:rsidP="00B8446E">
      <w:pPr>
        <w:pStyle w:val="sqlF9"/>
        <w:rPr>
          <w:rFonts w:asciiTheme="minorHAnsi" w:hAnsiTheme="minorHAnsi"/>
          <w:sz w:val="16"/>
          <w:szCs w:val="16"/>
          <w:rPrChange w:id="4754" w:author="Hemmati" w:date="2016-12-16T10:25:00Z">
            <w:rPr>
              <w:rFonts w:asciiTheme="minorHAnsi" w:hAnsiTheme="minorHAnsi"/>
            </w:rPr>
          </w:rPrChange>
        </w:rPr>
      </w:pPr>
      <w:r w:rsidRPr="002D3F66">
        <w:rPr>
          <w:rFonts w:asciiTheme="minorHAnsi" w:hAnsiTheme="minorHAnsi"/>
          <w:sz w:val="16"/>
          <w:szCs w:val="16"/>
          <w:rPrChange w:id="4755" w:author="Hemmati" w:date="2016-12-16T10:25:00Z">
            <w:rPr>
              <w:rFonts w:asciiTheme="minorHAnsi" w:hAnsiTheme="minorHAnsi"/>
            </w:rPr>
          </w:rPrChange>
        </w:rPr>
        <w:t>SUPPLIER_OFFICE                                    CHAR(2)</w:t>
      </w:r>
    </w:p>
    <w:p w:rsidR="00B8446E" w:rsidRPr="002D3F66" w:rsidRDefault="00B8446E" w:rsidP="00B8446E">
      <w:pPr>
        <w:pStyle w:val="sqlF9"/>
        <w:rPr>
          <w:rFonts w:asciiTheme="minorHAnsi" w:hAnsiTheme="minorHAnsi"/>
          <w:sz w:val="16"/>
          <w:szCs w:val="16"/>
          <w:rPrChange w:id="4756" w:author="Hemmati" w:date="2016-12-16T10:25:00Z">
            <w:rPr>
              <w:rFonts w:asciiTheme="minorHAnsi" w:hAnsiTheme="minorHAnsi"/>
            </w:rPr>
          </w:rPrChange>
        </w:rPr>
      </w:pPr>
      <w:r w:rsidRPr="002D3F66">
        <w:rPr>
          <w:rFonts w:asciiTheme="minorHAnsi" w:hAnsiTheme="minorHAnsi"/>
          <w:sz w:val="16"/>
          <w:szCs w:val="16"/>
          <w:rPrChange w:id="4757" w:author="Hemmati" w:date="2016-12-16T10:25:00Z">
            <w:rPr>
              <w:rFonts w:asciiTheme="minorHAnsi" w:hAnsiTheme="minorHAnsi"/>
            </w:rPr>
          </w:rPrChange>
        </w:rPr>
        <w:t>PRODUCT_DESCRIPTION                                VARCHAR2(30)</w:t>
      </w:r>
    </w:p>
    <w:p w:rsidR="00B8446E" w:rsidRPr="002D3F66" w:rsidRDefault="00B8446E" w:rsidP="00B8446E">
      <w:pPr>
        <w:pStyle w:val="sqlF9"/>
        <w:rPr>
          <w:rFonts w:asciiTheme="minorHAnsi" w:hAnsiTheme="minorHAnsi"/>
          <w:sz w:val="16"/>
          <w:szCs w:val="16"/>
          <w:rPrChange w:id="4758" w:author="Hemmati" w:date="2016-12-16T10:25:00Z">
            <w:rPr>
              <w:rFonts w:asciiTheme="minorHAnsi" w:hAnsiTheme="minorHAnsi"/>
            </w:rPr>
          </w:rPrChange>
        </w:rPr>
      </w:pPr>
      <w:r w:rsidRPr="002D3F66">
        <w:rPr>
          <w:rFonts w:asciiTheme="minorHAnsi" w:hAnsiTheme="minorHAnsi"/>
          <w:sz w:val="16"/>
          <w:szCs w:val="16"/>
          <w:rPrChange w:id="4759" w:author="Hemmati" w:date="2016-12-16T10:25:00Z">
            <w:rPr>
              <w:rFonts w:asciiTheme="minorHAnsi" w:hAnsiTheme="minorHAnsi"/>
            </w:rPr>
          </w:rPrChange>
        </w:rPr>
        <w:t>CONTACT_NAME                                       VARCHAR2(30)</w:t>
      </w:r>
    </w:p>
    <w:p w:rsidR="00B8446E" w:rsidRPr="002D3F66" w:rsidRDefault="00B8446E" w:rsidP="00B8446E">
      <w:pPr>
        <w:pStyle w:val="sqlF9"/>
        <w:rPr>
          <w:rFonts w:asciiTheme="minorHAnsi" w:hAnsiTheme="minorHAnsi"/>
          <w:sz w:val="16"/>
          <w:szCs w:val="16"/>
          <w:rPrChange w:id="4760" w:author="Hemmati" w:date="2016-12-16T10:25:00Z">
            <w:rPr>
              <w:rFonts w:asciiTheme="minorHAnsi" w:hAnsiTheme="minorHAnsi"/>
            </w:rPr>
          </w:rPrChange>
        </w:rPr>
      </w:pPr>
      <w:r w:rsidRPr="002D3F66">
        <w:rPr>
          <w:rFonts w:asciiTheme="minorHAnsi" w:hAnsiTheme="minorHAnsi"/>
          <w:sz w:val="16"/>
          <w:szCs w:val="16"/>
          <w:rPrChange w:id="4761" w:author="Hemmati" w:date="2016-12-16T10:25:00Z">
            <w:rPr>
              <w:rFonts w:asciiTheme="minorHAnsi" w:hAnsiTheme="minorHAnsi"/>
            </w:rPr>
          </w:rPrChange>
        </w:rPr>
        <w:t>COMPANY                                            VARCHAR2(75)</w:t>
      </w:r>
    </w:p>
    <w:p w:rsidR="00B8446E" w:rsidRPr="002D3F66" w:rsidRDefault="00B8446E" w:rsidP="00B8446E">
      <w:pPr>
        <w:pStyle w:val="sqlF9"/>
        <w:rPr>
          <w:rFonts w:asciiTheme="minorHAnsi" w:hAnsiTheme="minorHAnsi"/>
          <w:sz w:val="16"/>
          <w:szCs w:val="16"/>
          <w:rPrChange w:id="4762" w:author="Hemmati" w:date="2016-12-16T10:25:00Z">
            <w:rPr>
              <w:rFonts w:asciiTheme="minorHAnsi" w:hAnsiTheme="minorHAnsi"/>
            </w:rPr>
          </w:rPrChange>
        </w:rPr>
      </w:pPr>
      <w:r w:rsidRPr="002D3F66">
        <w:rPr>
          <w:rFonts w:asciiTheme="minorHAnsi" w:hAnsiTheme="minorHAnsi"/>
          <w:sz w:val="16"/>
          <w:szCs w:val="16"/>
          <w:rPrChange w:id="4763" w:author="Hemmati" w:date="2016-12-16T10:25:00Z">
            <w:rPr>
              <w:rFonts w:asciiTheme="minorHAnsi" w:hAnsiTheme="minorHAnsi"/>
            </w:rPr>
          </w:rPrChange>
        </w:rPr>
        <w:t>ADDRESS1                                           VARCHAR2(30)</w:t>
      </w:r>
    </w:p>
    <w:p w:rsidR="00B8446E" w:rsidRPr="002D3F66" w:rsidRDefault="00B8446E" w:rsidP="00B8446E">
      <w:pPr>
        <w:pStyle w:val="sqlF9"/>
        <w:rPr>
          <w:rFonts w:asciiTheme="minorHAnsi" w:hAnsiTheme="minorHAnsi"/>
          <w:sz w:val="16"/>
          <w:szCs w:val="16"/>
          <w:rPrChange w:id="4764" w:author="Hemmati" w:date="2016-12-16T10:25:00Z">
            <w:rPr>
              <w:rFonts w:asciiTheme="minorHAnsi" w:hAnsiTheme="minorHAnsi"/>
            </w:rPr>
          </w:rPrChange>
        </w:rPr>
      </w:pPr>
      <w:r w:rsidRPr="002D3F66">
        <w:rPr>
          <w:rFonts w:asciiTheme="minorHAnsi" w:hAnsiTheme="minorHAnsi"/>
          <w:sz w:val="16"/>
          <w:szCs w:val="16"/>
          <w:rPrChange w:id="4765" w:author="Hemmati" w:date="2016-12-16T10:25:00Z">
            <w:rPr>
              <w:rFonts w:asciiTheme="minorHAnsi" w:hAnsiTheme="minorHAnsi"/>
            </w:rPr>
          </w:rPrChange>
        </w:rPr>
        <w:t>ADDRESS2                                           VARCHAR2(30)</w:t>
      </w:r>
    </w:p>
    <w:p w:rsidR="00B8446E" w:rsidRPr="002D3F66" w:rsidRDefault="00B8446E" w:rsidP="00B8446E">
      <w:pPr>
        <w:pStyle w:val="sqlF9"/>
        <w:rPr>
          <w:rFonts w:asciiTheme="minorHAnsi" w:hAnsiTheme="minorHAnsi"/>
          <w:sz w:val="16"/>
          <w:szCs w:val="16"/>
          <w:rPrChange w:id="4766" w:author="Hemmati" w:date="2016-12-16T10:25:00Z">
            <w:rPr>
              <w:rFonts w:asciiTheme="minorHAnsi" w:hAnsiTheme="minorHAnsi"/>
            </w:rPr>
          </w:rPrChange>
        </w:rPr>
      </w:pPr>
      <w:r w:rsidRPr="002D3F66">
        <w:rPr>
          <w:rFonts w:asciiTheme="minorHAnsi" w:hAnsiTheme="minorHAnsi"/>
          <w:sz w:val="16"/>
          <w:szCs w:val="16"/>
          <w:rPrChange w:id="4767" w:author="Hemmati" w:date="2016-12-16T10:25:00Z">
            <w:rPr>
              <w:rFonts w:asciiTheme="minorHAnsi" w:hAnsiTheme="minorHAnsi"/>
            </w:rPr>
          </w:rPrChange>
        </w:rPr>
        <w:t>CITY                                               VARCHAR2(25)</w:t>
      </w:r>
    </w:p>
    <w:p w:rsidR="00B8446E" w:rsidRPr="002D3F66" w:rsidRDefault="00B8446E" w:rsidP="00B8446E">
      <w:pPr>
        <w:pStyle w:val="sqlF9"/>
        <w:rPr>
          <w:rFonts w:asciiTheme="minorHAnsi" w:hAnsiTheme="minorHAnsi"/>
          <w:sz w:val="16"/>
          <w:szCs w:val="16"/>
          <w:rPrChange w:id="4768" w:author="Hemmati" w:date="2016-12-16T10:25:00Z">
            <w:rPr>
              <w:rFonts w:asciiTheme="minorHAnsi" w:hAnsiTheme="minorHAnsi"/>
            </w:rPr>
          </w:rPrChange>
        </w:rPr>
      </w:pPr>
      <w:r w:rsidRPr="002D3F66">
        <w:rPr>
          <w:rFonts w:asciiTheme="minorHAnsi" w:hAnsiTheme="minorHAnsi"/>
          <w:sz w:val="16"/>
          <w:szCs w:val="16"/>
          <w:rPrChange w:id="4769" w:author="Hemmati" w:date="2016-12-16T10:25:00Z">
            <w:rPr>
              <w:rFonts w:asciiTheme="minorHAnsi" w:hAnsiTheme="minorHAnsi"/>
            </w:rPr>
          </w:rPrChange>
        </w:rPr>
        <w:t>PROV_STATE                                         VARCHAR2(5)</w:t>
      </w:r>
    </w:p>
    <w:p w:rsidR="00B8446E" w:rsidRPr="002D3F66" w:rsidRDefault="00B8446E" w:rsidP="00B8446E">
      <w:pPr>
        <w:pStyle w:val="sqlF9"/>
        <w:rPr>
          <w:rFonts w:asciiTheme="minorHAnsi" w:hAnsiTheme="minorHAnsi"/>
          <w:sz w:val="16"/>
          <w:szCs w:val="16"/>
          <w:rPrChange w:id="4770" w:author="Hemmati" w:date="2016-12-16T10:25:00Z">
            <w:rPr>
              <w:rFonts w:asciiTheme="minorHAnsi" w:hAnsiTheme="minorHAnsi"/>
            </w:rPr>
          </w:rPrChange>
        </w:rPr>
      </w:pPr>
      <w:r w:rsidRPr="002D3F66">
        <w:rPr>
          <w:rFonts w:asciiTheme="minorHAnsi" w:hAnsiTheme="minorHAnsi"/>
          <w:sz w:val="16"/>
          <w:szCs w:val="16"/>
          <w:rPrChange w:id="4771" w:author="Hemmati" w:date="2016-12-16T10:25:00Z">
            <w:rPr>
              <w:rFonts w:asciiTheme="minorHAnsi" w:hAnsiTheme="minorHAnsi"/>
            </w:rPr>
          </w:rPrChange>
        </w:rPr>
        <w:t>ZIP_POSTAL                                         VARCHAR2(10)</w:t>
      </w:r>
    </w:p>
    <w:p w:rsidR="00B8446E" w:rsidRPr="002D3F66" w:rsidRDefault="00B8446E" w:rsidP="00B8446E">
      <w:pPr>
        <w:pStyle w:val="sqlF9"/>
        <w:rPr>
          <w:rFonts w:asciiTheme="minorHAnsi" w:hAnsiTheme="minorHAnsi"/>
          <w:sz w:val="16"/>
          <w:szCs w:val="16"/>
          <w:rPrChange w:id="4772" w:author="Hemmati" w:date="2016-12-16T10:25:00Z">
            <w:rPr>
              <w:rFonts w:asciiTheme="minorHAnsi" w:hAnsiTheme="minorHAnsi"/>
            </w:rPr>
          </w:rPrChange>
        </w:rPr>
      </w:pPr>
      <w:r w:rsidRPr="002D3F66">
        <w:rPr>
          <w:rFonts w:asciiTheme="minorHAnsi" w:hAnsiTheme="minorHAnsi"/>
          <w:sz w:val="16"/>
          <w:szCs w:val="16"/>
          <w:rPrChange w:id="4773" w:author="Hemmati" w:date="2016-12-16T10:25:00Z">
            <w:rPr>
              <w:rFonts w:asciiTheme="minorHAnsi" w:hAnsiTheme="minorHAnsi"/>
            </w:rPr>
          </w:rPrChange>
        </w:rPr>
        <w:t>COUNTRY                                            VARCHAR2(20)</w:t>
      </w:r>
    </w:p>
    <w:p w:rsidR="00B8446E" w:rsidRPr="002D3F66" w:rsidRDefault="00B8446E" w:rsidP="00B8446E">
      <w:pPr>
        <w:pStyle w:val="sqlF9"/>
        <w:rPr>
          <w:rFonts w:asciiTheme="minorHAnsi" w:hAnsiTheme="minorHAnsi"/>
          <w:sz w:val="16"/>
          <w:szCs w:val="16"/>
          <w:rPrChange w:id="4774" w:author="Hemmati" w:date="2016-12-16T10:25:00Z">
            <w:rPr>
              <w:rFonts w:asciiTheme="minorHAnsi" w:hAnsiTheme="minorHAnsi"/>
            </w:rPr>
          </w:rPrChange>
        </w:rPr>
      </w:pPr>
      <w:r w:rsidRPr="002D3F66">
        <w:rPr>
          <w:rFonts w:asciiTheme="minorHAnsi" w:hAnsiTheme="minorHAnsi"/>
          <w:sz w:val="16"/>
          <w:szCs w:val="16"/>
          <w:rPrChange w:id="4775" w:author="Hemmati" w:date="2016-12-16T10:25:00Z">
            <w:rPr>
              <w:rFonts w:asciiTheme="minorHAnsi" w:hAnsiTheme="minorHAnsi"/>
            </w:rPr>
          </w:rPrChange>
        </w:rPr>
        <w:t>PHONE                                              VARCHAR2(15)</w:t>
      </w:r>
    </w:p>
    <w:p w:rsidR="00B8446E" w:rsidRPr="002D3F66" w:rsidRDefault="00B8446E" w:rsidP="00B8446E">
      <w:pPr>
        <w:pStyle w:val="sqlF9"/>
        <w:rPr>
          <w:rFonts w:asciiTheme="minorHAnsi" w:hAnsiTheme="minorHAnsi"/>
          <w:sz w:val="16"/>
          <w:szCs w:val="16"/>
          <w:rPrChange w:id="4776" w:author="Hemmati" w:date="2016-12-16T10:25:00Z">
            <w:rPr>
              <w:rFonts w:asciiTheme="minorHAnsi" w:hAnsiTheme="minorHAnsi"/>
            </w:rPr>
          </w:rPrChange>
        </w:rPr>
      </w:pPr>
      <w:r w:rsidRPr="002D3F66">
        <w:rPr>
          <w:rFonts w:asciiTheme="minorHAnsi" w:hAnsiTheme="minorHAnsi"/>
          <w:sz w:val="16"/>
          <w:szCs w:val="16"/>
          <w:rPrChange w:id="4777" w:author="Hemmati" w:date="2016-12-16T10:25:00Z">
            <w:rPr>
              <w:rFonts w:asciiTheme="minorHAnsi" w:hAnsiTheme="minorHAnsi"/>
            </w:rPr>
          </w:rPrChange>
        </w:rPr>
        <w:t>FAX                                                VARCHAR2(15)</w:t>
      </w:r>
    </w:p>
    <w:p w:rsidR="00B8446E" w:rsidRPr="002D3F66" w:rsidRDefault="00B8446E" w:rsidP="00B8446E">
      <w:pPr>
        <w:pStyle w:val="sqlF9"/>
        <w:rPr>
          <w:rFonts w:asciiTheme="minorHAnsi" w:hAnsiTheme="minorHAnsi"/>
          <w:sz w:val="16"/>
          <w:szCs w:val="16"/>
          <w:rPrChange w:id="4778" w:author="Hemmati" w:date="2016-12-16T10:25:00Z">
            <w:rPr>
              <w:rFonts w:asciiTheme="minorHAnsi" w:hAnsiTheme="minorHAnsi"/>
            </w:rPr>
          </w:rPrChange>
        </w:rPr>
      </w:pPr>
      <w:r w:rsidRPr="002D3F66">
        <w:rPr>
          <w:rFonts w:asciiTheme="minorHAnsi" w:hAnsiTheme="minorHAnsi"/>
          <w:sz w:val="16"/>
          <w:szCs w:val="16"/>
          <w:rPrChange w:id="4779" w:author="Hemmati" w:date="2016-12-16T10:25:00Z">
            <w:rPr>
              <w:rFonts w:asciiTheme="minorHAnsi" w:hAnsiTheme="minorHAnsi"/>
            </w:rPr>
          </w:rPrChange>
        </w:rPr>
        <w:t>EMAIL                                              VARCHAR2(40)</w:t>
      </w:r>
    </w:p>
    <w:p w:rsidR="00B8446E" w:rsidRPr="002D3F66" w:rsidRDefault="00B8446E" w:rsidP="00B8446E">
      <w:pPr>
        <w:pStyle w:val="sqlF9"/>
        <w:rPr>
          <w:rFonts w:asciiTheme="minorHAnsi" w:hAnsiTheme="minorHAnsi"/>
          <w:sz w:val="16"/>
          <w:szCs w:val="16"/>
          <w:rPrChange w:id="4780" w:author="Hemmati" w:date="2016-12-16T10:25:00Z">
            <w:rPr>
              <w:rFonts w:asciiTheme="minorHAnsi" w:hAnsiTheme="minorHAnsi"/>
            </w:rPr>
          </w:rPrChange>
        </w:rPr>
      </w:pPr>
      <w:r w:rsidRPr="002D3F66">
        <w:rPr>
          <w:rFonts w:asciiTheme="minorHAnsi" w:hAnsiTheme="minorHAnsi"/>
          <w:sz w:val="16"/>
          <w:szCs w:val="16"/>
          <w:rPrChange w:id="4781" w:author="Hemmati" w:date="2016-12-16T10:25:00Z">
            <w:rPr>
              <w:rFonts w:asciiTheme="minorHAnsi" w:hAnsiTheme="minorHAnsi"/>
            </w:rPr>
          </w:rPrChange>
        </w:rPr>
        <w:t>WEB                                                VARCHAR2(40)</w:t>
      </w:r>
    </w:p>
    <w:p w:rsidR="00B8446E" w:rsidRPr="002D3F66" w:rsidRDefault="00B8446E" w:rsidP="00B8446E">
      <w:pPr>
        <w:pStyle w:val="sqlF9"/>
        <w:rPr>
          <w:rFonts w:asciiTheme="minorHAnsi" w:hAnsiTheme="minorHAnsi"/>
          <w:sz w:val="16"/>
          <w:szCs w:val="16"/>
          <w:rPrChange w:id="4782" w:author="Hemmati" w:date="2016-12-16T10:25:00Z">
            <w:rPr>
              <w:rFonts w:asciiTheme="minorHAnsi" w:hAnsiTheme="minorHAnsi"/>
            </w:rPr>
          </w:rPrChange>
        </w:rPr>
      </w:pPr>
      <w:r w:rsidRPr="002D3F66">
        <w:rPr>
          <w:rFonts w:asciiTheme="minorHAnsi" w:hAnsiTheme="minorHAnsi"/>
          <w:sz w:val="16"/>
          <w:szCs w:val="16"/>
          <w:rPrChange w:id="4783" w:author="Hemmati" w:date="2016-12-16T10:25:00Z">
            <w:rPr>
              <w:rFonts w:asciiTheme="minorHAnsi" w:hAnsiTheme="minorHAnsi"/>
            </w:rPr>
          </w:rPrChange>
        </w:rPr>
        <w:t>REPRESENTS                                         VARCHAR2(30)</w:t>
      </w:r>
    </w:p>
    <w:p w:rsidR="00B8446E" w:rsidRPr="002D3F66" w:rsidDel="005B1FA7" w:rsidRDefault="00B8446E" w:rsidP="00B8446E">
      <w:pPr>
        <w:pStyle w:val="sqlF9"/>
        <w:rPr>
          <w:del w:id="4784" w:author="Hemmati" w:date="2016-12-16T09:36:00Z"/>
          <w:rFonts w:asciiTheme="minorHAnsi" w:hAnsiTheme="minorHAnsi"/>
          <w:sz w:val="16"/>
          <w:szCs w:val="16"/>
          <w:rPrChange w:id="4785" w:author="Hemmati" w:date="2016-12-16T10:25:00Z">
            <w:rPr>
              <w:del w:id="4786" w:author="Hemmati" w:date="2016-12-16T09:36:00Z"/>
              <w:rFonts w:asciiTheme="minorHAnsi" w:hAnsiTheme="minorHAnsi"/>
            </w:rPr>
          </w:rPrChange>
        </w:rPr>
      </w:pPr>
      <w:r w:rsidRPr="002D3F66">
        <w:rPr>
          <w:rFonts w:asciiTheme="minorHAnsi" w:hAnsiTheme="minorHAnsi"/>
          <w:sz w:val="16"/>
          <w:szCs w:val="16"/>
          <w:rPrChange w:id="4787" w:author="Hemmati" w:date="2016-12-16T10:25:00Z">
            <w:rPr>
              <w:rFonts w:asciiTheme="minorHAnsi" w:hAnsiTheme="minorHAnsi"/>
            </w:rPr>
          </w:rPrChange>
        </w:rPr>
        <w:t>AFFILIATION                                        VARCHAR2(15)</w:t>
      </w:r>
    </w:p>
    <w:p w:rsidR="00B8446E" w:rsidRPr="002D3F66" w:rsidDel="005B1FA7" w:rsidRDefault="00B8446E" w:rsidP="00B8446E">
      <w:pPr>
        <w:pStyle w:val="sqlF9"/>
        <w:rPr>
          <w:del w:id="4788" w:author="Hemmati" w:date="2016-12-16T09:36:00Z"/>
          <w:rFonts w:asciiTheme="minorHAnsi" w:hAnsiTheme="minorHAnsi"/>
          <w:sz w:val="16"/>
          <w:szCs w:val="16"/>
          <w:rPrChange w:id="4789" w:author="Hemmati" w:date="2016-12-16T10:25:00Z">
            <w:rPr>
              <w:del w:id="4790" w:author="Hemmati" w:date="2016-12-16T09:36:00Z"/>
              <w:rFonts w:asciiTheme="minorHAnsi" w:hAnsiTheme="minorHAnsi"/>
            </w:rPr>
          </w:rPrChange>
        </w:rPr>
      </w:pPr>
    </w:p>
    <w:p w:rsidR="004A4A9E" w:rsidRPr="002D3F66" w:rsidDel="005B1FA7" w:rsidRDefault="004A4A9E" w:rsidP="00B8446E">
      <w:pPr>
        <w:pStyle w:val="sqlF9"/>
        <w:rPr>
          <w:del w:id="4791" w:author="Hemmati" w:date="2016-12-16T09:36:00Z"/>
          <w:rFonts w:asciiTheme="minorHAnsi" w:hAnsiTheme="minorHAnsi"/>
          <w:sz w:val="16"/>
          <w:szCs w:val="16"/>
          <w:rPrChange w:id="4792" w:author="Hemmati" w:date="2016-12-16T10:25:00Z">
            <w:rPr>
              <w:del w:id="4793" w:author="Hemmati" w:date="2016-12-16T09:36:00Z"/>
              <w:rFonts w:asciiTheme="minorHAnsi" w:hAnsiTheme="minorHAnsi"/>
            </w:rPr>
          </w:rPrChange>
        </w:rPr>
      </w:pPr>
    </w:p>
    <w:p w:rsidR="004A4A9E" w:rsidRPr="002D3F66" w:rsidRDefault="004A4A9E" w:rsidP="00B8446E">
      <w:pPr>
        <w:pStyle w:val="sqlF9"/>
        <w:rPr>
          <w:rFonts w:asciiTheme="minorHAnsi" w:hAnsiTheme="minorHAnsi"/>
          <w:sz w:val="16"/>
          <w:szCs w:val="16"/>
          <w:rPrChange w:id="4794" w:author="Hemmati" w:date="2016-12-16T10:25:00Z">
            <w:rPr>
              <w:rFonts w:asciiTheme="minorHAnsi" w:hAnsiTheme="minorHAnsi"/>
            </w:rPr>
          </w:rPrChange>
        </w:rPr>
      </w:pPr>
    </w:p>
    <w:p w:rsidR="002D3F66" w:rsidRDefault="002D3F66">
      <w:pPr>
        <w:rPr>
          <w:ins w:id="4795" w:author="Hemmati" w:date="2016-12-16T10:25:00Z"/>
          <w:rFonts w:eastAsiaTheme="majorEastAsia" w:cstheme="minorHAnsi"/>
          <w:b/>
          <w:bCs/>
          <w:sz w:val="24"/>
          <w:szCs w:val="26"/>
        </w:rPr>
      </w:pPr>
      <w:ins w:id="4796" w:author="Hemmati" w:date="2016-12-16T10:25:00Z">
        <w:r>
          <w:rPr>
            <w:rFonts w:cstheme="minorHAnsi"/>
          </w:rPr>
          <w:br w:type="page"/>
        </w:r>
      </w:ins>
    </w:p>
    <w:p w:rsidR="00D6774F" w:rsidRPr="00AB486D" w:rsidRDefault="00D6774F" w:rsidP="00D6774F">
      <w:pPr>
        <w:pStyle w:val="Heading2"/>
        <w:jc w:val="center"/>
        <w:rPr>
          <w:rFonts w:cstheme="minorHAnsi"/>
        </w:rPr>
      </w:pPr>
      <w:bookmarkStart w:id="4797" w:name="_Toc469648518"/>
      <w:r w:rsidRPr="00AB486D">
        <w:rPr>
          <w:rFonts w:cstheme="minorHAnsi"/>
        </w:rPr>
        <w:lastRenderedPageBreak/>
        <w:t xml:space="preserve">Loading Data to </w:t>
      </w:r>
      <w:del w:id="4798" w:author="Hemmati" w:date="2016-12-16T10:02:00Z">
        <w:r w:rsidRPr="00AB486D" w:rsidDel="002A6F74">
          <w:rPr>
            <w:rFonts w:cstheme="minorHAnsi"/>
          </w:rPr>
          <w:delText>Supplier_Data</w:delText>
        </w:r>
      </w:del>
      <w:ins w:id="4799" w:author="Hemmati" w:date="2016-12-16T10:02:00Z">
        <w:r w:rsidR="002A6F74">
          <w:rPr>
            <w:rFonts w:cstheme="minorHAnsi"/>
          </w:rPr>
          <w:t>SUPPLIER_DATA</w:t>
        </w:r>
      </w:ins>
      <w:r w:rsidRPr="00AB486D">
        <w:rPr>
          <w:rFonts w:cstheme="minorHAnsi"/>
        </w:rPr>
        <w:t xml:space="preserve"> Table </w:t>
      </w:r>
      <w:ins w:id="4800" w:author="Hemmati" w:date="2016-12-16T10:03:00Z">
        <w:r w:rsidR="002A6F74">
          <w:rPr>
            <w:rFonts w:cstheme="minorHAnsi"/>
          </w:rPr>
          <w:t>b</w:t>
        </w:r>
      </w:ins>
      <w:del w:id="4801" w:author="Hemmati" w:date="2016-12-16T10:03:00Z">
        <w:r w:rsidRPr="00AB486D" w:rsidDel="002A6F74">
          <w:rPr>
            <w:rFonts w:cstheme="minorHAnsi"/>
          </w:rPr>
          <w:delText>B</w:delText>
        </w:r>
      </w:del>
      <w:r w:rsidRPr="00AB486D">
        <w:rPr>
          <w:rFonts w:cstheme="minorHAnsi"/>
        </w:rPr>
        <w:t>y Control File</w:t>
      </w:r>
      <w:bookmarkEnd w:id="4797"/>
    </w:p>
    <w:p w:rsidR="00D6774F" w:rsidRPr="002D3F66" w:rsidDel="005B1FA7" w:rsidRDefault="00D6774F" w:rsidP="00D6774F">
      <w:pPr>
        <w:pStyle w:val="sqlF9"/>
        <w:tabs>
          <w:tab w:val="left" w:pos="2201"/>
        </w:tabs>
        <w:rPr>
          <w:del w:id="4802" w:author="Hemmati" w:date="2016-12-16T09:37:00Z"/>
          <w:rFonts w:asciiTheme="minorHAnsi" w:hAnsiTheme="minorHAnsi"/>
          <w:sz w:val="16"/>
          <w:szCs w:val="16"/>
          <w:rPrChange w:id="4803" w:author="Hemmati" w:date="2016-12-16T10:25:00Z">
            <w:rPr>
              <w:del w:id="4804" w:author="Hemmati" w:date="2016-12-16T09:37:00Z"/>
              <w:rFonts w:asciiTheme="minorHAnsi" w:hAnsiTheme="minorHAnsi"/>
            </w:rPr>
          </w:rPrChange>
        </w:rPr>
      </w:pPr>
      <w:del w:id="4805" w:author="Hemmati" w:date="2016-12-16T09:37:00Z">
        <w:r w:rsidRPr="002D3F66" w:rsidDel="005B1FA7">
          <w:rPr>
            <w:rFonts w:asciiTheme="minorHAnsi" w:hAnsiTheme="minorHAnsi"/>
            <w:sz w:val="16"/>
            <w:szCs w:val="16"/>
            <w:rPrChange w:id="4806" w:author="Hemmati" w:date="2016-12-16T10:25:00Z">
              <w:rPr>
                <w:rFonts w:asciiTheme="minorHAnsi" w:hAnsiTheme="minorHAnsi"/>
              </w:rPr>
            </w:rPrChange>
          </w:rPr>
          <w:delText>--sqlldr agency/agency control='C:\Users\559006\Desktop\WORKSHOPS\WSH4_CreateTables_SQLLoader\ADHOC_TABLES\supplier_adhoc\Supplier.ctl' log='C:\Users\559006\Desktop\WORKSHOPS\WSH4_CreateTables_SQLLoader\ADHOC_TABLES\supplier_adhoc\supplier.log'</w:delText>
        </w:r>
      </w:del>
    </w:p>
    <w:p w:rsidR="005B1FA7" w:rsidRPr="002D3F66" w:rsidRDefault="005B1FA7" w:rsidP="005B1FA7">
      <w:pPr>
        <w:pStyle w:val="sqlF9"/>
        <w:tabs>
          <w:tab w:val="left" w:pos="2201"/>
        </w:tabs>
        <w:rPr>
          <w:ins w:id="4807" w:author="Hemmati" w:date="2016-12-16T09:37:00Z"/>
          <w:rFonts w:asciiTheme="minorHAnsi" w:hAnsiTheme="minorHAnsi"/>
          <w:sz w:val="16"/>
          <w:szCs w:val="16"/>
          <w:rPrChange w:id="4808" w:author="Hemmati" w:date="2016-12-16T10:25:00Z">
            <w:rPr>
              <w:ins w:id="4809" w:author="Hemmati" w:date="2016-12-16T09:37:00Z"/>
              <w:rFonts w:asciiTheme="minorHAnsi" w:hAnsiTheme="minorHAnsi"/>
            </w:rPr>
          </w:rPrChange>
        </w:rPr>
      </w:pPr>
      <w:ins w:id="4810" w:author="Hemmati" w:date="2016-12-16T09:37:00Z">
        <w:r w:rsidRPr="002D3F66">
          <w:rPr>
            <w:rFonts w:asciiTheme="minorHAnsi" w:hAnsiTheme="minorHAnsi"/>
            <w:sz w:val="16"/>
            <w:szCs w:val="16"/>
            <w:rPrChange w:id="4811" w:author="Hemmati" w:date="2016-12-16T10:25:00Z">
              <w:rPr>
                <w:rFonts w:asciiTheme="minorHAnsi" w:hAnsiTheme="minorHAnsi"/>
              </w:rPr>
            </w:rPrChange>
          </w:rPr>
          <w:t>--============================ SUPPLIER_DATA CONTROL FILE ======================================</w:t>
        </w:r>
      </w:ins>
    </w:p>
    <w:p w:rsidR="005B1FA7" w:rsidRPr="002D3F66" w:rsidRDefault="005B1FA7" w:rsidP="005B1FA7">
      <w:pPr>
        <w:pStyle w:val="sqlF9"/>
        <w:tabs>
          <w:tab w:val="left" w:pos="2201"/>
        </w:tabs>
        <w:rPr>
          <w:ins w:id="4812" w:author="Hemmati" w:date="2016-12-16T09:37:00Z"/>
          <w:rFonts w:asciiTheme="minorHAnsi" w:hAnsiTheme="minorHAnsi"/>
          <w:sz w:val="16"/>
          <w:szCs w:val="16"/>
          <w:rPrChange w:id="4813" w:author="Hemmati" w:date="2016-12-16T10:25:00Z">
            <w:rPr>
              <w:ins w:id="4814" w:author="Hemmati" w:date="2016-12-16T09:37:00Z"/>
              <w:rFonts w:asciiTheme="minorHAnsi" w:hAnsiTheme="minorHAnsi"/>
            </w:rPr>
          </w:rPrChange>
        </w:rPr>
      </w:pPr>
    </w:p>
    <w:p w:rsidR="005B1FA7" w:rsidRPr="002D3F66" w:rsidRDefault="005B1FA7" w:rsidP="005B1FA7">
      <w:pPr>
        <w:pStyle w:val="sqlF9"/>
        <w:tabs>
          <w:tab w:val="left" w:pos="2201"/>
        </w:tabs>
        <w:rPr>
          <w:ins w:id="4815" w:author="Hemmati" w:date="2016-12-16T09:37:00Z"/>
          <w:rFonts w:asciiTheme="minorHAnsi" w:hAnsiTheme="minorHAnsi"/>
          <w:sz w:val="16"/>
          <w:szCs w:val="16"/>
          <w:rPrChange w:id="4816" w:author="Hemmati" w:date="2016-12-16T10:25:00Z">
            <w:rPr>
              <w:ins w:id="4817" w:author="Hemmati" w:date="2016-12-16T09:37:00Z"/>
              <w:rFonts w:asciiTheme="minorHAnsi" w:hAnsiTheme="minorHAnsi"/>
            </w:rPr>
          </w:rPrChange>
        </w:rPr>
      </w:pPr>
      <w:ins w:id="4818" w:author="Hemmati" w:date="2016-12-16T09:37:00Z">
        <w:r w:rsidRPr="002D3F66">
          <w:rPr>
            <w:rFonts w:asciiTheme="minorHAnsi" w:hAnsiTheme="minorHAnsi"/>
            <w:sz w:val="16"/>
            <w:szCs w:val="16"/>
            <w:rPrChange w:id="4819" w:author="Hemmati" w:date="2016-12-16T10:25:00Z">
              <w:rPr>
                <w:rFonts w:asciiTheme="minorHAnsi" w:hAnsiTheme="minorHAnsi"/>
              </w:rPr>
            </w:rPrChange>
          </w:rPr>
          <w:t>--sqlldr towner/travelxp456 control='C:\Users\Nick\Desktop\471project\adhoctables_loading\supplier_data_adhoc\supplier_data.ctl' log='C:\Users\Nick\Desktop\471project\adhoctables_loading\supplier_data_adhoc\supplier_data.log'</w:t>
        </w:r>
      </w:ins>
    </w:p>
    <w:p w:rsidR="005B1FA7" w:rsidRPr="002D3F66" w:rsidRDefault="005B1FA7" w:rsidP="005B1FA7">
      <w:pPr>
        <w:pStyle w:val="sqlF9"/>
        <w:tabs>
          <w:tab w:val="left" w:pos="2201"/>
        </w:tabs>
        <w:rPr>
          <w:ins w:id="4820" w:author="Hemmati" w:date="2016-12-16T09:37:00Z"/>
          <w:rFonts w:asciiTheme="minorHAnsi" w:hAnsiTheme="minorHAnsi"/>
          <w:sz w:val="16"/>
          <w:szCs w:val="16"/>
          <w:rPrChange w:id="4821" w:author="Hemmati" w:date="2016-12-16T10:25:00Z">
            <w:rPr>
              <w:ins w:id="4822" w:author="Hemmati" w:date="2016-12-16T09:37:00Z"/>
              <w:rFonts w:asciiTheme="minorHAnsi" w:hAnsiTheme="minorHAnsi"/>
            </w:rPr>
          </w:rPrChange>
        </w:rPr>
      </w:pPr>
    </w:p>
    <w:p w:rsidR="005B1FA7" w:rsidRPr="002D3F66" w:rsidRDefault="005B1FA7" w:rsidP="005B1FA7">
      <w:pPr>
        <w:pStyle w:val="sqlF9"/>
        <w:tabs>
          <w:tab w:val="left" w:pos="2201"/>
        </w:tabs>
        <w:rPr>
          <w:ins w:id="4823" w:author="Hemmati" w:date="2016-12-16T09:37:00Z"/>
          <w:rFonts w:asciiTheme="minorHAnsi" w:hAnsiTheme="minorHAnsi"/>
          <w:sz w:val="16"/>
          <w:szCs w:val="16"/>
          <w:rPrChange w:id="4824" w:author="Hemmati" w:date="2016-12-16T10:25:00Z">
            <w:rPr>
              <w:ins w:id="4825" w:author="Hemmati" w:date="2016-12-16T09:37:00Z"/>
              <w:rFonts w:asciiTheme="minorHAnsi" w:hAnsiTheme="minorHAnsi"/>
            </w:rPr>
          </w:rPrChange>
        </w:rPr>
      </w:pPr>
      <w:ins w:id="4826" w:author="Hemmati" w:date="2016-12-16T09:37:00Z">
        <w:r w:rsidRPr="002D3F66">
          <w:rPr>
            <w:rFonts w:asciiTheme="minorHAnsi" w:hAnsiTheme="minorHAnsi"/>
            <w:sz w:val="16"/>
            <w:szCs w:val="16"/>
            <w:rPrChange w:id="4827" w:author="Hemmati" w:date="2016-12-16T10:25:00Z">
              <w:rPr>
                <w:rFonts w:asciiTheme="minorHAnsi" w:hAnsiTheme="minorHAnsi"/>
              </w:rPr>
            </w:rPrChange>
          </w:rPr>
          <w:t xml:space="preserve">options(skip=1,direct=true) </w:t>
        </w:r>
      </w:ins>
    </w:p>
    <w:p w:rsidR="005B1FA7" w:rsidRPr="002D3F66" w:rsidRDefault="005B1FA7" w:rsidP="005B1FA7">
      <w:pPr>
        <w:pStyle w:val="sqlF9"/>
        <w:tabs>
          <w:tab w:val="left" w:pos="2201"/>
        </w:tabs>
        <w:rPr>
          <w:ins w:id="4828" w:author="Hemmati" w:date="2016-12-16T09:37:00Z"/>
          <w:rFonts w:asciiTheme="minorHAnsi" w:hAnsiTheme="minorHAnsi"/>
          <w:sz w:val="16"/>
          <w:szCs w:val="16"/>
          <w:rPrChange w:id="4829" w:author="Hemmati" w:date="2016-12-16T10:25:00Z">
            <w:rPr>
              <w:ins w:id="4830" w:author="Hemmati" w:date="2016-12-16T09:37:00Z"/>
              <w:rFonts w:asciiTheme="minorHAnsi" w:hAnsiTheme="minorHAnsi"/>
            </w:rPr>
          </w:rPrChange>
        </w:rPr>
      </w:pPr>
      <w:ins w:id="4831" w:author="Hemmati" w:date="2016-12-16T09:37:00Z">
        <w:r w:rsidRPr="002D3F66">
          <w:rPr>
            <w:rFonts w:asciiTheme="minorHAnsi" w:hAnsiTheme="minorHAnsi"/>
            <w:sz w:val="16"/>
            <w:szCs w:val="16"/>
            <w:rPrChange w:id="4832" w:author="Hemmati" w:date="2016-12-16T10:25:00Z">
              <w:rPr>
                <w:rFonts w:asciiTheme="minorHAnsi" w:hAnsiTheme="minorHAnsi"/>
              </w:rPr>
            </w:rPrChange>
          </w:rPr>
          <w:t>LOAD DATA</w:t>
        </w:r>
      </w:ins>
    </w:p>
    <w:p w:rsidR="005B1FA7" w:rsidRPr="002D3F66" w:rsidRDefault="005B1FA7" w:rsidP="005B1FA7">
      <w:pPr>
        <w:pStyle w:val="sqlF9"/>
        <w:tabs>
          <w:tab w:val="left" w:pos="2201"/>
        </w:tabs>
        <w:rPr>
          <w:ins w:id="4833" w:author="Hemmati" w:date="2016-12-16T09:37:00Z"/>
          <w:rFonts w:asciiTheme="minorHAnsi" w:hAnsiTheme="minorHAnsi"/>
          <w:sz w:val="16"/>
          <w:szCs w:val="16"/>
          <w:rPrChange w:id="4834" w:author="Hemmati" w:date="2016-12-16T10:25:00Z">
            <w:rPr>
              <w:ins w:id="4835" w:author="Hemmati" w:date="2016-12-16T09:37:00Z"/>
              <w:rFonts w:asciiTheme="minorHAnsi" w:hAnsiTheme="minorHAnsi"/>
            </w:rPr>
          </w:rPrChange>
        </w:rPr>
      </w:pPr>
      <w:ins w:id="4836" w:author="Hemmati" w:date="2016-12-16T09:37:00Z">
        <w:r w:rsidRPr="002D3F66">
          <w:rPr>
            <w:rFonts w:asciiTheme="minorHAnsi" w:hAnsiTheme="minorHAnsi"/>
            <w:sz w:val="16"/>
            <w:szCs w:val="16"/>
            <w:rPrChange w:id="4837" w:author="Hemmati" w:date="2016-12-16T10:25:00Z">
              <w:rPr>
                <w:rFonts w:asciiTheme="minorHAnsi" w:hAnsiTheme="minorHAnsi"/>
              </w:rPr>
            </w:rPrChange>
          </w:rPr>
          <w:t>INFILE 'C:\Users\Nick\Desktop\471project\adhoctables_loading\supplier_data_adhoc\SupplierData.csv'</w:t>
        </w:r>
      </w:ins>
    </w:p>
    <w:p w:rsidR="005B1FA7" w:rsidRPr="002D3F66" w:rsidRDefault="005B1FA7" w:rsidP="005B1FA7">
      <w:pPr>
        <w:pStyle w:val="sqlF9"/>
        <w:tabs>
          <w:tab w:val="left" w:pos="2201"/>
        </w:tabs>
        <w:rPr>
          <w:ins w:id="4838" w:author="Hemmati" w:date="2016-12-16T09:37:00Z"/>
          <w:rFonts w:asciiTheme="minorHAnsi" w:hAnsiTheme="minorHAnsi"/>
          <w:sz w:val="16"/>
          <w:szCs w:val="16"/>
          <w:rPrChange w:id="4839" w:author="Hemmati" w:date="2016-12-16T10:25:00Z">
            <w:rPr>
              <w:ins w:id="4840" w:author="Hemmati" w:date="2016-12-16T09:37:00Z"/>
              <w:rFonts w:asciiTheme="minorHAnsi" w:hAnsiTheme="minorHAnsi"/>
            </w:rPr>
          </w:rPrChange>
        </w:rPr>
      </w:pPr>
      <w:ins w:id="4841" w:author="Hemmati" w:date="2016-12-16T09:37:00Z">
        <w:r w:rsidRPr="002D3F66">
          <w:rPr>
            <w:rFonts w:asciiTheme="minorHAnsi" w:hAnsiTheme="minorHAnsi"/>
            <w:sz w:val="16"/>
            <w:szCs w:val="16"/>
            <w:rPrChange w:id="4842" w:author="Hemmati" w:date="2016-12-16T10:25:00Z">
              <w:rPr>
                <w:rFonts w:asciiTheme="minorHAnsi" w:hAnsiTheme="minorHAnsi"/>
              </w:rPr>
            </w:rPrChange>
          </w:rPr>
          <w:t>BADFILE 'C:\Users\Nick\Desktop\471project\adhoctables_loading\supplier_data_adhoc\SupplierData.bad'</w:t>
        </w:r>
      </w:ins>
    </w:p>
    <w:p w:rsidR="005B1FA7" w:rsidRPr="002D3F66" w:rsidRDefault="005B1FA7" w:rsidP="005B1FA7">
      <w:pPr>
        <w:pStyle w:val="sqlF9"/>
        <w:tabs>
          <w:tab w:val="left" w:pos="2201"/>
        </w:tabs>
        <w:rPr>
          <w:ins w:id="4843" w:author="Hemmati" w:date="2016-12-16T09:37:00Z"/>
          <w:rFonts w:asciiTheme="minorHAnsi" w:hAnsiTheme="minorHAnsi"/>
          <w:sz w:val="16"/>
          <w:szCs w:val="16"/>
          <w:rPrChange w:id="4844" w:author="Hemmati" w:date="2016-12-16T10:25:00Z">
            <w:rPr>
              <w:ins w:id="4845" w:author="Hemmati" w:date="2016-12-16T09:37:00Z"/>
              <w:rFonts w:asciiTheme="minorHAnsi" w:hAnsiTheme="minorHAnsi"/>
            </w:rPr>
          </w:rPrChange>
        </w:rPr>
      </w:pPr>
      <w:ins w:id="4846" w:author="Hemmati" w:date="2016-12-16T09:37:00Z">
        <w:r w:rsidRPr="002D3F66">
          <w:rPr>
            <w:rFonts w:asciiTheme="minorHAnsi" w:hAnsiTheme="minorHAnsi"/>
            <w:sz w:val="16"/>
            <w:szCs w:val="16"/>
            <w:rPrChange w:id="4847" w:author="Hemmati" w:date="2016-12-16T10:25:00Z">
              <w:rPr>
                <w:rFonts w:asciiTheme="minorHAnsi" w:hAnsiTheme="minorHAnsi"/>
              </w:rPr>
            </w:rPrChange>
          </w:rPr>
          <w:t>DISCARDFILE 'C:\Users\Nick\Desktop\471project\adhoctables_loading\supplier_data_adhoc\SupplierData.dsc'</w:t>
        </w:r>
      </w:ins>
    </w:p>
    <w:p w:rsidR="005B1FA7" w:rsidRPr="002D3F66" w:rsidRDefault="005B1FA7" w:rsidP="005B1FA7">
      <w:pPr>
        <w:pStyle w:val="sqlF9"/>
        <w:tabs>
          <w:tab w:val="left" w:pos="2201"/>
        </w:tabs>
        <w:rPr>
          <w:ins w:id="4848" w:author="Hemmati" w:date="2016-12-16T09:37:00Z"/>
          <w:rFonts w:asciiTheme="minorHAnsi" w:hAnsiTheme="minorHAnsi"/>
          <w:sz w:val="16"/>
          <w:szCs w:val="16"/>
          <w:rPrChange w:id="4849" w:author="Hemmati" w:date="2016-12-16T10:25:00Z">
            <w:rPr>
              <w:ins w:id="4850" w:author="Hemmati" w:date="2016-12-16T09:37:00Z"/>
              <w:rFonts w:asciiTheme="minorHAnsi" w:hAnsiTheme="minorHAnsi"/>
            </w:rPr>
          </w:rPrChange>
        </w:rPr>
      </w:pPr>
      <w:ins w:id="4851" w:author="Hemmati" w:date="2016-12-16T09:37:00Z">
        <w:r w:rsidRPr="002D3F66">
          <w:rPr>
            <w:rFonts w:asciiTheme="minorHAnsi" w:hAnsiTheme="minorHAnsi"/>
            <w:sz w:val="16"/>
            <w:szCs w:val="16"/>
            <w:rPrChange w:id="4852" w:author="Hemmati" w:date="2016-12-16T10:25:00Z">
              <w:rPr>
                <w:rFonts w:asciiTheme="minorHAnsi" w:hAnsiTheme="minorHAnsi"/>
              </w:rPr>
            </w:rPrChange>
          </w:rPr>
          <w:t>TRUNCATE INTO TABLE supplier_data</w:t>
        </w:r>
      </w:ins>
    </w:p>
    <w:p w:rsidR="005B1FA7" w:rsidRPr="002D3F66" w:rsidRDefault="005B1FA7" w:rsidP="005B1FA7">
      <w:pPr>
        <w:pStyle w:val="sqlF9"/>
        <w:tabs>
          <w:tab w:val="left" w:pos="2201"/>
        </w:tabs>
        <w:rPr>
          <w:ins w:id="4853" w:author="Hemmati" w:date="2016-12-16T09:37:00Z"/>
          <w:rFonts w:asciiTheme="minorHAnsi" w:hAnsiTheme="minorHAnsi"/>
          <w:sz w:val="16"/>
          <w:szCs w:val="16"/>
          <w:rPrChange w:id="4854" w:author="Hemmati" w:date="2016-12-16T10:25:00Z">
            <w:rPr>
              <w:ins w:id="4855" w:author="Hemmati" w:date="2016-12-16T09:37:00Z"/>
              <w:rFonts w:asciiTheme="minorHAnsi" w:hAnsiTheme="minorHAnsi"/>
            </w:rPr>
          </w:rPrChange>
        </w:rPr>
      </w:pPr>
      <w:ins w:id="4856" w:author="Hemmati" w:date="2016-12-16T09:37:00Z">
        <w:r w:rsidRPr="002D3F66">
          <w:rPr>
            <w:rFonts w:asciiTheme="minorHAnsi" w:hAnsiTheme="minorHAnsi"/>
            <w:sz w:val="16"/>
            <w:szCs w:val="16"/>
            <w:rPrChange w:id="4857" w:author="Hemmati" w:date="2016-12-16T10:25:00Z">
              <w:rPr>
                <w:rFonts w:asciiTheme="minorHAnsi" w:hAnsiTheme="minorHAnsi"/>
              </w:rPr>
            </w:rPrChange>
          </w:rPr>
          <w:t>FIELDS TERMINATED BY ',' OPTIONALLY ENCLOSED BY '"'</w:t>
        </w:r>
      </w:ins>
    </w:p>
    <w:p w:rsidR="005B1FA7" w:rsidRPr="002D3F66" w:rsidRDefault="005B1FA7" w:rsidP="005B1FA7">
      <w:pPr>
        <w:pStyle w:val="sqlF9"/>
        <w:tabs>
          <w:tab w:val="left" w:pos="2201"/>
        </w:tabs>
        <w:rPr>
          <w:ins w:id="4858" w:author="Hemmati" w:date="2016-12-16T09:37:00Z"/>
          <w:rFonts w:asciiTheme="minorHAnsi" w:hAnsiTheme="minorHAnsi"/>
          <w:sz w:val="16"/>
          <w:szCs w:val="16"/>
          <w:rPrChange w:id="4859" w:author="Hemmati" w:date="2016-12-16T10:25:00Z">
            <w:rPr>
              <w:ins w:id="4860" w:author="Hemmati" w:date="2016-12-16T09:37:00Z"/>
              <w:rFonts w:asciiTheme="minorHAnsi" w:hAnsiTheme="minorHAnsi"/>
            </w:rPr>
          </w:rPrChange>
        </w:rPr>
      </w:pPr>
      <w:ins w:id="4861" w:author="Hemmati" w:date="2016-12-16T09:37:00Z">
        <w:r w:rsidRPr="002D3F66">
          <w:rPr>
            <w:rFonts w:asciiTheme="minorHAnsi" w:hAnsiTheme="minorHAnsi"/>
            <w:sz w:val="16"/>
            <w:szCs w:val="16"/>
            <w:rPrChange w:id="4862" w:author="Hemmati" w:date="2016-12-16T10:25:00Z">
              <w:rPr>
                <w:rFonts w:asciiTheme="minorHAnsi" w:hAnsiTheme="minorHAnsi"/>
              </w:rPr>
            </w:rPrChange>
          </w:rPr>
          <w:t xml:space="preserve">TRAILING NULLCOLS    </w:t>
        </w:r>
      </w:ins>
    </w:p>
    <w:p w:rsidR="005B1FA7" w:rsidRPr="002D3F66" w:rsidRDefault="005B1FA7" w:rsidP="005B1FA7">
      <w:pPr>
        <w:pStyle w:val="sqlF9"/>
        <w:tabs>
          <w:tab w:val="left" w:pos="2201"/>
        </w:tabs>
        <w:rPr>
          <w:ins w:id="4863" w:author="Hemmati" w:date="2016-12-16T09:37:00Z"/>
          <w:rFonts w:asciiTheme="minorHAnsi" w:hAnsiTheme="minorHAnsi"/>
          <w:sz w:val="16"/>
          <w:szCs w:val="16"/>
          <w:rPrChange w:id="4864" w:author="Hemmati" w:date="2016-12-16T10:25:00Z">
            <w:rPr>
              <w:ins w:id="4865" w:author="Hemmati" w:date="2016-12-16T09:37:00Z"/>
              <w:rFonts w:asciiTheme="minorHAnsi" w:hAnsiTheme="minorHAnsi"/>
            </w:rPr>
          </w:rPrChange>
        </w:rPr>
      </w:pPr>
      <w:ins w:id="4866" w:author="Hemmati" w:date="2016-12-16T09:37:00Z">
        <w:r w:rsidRPr="002D3F66">
          <w:rPr>
            <w:rFonts w:asciiTheme="minorHAnsi" w:hAnsiTheme="minorHAnsi"/>
            <w:sz w:val="16"/>
            <w:szCs w:val="16"/>
            <w:rPrChange w:id="4867" w:author="Hemmati" w:date="2016-12-16T10:25:00Z">
              <w:rPr>
                <w:rFonts w:asciiTheme="minorHAnsi" w:hAnsiTheme="minorHAnsi"/>
              </w:rPr>
            </w:rPrChange>
          </w:rPr>
          <w:t>(product_supplier</w:t>
        </w:r>
        <w:r w:rsidRPr="002D3F66">
          <w:rPr>
            <w:rFonts w:asciiTheme="minorHAnsi" w:hAnsiTheme="minorHAnsi"/>
            <w:sz w:val="16"/>
            <w:szCs w:val="16"/>
            <w:rPrChange w:id="4868" w:author="Hemmati" w:date="2016-12-16T10:25:00Z">
              <w:rPr>
                <w:rFonts w:asciiTheme="minorHAnsi" w:hAnsiTheme="minorHAnsi"/>
              </w:rPr>
            </w:rPrChange>
          </w:rPr>
          <w:tab/>
          <w:t>INTEGER EXTERNAL,</w:t>
        </w:r>
      </w:ins>
    </w:p>
    <w:p w:rsidR="005B1FA7" w:rsidRPr="002D3F66" w:rsidRDefault="005B1FA7" w:rsidP="005B1FA7">
      <w:pPr>
        <w:pStyle w:val="sqlF9"/>
        <w:tabs>
          <w:tab w:val="left" w:pos="2201"/>
        </w:tabs>
        <w:rPr>
          <w:ins w:id="4869" w:author="Hemmati" w:date="2016-12-16T09:37:00Z"/>
          <w:rFonts w:asciiTheme="minorHAnsi" w:hAnsiTheme="minorHAnsi"/>
          <w:sz w:val="16"/>
          <w:szCs w:val="16"/>
          <w:rPrChange w:id="4870" w:author="Hemmati" w:date="2016-12-16T10:25:00Z">
            <w:rPr>
              <w:ins w:id="4871" w:author="Hemmati" w:date="2016-12-16T09:37:00Z"/>
              <w:rFonts w:asciiTheme="minorHAnsi" w:hAnsiTheme="minorHAnsi"/>
            </w:rPr>
          </w:rPrChange>
        </w:rPr>
      </w:pPr>
      <w:ins w:id="4872" w:author="Hemmati" w:date="2016-12-16T09:37:00Z">
        <w:r w:rsidRPr="002D3F66">
          <w:rPr>
            <w:rFonts w:asciiTheme="minorHAnsi" w:hAnsiTheme="minorHAnsi"/>
            <w:sz w:val="16"/>
            <w:szCs w:val="16"/>
            <w:rPrChange w:id="4873" w:author="Hemmati" w:date="2016-12-16T10:25:00Z">
              <w:rPr>
                <w:rFonts w:asciiTheme="minorHAnsi" w:hAnsiTheme="minorHAnsi"/>
              </w:rPr>
            </w:rPrChange>
          </w:rPr>
          <w:t>product_category</w:t>
        </w:r>
        <w:r w:rsidRPr="002D3F66">
          <w:rPr>
            <w:rFonts w:asciiTheme="minorHAnsi" w:hAnsiTheme="minorHAnsi"/>
            <w:sz w:val="16"/>
            <w:szCs w:val="16"/>
            <w:rPrChange w:id="4874" w:author="Hemmati" w:date="2016-12-16T10:25:00Z">
              <w:rPr>
                <w:rFonts w:asciiTheme="minorHAnsi" w:hAnsiTheme="minorHAnsi"/>
              </w:rPr>
            </w:rPrChange>
          </w:rPr>
          <w:tab/>
          <w:t>INTEGER EXTERNAL,</w:t>
        </w:r>
      </w:ins>
    </w:p>
    <w:p w:rsidR="005B1FA7" w:rsidRPr="002D3F66" w:rsidRDefault="005B1FA7" w:rsidP="005B1FA7">
      <w:pPr>
        <w:pStyle w:val="sqlF9"/>
        <w:tabs>
          <w:tab w:val="left" w:pos="2201"/>
        </w:tabs>
        <w:rPr>
          <w:ins w:id="4875" w:author="Hemmati" w:date="2016-12-16T09:37:00Z"/>
          <w:rFonts w:asciiTheme="minorHAnsi" w:hAnsiTheme="minorHAnsi"/>
          <w:sz w:val="16"/>
          <w:szCs w:val="16"/>
          <w:rPrChange w:id="4876" w:author="Hemmati" w:date="2016-12-16T10:25:00Z">
            <w:rPr>
              <w:ins w:id="4877" w:author="Hemmati" w:date="2016-12-16T09:37:00Z"/>
              <w:rFonts w:asciiTheme="minorHAnsi" w:hAnsiTheme="minorHAnsi"/>
            </w:rPr>
          </w:rPrChange>
        </w:rPr>
      </w:pPr>
      <w:ins w:id="4878" w:author="Hemmati" w:date="2016-12-16T09:37:00Z">
        <w:r w:rsidRPr="002D3F66">
          <w:rPr>
            <w:rFonts w:asciiTheme="minorHAnsi" w:hAnsiTheme="minorHAnsi"/>
            <w:sz w:val="16"/>
            <w:szCs w:val="16"/>
            <w:rPrChange w:id="4879" w:author="Hemmati" w:date="2016-12-16T10:25:00Z">
              <w:rPr>
                <w:rFonts w:asciiTheme="minorHAnsi" w:hAnsiTheme="minorHAnsi"/>
              </w:rPr>
            </w:rPrChange>
          </w:rPr>
          <w:t xml:space="preserve">supplier_office                 </w:t>
        </w:r>
      </w:ins>
      <w:ins w:id="4880" w:author="Hemmati" w:date="2016-12-16T09:38:00Z">
        <w:r w:rsidRPr="002D3F66">
          <w:rPr>
            <w:rFonts w:asciiTheme="minorHAnsi" w:hAnsiTheme="minorHAnsi"/>
            <w:sz w:val="16"/>
            <w:szCs w:val="16"/>
            <w:rPrChange w:id="4881" w:author="Hemmati" w:date="2016-12-16T10:25:00Z">
              <w:rPr>
                <w:rFonts w:asciiTheme="minorHAnsi" w:hAnsiTheme="minorHAnsi"/>
              </w:rPr>
            </w:rPrChange>
          </w:rPr>
          <w:tab/>
        </w:r>
      </w:ins>
      <w:ins w:id="4882" w:author="Hemmati" w:date="2016-12-16T09:37:00Z">
        <w:r w:rsidRPr="002D3F66">
          <w:rPr>
            <w:rFonts w:asciiTheme="minorHAnsi" w:hAnsiTheme="minorHAnsi"/>
            <w:sz w:val="16"/>
            <w:szCs w:val="16"/>
            <w:rPrChange w:id="4883" w:author="Hemmati" w:date="2016-12-16T10:25:00Z">
              <w:rPr>
                <w:rFonts w:asciiTheme="minorHAnsi" w:hAnsiTheme="minorHAnsi"/>
              </w:rPr>
            </w:rPrChange>
          </w:rPr>
          <w:t>CHAR</w:t>
        </w:r>
      </w:ins>
      <w:ins w:id="4884" w:author="Hemmati" w:date="2016-12-16T09:38:00Z">
        <w:r w:rsidRPr="002D3F66">
          <w:rPr>
            <w:rFonts w:asciiTheme="minorHAnsi" w:hAnsiTheme="minorHAnsi"/>
            <w:sz w:val="16"/>
            <w:szCs w:val="16"/>
            <w:rPrChange w:id="4885" w:author="Hemmati" w:date="2016-12-16T10:25:00Z">
              <w:rPr>
                <w:rFonts w:asciiTheme="minorHAnsi" w:hAnsiTheme="minorHAnsi"/>
              </w:rPr>
            </w:rPrChange>
          </w:rPr>
          <w:t>,</w:t>
        </w:r>
      </w:ins>
    </w:p>
    <w:p w:rsidR="005B1FA7" w:rsidRPr="002D3F66" w:rsidRDefault="005B1FA7" w:rsidP="005B1FA7">
      <w:pPr>
        <w:pStyle w:val="sqlF9"/>
        <w:tabs>
          <w:tab w:val="left" w:pos="2201"/>
        </w:tabs>
        <w:rPr>
          <w:ins w:id="4886" w:author="Hemmati" w:date="2016-12-16T09:37:00Z"/>
          <w:rFonts w:asciiTheme="minorHAnsi" w:hAnsiTheme="minorHAnsi"/>
          <w:sz w:val="16"/>
          <w:szCs w:val="16"/>
          <w:rPrChange w:id="4887" w:author="Hemmati" w:date="2016-12-16T10:25:00Z">
            <w:rPr>
              <w:ins w:id="4888" w:author="Hemmati" w:date="2016-12-16T09:37:00Z"/>
              <w:rFonts w:asciiTheme="minorHAnsi" w:hAnsiTheme="minorHAnsi"/>
            </w:rPr>
          </w:rPrChange>
        </w:rPr>
      </w:pPr>
      <w:ins w:id="4889" w:author="Hemmati" w:date="2016-12-16T09:37:00Z">
        <w:r w:rsidRPr="002D3F66">
          <w:rPr>
            <w:rFonts w:asciiTheme="minorHAnsi" w:hAnsiTheme="minorHAnsi"/>
            <w:sz w:val="16"/>
            <w:szCs w:val="16"/>
            <w:rPrChange w:id="4890" w:author="Hemmati" w:date="2016-12-16T10:25:00Z">
              <w:rPr>
                <w:rFonts w:asciiTheme="minorHAnsi" w:hAnsiTheme="minorHAnsi"/>
              </w:rPr>
            </w:rPrChange>
          </w:rPr>
          <w:t>product_description</w:t>
        </w:r>
        <w:r w:rsidRPr="002D3F66">
          <w:rPr>
            <w:rFonts w:asciiTheme="minorHAnsi" w:hAnsiTheme="minorHAnsi"/>
            <w:sz w:val="16"/>
            <w:szCs w:val="16"/>
            <w:rPrChange w:id="4891" w:author="Hemmati" w:date="2016-12-16T10:25:00Z">
              <w:rPr>
                <w:rFonts w:asciiTheme="minorHAnsi" w:hAnsiTheme="minorHAnsi"/>
              </w:rPr>
            </w:rPrChange>
          </w:rPr>
          <w:tab/>
          <w:t>CHAR,</w:t>
        </w:r>
      </w:ins>
    </w:p>
    <w:p w:rsidR="005B1FA7" w:rsidRPr="002D3F66" w:rsidRDefault="005B1FA7" w:rsidP="005B1FA7">
      <w:pPr>
        <w:pStyle w:val="sqlF9"/>
        <w:tabs>
          <w:tab w:val="left" w:pos="2201"/>
        </w:tabs>
        <w:rPr>
          <w:ins w:id="4892" w:author="Hemmati" w:date="2016-12-16T09:37:00Z"/>
          <w:rFonts w:asciiTheme="minorHAnsi" w:hAnsiTheme="minorHAnsi"/>
          <w:sz w:val="16"/>
          <w:szCs w:val="16"/>
          <w:rPrChange w:id="4893" w:author="Hemmati" w:date="2016-12-16T10:25:00Z">
            <w:rPr>
              <w:ins w:id="4894" w:author="Hemmati" w:date="2016-12-16T09:37:00Z"/>
              <w:rFonts w:asciiTheme="minorHAnsi" w:hAnsiTheme="minorHAnsi"/>
            </w:rPr>
          </w:rPrChange>
        </w:rPr>
      </w:pPr>
      <w:ins w:id="4895" w:author="Hemmati" w:date="2016-12-16T09:37:00Z">
        <w:r w:rsidRPr="002D3F66">
          <w:rPr>
            <w:rFonts w:asciiTheme="minorHAnsi" w:hAnsiTheme="minorHAnsi"/>
            <w:sz w:val="16"/>
            <w:szCs w:val="16"/>
            <w:rPrChange w:id="4896" w:author="Hemmati" w:date="2016-12-16T10:25:00Z">
              <w:rPr>
                <w:rFonts w:asciiTheme="minorHAnsi" w:hAnsiTheme="minorHAnsi"/>
              </w:rPr>
            </w:rPrChange>
          </w:rPr>
          <w:t>Contact_Name</w:t>
        </w:r>
        <w:r w:rsidRPr="002D3F66">
          <w:rPr>
            <w:rFonts w:asciiTheme="minorHAnsi" w:hAnsiTheme="minorHAnsi"/>
            <w:sz w:val="16"/>
            <w:szCs w:val="16"/>
            <w:rPrChange w:id="4897" w:author="Hemmati" w:date="2016-12-16T10:25:00Z">
              <w:rPr>
                <w:rFonts w:asciiTheme="minorHAnsi" w:hAnsiTheme="minorHAnsi"/>
              </w:rPr>
            </w:rPrChange>
          </w:rPr>
          <w:tab/>
          <w:t>CHAR,</w:t>
        </w:r>
      </w:ins>
    </w:p>
    <w:p w:rsidR="005B1FA7" w:rsidRPr="002D3F66" w:rsidRDefault="005B1FA7" w:rsidP="005B1FA7">
      <w:pPr>
        <w:pStyle w:val="sqlF9"/>
        <w:tabs>
          <w:tab w:val="left" w:pos="2201"/>
        </w:tabs>
        <w:rPr>
          <w:ins w:id="4898" w:author="Hemmati" w:date="2016-12-16T09:37:00Z"/>
          <w:rFonts w:asciiTheme="minorHAnsi" w:hAnsiTheme="minorHAnsi"/>
          <w:sz w:val="16"/>
          <w:szCs w:val="16"/>
          <w:rPrChange w:id="4899" w:author="Hemmati" w:date="2016-12-16T10:25:00Z">
            <w:rPr>
              <w:ins w:id="4900" w:author="Hemmati" w:date="2016-12-16T09:37:00Z"/>
              <w:rFonts w:asciiTheme="minorHAnsi" w:hAnsiTheme="minorHAnsi"/>
            </w:rPr>
          </w:rPrChange>
        </w:rPr>
      </w:pPr>
      <w:ins w:id="4901" w:author="Hemmati" w:date="2016-12-16T09:37:00Z">
        <w:r w:rsidRPr="002D3F66">
          <w:rPr>
            <w:rFonts w:asciiTheme="minorHAnsi" w:hAnsiTheme="minorHAnsi"/>
            <w:sz w:val="16"/>
            <w:szCs w:val="16"/>
            <w:rPrChange w:id="4902" w:author="Hemmati" w:date="2016-12-16T10:25:00Z">
              <w:rPr>
                <w:rFonts w:asciiTheme="minorHAnsi" w:hAnsiTheme="minorHAnsi"/>
              </w:rPr>
            </w:rPrChange>
          </w:rPr>
          <w:t>company</w:t>
        </w:r>
        <w:r w:rsidRPr="002D3F66">
          <w:rPr>
            <w:rFonts w:asciiTheme="minorHAnsi" w:hAnsiTheme="minorHAnsi"/>
            <w:sz w:val="16"/>
            <w:szCs w:val="16"/>
            <w:rPrChange w:id="4903" w:author="Hemmati" w:date="2016-12-16T10:25:00Z">
              <w:rPr>
                <w:rFonts w:asciiTheme="minorHAnsi" w:hAnsiTheme="minorHAnsi"/>
              </w:rPr>
            </w:rPrChange>
          </w:rPr>
          <w:tab/>
          <w:t>CHAR,</w:t>
        </w:r>
      </w:ins>
    </w:p>
    <w:p w:rsidR="005B1FA7" w:rsidRPr="002D3F66" w:rsidRDefault="005B1FA7" w:rsidP="005B1FA7">
      <w:pPr>
        <w:pStyle w:val="sqlF9"/>
        <w:tabs>
          <w:tab w:val="left" w:pos="2201"/>
        </w:tabs>
        <w:rPr>
          <w:ins w:id="4904" w:author="Hemmati" w:date="2016-12-16T09:37:00Z"/>
          <w:rFonts w:asciiTheme="minorHAnsi" w:hAnsiTheme="minorHAnsi"/>
          <w:sz w:val="16"/>
          <w:szCs w:val="16"/>
          <w:rPrChange w:id="4905" w:author="Hemmati" w:date="2016-12-16T10:25:00Z">
            <w:rPr>
              <w:ins w:id="4906" w:author="Hemmati" w:date="2016-12-16T09:37:00Z"/>
              <w:rFonts w:asciiTheme="minorHAnsi" w:hAnsiTheme="minorHAnsi"/>
            </w:rPr>
          </w:rPrChange>
        </w:rPr>
      </w:pPr>
      <w:ins w:id="4907" w:author="Hemmati" w:date="2016-12-16T09:37:00Z">
        <w:r w:rsidRPr="002D3F66">
          <w:rPr>
            <w:rFonts w:asciiTheme="minorHAnsi" w:hAnsiTheme="minorHAnsi"/>
            <w:sz w:val="16"/>
            <w:szCs w:val="16"/>
            <w:rPrChange w:id="4908" w:author="Hemmati" w:date="2016-12-16T10:25:00Z">
              <w:rPr>
                <w:rFonts w:asciiTheme="minorHAnsi" w:hAnsiTheme="minorHAnsi"/>
              </w:rPr>
            </w:rPrChange>
          </w:rPr>
          <w:t>address1</w:t>
        </w:r>
        <w:r w:rsidRPr="002D3F66">
          <w:rPr>
            <w:rFonts w:asciiTheme="minorHAnsi" w:hAnsiTheme="minorHAnsi"/>
            <w:sz w:val="16"/>
            <w:szCs w:val="16"/>
            <w:rPrChange w:id="4909" w:author="Hemmati" w:date="2016-12-16T10:25:00Z">
              <w:rPr>
                <w:rFonts w:asciiTheme="minorHAnsi" w:hAnsiTheme="minorHAnsi"/>
              </w:rPr>
            </w:rPrChange>
          </w:rPr>
          <w:tab/>
        </w:r>
      </w:ins>
      <w:ins w:id="4910" w:author="Hemmati" w:date="2016-12-16T09:38:00Z">
        <w:r w:rsidRPr="002D3F66">
          <w:rPr>
            <w:rFonts w:asciiTheme="minorHAnsi" w:hAnsiTheme="minorHAnsi"/>
            <w:sz w:val="16"/>
            <w:szCs w:val="16"/>
            <w:rPrChange w:id="4911" w:author="Hemmati" w:date="2016-12-16T10:25:00Z">
              <w:rPr>
                <w:rFonts w:asciiTheme="minorHAnsi" w:hAnsiTheme="minorHAnsi"/>
              </w:rPr>
            </w:rPrChange>
          </w:rPr>
          <w:t>C</w:t>
        </w:r>
      </w:ins>
      <w:ins w:id="4912" w:author="Hemmati" w:date="2016-12-16T09:37:00Z">
        <w:r w:rsidRPr="002D3F66">
          <w:rPr>
            <w:rFonts w:asciiTheme="minorHAnsi" w:hAnsiTheme="minorHAnsi"/>
            <w:sz w:val="16"/>
            <w:szCs w:val="16"/>
            <w:rPrChange w:id="4913" w:author="Hemmati" w:date="2016-12-16T10:25:00Z">
              <w:rPr>
                <w:rFonts w:asciiTheme="minorHAnsi" w:hAnsiTheme="minorHAnsi"/>
              </w:rPr>
            </w:rPrChange>
          </w:rPr>
          <w:t>HAR,</w:t>
        </w:r>
      </w:ins>
    </w:p>
    <w:p w:rsidR="005B1FA7" w:rsidRPr="002D3F66" w:rsidRDefault="005B1FA7" w:rsidP="005B1FA7">
      <w:pPr>
        <w:pStyle w:val="sqlF9"/>
        <w:tabs>
          <w:tab w:val="left" w:pos="2201"/>
        </w:tabs>
        <w:rPr>
          <w:ins w:id="4914" w:author="Hemmati" w:date="2016-12-16T09:37:00Z"/>
          <w:rFonts w:asciiTheme="minorHAnsi" w:hAnsiTheme="minorHAnsi"/>
          <w:sz w:val="16"/>
          <w:szCs w:val="16"/>
          <w:rPrChange w:id="4915" w:author="Hemmati" w:date="2016-12-16T10:25:00Z">
            <w:rPr>
              <w:ins w:id="4916" w:author="Hemmati" w:date="2016-12-16T09:37:00Z"/>
              <w:rFonts w:asciiTheme="minorHAnsi" w:hAnsiTheme="minorHAnsi"/>
            </w:rPr>
          </w:rPrChange>
        </w:rPr>
      </w:pPr>
      <w:ins w:id="4917" w:author="Hemmati" w:date="2016-12-16T09:37:00Z">
        <w:r w:rsidRPr="002D3F66">
          <w:rPr>
            <w:rFonts w:asciiTheme="minorHAnsi" w:hAnsiTheme="minorHAnsi"/>
            <w:sz w:val="16"/>
            <w:szCs w:val="16"/>
            <w:rPrChange w:id="4918" w:author="Hemmati" w:date="2016-12-16T10:25:00Z">
              <w:rPr>
                <w:rFonts w:asciiTheme="minorHAnsi" w:hAnsiTheme="minorHAnsi"/>
              </w:rPr>
            </w:rPrChange>
          </w:rPr>
          <w:t>address2</w:t>
        </w:r>
        <w:r w:rsidRPr="002D3F66">
          <w:rPr>
            <w:rFonts w:asciiTheme="minorHAnsi" w:hAnsiTheme="minorHAnsi"/>
            <w:sz w:val="16"/>
            <w:szCs w:val="16"/>
            <w:rPrChange w:id="4919" w:author="Hemmati" w:date="2016-12-16T10:25:00Z">
              <w:rPr>
                <w:rFonts w:asciiTheme="minorHAnsi" w:hAnsiTheme="minorHAnsi"/>
              </w:rPr>
            </w:rPrChange>
          </w:rPr>
          <w:tab/>
          <w:t>CHAR,</w:t>
        </w:r>
      </w:ins>
    </w:p>
    <w:p w:rsidR="005B1FA7" w:rsidRPr="002D3F66" w:rsidRDefault="005B1FA7" w:rsidP="005B1FA7">
      <w:pPr>
        <w:pStyle w:val="sqlF9"/>
        <w:tabs>
          <w:tab w:val="left" w:pos="2201"/>
        </w:tabs>
        <w:rPr>
          <w:ins w:id="4920" w:author="Hemmati" w:date="2016-12-16T09:37:00Z"/>
          <w:rFonts w:asciiTheme="minorHAnsi" w:hAnsiTheme="minorHAnsi"/>
          <w:sz w:val="16"/>
          <w:szCs w:val="16"/>
          <w:rPrChange w:id="4921" w:author="Hemmati" w:date="2016-12-16T10:25:00Z">
            <w:rPr>
              <w:ins w:id="4922" w:author="Hemmati" w:date="2016-12-16T09:37:00Z"/>
              <w:rFonts w:asciiTheme="minorHAnsi" w:hAnsiTheme="minorHAnsi"/>
            </w:rPr>
          </w:rPrChange>
        </w:rPr>
      </w:pPr>
      <w:ins w:id="4923" w:author="Hemmati" w:date="2016-12-16T09:37:00Z">
        <w:r w:rsidRPr="002D3F66">
          <w:rPr>
            <w:rFonts w:asciiTheme="minorHAnsi" w:hAnsiTheme="minorHAnsi"/>
            <w:sz w:val="16"/>
            <w:szCs w:val="16"/>
            <w:rPrChange w:id="4924" w:author="Hemmati" w:date="2016-12-16T10:25:00Z">
              <w:rPr>
                <w:rFonts w:asciiTheme="minorHAnsi" w:hAnsiTheme="minorHAnsi"/>
              </w:rPr>
            </w:rPrChange>
          </w:rPr>
          <w:t xml:space="preserve">city  </w:t>
        </w:r>
        <w:r w:rsidRPr="002D3F66">
          <w:rPr>
            <w:rFonts w:asciiTheme="minorHAnsi" w:hAnsiTheme="minorHAnsi"/>
            <w:sz w:val="16"/>
            <w:szCs w:val="16"/>
            <w:rPrChange w:id="4925" w:author="Hemmati" w:date="2016-12-16T10:25:00Z">
              <w:rPr>
                <w:rFonts w:asciiTheme="minorHAnsi" w:hAnsiTheme="minorHAnsi"/>
              </w:rPr>
            </w:rPrChange>
          </w:rPr>
          <w:tab/>
          <w:t>CHAR,</w:t>
        </w:r>
      </w:ins>
    </w:p>
    <w:p w:rsidR="005B1FA7" w:rsidRPr="002D3F66" w:rsidRDefault="005B1FA7" w:rsidP="005B1FA7">
      <w:pPr>
        <w:pStyle w:val="sqlF9"/>
        <w:tabs>
          <w:tab w:val="left" w:pos="2201"/>
        </w:tabs>
        <w:rPr>
          <w:ins w:id="4926" w:author="Hemmati" w:date="2016-12-16T09:37:00Z"/>
          <w:rFonts w:asciiTheme="minorHAnsi" w:hAnsiTheme="minorHAnsi"/>
          <w:sz w:val="16"/>
          <w:szCs w:val="16"/>
          <w:rPrChange w:id="4927" w:author="Hemmati" w:date="2016-12-16T10:25:00Z">
            <w:rPr>
              <w:ins w:id="4928" w:author="Hemmati" w:date="2016-12-16T09:37:00Z"/>
              <w:rFonts w:asciiTheme="minorHAnsi" w:hAnsiTheme="minorHAnsi"/>
            </w:rPr>
          </w:rPrChange>
        </w:rPr>
      </w:pPr>
      <w:ins w:id="4929" w:author="Hemmati" w:date="2016-12-16T09:37:00Z">
        <w:r w:rsidRPr="002D3F66">
          <w:rPr>
            <w:rFonts w:asciiTheme="minorHAnsi" w:hAnsiTheme="minorHAnsi"/>
            <w:sz w:val="16"/>
            <w:szCs w:val="16"/>
            <w:rPrChange w:id="4930" w:author="Hemmati" w:date="2016-12-16T10:25:00Z">
              <w:rPr>
                <w:rFonts w:asciiTheme="minorHAnsi" w:hAnsiTheme="minorHAnsi"/>
              </w:rPr>
            </w:rPrChange>
          </w:rPr>
          <w:t>prov_state</w:t>
        </w:r>
        <w:r w:rsidRPr="002D3F66">
          <w:rPr>
            <w:rFonts w:asciiTheme="minorHAnsi" w:hAnsiTheme="minorHAnsi"/>
            <w:sz w:val="16"/>
            <w:szCs w:val="16"/>
            <w:rPrChange w:id="4931" w:author="Hemmati" w:date="2016-12-16T10:25:00Z">
              <w:rPr>
                <w:rFonts w:asciiTheme="minorHAnsi" w:hAnsiTheme="minorHAnsi"/>
              </w:rPr>
            </w:rPrChange>
          </w:rPr>
          <w:tab/>
          <w:t>CHAR,</w:t>
        </w:r>
      </w:ins>
    </w:p>
    <w:p w:rsidR="005B1FA7" w:rsidRPr="002D3F66" w:rsidRDefault="005B1FA7" w:rsidP="005B1FA7">
      <w:pPr>
        <w:pStyle w:val="sqlF9"/>
        <w:tabs>
          <w:tab w:val="left" w:pos="2201"/>
        </w:tabs>
        <w:rPr>
          <w:ins w:id="4932" w:author="Hemmati" w:date="2016-12-16T09:37:00Z"/>
          <w:rFonts w:asciiTheme="minorHAnsi" w:hAnsiTheme="minorHAnsi"/>
          <w:sz w:val="16"/>
          <w:szCs w:val="16"/>
          <w:rPrChange w:id="4933" w:author="Hemmati" w:date="2016-12-16T10:25:00Z">
            <w:rPr>
              <w:ins w:id="4934" w:author="Hemmati" w:date="2016-12-16T09:37:00Z"/>
              <w:rFonts w:asciiTheme="minorHAnsi" w:hAnsiTheme="minorHAnsi"/>
            </w:rPr>
          </w:rPrChange>
        </w:rPr>
      </w:pPr>
      <w:ins w:id="4935" w:author="Hemmati" w:date="2016-12-16T09:37:00Z">
        <w:r w:rsidRPr="002D3F66">
          <w:rPr>
            <w:rFonts w:asciiTheme="minorHAnsi" w:hAnsiTheme="minorHAnsi"/>
            <w:sz w:val="16"/>
            <w:szCs w:val="16"/>
            <w:rPrChange w:id="4936" w:author="Hemmati" w:date="2016-12-16T10:25:00Z">
              <w:rPr>
                <w:rFonts w:asciiTheme="minorHAnsi" w:hAnsiTheme="minorHAnsi"/>
              </w:rPr>
            </w:rPrChange>
          </w:rPr>
          <w:t>zip_postal</w:t>
        </w:r>
        <w:r w:rsidRPr="002D3F66">
          <w:rPr>
            <w:rFonts w:asciiTheme="minorHAnsi" w:hAnsiTheme="minorHAnsi"/>
            <w:sz w:val="16"/>
            <w:szCs w:val="16"/>
            <w:rPrChange w:id="4937" w:author="Hemmati" w:date="2016-12-16T10:25:00Z">
              <w:rPr>
                <w:rFonts w:asciiTheme="minorHAnsi" w:hAnsiTheme="minorHAnsi"/>
              </w:rPr>
            </w:rPrChange>
          </w:rPr>
          <w:tab/>
          <w:t>CHAR,</w:t>
        </w:r>
      </w:ins>
    </w:p>
    <w:p w:rsidR="005B1FA7" w:rsidRPr="002D3F66" w:rsidRDefault="005B1FA7" w:rsidP="005B1FA7">
      <w:pPr>
        <w:pStyle w:val="sqlF9"/>
        <w:tabs>
          <w:tab w:val="left" w:pos="2201"/>
        </w:tabs>
        <w:rPr>
          <w:ins w:id="4938" w:author="Hemmati" w:date="2016-12-16T09:37:00Z"/>
          <w:rFonts w:asciiTheme="minorHAnsi" w:hAnsiTheme="minorHAnsi"/>
          <w:sz w:val="16"/>
          <w:szCs w:val="16"/>
          <w:rPrChange w:id="4939" w:author="Hemmati" w:date="2016-12-16T10:25:00Z">
            <w:rPr>
              <w:ins w:id="4940" w:author="Hemmati" w:date="2016-12-16T09:37:00Z"/>
              <w:rFonts w:asciiTheme="minorHAnsi" w:hAnsiTheme="minorHAnsi"/>
            </w:rPr>
          </w:rPrChange>
        </w:rPr>
      </w:pPr>
      <w:ins w:id="4941" w:author="Hemmati" w:date="2016-12-16T09:37:00Z">
        <w:r w:rsidRPr="002D3F66">
          <w:rPr>
            <w:rFonts w:asciiTheme="minorHAnsi" w:hAnsiTheme="minorHAnsi"/>
            <w:sz w:val="16"/>
            <w:szCs w:val="16"/>
            <w:rPrChange w:id="4942" w:author="Hemmati" w:date="2016-12-16T10:25:00Z">
              <w:rPr>
                <w:rFonts w:asciiTheme="minorHAnsi" w:hAnsiTheme="minorHAnsi"/>
              </w:rPr>
            </w:rPrChange>
          </w:rPr>
          <w:t xml:space="preserve">country                         </w:t>
        </w:r>
      </w:ins>
      <w:ins w:id="4943" w:author="Hemmati" w:date="2016-12-16T09:38:00Z">
        <w:r w:rsidRPr="002D3F66">
          <w:rPr>
            <w:rFonts w:asciiTheme="minorHAnsi" w:hAnsiTheme="minorHAnsi"/>
            <w:sz w:val="16"/>
            <w:szCs w:val="16"/>
            <w:rPrChange w:id="4944" w:author="Hemmati" w:date="2016-12-16T10:25:00Z">
              <w:rPr>
                <w:rFonts w:asciiTheme="minorHAnsi" w:hAnsiTheme="minorHAnsi"/>
              </w:rPr>
            </w:rPrChange>
          </w:rPr>
          <w:tab/>
        </w:r>
      </w:ins>
      <w:ins w:id="4945" w:author="Hemmati" w:date="2016-12-16T09:37:00Z">
        <w:r w:rsidRPr="002D3F66">
          <w:rPr>
            <w:rFonts w:asciiTheme="minorHAnsi" w:hAnsiTheme="minorHAnsi"/>
            <w:sz w:val="16"/>
            <w:szCs w:val="16"/>
            <w:rPrChange w:id="4946" w:author="Hemmati" w:date="2016-12-16T10:25:00Z">
              <w:rPr>
                <w:rFonts w:asciiTheme="minorHAnsi" w:hAnsiTheme="minorHAnsi"/>
              </w:rPr>
            </w:rPrChange>
          </w:rPr>
          <w:t>CHAR,</w:t>
        </w:r>
      </w:ins>
    </w:p>
    <w:p w:rsidR="005B1FA7" w:rsidRPr="002D3F66" w:rsidRDefault="005B1FA7" w:rsidP="005B1FA7">
      <w:pPr>
        <w:pStyle w:val="sqlF9"/>
        <w:tabs>
          <w:tab w:val="left" w:pos="2201"/>
        </w:tabs>
        <w:rPr>
          <w:ins w:id="4947" w:author="Hemmati" w:date="2016-12-16T09:37:00Z"/>
          <w:rFonts w:asciiTheme="minorHAnsi" w:hAnsiTheme="minorHAnsi"/>
          <w:sz w:val="16"/>
          <w:szCs w:val="16"/>
          <w:rPrChange w:id="4948" w:author="Hemmati" w:date="2016-12-16T10:25:00Z">
            <w:rPr>
              <w:ins w:id="4949" w:author="Hemmati" w:date="2016-12-16T09:37:00Z"/>
              <w:rFonts w:asciiTheme="minorHAnsi" w:hAnsiTheme="minorHAnsi"/>
            </w:rPr>
          </w:rPrChange>
        </w:rPr>
      </w:pPr>
      <w:ins w:id="4950" w:author="Hemmati" w:date="2016-12-16T09:37:00Z">
        <w:r w:rsidRPr="002D3F66">
          <w:rPr>
            <w:rFonts w:asciiTheme="minorHAnsi" w:hAnsiTheme="minorHAnsi"/>
            <w:sz w:val="16"/>
            <w:szCs w:val="16"/>
            <w:rPrChange w:id="4951" w:author="Hemmati" w:date="2016-12-16T10:25:00Z">
              <w:rPr>
                <w:rFonts w:asciiTheme="minorHAnsi" w:hAnsiTheme="minorHAnsi"/>
              </w:rPr>
            </w:rPrChange>
          </w:rPr>
          <w:t xml:space="preserve">phone  </w:t>
        </w:r>
        <w:r w:rsidRPr="002D3F66">
          <w:rPr>
            <w:rFonts w:asciiTheme="minorHAnsi" w:hAnsiTheme="minorHAnsi"/>
            <w:sz w:val="16"/>
            <w:szCs w:val="16"/>
            <w:rPrChange w:id="4952" w:author="Hemmati" w:date="2016-12-16T10:25:00Z">
              <w:rPr>
                <w:rFonts w:asciiTheme="minorHAnsi" w:hAnsiTheme="minorHAnsi"/>
              </w:rPr>
            </w:rPrChange>
          </w:rPr>
          <w:tab/>
          <w:t>CHAR,</w:t>
        </w:r>
      </w:ins>
    </w:p>
    <w:p w:rsidR="005B1FA7" w:rsidRPr="002D3F66" w:rsidRDefault="005B1FA7" w:rsidP="005B1FA7">
      <w:pPr>
        <w:pStyle w:val="sqlF9"/>
        <w:tabs>
          <w:tab w:val="left" w:pos="2201"/>
        </w:tabs>
        <w:rPr>
          <w:ins w:id="4953" w:author="Hemmati" w:date="2016-12-16T09:37:00Z"/>
          <w:rFonts w:asciiTheme="minorHAnsi" w:hAnsiTheme="minorHAnsi"/>
          <w:sz w:val="16"/>
          <w:szCs w:val="16"/>
          <w:rPrChange w:id="4954" w:author="Hemmati" w:date="2016-12-16T10:25:00Z">
            <w:rPr>
              <w:ins w:id="4955" w:author="Hemmati" w:date="2016-12-16T09:37:00Z"/>
              <w:rFonts w:asciiTheme="minorHAnsi" w:hAnsiTheme="minorHAnsi"/>
            </w:rPr>
          </w:rPrChange>
        </w:rPr>
      </w:pPr>
      <w:ins w:id="4956" w:author="Hemmati" w:date="2016-12-16T09:37:00Z">
        <w:r w:rsidRPr="002D3F66">
          <w:rPr>
            <w:rFonts w:asciiTheme="minorHAnsi" w:hAnsiTheme="minorHAnsi"/>
            <w:sz w:val="16"/>
            <w:szCs w:val="16"/>
            <w:rPrChange w:id="4957" w:author="Hemmati" w:date="2016-12-16T10:25:00Z">
              <w:rPr>
                <w:rFonts w:asciiTheme="minorHAnsi" w:hAnsiTheme="minorHAnsi"/>
              </w:rPr>
            </w:rPrChange>
          </w:rPr>
          <w:t>fax</w:t>
        </w:r>
        <w:r w:rsidRPr="002D3F66">
          <w:rPr>
            <w:rFonts w:asciiTheme="minorHAnsi" w:hAnsiTheme="minorHAnsi"/>
            <w:sz w:val="16"/>
            <w:szCs w:val="16"/>
            <w:rPrChange w:id="4958" w:author="Hemmati" w:date="2016-12-16T10:25:00Z">
              <w:rPr>
                <w:rFonts w:asciiTheme="minorHAnsi" w:hAnsiTheme="minorHAnsi"/>
              </w:rPr>
            </w:rPrChange>
          </w:rPr>
          <w:tab/>
          <w:t>CHAR,</w:t>
        </w:r>
      </w:ins>
    </w:p>
    <w:p w:rsidR="005B1FA7" w:rsidRPr="002D3F66" w:rsidRDefault="005B1FA7" w:rsidP="005B1FA7">
      <w:pPr>
        <w:pStyle w:val="sqlF9"/>
        <w:tabs>
          <w:tab w:val="left" w:pos="2201"/>
        </w:tabs>
        <w:rPr>
          <w:ins w:id="4959" w:author="Hemmati" w:date="2016-12-16T09:37:00Z"/>
          <w:rFonts w:asciiTheme="minorHAnsi" w:hAnsiTheme="minorHAnsi"/>
          <w:sz w:val="16"/>
          <w:szCs w:val="16"/>
          <w:rPrChange w:id="4960" w:author="Hemmati" w:date="2016-12-16T10:25:00Z">
            <w:rPr>
              <w:ins w:id="4961" w:author="Hemmati" w:date="2016-12-16T09:37:00Z"/>
              <w:rFonts w:asciiTheme="minorHAnsi" w:hAnsiTheme="minorHAnsi"/>
            </w:rPr>
          </w:rPrChange>
        </w:rPr>
      </w:pPr>
      <w:ins w:id="4962" w:author="Hemmati" w:date="2016-12-16T09:37:00Z">
        <w:r w:rsidRPr="002D3F66">
          <w:rPr>
            <w:rFonts w:asciiTheme="minorHAnsi" w:hAnsiTheme="minorHAnsi"/>
            <w:sz w:val="16"/>
            <w:szCs w:val="16"/>
            <w:rPrChange w:id="4963" w:author="Hemmati" w:date="2016-12-16T10:25:00Z">
              <w:rPr>
                <w:rFonts w:asciiTheme="minorHAnsi" w:hAnsiTheme="minorHAnsi"/>
              </w:rPr>
            </w:rPrChange>
          </w:rPr>
          <w:t>email</w:t>
        </w:r>
        <w:r w:rsidRPr="002D3F66">
          <w:rPr>
            <w:rFonts w:asciiTheme="minorHAnsi" w:hAnsiTheme="minorHAnsi"/>
            <w:sz w:val="16"/>
            <w:szCs w:val="16"/>
            <w:rPrChange w:id="4964" w:author="Hemmati" w:date="2016-12-16T10:25:00Z">
              <w:rPr>
                <w:rFonts w:asciiTheme="minorHAnsi" w:hAnsiTheme="minorHAnsi"/>
              </w:rPr>
            </w:rPrChange>
          </w:rPr>
          <w:tab/>
          <w:t>CHAR,</w:t>
        </w:r>
      </w:ins>
    </w:p>
    <w:p w:rsidR="005B1FA7" w:rsidRPr="002D3F66" w:rsidRDefault="005B1FA7" w:rsidP="005B1FA7">
      <w:pPr>
        <w:pStyle w:val="sqlF9"/>
        <w:tabs>
          <w:tab w:val="left" w:pos="2201"/>
        </w:tabs>
        <w:rPr>
          <w:ins w:id="4965" w:author="Hemmati" w:date="2016-12-16T09:37:00Z"/>
          <w:rFonts w:asciiTheme="minorHAnsi" w:hAnsiTheme="minorHAnsi"/>
          <w:sz w:val="16"/>
          <w:szCs w:val="16"/>
          <w:rPrChange w:id="4966" w:author="Hemmati" w:date="2016-12-16T10:25:00Z">
            <w:rPr>
              <w:ins w:id="4967" w:author="Hemmati" w:date="2016-12-16T09:37:00Z"/>
              <w:rFonts w:asciiTheme="minorHAnsi" w:hAnsiTheme="minorHAnsi"/>
            </w:rPr>
          </w:rPrChange>
        </w:rPr>
      </w:pPr>
      <w:ins w:id="4968" w:author="Hemmati" w:date="2016-12-16T09:37:00Z">
        <w:r w:rsidRPr="002D3F66">
          <w:rPr>
            <w:rFonts w:asciiTheme="minorHAnsi" w:hAnsiTheme="minorHAnsi"/>
            <w:sz w:val="16"/>
            <w:szCs w:val="16"/>
            <w:rPrChange w:id="4969" w:author="Hemmati" w:date="2016-12-16T10:25:00Z">
              <w:rPr>
                <w:rFonts w:asciiTheme="minorHAnsi" w:hAnsiTheme="minorHAnsi"/>
              </w:rPr>
            </w:rPrChange>
          </w:rPr>
          <w:t>web</w:t>
        </w:r>
        <w:r w:rsidRPr="002D3F66">
          <w:rPr>
            <w:rFonts w:asciiTheme="minorHAnsi" w:hAnsiTheme="minorHAnsi"/>
            <w:sz w:val="16"/>
            <w:szCs w:val="16"/>
            <w:rPrChange w:id="4970" w:author="Hemmati" w:date="2016-12-16T10:25:00Z">
              <w:rPr>
                <w:rFonts w:asciiTheme="minorHAnsi" w:hAnsiTheme="minorHAnsi"/>
              </w:rPr>
            </w:rPrChange>
          </w:rPr>
          <w:tab/>
          <w:t>CHAR,</w:t>
        </w:r>
      </w:ins>
    </w:p>
    <w:p w:rsidR="005B1FA7" w:rsidRPr="002D3F66" w:rsidRDefault="005B1FA7" w:rsidP="005B1FA7">
      <w:pPr>
        <w:pStyle w:val="sqlF9"/>
        <w:tabs>
          <w:tab w:val="left" w:pos="2201"/>
        </w:tabs>
        <w:rPr>
          <w:ins w:id="4971" w:author="Hemmati" w:date="2016-12-16T09:37:00Z"/>
          <w:rFonts w:asciiTheme="minorHAnsi" w:hAnsiTheme="minorHAnsi"/>
          <w:sz w:val="16"/>
          <w:szCs w:val="16"/>
          <w:rPrChange w:id="4972" w:author="Hemmati" w:date="2016-12-16T10:25:00Z">
            <w:rPr>
              <w:ins w:id="4973" w:author="Hemmati" w:date="2016-12-16T09:37:00Z"/>
              <w:rFonts w:asciiTheme="minorHAnsi" w:hAnsiTheme="minorHAnsi"/>
            </w:rPr>
          </w:rPrChange>
        </w:rPr>
      </w:pPr>
      <w:ins w:id="4974" w:author="Hemmati" w:date="2016-12-16T09:37:00Z">
        <w:r w:rsidRPr="002D3F66">
          <w:rPr>
            <w:rFonts w:asciiTheme="minorHAnsi" w:hAnsiTheme="minorHAnsi"/>
            <w:sz w:val="16"/>
            <w:szCs w:val="16"/>
            <w:rPrChange w:id="4975" w:author="Hemmati" w:date="2016-12-16T10:25:00Z">
              <w:rPr>
                <w:rFonts w:asciiTheme="minorHAnsi" w:hAnsiTheme="minorHAnsi"/>
              </w:rPr>
            </w:rPrChange>
          </w:rPr>
          <w:t>represents</w:t>
        </w:r>
        <w:r w:rsidRPr="002D3F66">
          <w:rPr>
            <w:rFonts w:asciiTheme="minorHAnsi" w:hAnsiTheme="minorHAnsi"/>
            <w:sz w:val="16"/>
            <w:szCs w:val="16"/>
            <w:rPrChange w:id="4976" w:author="Hemmati" w:date="2016-12-16T10:25:00Z">
              <w:rPr>
                <w:rFonts w:asciiTheme="minorHAnsi" w:hAnsiTheme="minorHAnsi"/>
              </w:rPr>
            </w:rPrChange>
          </w:rPr>
          <w:tab/>
        </w:r>
      </w:ins>
      <w:ins w:id="4977" w:author="Hemmati" w:date="2016-12-16T09:38:00Z">
        <w:r w:rsidRPr="002D3F66">
          <w:rPr>
            <w:rFonts w:asciiTheme="minorHAnsi" w:hAnsiTheme="minorHAnsi"/>
            <w:sz w:val="16"/>
            <w:szCs w:val="16"/>
            <w:rPrChange w:id="4978" w:author="Hemmati" w:date="2016-12-16T10:25:00Z">
              <w:rPr>
                <w:rFonts w:asciiTheme="minorHAnsi" w:hAnsiTheme="minorHAnsi"/>
              </w:rPr>
            </w:rPrChange>
          </w:rPr>
          <w:t>C</w:t>
        </w:r>
      </w:ins>
      <w:ins w:id="4979" w:author="Hemmati" w:date="2016-12-16T09:37:00Z">
        <w:r w:rsidRPr="002D3F66">
          <w:rPr>
            <w:rFonts w:asciiTheme="minorHAnsi" w:hAnsiTheme="minorHAnsi"/>
            <w:sz w:val="16"/>
            <w:szCs w:val="16"/>
            <w:rPrChange w:id="4980" w:author="Hemmati" w:date="2016-12-16T10:25:00Z">
              <w:rPr>
                <w:rFonts w:asciiTheme="minorHAnsi" w:hAnsiTheme="minorHAnsi"/>
              </w:rPr>
            </w:rPrChange>
          </w:rPr>
          <w:t>HAR,</w:t>
        </w:r>
      </w:ins>
    </w:p>
    <w:p w:rsidR="00D6774F" w:rsidRPr="002D3F66" w:rsidDel="005B1FA7" w:rsidRDefault="005B1FA7" w:rsidP="005B1FA7">
      <w:pPr>
        <w:pStyle w:val="sqlF9"/>
        <w:tabs>
          <w:tab w:val="left" w:pos="2201"/>
        </w:tabs>
        <w:rPr>
          <w:del w:id="4981" w:author="Hemmati" w:date="2016-12-16T09:37:00Z"/>
          <w:rFonts w:asciiTheme="minorHAnsi" w:hAnsiTheme="minorHAnsi"/>
          <w:sz w:val="16"/>
          <w:szCs w:val="16"/>
          <w:rPrChange w:id="4982" w:author="Hemmati" w:date="2016-12-16T10:25:00Z">
            <w:rPr>
              <w:del w:id="4983" w:author="Hemmati" w:date="2016-12-16T09:37:00Z"/>
              <w:rFonts w:asciiTheme="minorHAnsi" w:hAnsiTheme="minorHAnsi"/>
            </w:rPr>
          </w:rPrChange>
        </w:rPr>
      </w:pPr>
      <w:ins w:id="4984" w:author="Hemmati" w:date="2016-12-16T09:37:00Z">
        <w:r w:rsidRPr="002D3F66">
          <w:rPr>
            <w:rFonts w:asciiTheme="minorHAnsi" w:hAnsiTheme="minorHAnsi"/>
            <w:sz w:val="16"/>
            <w:szCs w:val="16"/>
            <w:rPrChange w:id="4985" w:author="Hemmati" w:date="2016-12-16T10:25:00Z">
              <w:rPr>
                <w:rFonts w:asciiTheme="minorHAnsi" w:hAnsiTheme="minorHAnsi"/>
              </w:rPr>
            </w:rPrChange>
          </w:rPr>
          <w:t>affiliation</w:t>
        </w:r>
        <w:r w:rsidRPr="002D3F66">
          <w:rPr>
            <w:rFonts w:asciiTheme="minorHAnsi" w:hAnsiTheme="minorHAnsi"/>
            <w:sz w:val="16"/>
            <w:szCs w:val="16"/>
            <w:rPrChange w:id="4986" w:author="Hemmati" w:date="2016-12-16T10:25:00Z">
              <w:rPr>
                <w:rFonts w:asciiTheme="minorHAnsi" w:hAnsiTheme="minorHAnsi"/>
              </w:rPr>
            </w:rPrChange>
          </w:rPr>
          <w:tab/>
          <w:t>CHAR)</w:t>
        </w:r>
      </w:ins>
    </w:p>
    <w:p w:rsidR="00D6774F" w:rsidRPr="002D3F66" w:rsidDel="005B1FA7" w:rsidRDefault="00D6774F" w:rsidP="00D6774F">
      <w:pPr>
        <w:pStyle w:val="sqlF9"/>
        <w:tabs>
          <w:tab w:val="left" w:pos="2201"/>
        </w:tabs>
        <w:rPr>
          <w:del w:id="4987" w:author="Hemmati" w:date="2016-12-16T09:37:00Z"/>
          <w:rFonts w:asciiTheme="minorHAnsi" w:hAnsiTheme="minorHAnsi"/>
          <w:sz w:val="16"/>
          <w:szCs w:val="16"/>
          <w:rPrChange w:id="4988" w:author="Hemmati" w:date="2016-12-16T10:25:00Z">
            <w:rPr>
              <w:del w:id="4989" w:author="Hemmati" w:date="2016-12-16T09:37:00Z"/>
              <w:rFonts w:asciiTheme="minorHAnsi" w:hAnsiTheme="minorHAnsi"/>
            </w:rPr>
          </w:rPrChange>
        </w:rPr>
      </w:pPr>
      <w:del w:id="4990" w:author="Hemmati" w:date="2016-12-16T09:37:00Z">
        <w:r w:rsidRPr="002D3F66" w:rsidDel="005B1FA7">
          <w:rPr>
            <w:rFonts w:asciiTheme="minorHAnsi" w:hAnsiTheme="minorHAnsi"/>
            <w:sz w:val="16"/>
            <w:szCs w:val="16"/>
            <w:rPrChange w:id="4991" w:author="Hemmati" w:date="2016-12-16T10:25:00Z">
              <w:rPr>
                <w:rFonts w:asciiTheme="minorHAnsi" w:hAnsiTheme="minorHAnsi"/>
              </w:rPr>
            </w:rPrChange>
          </w:rPr>
          <w:delText xml:space="preserve">options(skip=1,direct=true) </w:delText>
        </w:r>
      </w:del>
    </w:p>
    <w:p w:rsidR="00D6774F" w:rsidRPr="002D3F66" w:rsidDel="005B1FA7" w:rsidRDefault="00D6774F" w:rsidP="00D6774F">
      <w:pPr>
        <w:pStyle w:val="sqlF9"/>
        <w:tabs>
          <w:tab w:val="left" w:pos="2201"/>
        </w:tabs>
        <w:rPr>
          <w:del w:id="4992" w:author="Hemmati" w:date="2016-12-16T09:37:00Z"/>
          <w:rFonts w:asciiTheme="minorHAnsi" w:hAnsiTheme="minorHAnsi"/>
          <w:b/>
          <w:sz w:val="16"/>
          <w:szCs w:val="16"/>
          <w:rPrChange w:id="4993" w:author="Hemmati" w:date="2016-12-16T10:25:00Z">
            <w:rPr>
              <w:del w:id="4994" w:author="Hemmati" w:date="2016-12-16T09:37:00Z"/>
              <w:rFonts w:asciiTheme="minorHAnsi" w:hAnsiTheme="minorHAnsi"/>
              <w:b/>
            </w:rPr>
          </w:rPrChange>
        </w:rPr>
      </w:pPr>
      <w:del w:id="4995" w:author="Hemmati" w:date="2016-12-16T09:37:00Z">
        <w:r w:rsidRPr="002D3F66" w:rsidDel="005B1FA7">
          <w:rPr>
            <w:rFonts w:asciiTheme="minorHAnsi" w:hAnsiTheme="minorHAnsi"/>
            <w:b/>
            <w:sz w:val="16"/>
            <w:szCs w:val="16"/>
            <w:rPrChange w:id="4996" w:author="Hemmati" w:date="2016-12-16T10:25:00Z">
              <w:rPr>
                <w:rFonts w:asciiTheme="minorHAnsi" w:hAnsiTheme="minorHAnsi"/>
                <w:b/>
              </w:rPr>
            </w:rPrChange>
          </w:rPr>
          <w:delText>LOAD DATA</w:delText>
        </w:r>
      </w:del>
    </w:p>
    <w:p w:rsidR="00D6774F" w:rsidRPr="002D3F66" w:rsidDel="005B1FA7" w:rsidRDefault="00D6774F" w:rsidP="00D6774F">
      <w:pPr>
        <w:pStyle w:val="sqlF9"/>
        <w:tabs>
          <w:tab w:val="left" w:pos="2201"/>
        </w:tabs>
        <w:rPr>
          <w:del w:id="4997" w:author="Hemmati" w:date="2016-12-16T09:37:00Z"/>
          <w:rFonts w:asciiTheme="minorHAnsi" w:hAnsiTheme="minorHAnsi"/>
          <w:sz w:val="16"/>
          <w:szCs w:val="16"/>
          <w:rPrChange w:id="4998" w:author="Hemmati" w:date="2016-12-16T10:25:00Z">
            <w:rPr>
              <w:del w:id="4999" w:author="Hemmati" w:date="2016-12-16T09:37:00Z"/>
              <w:rFonts w:asciiTheme="minorHAnsi" w:hAnsiTheme="minorHAnsi"/>
            </w:rPr>
          </w:rPrChange>
        </w:rPr>
      </w:pPr>
      <w:del w:id="5000" w:author="Hemmati" w:date="2016-12-16T09:37:00Z">
        <w:r w:rsidRPr="002D3F66" w:rsidDel="005B1FA7">
          <w:rPr>
            <w:rFonts w:asciiTheme="minorHAnsi" w:hAnsiTheme="minorHAnsi"/>
            <w:b/>
            <w:sz w:val="16"/>
            <w:szCs w:val="16"/>
            <w:rPrChange w:id="5001" w:author="Hemmati" w:date="2016-12-16T10:25:00Z">
              <w:rPr>
                <w:rFonts w:asciiTheme="minorHAnsi" w:hAnsiTheme="minorHAnsi"/>
                <w:b/>
              </w:rPr>
            </w:rPrChange>
          </w:rPr>
          <w:delText xml:space="preserve">INFILE </w:delText>
        </w:r>
        <w:r w:rsidRPr="002D3F66" w:rsidDel="005B1FA7">
          <w:rPr>
            <w:rFonts w:asciiTheme="minorHAnsi" w:hAnsiTheme="minorHAnsi"/>
            <w:sz w:val="16"/>
            <w:szCs w:val="16"/>
            <w:rPrChange w:id="5002" w:author="Hemmati" w:date="2016-12-16T10:25:00Z">
              <w:rPr>
                <w:rFonts w:asciiTheme="minorHAnsi" w:hAnsiTheme="minorHAnsi"/>
              </w:rPr>
            </w:rPrChange>
          </w:rPr>
          <w:delText>'C:\Users\559006\Desktop\WORKSHOPS\WSH4_CreateTables_SQLLoader\ADHOC_TABLES\supplier_adhoc\SupplierData.csv'</w:delText>
        </w:r>
      </w:del>
    </w:p>
    <w:p w:rsidR="00D6774F" w:rsidRPr="002D3F66" w:rsidDel="005B1FA7" w:rsidRDefault="00D6774F" w:rsidP="00D6774F">
      <w:pPr>
        <w:pStyle w:val="sqlF9"/>
        <w:tabs>
          <w:tab w:val="left" w:pos="2201"/>
        </w:tabs>
        <w:rPr>
          <w:del w:id="5003" w:author="Hemmati" w:date="2016-12-16T09:37:00Z"/>
          <w:rFonts w:asciiTheme="minorHAnsi" w:hAnsiTheme="minorHAnsi"/>
          <w:sz w:val="16"/>
          <w:szCs w:val="16"/>
          <w:rPrChange w:id="5004" w:author="Hemmati" w:date="2016-12-16T10:25:00Z">
            <w:rPr>
              <w:del w:id="5005" w:author="Hemmati" w:date="2016-12-16T09:37:00Z"/>
              <w:rFonts w:asciiTheme="minorHAnsi" w:hAnsiTheme="minorHAnsi"/>
            </w:rPr>
          </w:rPrChange>
        </w:rPr>
      </w:pPr>
      <w:del w:id="5006" w:author="Hemmati" w:date="2016-12-16T09:37:00Z">
        <w:r w:rsidRPr="002D3F66" w:rsidDel="005B1FA7">
          <w:rPr>
            <w:rFonts w:asciiTheme="minorHAnsi" w:hAnsiTheme="minorHAnsi"/>
            <w:b/>
            <w:sz w:val="16"/>
            <w:szCs w:val="16"/>
            <w:rPrChange w:id="5007" w:author="Hemmati" w:date="2016-12-16T10:25:00Z">
              <w:rPr>
                <w:rFonts w:asciiTheme="minorHAnsi" w:hAnsiTheme="minorHAnsi"/>
                <w:b/>
              </w:rPr>
            </w:rPrChange>
          </w:rPr>
          <w:delText xml:space="preserve">BADFILE </w:delText>
        </w:r>
        <w:r w:rsidRPr="002D3F66" w:rsidDel="005B1FA7">
          <w:rPr>
            <w:rFonts w:asciiTheme="minorHAnsi" w:hAnsiTheme="minorHAnsi"/>
            <w:sz w:val="16"/>
            <w:szCs w:val="16"/>
            <w:rPrChange w:id="5008" w:author="Hemmati" w:date="2016-12-16T10:25:00Z">
              <w:rPr>
                <w:rFonts w:asciiTheme="minorHAnsi" w:hAnsiTheme="minorHAnsi"/>
              </w:rPr>
            </w:rPrChange>
          </w:rPr>
          <w:delText>'C:\Users\559006\Desktop\WORKSHOPS\WSH4_CreateTables_SQLLoader\ADHOC_TABLES\supplier_adhoc\Supplier.bad'</w:delText>
        </w:r>
      </w:del>
    </w:p>
    <w:p w:rsidR="00D6774F" w:rsidRPr="002D3F66" w:rsidDel="005B1FA7" w:rsidRDefault="00D6774F" w:rsidP="00D6774F">
      <w:pPr>
        <w:pStyle w:val="sqlF9"/>
        <w:tabs>
          <w:tab w:val="left" w:pos="2201"/>
        </w:tabs>
        <w:rPr>
          <w:del w:id="5009" w:author="Hemmati" w:date="2016-12-16T09:37:00Z"/>
          <w:rFonts w:asciiTheme="minorHAnsi" w:hAnsiTheme="minorHAnsi"/>
          <w:sz w:val="16"/>
          <w:szCs w:val="16"/>
          <w:rPrChange w:id="5010" w:author="Hemmati" w:date="2016-12-16T10:25:00Z">
            <w:rPr>
              <w:del w:id="5011" w:author="Hemmati" w:date="2016-12-16T09:37:00Z"/>
              <w:rFonts w:asciiTheme="minorHAnsi" w:hAnsiTheme="minorHAnsi"/>
            </w:rPr>
          </w:rPrChange>
        </w:rPr>
      </w:pPr>
      <w:del w:id="5012" w:author="Hemmati" w:date="2016-12-16T09:37:00Z">
        <w:r w:rsidRPr="002D3F66" w:rsidDel="005B1FA7">
          <w:rPr>
            <w:rFonts w:asciiTheme="minorHAnsi" w:hAnsiTheme="minorHAnsi"/>
            <w:b/>
            <w:sz w:val="16"/>
            <w:szCs w:val="16"/>
            <w:rPrChange w:id="5013" w:author="Hemmati" w:date="2016-12-16T10:25:00Z">
              <w:rPr>
                <w:rFonts w:asciiTheme="minorHAnsi" w:hAnsiTheme="minorHAnsi"/>
                <w:b/>
              </w:rPr>
            </w:rPrChange>
          </w:rPr>
          <w:delText>DISCARDFILE</w:delText>
        </w:r>
        <w:r w:rsidRPr="002D3F66" w:rsidDel="005B1FA7">
          <w:rPr>
            <w:rFonts w:asciiTheme="minorHAnsi" w:hAnsiTheme="minorHAnsi"/>
            <w:sz w:val="16"/>
            <w:szCs w:val="16"/>
            <w:rPrChange w:id="5014" w:author="Hemmati" w:date="2016-12-16T10:25:00Z">
              <w:rPr>
                <w:rFonts w:asciiTheme="minorHAnsi" w:hAnsiTheme="minorHAnsi"/>
              </w:rPr>
            </w:rPrChange>
          </w:rPr>
          <w:delText xml:space="preserve"> 'C:\Users\559006\Desktop\WORKSHOPS\WSH4_CreateTables_SQLLoader\ADHOC_TABLES\supplier_adhoc\Supplier.dsc'</w:delText>
        </w:r>
      </w:del>
    </w:p>
    <w:p w:rsidR="00D6774F" w:rsidRPr="002D3F66" w:rsidDel="005B1FA7" w:rsidRDefault="00D6774F" w:rsidP="00D6774F">
      <w:pPr>
        <w:pStyle w:val="sqlF9"/>
        <w:tabs>
          <w:tab w:val="left" w:pos="2201"/>
        </w:tabs>
        <w:rPr>
          <w:del w:id="5015" w:author="Hemmati" w:date="2016-12-16T09:37:00Z"/>
          <w:rFonts w:asciiTheme="minorHAnsi" w:hAnsiTheme="minorHAnsi"/>
          <w:sz w:val="16"/>
          <w:szCs w:val="16"/>
          <w:rPrChange w:id="5016" w:author="Hemmati" w:date="2016-12-16T10:25:00Z">
            <w:rPr>
              <w:del w:id="5017" w:author="Hemmati" w:date="2016-12-16T09:37:00Z"/>
              <w:rFonts w:asciiTheme="minorHAnsi" w:hAnsiTheme="minorHAnsi"/>
            </w:rPr>
          </w:rPrChange>
        </w:rPr>
      </w:pPr>
    </w:p>
    <w:p w:rsidR="00D6774F" w:rsidRPr="002D3F66" w:rsidDel="005B1FA7" w:rsidRDefault="00D6774F" w:rsidP="00D6774F">
      <w:pPr>
        <w:pStyle w:val="sqlF9"/>
        <w:tabs>
          <w:tab w:val="left" w:pos="2201"/>
        </w:tabs>
        <w:rPr>
          <w:del w:id="5018" w:author="Hemmati" w:date="2016-12-16T09:37:00Z"/>
          <w:rFonts w:asciiTheme="minorHAnsi" w:hAnsiTheme="minorHAnsi"/>
          <w:sz w:val="16"/>
          <w:szCs w:val="16"/>
          <w:rPrChange w:id="5019" w:author="Hemmati" w:date="2016-12-16T10:25:00Z">
            <w:rPr>
              <w:del w:id="5020" w:author="Hemmati" w:date="2016-12-16T09:37:00Z"/>
              <w:rFonts w:asciiTheme="minorHAnsi" w:hAnsiTheme="minorHAnsi"/>
            </w:rPr>
          </w:rPrChange>
        </w:rPr>
      </w:pPr>
      <w:del w:id="5021" w:author="Hemmati" w:date="2016-12-16T09:37:00Z">
        <w:r w:rsidRPr="002D3F66" w:rsidDel="005B1FA7">
          <w:rPr>
            <w:rFonts w:asciiTheme="minorHAnsi" w:hAnsiTheme="minorHAnsi"/>
            <w:sz w:val="16"/>
            <w:szCs w:val="16"/>
            <w:rPrChange w:id="5022" w:author="Hemmati" w:date="2016-12-16T10:25:00Z">
              <w:rPr>
                <w:rFonts w:asciiTheme="minorHAnsi" w:hAnsiTheme="minorHAnsi"/>
              </w:rPr>
            </w:rPrChange>
          </w:rPr>
          <w:delText>TRUNCATE INTO TABLE supplier_data</w:delText>
        </w:r>
      </w:del>
    </w:p>
    <w:p w:rsidR="00D6774F" w:rsidRPr="002D3F66" w:rsidDel="005B1FA7" w:rsidRDefault="00D6774F" w:rsidP="00D6774F">
      <w:pPr>
        <w:pStyle w:val="sqlF9"/>
        <w:tabs>
          <w:tab w:val="left" w:pos="2201"/>
        </w:tabs>
        <w:rPr>
          <w:del w:id="5023" w:author="Hemmati" w:date="2016-12-16T09:37:00Z"/>
          <w:rFonts w:asciiTheme="minorHAnsi" w:hAnsiTheme="minorHAnsi"/>
          <w:sz w:val="16"/>
          <w:szCs w:val="16"/>
          <w:rPrChange w:id="5024" w:author="Hemmati" w:date="2016-12-16T10:25:00Z">
            <w:rPr>
              <w:del w:id="5025" w:author="Hemmati" w:date="2016-12-16T09:37:00Z"/>
              <w:rFonts w:asciiTheme="minorHAnsi" w:hAnsiTheme="minorHAnsi"/>
            </w:rPr>
          </w:rPrChange>
        </w:rPr>
      </w:pPr>
      <w:del w:id="5026" w:author="Hemmati" w:date="2016-12-16T09:37:00Z">
        <w:r w:rsidRPr="002D3F66" w:rsidDel="005B1FA7">
          <w:rPr>
            <w:rFonts w:asciiTheme="minorHAnsi" w:hAnsiTheme="minorHAnsi"/>
            <w:sz w:val="16"/>
            <w:szCs w:val="16"/>
            <w:rPrChange w:id="5027" w:author="Hemmati" w:date="2016-12-16T10:25:00Z">
              <w:rPr>
                <w:rFonts w:asciiTheme="minorHAnsi" w:hAnsiTheme="minorHAnsi"/>
              </w:rPr>
            </w:rPrChange>
          </w:rPr>
          <w:delText>FIELDS TERMINATED BY ',' OPTIONALLY ENCLOSED BY '"'</w:delText>
        </w:r>
      </w:del>
    </w:p>
    <w:p w:rsidR="00D6774F" w:rsidRPr="002D3F66" w:rsidDel="005B1FA7" w:rsidRDefault="00D6774F" w:rsidP="00D6774F">
      <w:pPr>
        <w:pStyle w:val="sqlF9"/>
        <w:tabs>
          <w:tab w:val="left" w:pos="2201"/>
        </w:tabs>
        <w:rPr>
          <w:del w:id="5028" w:author="Hemmati" w:date="2016-12-16T09:37:00Z"/>
          <w:rFonts w:asciiTheme="minorHAnsi" w:hAnsiTheme="minorHAnsi"/>
          <w:sz w:val="16"/>
          <w:szCs w:val="16"/>
          <w:rPrChange w:id="5029" w:author="Hemmati" w:date="2016-12-16T10:25:00Z">
            <w:rPr>
              <w:del w:id="5030" w:author="Hemmati" w:date="2016-12-16T09:37:00Z"/>
              <w:rFonts w:asciiTheme="minorHAnsi" w:hAnsiTheme="minorHAnsi"/>
            </w:rPr>
          </w:rPrChange>
        </w:rPr>
      </w:pPr>
      <w:del w:id="5031" w:author="Hemmati" w:date="2016-12-16T09:37:00Z">
        <w:r w:rsidRPr="002D3F66" w:rsidDel="005B1FA7">
          <w:rPr>
            <w:rFonts w:asciiTheme="minorHAnsi" w:hAnsiTheme="minorHAnsi"/>
            <w:sz w:val="16"/>
            <w:szCs w:val="16"/>
            <w:rPrChange w:id="5032" w:author="Hemmati" w:date="2016-12-16T10:25:00Z">
              <w:rPr>
                <w:rFonts w:asciiTheme="minorHAnsi" w:hAnsiTheme="minorHAnsi"/>
              </w:rPr>
            </w:rPrChange>
          </w:rPr>
          <w:delText xml:space="preserve">TRAILING NULLCOLS    </w:delText>
        </w:r>
      </w:del>
    </w:p>
    <w:p w:rsidR="00D6774F" w:rsidRPr="002D3F66" w:rsidDel="005B1FA7" w:rsidRDefault="00D6774F" w:rsidP="00D6774F">
      <w:pPr>
        <w:pStyle w:val="sqlF9"/>
        <w:tabs>
          <w:tab w:val="left" w:pos="2201"/>
        </w:tabs>
        <w:rPr>
          <w:del w:id="5033" w:author="Hemmati" w:date="2016-12-16T09:37:00Z"/>
          <w:rFonts w:asciiTheme="minorHAnsi" w:hAnsiTheme="minorHAnsi"/>
          <w:sz w:val="16"/>
          <w:szCs w:val="16"/>
          <w:rPrChange w:id="5034" w:author="Hemmati" w:date="2016-12-16T10:25:00Z">
            <w:rPr>
              <w:del w:id="5035" w:author="Hemmati" w:date="2016-12-16T09:37:00Z"/>
              <w:rFonts w:asciiTheme="minorHAnsi" w:hAnsiTheme="minorHAnsi"/>
            </w:rPr>
          </w:rPrChange>
        </w:rPr>
      </w:pPr>
    </w:p>
    <w:p w:rsidR="00D6774F" w:rsidRPr="002D3F66" w:rsidDel="005B1FA7" w:rsidRDefault="00D6774F" w:rsidP="00D6774F">
      <w:pPr>
        <w:pStyle w:val="sqlF9"/>
        <w:tabs>
          <w:tab w:val="left" w:pos="2201"/>
        </w:tabs>
        <w:rPr>
          <w:del w:id="5036" w:author="Hemmati" w:date="2016-12-16T09:37:00Z"/>
          <w:rFonts w:asciiTheme="minorHAnsi" w:hAnsiTheme="minorHAnsi"/>
          <w:sz w:val="16"/>
          <w:szCs w:val="16"/>
          <w:rPrChange w:id="5037" w:author="Hemmati" w:date="2016-12-16T10:25:00Z">
            <w:rPr>
              <w:del w:id="5038" w:author="Hemmati" w:date="2016-12-16T09:37:00Z"/>
              <w:rFonts w:asciiTheme="minorHAnsi" w:hAnsiTheme="minorHAnsi"/>
            </w:rPr>
          </w:rPrChange>
        </w:rPr>
      </w:pPr>
      <w:del w:id="5039" w:author="Hemmati" w:date="2016-12-16T09:37:00Z">
        <w:r w:rsidRPr="002D3F66" w:rsidDel="005B1FA7">
          <w:rPr>
            <w:rFonts w:asciiTheme="minorHAnsi" w:hAnsiTheme="minorHAnsi"/>
            <w:sz w:val="16"/>
            <w:szCs w:val="16"/>
            <w:rPrChange w:id="5040" w:author="Hemmati" w:date="2016-12-16T10:25:00Z">
              <w:rPr>
                <w:rFonts w:asciiTheme="minorHAnsi" w:hAnsiTheme="minorHAnsi"/>
              </w:rPr>
            </w:rPrChange>
          </w:rPr>
          <w:delText>(product_supplier</w:delText>
        </w:r>
        <w:r w:rsidRPr="002D3F66" w:rsidDel="005B1FA7">
          <w:rPr>
            <w:rFonts w:asciiTheme="minorHAnsi" w:hAnsiTheme="minorHAnsi"/>
            <w:sz w:val="16"/>
            <w:szCs w:val="16"/>
            <w:rPrChange w:id="5041" w:author="Hemmati" w:date="2016-12-16T10:25:00Z">
              <w:rPr>
                <w:rFonts w:asciiTheme="minorHAnsi" w:hAnsiTheme="minorHAnsi"/>
              </w:rPr>
            </w:rPrChange>
          </w:rPr>
          <w:tab/>
        </w:r>
        <w:r w:rsidRPr="002D3F66" w:rsidDel="005B1FA7">
          <w:rPr>
            <w:rFonts w:asciiTheme="minorHAnsi" w:hAnsiTheme="minorHAnsi"/>
            <w:sz w:val="16"/>
            <w:szCs w:val="16"/>
            <w:rPrChange w:id="5042" w:author="Hemmati" w:date="2016-12-16T10:25:00Z">
              <w:rPr>
                <w:rFonts w:asciiTheme="minorHAnsi" w:hAnsiTheme="minorHAnsi"/>
              </w:rPr>
            </w:rPrChange>
          </w:rPr>
          <w:tab/>
          <w:delText>INTEGER EXTERNAL,</w:delText>
        </w:r>
      </w:del>
    </w:p>
    <w:p w:rsidR="00D6774F" w:rsidRPr="002D3F66" w:rsidDel="005B1FA7" w:rsidRDefault="00D6774F" w:rsidP="00D6774F">
      <w:pPr>
        <w:pStyle w:val="sqlF9"/>
        <w:tabs>
          <w:tab w:val="left" w:pos="2201"/>
        </w:tabs>
        <w:rPr>
          <w:del w:id="5043" w:author="Hemmati" w:date="2016-12-16T09:37:00Z"/>
          <w:rFonts w:asciiTheme="minorHAnsi" w:hAnsiTheme="minorHAnsi"/>
          <w:sz w:val="16"/>
          <w:szCs w:val="16"/>
          <w:rPrChange w:id="5044" w:author="Hemmati" w:date="2016-12-16T10:25:00Z">
            <w:rPr>
              <w:del w:id="5045" w:author="Hemmati" w:date="2016-12-16T09:37:00Z"/>
              <w:rFonts w:asciiTheme="minorHAnsi" w:hAnsiTheme="minorHAnsi"/>
            </w:rPr>
          </w:rPrChange>
        </w:rPr>
      </w:pPr>
      <w:del w:id="5046" w:author="Hemmati" w:date="2016-12-16T09:37:00Z">
        <w:r w:rsidRPr="002D3F66" w:rsidDel="005B1FA7">
          <w:rPr>
            <w:rFonts w:asciiTheme="minorHAnsi" w:hAnsiTheme="minorHAnsi"/>
            <w:sz w:val="16"/>
            <w:szCs w:val="16"/>
            <w:rPrChange w:id="5047" w:author="Hemmati" w:date="2016-12-16T10:25:00Z">
              <w:rPr>
                <w:rFonts w:asciiTheme="minorHAnsi" w:hAnsiTheme="minorHAnsi"/>
              </w:rPr>
            </w:rPrChange>
          </w:rPr>
          <w:delText>product_category</w:delText>
        </w:r>
        <w:r w:rsidRPr="002D3F66" w:rsidDel="005B1FA7">
          <w:rPr>
            <w:rFonts w:asciiTheme="minorHAnsi" w:hAnsiTheme="minorHAnsi"/>
            <w:sz w:val="16"/>
            <w:szCs w:val="16"/>
            <w:rPrChange w:id="5048" w:author="Hemmati" w:date="2016-12-16T10:25:00Z">
              <w:rPr>
                <w:rFonts w:asciiTheme="minorHAnsi" w:hAnsiTheme="minorHAnsi"/>
              </w:rPr>
            </w:rPrChange>
          </w:rPr>
          <w:tab/>
        </w:r>
        <w:r w:rsidRPr="002D3F66" w:rsidDel="005B1FA7">
          <w:rPr>
            <w:rFonts w:asciiTheme="minorHAnsi" w:hAnsiTheme="minorHAnsi"/>
            <w:sz w:val="16"/>
            <w:szCs w:val="16"/>
            <w:rPrChange w:id="5049" w:author="Hemmati" w:date="2016-12-16T10:25:00Z">
              <w:rPr>
                <w:rFonts w:asciiTheme="minorHAnsi" w:hAnsiTheme="minorHAnsi"/>
              </w:rPr>
            </w:rPrChange>
          </w:rPr>
          <w:tab/>
          <w:delText>INTEGER EXTERNAL,</w:delText>
        </w:r>
      </w:del>
    </w:p>
    <w:p w:rsidR="00D6774F" w:rsidRPr="002D3F66" w:rsidDel="005B1FA7" w:rsidRDefault="00D6774F" w:rsidP="00D6774F">
      <w:pPr>
        <w:pStyle w:val="sqlF9"/>
        <w:tabs>
          <w:tab w:val="left" w:pos="2201"/>
        </w:tabs>
        <w:rPr>
          <w:del w:id="5050" w:author="Hemmati" w:date="2016-12-16T09:37:00Z"/>
          <w:rFonts w:asciiTheme="minorHAnsi" w:hAnsiTheme="minorHAnsi"/>
          <w:sz w:val="16"/>
          <w:szCs w:val="16"/>
          <w:rPrChange w:id="5051" w:author="Hemmati" w:date="2016-12-16T10:25:00Z">
            <w:rPr>
              <w:del w:id="5052" w:author="Hemmati" w:date="2016-12-16T09:37:00Z"/>
              <w:rFonts w:asciiTheme="minorHAnsi" w:hAnsiTheme="minorHAnsi"/>
            </w:rPr>
          </w:rPrChange>
        </w:rPr>
      </w:pPr>
      <w:del w:id="5053" w:author="Hemmati" w:date="2016-12-16T09:37:00Z">
        <w:r w:rsidRPr="002D3F66" w:rsidDel="005B1FA7">
          <w:rPr>
            <w:rFonts w:asciiTheme="minorHAnsi" w:hAnsiTheme="minorHAnsi"/>
            <w:sz w:val="16"/>
            <w:szCs w:val="16"/>
            <w:rPrChange w:id="5054" w:author="Hemmati" w:date="2016-12-16T10:25:00Z">
              <w:rPr>
                <w:rFonts w:asciiTheme="minorHAnsi" w:hAnsiTheme="minorHAnsi"/>
              </w:rPr>
            </w:rPrChange>
          </w:rPr>
          <w:delText>supplier_office</w:delText>
        </w:r>
        <w:r w:rsidRPr="002D3F66" w:rsidDel="005B1FA7">
          <w:rPr>
            <w:rFonts w:asciiTheme="minorHAnsi" w:hAnsiTheme="minorHAnsi"/>
            <w:sz w:val="16"/>
            <w:szCs w:val="16"/>
            <w:rPrChange w:id="5055" w:author="Hemmati" w:date="2016-12-16T10:25:00Z">
              <w:rPr>
                <w:rFonts w:asciiTheme="minorHAnsi" w:hAnsiTheme="minorHAnsi"/>
              </w:rPr>
            </w:rPrChange>
          </w:rPr>
          <w:tab/>
        </w:r>
        <w:r w:rsidRPr="002D3F66" w:rsidDel="005B1FA7">
          <w:rPr>
            <w:rFonts w:asciiTheme="minorHAnsi" w:hAnsiTheme="minorHAnsi"/>
            <w:sz w:val="16"/>
            <w:szCs w:val="16"/>
            <w:rPrChange w:id="5056"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057" w:author="Hemmati" w:date="2016-12-16T09:37:00Z"/>
          <w:rFonts w:asciiTheme="minorHAnsi" w:hAnsiTheme="minorHAnsi"/>
          <w:sz w:val="16"/>
          <w:szCs w:val="16"/>
          <w:rPrChange w:id="5058" w:author="Hemmati" w:date="2016-12-16T10:25:00Z">
            <w:rPr>
              <w:del w:id="5059" w:author="Hemmati" w:date="2016-12-16T09:37:00Z"/>
              <w:rFonts w:asciiTheme="minorHAnsi" w:hAnsiTheme="minorHAnsi"/>
            </w:rPr>
          </w:rPrChange>
        </w:rPr>
      </w:pPr>
      <w:del w:id="5060" w:author="Hemmati" w:date="2016-12-16T09:37:00Z">
        <w:r w:rsidRPr="002D3F66" w:rsidDel="005B1FA7">
          <w:rPr>
            <w:rFonts w:asciiTheme="minorHAnsi" w:hAnsiTheme="minorHAnsi"/>
            <w:sz w:val="16"/>
            <w:szCs w:val="16"/>
            <w:rPrChange w:id="5061" w:author="Hemmati" w:date="2016-12-16T10:25:00Z">
              <w:rPr>
                <w:rFonts w:asciiTheme="minorHAnsi" w:hAnsiTheme="minorHAnsi"/>
              </w:rPr>
            </w:rPrChange>
          </w:rPr>
          <w:delText>product_description</w:delText>
        </w:r>
        <w:r w:rsidRPr="002D3F66" w:rsidDel="005B1FA7">
          <w:rPr>
            <w:rFonts w:asciiTheme="minorHAnsi" w:hAnsiTheme="minorHAnsi"/>
            <w:sz w:val="16"/>
            <w:szCs w:val="16"/>
            <w:rPrChange w:id="5062" w:author="Hemmati" w:date="2016-12-16T10:25:00Z">
              <w:rPr>
                <w:rFonts w:asciiTheme="minorHAnsi" w:hAnsiTheme="minorHAnsi"/>
              </w:rPr>
            </w:rPrChange>
          </w:rPr>
          <w:tab/>
        </w:r>
        <w:r w:rsidRPr="002D3F66" w:rsidDel="005B1FA7">
          <w:rPr>
            <w:rFonts w:asciiTheme="minorHAnsi" w:hAnsiTheme="minorHAnsi"/>
            <w:sz w:val="16"/>
            <w:szCs w:val="16"/>
            <w:rPrChange w:id="5063"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064" w:author="Hemmati" w:date="2016-12-16T09:37:00Z"/>
          <w:rFonts w:asciiTheme="minorHAnsi" w:hAnsiTheme="minorHAnsi"/>
          <w:sz w:val="16"/>
          <w:szCs w:val="16"/>
          <w:rPrChange w:id="5065" w:author="Hemmati" w:date="2016-12-16T10:25:00Z">
            <w:rPr>
              <w:del w:id="5066" w:author="Hemmati" w:date="2016-12-16T09:37:00Z"/>
              <w:rFonts w:asciiTheme="minorHAnsi" w:hAnsiTheme="minorHAnsi"/>
            </w:rPr>
          </w:rPrChange>
        </w:rPr>
      </w:pPr>
      <w:del w:id="5067" w:author="Hemmati" w:date="2016-12-16T09:37:00Z">
        <w:r w:rsidRPr="002D3F66" w:rsidDel="005B1FA7">
          <w:rPr>
            <w:rFonts w:asciiTheme="minorHAnsi" w:hAnsiTheme="minorHAnsi"/>
            <w:sz w:val="16"/>
            <w:szCs w:val="16"/>
            <w:rPrChange w:id="5068" w:author="Hemmati" w:date="2016-12-16T10:25:00Z">
              <w:rPr>
                <w:rFonts w:asciiTheme="minorHAnsi" w:hAnsiTheme="minorHAnsi"/>
              </w:rPr>
            </w:rPrChange>
          </w:rPr>
          <w:delText>Contact_Name</w:delText>
        </w:r>
        <w:r w:rsidRPr="002D3F66" w:rsidDel="005B1FA7">
          <w:rPr>
            <w:rFonts w:asciiTheme="minorHAnsi" w:hAnsiTheme="minorHAnsi"/>
            <w:sz w:val="16"/>
            <w:szCs w:val="16"/>
            <w:rPrChange w:id="5069" w:author="Hemmati" w:date="2016-12-16T10:25:00Z">
              <w:rPr>
                <w:rFonts w:asciiTheme="minorHAnsi" w:hAnsiTheme="minorHAnsi"/>
              </w:rPr>
            </w:rPrChange>
          </w:rPr>
          <w:tab/>
        </w:r>
        <w:r w:rsidRPr="002D3F66" w:rsidDel="005B1FA7">
          <w:rPr>
            <w:rFonts w:asciiTheme="minorHAnsi" w:hAnsiTheme="minorHAnsi"/>
            <w:sz w:val="16"/>
            <w:szCs w:val="16"/>
            <w:rPrChange w:id="5070"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071" w:author="Hemmati" w:date="2016-12-16T09:37:00Z"/>
          <w:rFonts w:asciiTheme="minorHAnsi" w:hAnsiTheme="minorHAnsi"/>
          <w:sz w:val="16"/>
          <w:szCs w:val="16"/>
          <w:rPrChange w:id="5072" w:author="Hemmati" w:date="2016-12-16T10:25:00Z">
            <w:rPr>
              <w:del w:id="5073" w:author="Hemmati" w:date="2016-12-16T09:37:00Z"/>
              <w:rFonts w:asciiTheme="minorHAnsi" w:hAnsiTheme="minorHAnsi"/>
            </w:rPr>
          </w:rPrChange>
        </w:rPr>
      </w:pPr>
      <w:del w:id="5074" w:author="Hemmati" w:date="2016-12-16T09:37:00Z">
        <w:r w:rsidRPr="002D3F66" w:rsidDel="005B1FA7">
          <w:rPr>
            <w:rFonts w:asciiTheme="minorHAnsi" w:hAnsiTheme="minorHAnsi"/>
            <w:sz w:val="16"/>
            <w:szCs w:val="16"/>
            <w:rPrChange w:id="5075" w:author="Hemmati" w:date="2016-12-16T10:25:00Z">
              <w:rPr>
                <w:rFonts w:asciiTheme="minorHAnsi" w:hAnsiTheme="minorHAnsi"/>
              </w:rPr>
            </w:rPrChange>
          </w:rPr>
          <w:delText>company</w:delText>
        </w:r>
        <w:r w:rsidRPr="002D3F66" w:rsidDel="005B1FA7">
          <w:rPr>
            <w:rFonts w:asciiTheme="minorHAnsi" w:hAnsiTheme="minorHAnsi"/>
            <w:sz w:val="16"/>
            <w:szCs w:val="16"/>
            <w:rPrChange w:id="5076" w:author="Hemmati" w:date="2016-12-16T10:25:00Z">
              <w:rPr>
                <w:rFonts w:asciiTheme="minorHAnsi" w:hAnsiTheme="minorHAnsi"/>
              </w:rPr>
            </w:rPrChange>
          </w:rPr>
          <w:tab/>
        </w:r>
        <w:r w:rsidRPr="002D3F66" w:rsidDel="005B1FA7">
          <w:rPr>
            <w:rFonts w:asciiTheme="minorHAnsi" w:hAnsiTheme="minorHAnsi"/>
            <w:sz w:val="16"/>
            <w:szCs w:val="16"/>
            <w:rPrChange w:id="5077"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078" w:author="Hemmati" w:date="2016-12-16T09:37:00Z"/>
          <w:rFonts w:asciiTheme="minorHAnsi" w:hAnsiTheme="minorHAnsi"/>
          <w:sz w:val="16"/>
          <w:szCs w:val="16"/>
          <w:rPrChange w:id="5079" w:author="Hemmati" w:date="2016-12-16T10:25:00Z">
            <w:rPr>
              <w:del w:id="5080" w:author="Hemmati" w:date="2016-12-16T09:37:00Z"/>
              <w:rFonts w:asciiTheme="minorHAnsi" w:hAnsiTheme="minorHAnsi"/>
            </w:rPr>
          </w:rPrChange>
        </w:rPr>
      </w:pPr>
      <w:del w:id="5081" w:author="Hemmati" w:date="2016-12-16T09:37:00Z">
        <w:r w:rsidRPr="002D3F66" w:rsidDel="005B1FA7">
          <w:rPr>
            <w:rFonts w:asciiTheme="minorHAnsi" w:hAnsiTheme="minorHAnsi"/>
            <w:sz w:val="16"/>
            <w:szCs w:val="16"/>
            <w:rPrChange w:id="5082" w:author="Hemmati" w:date="2016-12-16T10:25:00Z">
              <w:rPr>
                <w:rFonts w:asciiTheme="minorHAnsi" w:hAnsiTheme="minorHAnsi"/>
              </w:rPr>
            </w:rPrChange>
          </w:rPr>
          <w:delText>address1</w:delText>
        </w:r>
        <w:r w:rsidRPr="002D3F66" w:rsidDel="005B1FA7">
          <w:rPr>
            <w:rFonts w:asciiTheme="minorHAnsi" w:hAnsiTheme="minorHAnsi"/>
            <w:sz w:val="16"/>
            <w:szCs w:val="16"/>
            <w:rPrChange w:id="5083" w:author="Hemmati" w:date="2016-12-16T10:25:00Z">
              <w:rPr>
                <w:rFonts w:asciiTheme="minorHAnsi" w:hAnsiTheme="minorHAnsi"/>
              </w:rPr>
            </w:rPrChange>
          </w:rPr>
          <w:tab/>
        </w:r>
        <w:r w:rsidRPr="002D3F66" w:rsidDel="005B1FA7">
          <w:rPr>
            <w:rFonts w:asciiTheme="minorHAnsi" w:hAnsiTheme="minorHAnsi"/>
            <w:sz w:val="16"/>
            <w:szCs w:val="16"/>
            <w:rPrChange w:id="5084"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085" w:author="Hemmati" w:date="2016-12-16T09:37:00Z"/>
          <w:rFonts w:asciiTheme="minorHAnsi" w:hAnsiTheme="minorHAnsi"/>
          <w:sz w:val="16"/>
          <w:szCs w:val="16"/>
          <w:rPrChange w:id="5086" w:author="Hemmati" w:date="2016-12-16T10:25:00Z">
            <w:rPr>
              <w:del w:id="5087" w:author="Hemmati" w:date="2016-12-16T09:37:00Z"/>
              <w:rFonts w:asciiTheme="minorHAnsi" w:hAnsiTheme="minorHAnsi"/>
            </w:rPr>
          </w:rPrChange>
        </w:rPr>
      </w:pPr>
      <w:del w:id="5088" w:author="Hemmati" w:date="2016-12-16T09:37:00Z">
        <w:r w:rsidRPr="002D3F66" w:rsidDel="005B1FA7">
          <w:rPr>
            <w:rFonts w:asciiTheme="minorHAnsi" w:hAnsiTheme="minorHAnsi"/>
            <w:sz w:val="16"/>
            <w:szCs w:val="16"/>
            <w:rPrChange w:id="5089" w:author="Hemmati" w:date="2016-12-16T10:25:00Z">
              <w:rPr>
                <w:rFonts w:asciiTheme="minorHAnsi" w:hAnsiTheme="minorHAnsi"/>
              </w:rPr>
            </w:rPrChange>
          </w:rPr>
          <w:delText>address2</w:delText>
        </w:r>
        <w:r w:rsidRPr="002D3F66" w:rsidDel="005B1FA7">
          <w:rPr>
            <w:rFonts w:asciiTheme="minorHAnsi" w:hAnsiTheme="minorHAnsi"/>
            <w:sz w:val="16"/>
            <w:szCs w:val="16"/>
            <w:rPrChange w:id="5090" w:author="Hemmati" w:date="2016-12-16T10:25:00Z">
              <w:rPr>
                <w:rFonts w:asciiTheme="minorHAnsi" w:hAnsiTheme="minorHAnsi"/>
              </w:rPr>
            </w:rPrChange>
          </w:rPr>
          <w:tab/>
        </w:r>
        <w:r w:rsidRPr="002D3F66" w:rsidDel="005B1FA7">
          <w:rPr>
            <w:rFonts w:asciiTheme="minorHAnsi" w:hAnsiTheme="minorHAnsi"/>
            <w:sz w:val="16"/>
            <w:szCs w:val="16"/>
            <w:rPrChange w:id="5091"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092" w:author="Hemmati" w:date="2016-12-16T09:37:00Z"/>
          <w:rFonts w:asciiTheme="minorHAnsi" w:hAnsiTheme="minorHAnsi"/>
          <w:sz w:val="16"/>
          <w:szCs w:val="16"/>
          <w:rPrChange w:id="5093" w:author="Hemmati" w:date="2016-12-16T10:25:00Z">
            <w:rPr>
              <w:del w:id="5094" w:author="Hemmati" w:date="2016-12-16T09:37:00Z"/>
              <w:rFonts w:asciiTheme="minorHAnsi" w:hAnsiTheme="minorHAnsi"/>
            </w:rPr>
          </w:rPrChange>
        </w:rPr>
      </w:pPr>
      <w:del w:id="5095" w:author="Hemmati" w:date="2016-12-16T09:37:00Z">
        <w:r w:rsidRPr="002D3F66" w:rsidDel="005B1FA7">
          <w:rPr>
            <w:rFonts w:asciiTheme="minorHAnsi" w:hAnsiTheme="minorHAnsi"/>
            <w:sz w:val="16"/>
            <w:szCs w:val="16"/>
            <w:rPrChange w:id="5096" w:author="Hemmati" w:date="2016-12-16T10:25:00Z">
              <w:rPr>
                <w:rFonts w:asciiTheme="minorHAnsi" w:hAnsiTheme="minorHAnsi"/>
              </w:rPr>
            </w:rPrChange>
          </w:rPr>
          <w:delText xml:space="preserve">city  </w:delText>
        </w:r>
        <w:r w:rsidRPr="002D3F66" w:rsidDel="005B1FA7">
          <w:rPr>
            <w:rFonts w:asciiTheme="minorHAnsi" w:hAnsiTheme="minorHAnsi"/>
            <w:sz w:val="16"/>
            <w:szCs w:val="16"/>
            <w:rPrChange w:id="5097" w:author="Hemmati" w:date="2016-12-16T10:25:00Z">
              <w:rPr>
                <w:rFonts w:asciiTheme="minorHAnsi" w:hAnsiTheme="minorHAnsi"/>
              </w:rPr>
            </w:rPrChange>
          </w:rPr>
          <w:tab/>
        </w:r>
        <w:r w:rsidRPr="002D3F66" w:rsidDel="005B1FA7">
          <w:rPr>
            <w:rFonts w:asciiTheme="minorHAnsi" w:hAnsiTheme="minorHAnsi"/>
            <w:sz w:val="16"/>
            <w:szCs w:val="16"/>
            <w:rPrChange w:id="5098"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099" w:author="Hemmati" w:date="2016-12-16T09:37:00Z"/>
          <w:rFonts w:asciiTheme="minorHAnsi" w:hAnsiTheme="minorHAnsi"/>
          <w:sz w:val="16"/>
          <w:szCs w:val="16"/>
          <w:rPrChange w:id="5100" w:author="Hemmati" w:date="2016-12-16T10:25:00Z">
            <w:rPr>
              <w:del w:id="5101" w:author="Hemmati" w:date="2016-12-16T09:37:00Z"/>
              <w:rFonts w:asciiTheme="minorHAnsi" w:hAnsiTheme="minorHAnsi"/>
            </w:rPr>
          </w:rPrChange>
        </w:rPr>
      </w:pPr>
      <w:del w:id="5102" w:author="Hemmati" w:date="2016-12-16T09:37:00Z">
        <w:r w:rsidRPr="002D3F66" w:rsidDel="005B1FA7">
          <w:rPr>
            <w:rFonts w:asciiTheme="minorHAnsi" w:hAnsiTheme="minorHAnsi"/>
            <w:sz w:val="16"/>
            <w:szCs w:val="16"/>
            <w:rPrChange w:id="5103" w:author="Hemmati" w:date="2016-12-16T10:25:00Z">
              <w:rPr>
                <w:rFonts w:asciiTheme="minorHAnsi" w:hAnsiTheme="minorHAnsi"/>
              </w:rPr>
            </w:rPrChange>
          </w:rPr>
          <w:delText>prov_state</w:delText>
        </w:r>
        <w:r w:rsidRPr="002D3F66" w:rsidDel="005B1FA7">
          <w:rPr>
            <w:rFonts w:asciiTheme="minorHAnsi" w:hAnsiTheme="minorHAnsi"/>
            <w:sz w:val="16"/>
            <w:szCs w:val="16"/>
            <w:rPrChange w:id="5104" w:author="Hemmati" w:date="2016-12-16T10:25:00Z">
              <w:rPr>
                <w:rFonts w:asciiTheme="minorHAnsi" w:hAnsiTheme="minorHAnsi"/>
              </w:rPr>
            </w:rPrChange>
          </w:rPr>
          <w:tab/>
        </w:r>
        <w:r w:rsidRPr="002D3F66" w:rsidDel="005B1FA7">
          <w:rPr>
            <w:rFonts w:asciiTheme="minorHAnsi" w:hAnsiTheme="minorHAnsi"/>
            <w:sz w:val="16"/>
            <w:szCs w:val="16"/>
            <w:rPrChange w:id="5105"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106" w:author="Hemmati" w:date="2016-12-16T09:37:00Z"/>
          <w:rFonts w:asciiTheme="minorHAnsi" w:hAnsiTheme="minorHAnsi"/>
          <w:sz w:val="16"/>
          <w:szCs w:val="16"/>
          <w:rPrChange w:id="5107" w:author="Hemmati" w:date="2016-12-16T10:25:00Z">
            <w:rPr>
              <w:del w:id="5108" w:author="Hemmati" w:date="2016-12-16T09:37:00Z"/>
              <w:rFonts w:asciiTheme="minorHAnsi" w:hAnsiTheme="minorHAnsi"/>
            </w:rPr>
          </w:rPrChange>
        </w:rPr>
      </w:pPr>
      <w:del w:id="5109" w:author="Hemmati" w:date="2016-12-16T09:37:00Z">
        <w:r w:rsidRPr="002D3F66" w:rsidDel="005B1FA7">
          <w:rPr>
            <w:rFonts w:asciiTheme="minorHAnsi" w:hAnsiTheme="minorHAnsi"/>
            <w:sz w:val="16"/>
            <w:szCs w:val="16"/>
            <w:rPrChange w:id="5110" w:author="Hemmati" w:date="2016-12-16T10:25:00Z">
              <w:rPr>
                <w:rFonts w:asciiTheme="minorHAnsi" w:hAnsiTheme="minorHAnsi"/>
              </w:rPr>
            </w:rPrChange>
          </w:rPr>
          <w:delText>zip_postal</w:delText>
        </w:r>
        <w:r w:rsidRPr="002D3F66" w:rsidDel="005B1FA7">
          <w:rPr>
            <w:rFonts w:asciiTheme="minorHAnsi" w:hAnsiTheme="minorHAnsi"/>
            <w:sz w:val="16"/>
            <w:szCs w:val="16"/>
            <w:rPrChange w:id="5111" w:author="Hemmati" w:date="2016-12-16T10:25:00Z">
              <w:rPr>
                <w:rFonts w:asciiTheme="minorHAnsi" w:hAnsiTheme="minorHAnsi"/>
              </w:rPr>
            </w:rPrChange>
          </w:rPr>
          <w:tab/>
        </w:r>
        <w:r w:rsidRPr="002D3F66" w:rsidDel="005B1FA7">
          <w:rPr>
            <w:rFonts w:asciiTheme="minorHAnsi" w:hAnsiTheme="minorHAnsi"/>
            <w:sz w:val="16"/>
            <w:szCs w:val="16"/>
            <w:rPrChange w:id="5112"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113" w:author="Hemmati" w:date="2016-12-16T09:37:00Z"/>
          <w:rFonts w:asciiTheme="minorHAnsi" w:hAnsiTheme="minorHAnsi"/>
          <w:sz w:val="16"/>
          <w:szCs w:val="16"/>
          <w:rPrChange w:id="5114" w:author="Hemmati" w:date="2016-12-16T10:25:00Z">
            <w:rPr>
              <w:del w:id="5115" w:author="Hemmati" w:date="2016-12-16T09:37:00Z"/>
              <w:rFonts w:asciiTheme="minorHAnsi" w:hAnsiTheme="minorHAnsi"/>
            </w:rPr>
          </w:rPrChange>
        </w:rPr>
      </w:pPr>
      <w:del w:id="5116" w:author="Hemmati" w:date="2016-12-16T09:37:00Z">
        <w:r w:rsidRPr="002D3F66" w:rsidDel="005B1FA7">
          <w:rPr>
            <w:rFonts w:asciiTheme="minorHAnsi" w:hAnsiTheme="minorHAnsi"/>
            <w:sz w:val="16"/>
            <w:szCs w:val="16"/>
            <w:rPrChange w:id="5117" w:author="Hemmati" w:date="2016-12-16T10:25:00Z">
              <w:rPr>
                <w:rFonts w:asciiTheme="minorHAnsi" w:hAnsiTheme="minorHAnsi"/>
              </w:rPr>
            </w:rPrChange>
          </w:rPr>
          <w:delText>country</w:delText>
        </w:r>
        <w:r w:rsidRPr="002D3F66" w:rsidDel="005B1FA7">
          <w:rPr>
            <w:rFonts w:asciiTheme="minorHAnsi" w:hAnsiTheme="minorHAnsi"/>
            <w:sz w:val="16"/>
            <w:szCs w:val="16"/>
            <w:rPrChange w:id="5118" w:author="Hemmati" w:date="2016-12-16T10:25:00Z">
              <w:rPr>
                <w:rFonts w:asciiTheme="minorHAnsi" w:hAnsiTheme="minorHAnsi"/>
              </w:rPr>
            </w:rPrChange>
          </w:rPr>
          <w:tab/>
        </w:r>
        <w:r w:rsidRPr="002D3F66" w:rsidDel="005B1FA7">
          <w:rPr>
            <w:rFonts w:asciiTheme="minorHAnsi" w:hAnsiTheme="minorHAnsi"/>
            <w:sz w:val="16"/>
            <w:szCs w:val="16"/>
            <w:rPrChange w:id="5119"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120" w:author="Hemmati" w:date="2016-12-16T09:37:00Z"/>
          <w:rFonts w:asciiTheme="minorHAnsi" w:hAnsiTheme="minorHAnsi"/>
          <w:sz w:val="16"/>
          <w:szCs w:val="16"/>
          <w:rPrChange w:id="5121" w:author="Hemmati" w:date="2016-12-16T10:25:00Z">
            <w:rPr>
              <w:del w:id="5122" w:author="Hemmati" w:date="2016-12-16T09:37:00Z"/>
              <w:rFonts w:asciiTheme="minorHAnsi" w:hAnsiTheme="minorHAnsi"/>
            </w:rPr>
          </w:rPrChange>
        </w:rPr>
      </w:pPr>
      <w:del w:id="5123" w:author="Hemmati" w:date="2016-12-16T09:37:00Z">
        <w:r w:rsidRPr="002D3F66" w:rsidDel="005B1FA7">
          <w:rPr>
            <w:rFonts w:asciiTheme="minorHAnsi" w:hAnsiTheme="minorHAnsi"/>
            <w:sz w:val="16"/>
            <w:szCs w:val="16"/>
            <w:rPrChange w:id="5124" w:author="Hemmati" w:date="2016-12-16T10:25:00Z">
              <w:rPr>
                <w:rFonts w:asciiTheme="minorHAnsi" w:hAnsiTheme="minorHAnsi"/>
              </w:rPr>
            </w:rPrChange>
          </w:rPr>
          <w:delText xml:space="preserve">phone  </w:delText>
        </w:r>
        <w:r w:rsidRPr="002D3F66" w:rsidDel="005B1FA7">
          <w:rPr>
            <w:rFonts w:asciiTheme="minorHAnsi" w:hAnsiTheme="minorHAnsi"/>
            <w:sz w:val="16"/>
            <w:szCs w:val="16"/>
            <w:rPrChange w:id="5125" w:author="Hemmati" w:date="2016-12-16T10:25:00Z">
              <w:rPr>
                <w:rFonts w:asciiTheme="minorHAnsi" w:hAnsiTheme="minorHAnsi"/>
              </w:rPr>
            </w:rPrChange>
          </w:rPr>
          <w:tab/>
        </w:r>
        <w:r w:rsidRPr="002D3F66" w:rsidDel="005B1FA7">
          <w:rPr>
            <w:rFonts w:asciiTheme="minorHAnsi" w:hAnsiTheme="minorHAnsi"/>
            <w:sz w:val="16"/>
            <w:szCs w:val="16"/>
            <w:rPrChange w:id="5126"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127" w:author="Hemmati" w:date="2016-12-16T09:37:00Z"/>
          <w:rFonts w:asciiTheme="minorHAnsi" w:hAnsiTheme="minorHAnsi"/>
          <w:sz w:val="16"/>
          <w:szCs w:val="16"/>
          <w:rPrChange w:id="5128" w:author="Hemmati" w:date="2016-12-16T10:25:00Z">
            <w:rPr>
              <w:del w:id="5129" w:author="Hemmati" w:date="2016-12-16T09:37:00Z"/>
              <w:rFonts w:asciiTheme="minorHAnsi" w:hAnsiTheme="minorHAnsi"/>
            </w:rPr>
          </w:rPrChange>
        </w:rPr>
      </w:pPr>
      <w:del w:id="5130" w:author="Hemmati" w:date="2016-12-16T09:37:00Z">
        <w:r w:rsidRPr="002D3F66" w:rsidDel="005B1FA7">
          <w:rPr>
            <w:rFonts w:asciiTheme="minorHAnsi" w:hAnsiTheme="minorHAnsi"/>
            <w:sz w:val="16"/>
            <w:szCs w:val="16"/>
            <w:rPrChange w:id="5131" w:author="Hemmati" w:date="2016-12-16T10:25:00Z">
              <w:rPr>
                <w:rFonts w:asciiTheme="minorHAnsi" w:hAnsiTheme="minorHAnsi"/>
              </w:rPr>
            </w:rPrChange>
          </w:rPr>
          <w:delText>fax</w:delText>
        </w:r>
        <w:r w:rsidRPr="002D3F66" w:rsidDel="005B1FA7">
          <w:rPr>
            <w:rFonts w:asciiTheme="minorHAnsi" w:hAnsiTheme="minorHAnsi"/>
            <w:sz w:val="16"/>
            <w:szCs w:val="16"/>
            <w:rPrChange w:id="5132" w:author="Hemmati" w:date="2016-12-16T10:25:00Z">
              <w:rPr>
                <w:rFonts w:asciiTheme="minorHAnsi" w:hAnsiTheme="minorHAnsi"/>
              </w:rPr>
            </w:rPrChange>
          </w:rPr>
          <w:tab/>
          <w:delText xml:space="preserve">  </w:delText>
        </w:r>
        <w:r w:rsidRPr="002D3F66" w:rsidDel="005B1FA7">
          <w:rPr>
            <w:rFonts w:asciiTheme="minorHAnsi" w:hAnsiTheme="minorHAnsi"/>
            <w:sz w:val="16"/>
            <w:szCs w:val="16"/>
            <w:rPrChange w:id="5133"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134" w:author="Hemmati" w:date="2016-12-16T09:37:00Z"/>
          <w:rFonts w:asciiTheme="minorHAnsi" w:hAnsiTheme="minorHAnsi"/>
          <w:sz w:val="16"/>
          <w:szCs w:val="16"/>
          <w:rPrChange w:id="5135" w:author="Hemmati" w:date="2016-12-16T10:25:00Z">
            <w:rPr>
              <w:del w:id="5136" w:author="Hemmati" w:date="2016-12-16T09:37:00Z"/>
              <w:rFonts w:asciiTheme="minorHAnsi" w:hAnsiTheme="minorHAnsi"/>
            </w:rPr>
          </w:rPrChange>
        </w:rPr>
      </w:pPr>
      <w:del w:id="5137" w:author="Hemmati" w:date="2016-12-16T09:37:00Z">
        <w:r w:rsidRPr="002D3F66" w:rsidDel="005B1FA7">
          <w:rPr>
            <w:rFonts w:asciiTheme="minorHAnsi" w:hAnsiTheme="minorHAnsi"/>
            <w:sz w:val="16"/>
            <w:szCs w:val="16"/>
            <w:rPrChange w:id="5138" w:author="Hemmati" w:date="2016-12-16T10:25:00Z">
              <w:rPr>
                <w:rFonts w:asciiTheme="minorHAnsi" w:hAnsiTheme="minorHAnsi"/>
              </w:rPr>
            </w:rPrChange>
          </w:rPr>
          <w:delText>email</w:delText>
        </w:r>
        <w:r w:rsidRPr="002D3F66" w:rsidDel="005B1FA7">
          <w:rPr>
            <w:rFonts w:asciiTheme="minorHAnsi" w:hAnsiTheme="minorHAnsi"/>
            <w:sz w:val="16"/>
            <w:szCs w:val="16"/>
            <w:rPrChange w:id="5139" w:author="Hemmati" w:date="2016-12-16T10:25:00Z">
              <w:rPr>
                <w:rFonts w:asciiTheme="minorHAnsi" w:hAnsiTheme="minorHAnsi"/>
              </w:rPr>
            </w:rPrChange>
          </w:rPr>
          <w:tab/>
        </w:r>
        <w:r w:rsidRPr="002D3F66" w:rsidDel="005B1FA7">
          <w:rPr>
            <w:rFonts w:asciiTheme="minorHAnsi" w:hAnsiTheme="minorHAnsi"/>
            <w:sz w:val="16"/>
            <w:szCs w:val="16"/>
            <w:rPrChange w:id="5140"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141" w:author="Hemmati" w:date="2016-12-16T09:37:00Z"/>
          <w:rFonts w:asciiTheme="minorHAnsi" w:hAnsiTheme="minorHAnsi"/>
          <w:sz w:val="16"/>
          <w:szCs w:val="16"/>
          <w:rPrChange w:id="5142" w:author="Hemmati" w:date="2016-12-16T10:25:00Z">
            <w:rPr>
              <w:del w:id="5143" w:author="Hemmati" w:date="2016-12-16T09:37:00Z"/>
              <w:rFonts w:asciiTheme="minorHAnsi" w:hAnsiTheme="minorHAnsi"/>
            </w:rPr>
          </w:rPrChange>
        </w:rPr>
      </w:pPr>
      <w:del w:id="5144" w:author="Hemmati" w:date="2016-12-16T09:37:00Z">
        <w:r w:rsidRPr="002D3F66" w:rsidDel="005B1FA7">
          <w:rPr>
            <w:rFonts w:asciiTheme="minorHAnsi" w:hAnsiTheme="minorHAnsi"/>
            <w:sz w:val="16"/>
            <w:szCs w:val="16"/>
            <w:rPrChange w:id="5145" w:author="Hemmati" w:date="2016-12-16T10:25:00Z">
              <w:rPr>
                <w:rFonts w:asciiTheme="minorHAnsi" w:hAnsiTheme="minorHAnsi"/>
              </w:rPr>
            </w:rPrChange>
          </w:rPr>
          <w:delText>web</w:delText>
        </w:r>
        <w:r w:rsidRPr="002D3F66" w:rsidDel="005B1FA7">
          <w:rPr>
            <w:rFonts w:asciiTheme="minorHAnsi" w:hAnsiTheme="minorHAnsi"/>
            <w:sz w:val="16"/>
            <w:szCs w:val="16"/>
            <w:rPrChange w:id="5146" w:author="Hemmati" w:date="2016-12-16T10:25:00Z">
              <w:rPr>
                <w:rFonts w:asciiTheme="minorHAnsi" w:hAnsiTheme="minorHAnsi"/>
              </w:rPr>
            </w:rPrChange>
          </w:rPr>
          <w:tab/>
        </w:r>
        <w:r w:rsidRPr="002D3F66" w:rsidDel="005B1FA7">
          <w:rPr>
            <w:rFonts w:asciiTheme="minorHAnsi" w:hAnsiTheme="minorHAnsi"/>
            <w:sz w:val="16"/>
            <w:szCs w:val="16"/>
            <w:rPrChange w:id="5147" w:author="Hemmati" w:date="2016-12-16T10:25:00Z">
              <w:rPr>
                <w:rFonts w:asciiTheme="minorHAnsi" w:hAnsiTheme="minorHAnsi"/>
              </w:rPr>
            </w:rPrChange>
          </w:rPr>
          <w:tab/>
          <w:delText>CHAR,</w:delText>
        </w:r>
      </w:del>
    </w:p>
    <w:p w:rsidR="00D6774F" w:rsidRPr="002D3F66" w:rsidDel="005B1FA7" w:rsidRDefault="00D6774F" w:rsidP="00D6774F">
      <w:pPr>
        <w:pStyle w:val="sqlF9"/>
        <w:tabs>
          <w:tab w:val="left" w:pos="2201"/>
        </w:tabs>
        <w:rPr>
          <w:del w:id="5148" w:author="Hemmati" w:date="2016-12-16T09:37:00Z"/>
          <w:rFonts w:asciiTheme="minorHAnsi" w:hAnsiTheme="minorHAnsi"/>
          <w:sz w:val="16"/>
          <w:szCs w:val="16"/>
          <w:rPrChange w:id="5149" w:author="Hemmati" w:date="2016-12-16T10:25:00Z">
            <w:rPr>
              <w:del w:id="5150" w:author="Hemmati" w:date="2016-12-16T09:37:00Z"/>
              <w:rFonts w:asciiTheme="minorHAnsi" w:hAnsiTheme="minorHAnsi"/>
            </w:rPr>
          </w:rPrChange>
        </w:rPr>
      </w:pPr>
      <w:del w:id="5151" w:author="Hemmati" w:date="2016-12-16T09:37:00Z">
        <w:r w:rsidRPr="002D3F66" w:rsidDel="005B1FA7">
          <w:rPr>
            <w:rFonts w:asciiTheme="minorHAnsi" w:hAnsiTheme="minorHAnsi"/>
            <w:sz w:val="16"/>
            <w:szCs w:val="16"/>
            <w:rPrChange w:id="5152" w:author="Hemmati" w:date="2016-12-16T10:25:00Z">
              <w:rPr>
                <w:rFonts w:asciiTheme="minorHAnsi" w:hAnsiTheme="minorHAnsi"/>
              </w:rPr>
            </w:rPrChange>
          </w:rPr>
          <w:delText>represents</w:delText>
        </w:r>
        <w:r w:rsidRPr="002D3F66" w:rsidDel="005B1FA7">
          <w:rPr>
            <w:rFonts w:asciiTheme="minorHAnsi" w:hAnsiTheme="minorHAnsi"/>
            <w:sz w:val="16"/>
            <w:szCs w:val="16"/>
            <w:rPrChange w:id="5153" w:author="Hemmati" w:date="2016-12-16T10:25:00Z">
              <w:rPr>
                <w:rFonts w:asciiTheme="minorHAnsi" w:hAnsiTheme="minorHAnsi"/>
              </w:rPr>
            </w:rPrChange>
          </w:rPr>
          <w:tab/>
        </w:r>
        <w:r w:rsidRPr="002D3F66" w:rsidDel="005B1FA7">
          <w:rPr>
            <w:rFonts w:asciiTheme="minorHAnsi" w:hAnsiTheme="minorHAnsi"/>
            <w:sz w:val="16"/>
            <w:szCs w:val="16"/>
            <w:rPrChange w:id="5154" w:author="Hemmati" w:date="2016-12-16T10:25:00Z">
              <w:rPr>
                <w:rFonts w:asciiTheme="minorHAnsi" w:hAnsiTheme="minorHAnsi"/>
              </w:rPr>
            </w:rPrChange>
          </w:rPr>
          <w:tab/>
          <w:delText>CHAR,</w:delText>
        </w:r>
      </w:del>
    </w:p>
    <w:p w:rsidR="0037376F" w:rsidRPr="002D3F66" w:rsidRDefault="00D6774F" w:rsidP="00D6774F">
      <w:pPr>
        <w:pStyle w:val="sqlF9"/>
        <w:tabs>
          <w:tab w:val="left" w:pos="2201"/>
        </w:tabs>
        <w:rPr>
          <w:rFonts w:asciiTheme="minorHAnsi" w:hAnsiTheme="minorHAnsi"/>
          <w:sz w:val="16"/>
          <w:szCs w:val="16"/>
          <w:rPrChange w:id="5155" w:author="Hemmati" w:date="2016-12-16T10:25:00Z">
            <w:rPr>
              <w:rFonts w:asciiTheme="minorHAnsi" w:hAnsiTheme="minorHAnsi"/>
            </w:rPr>
          </w:rPrChange>
        </w:rPr>
      </w:pPr>
      <w:del w:id="5156" w:author="Hemmati" w:date="2016-12-16T09:37:00Z">
        <w:r w:rsidRPr="002D3F66" w:rsidDel="005B1FA7">
          <w:rPr>
            <w:rFonts w:asciiTheme="minorHAnsi" w:hAnsiTheme="minorHAnsi"/>
            <w:sz w:val="16"/>
            <w:szCs w:val="16"/>
            <w:rPrChange w:id="5157" w:author="Hemmati" w:date="2016-12-16T10:25:00Z">
              <w:rPr>
                <w:rFonts w:asciiTheme="minorHAnsi" w:hAnsiTheme="minorHAnsi"/>
              </w:rPr>
            </w:rPrChange>
          </w:rPr>
          <w:delText>affiliation</w:delText>
        </w:r>
        <w:r w:rsidRPr="002D3F66" w:rsidDel="005B1FA7">
          <w:rPr>
            <w:rFonts w:asciiTheme="minorHAnsi" w:hAnsiTheme="minorHAnsi"/>
            <w:sz w:val="16"/>
            <w:szCs w:val="16"/>
            <w:rPrChange w:id="5158" w:author="Hemmati" w:date="2016-12-16T10:25:00Z">
              <w:rPr>
                <w:rFonts w:asciiTheme="minorHAnsi" w:hAnsiTheme="minorHAnsi"/>
              </w:rPr>
            </w:rPrChange>
          </w:rPr>
          <w:tab/>
        </w:r>
        <w:r w:rsidRPr="002D3F66" w:rsidDel="005B1FA7">
          <w:rPr>
            <w:rFonts w:asciiTheme="minorHAnsi" w:hAnsiTheme="minorHAnsi"/>
            <w:sz w:val="16"/>
            <w:szCs w:val="16"/>
            <w:rPrChange w:id="5159" w:author="Hemmati" w:date="2016-12-16T10:25:00Z">
              <w:rPr>
                <w:rFonts w:asciiTheme="minorHAnsi" w:hAnsiTheme="minorHAnsi"/>
              </w:rPr>
            </w:rPrChange>
          </w:rPr>
          <w:tab/>
          <w:delText>CHAR)</w:delText>
        </w:r>
      </w:del>
    </w:p>
    <w:p w:rsidR="0037376F" w:rsidDel="002A6F74" w:rsidRDefault="0037376F" w:rsidP="002A6F74">
      <w:pPr>
        <w:rPr>
          <w:del w:id="5160" w:author="Hemmati" w:date="2016-12-16T10:02:00Z"/>
          <w:rFonts w:cstheme="minorHAnsi"/>
        </w:rPr>
        <w:pPrChange w:id="5161" w:author="Hemmati" w:date="2016-12-16T10:02:00Z">
          <w:pPr>
            <w:pStyle w:val="Heading2"/>
            <w:jc w:val="center"/>
          </w:pPr>
        </w:pPrChange>
      </w:pPr>
    </w:p>
    <w:p w:rsidR="002A6F74" w:rsidRPr="00AB486D" w:rsidRDefault="002A6F74" w:rsidP="0037376F">
      <w:pPr>
        <w:rPr>
          <w:ins w:id="5162" w:author="Hemmati" w:date="2016-12-16T10:02:00Z"/>
          <w:rFonts w:cstheme="minorHAnsi"/>
        </w:rPr>
      </w:pPr>
    </w:p>
    <w:p w:rsidR="0037376F" w:rsidRPr="002A6F74" w:rsidDel="002A6F74" w:rsidRDefault="0037376F" w:rsidP="002A6F74">
      <w:pPr>
        <w:spacing w:after="0"/>
        <w:jc w:val="center"/>
        <w:rPr>
          <w:del w:id="5163" w:author="Hemmati" w:date="2016-12-16T10:02:00Z"/>
          <w:rFonts w:cstheme="minorHAnsi"/>
          <w:b/>
          <w:sz w:val="24"/>
          <w:szCs w:val="24"/>
          <w:rPrChange w:id="5164" w:author="Hemmati" w:date="2016-12-16T10:03:00Z">
            <w:rPr>
              <w:del w:id="5165" w:author="Hemmati" w:date="2016-12-16T10:02:00Z"/>
              <w:rFonts w:cstheme="minorHAnsi"/>
            </w:rPr>
          </w:rPrChange>
        </w:rPr>
        <w:pPrChange w:id="5166" w:author="Hemmati" w:date="2016-12-16T10:03:00Z">
          <w:pPr/>
        </w:pPrChange>
      </w:pPr>
    </w:p>
    <w:p w:rsidR="0037376F" w:rsidRPr="002A6F74" w:rsidDel="002A6F74" w:rsidRDefault="0037376F" w:rsidP="002A6F74">
      <w:pPr>
        <w:pStyle w:val="Heading2"/>
        <w:jc w:val="center"/>
        <w:rPr>
          <w:del w:id="5167" w:author="Hemmati" w:date="2016-12-16T10:02:00Z"/>
          <w:rFonts w:cstheme="minorHAnsi"/>
          <w:szCs w:val="24"/>
          <w:rPrChange w:id="5168" w:author="Hemmati" w:date="2016-12-16T10:03:00Z">
            <w:rPr>
              <w:del w:id="5169" w:author="Hemmati" w:date="2016-12-16T10:02:00Z"/>
              <w:rFonts w:cstheme="minorHAnsi"/>
            </w:rPr>
          </w:rPrChange>
        </w:rPr>
        <w:pPrChange w:id="5170" w:author="Hemmati" w:date="2016-12-16T10:03:00Z">
          <w:pPr>
            <w:pStyle w:val="Heading2"/>
            <w:jc w:val="center"/>
          </w:pPr>
        </w:pPrChange>
      </w:pPr>
    </w:p>
    <w:p w:rsidR="0037376F" w:rsidRPr="002A6F74" w:rsidDel="002A6F74" w:rsidRDefault="0037376F" w:rsidP="002A6F74">
      <w:pPr>
        <w:spacing w:after="0"/>
        <w:jc w:val="center"/>
        <w:rPr>
          <w:del w:id="5171" w:author="Hemmati" w:date="2016-12-16T10:02:00Z"/>
          <w:rFonts w:eastAsiaTheme="majorEastAsia" w:cstheme="minorHAnsi"/>
          <w:b/>
          <w:bCs/>
          <w:sz w:val="24"/>
          <w:szCs w:val="24"/>
          <w:rPrChange w:id="5172" w:author="Hemmati" w:date="2016-12-16T10:03:00Z">
            <w:rPr>
              <w:del w:id="5173" w:author="Hemmati" w:date="2016-12-16T10:02:00Z"/>
              <w:rFonts w:eastAsiaTheme="majorEastAsia" w:cstheme="minorHAnsi"/>
              <w:b/>
              <w:bCs/>
              <w:sz w:val="24"/>
              <w:szCs w:val="26"/>
            </w:rPr>
          </w:rPrChange>
        </w:rPr>
        <w:pPrChange w:id="5174" w:author="Hemmati" w:date="2016-12-16T10:03:00Z">
          <w:pPr/>
        </w:pPrChange>
      </w:pPr>
      <w:del w:id="5175" w:author="Hemmati" w:date="2016-12-16T10:02:00Z">
        <w:r w:rsidRPr="002A6F74" w:rsidDel="002A6F74">
          <w:rPr>
            <w:rFonts w:cstheme="minorHAnsi"/>
            <w:b/>
            <w:sz w:val="24"/>
            <w:szCs w:val="24"/>
            <w:rPrChange w:id="5176" w:author="Hemmati" w:date="2016-12-16T10:03:00Z">
              <w:rPr>
                <w:rFonts w:cstheme="minorHAnsi"/>
              </w:rPr>
            </w:rPrChange>
          </w:rPr>
          <w:br w:type="page"/>
        </w:r>
      </w:del>
    </w:p>
    <w:p w:rsidR="00D6774F" w:rsidRPr="002A6F74" w:rsidDel="002A6F74" w:rsidRDefault="0037376F" w:rsidP="002A6F74">
      <w:pPr>
        <w:spacing w:after="0"/>
        <w:jc w:val="center"/>
        <w:rPr>
          <w:del w:id="5177" w:author="Hemmati" w:date="2016-12-16T10:02:00Z"/>
          <w:b/>
          <w:sz w:val="24"/>
          <w:szCs w:val="24"/>
          <w:rPrChange w:id="5178" w:author="Hemmati" w:date="2016-12-16T10:03:00Z">
            <w:rPr>
              <w:del w:id="5179" w:author="Hemmati" w:date="2016-12-16T10:02:00Z"/>
            </w:rPr>
          </w:rPrChange>
        </w:rPr>
        <w:pPrChange w:id="5180" w:author="Hemmati" w:date="2016-12-16T10:03:00Z">
          <w:pPr>
            <w:pStyle w:val="Heading2"/>
            <w:jc w:val="center"/>
          </w:pPr>
        </w:pPrChange>
      </w:pPr>
      <w:del w:id="5181" w:author="Hemmati" w:date="2016-12-16T10:02:00Z">
        <w:r w:rsidRPr="002A6F74" w:rsidDel="002A6F74">
          <w:rPr>
            <w:b/>
            <w:sz w:val="24"/>
            <w:szCs w:val="24"/>
            <w:rPrChange w:id="5182" w:author="Hemmati" w:date="2016-12-16T10:03:00Z">
              <w:rPr/>
            </w:rPrChange>
          </w:rPr>
          <w:delText>Supplier_Data</w:delText>
        </w:r>
      </w:del>
      <w:ins w:id="5183" w:author="Hemmati" w:date="2016-12-16T10:02:00Z">
        <w:r w:rsidR="002A6F74" w:rsidRPr="002A6F74">
          <w:rPr>
            <w:b/>
            <w:sz w:val="24"/>
            <w:szCs w:val="24"/>
            <w:rPrChange w:id="5184" w:author="Hemmati" w:date="2016-12-16T10:03:00Z">
              <w:rPr/>
            </w:rPrChange>
          </w:rPr>
          <w:t>SUPPLER_DATA</w:t>
        </w:r>
      </w:ins>
      <w:r w:rsidRPr="002A6F74">
        <w:rPr>
          <w:b/>
          <w:sz w:val="24"/>
          <w:szCs w:val="24"/>
          <w:rPrChange w:id="5185" w:author="Hemmati" w:date="2016-12-16T10:03:00Z">
            <w:rPr/>
          </w:rPrChange>
        </w:rPr>
        <w:t xml:space="preserve"> Log File</w:t>
      </w:r>
    </w:p>
    <w:p w:rsidR="0037376F" w:rsidRPr="002A6F74" w:rsidDel="0064582B" w:rsidRDefault="0037376F" w:rsidP="002A6F74">
      <w:pPr>
        <w:spacing w:after="0"/>
        <w:jc w:val="center"/>
        <w:rPr>
          <w:del w:id="5186" w:author="Hemmati" w:date="2016-12-16T09:39:00Z"/>
          <w:b/>
          <w:sz w:val="24"/>
          <w:szCs w:val="24"/>
          <w:rPrChange w:id="5187" w:author="Hemmati" w:date="2016-12-16T10:03:00Z">
            <w:rPr>
              <w:del w:id="5188" w:author="Hemmati" w:date="2016-12-16T09:39:00Z"/>
              <w:rFonts w:asciiTheme="minorHAnsi" w:hAnsiTheme="minorHAnsi"/>
            </w:rPr>
          </w:rPrChange>
        </w:rPr>
        <w:pPrChange w:id="5189" w:author="Hemmati" w:date="2016-12-16T10:03:00Z">
          <w:pPr>
            <w:pStyle w:val="sqlF9"/>
          </w:pPr>
        </w:pPrChange>
      </w:pPr>
      <w:del w:id="5190" w:author="Hemmati" w:date="2016-12-16T09:39:00Z">
        <w:r w:rsidRPr="002A6F74" w:rsidDel="0064582B">
          <w:rPr>
            <w:b/>
            <w:sz w:val="24"/>
            <w:szCs w:val="24"/>
            <w:rPrChange w:id="5191" w:author="Hemmati" w:date="2016-12-16T10:03:00Z">
              <w:rPr>
                <w:rFonts w:asciiTheme="minorHAnsi" w:hAnsiTheme="minorHAnsi"/>
              </w:rPr>
            </w:rPrChange>
          </w:rPr>
          <w:delText>SQL*Loader: Release 11.2.0.1.0 - Production on Fri Apr 22 16:09:04 2011</w:delText>
        </w:r>
      </w:del>
    </w:p>
    <w:p w:rsidR="0064582B" w:rsidRPr="002A6F74" w:rsidRDefault="0064582B" w:rsidP="002A6F74">
      <w:pPr>
        <w:spacing w:after="0"/>
        <w:jc w:val="center"/>
        <w:rPr>
          <w:ins w:id="5192" w:author="Hemmati" w:date="2016-12-16T09:39:00Z"/>
          <w:b/>
          <w:sz w:val="24"/>
          <w:szCs w:val="24"/>
          <w:rPrChange w:id="5193" w:author="Hemmati" w:date="2016-12-16T10:03:00Z">
            <w:rPr>
              <w:ins w:id="5194" w:author="Hemmati" w:date="2016-12-16T09:39:00Z"/>
              <w:rFonts w:asciiTheme="minorHAnsi" w:hAnsiTheme="minorHAnsi"/>
            </w:rPr>
          </w:rPrChange>
        </w:rPr>
        <w:pPrChange w:id="5195" w:author="Hemmati" w:date="2016-12-16T10:03:00Z">
          <w:pPr>
            <w:pStyle w:val="sqlF9"/>
          </w:pPr>
        </w:pPrChange>
      </w:pPr>
    </w:p>
    <w:p w:rsidR="0064582B" w:rsidRPr="002D3F66" w:rsidRDefault="0064582B" w:rsidP="0064582B">
      <w:pPr>
        <w:pStyle w:val="sqlF9"/>
        <w:rPr>
          <w:ins w:id="5196" w:author="Hemmati" w:date="2016-12-16T09:39:00Z"/>
          <w:rFonts w:asciiTheme="minorHAnsi" w:hAnsiTheme="minorHAnsi"/>
          <w:sz w:val="16"/>
          <w:szCs w:val="16"/>
          <w:rPrChange w:id="5197" w:author="Hemmati" w:date="2016-12-16T10:25:00Z">
            <w:rPr>
              <w:ins w:id="5198" w:author="Hemmati" w:date="2016-12-16T09:39:00Z"/>
              <w:rFonts w:asciiTheme="minorHAnsi" w:hAnsiTheme="minorHAnsi"/>
            </w:rPr>
          </w:rPrChange>
        </w:rPr>
      </w:pPr>
      <w:ins w:id="5199" w:author="Hemmati" w:date="2016-12-16T09:39:00Z">
        <w:r w:rsidRPr="002D3F66">
          <w:rPr>
            <w:rFonts w:asciiTheme="minorHAnsi" w:hAnsiTheme="minorHAnsi"/>
            <w:sz w:val="16"/>
            <w:szCs w:val="16"/>
            <w:rPrChange w:id="5200" w:author="Hemmati" w:date="2016-12-16T10:25:00Z">
              <w:rPr>
                <w:rFonts w:asciiTheme="minorHAnsi" w:hAnsiTheme="minorHAnsi"/>
              </w:rPr>
            </w:rPrChange>
          </w:rPr>
          <w:t>SQL*Loader: Release 11.2.0.2.0 - Production on Sun Dec 4 14:05:56 2016</w:t>
        </w:r>
      </w:ins>
    </w:p>
    <w:p w:rsidR="0064582B" w:rsidRPr="002D3F66" w:rsidRDefault="0064582B" w:rsidP="0064582B">
      <w:pPr>
        <w:pStyle w:val="sqlF9"/>
        <w:rPr>
          <w:ins w:id="5201" w:author="Hemmati" w:date="2016-12-16T09:39:00Z"/>
          <w:rFonts w:asciiTheme="minorHAnsi" w:hAnsiTheme="minorHAnsi"/>
          <w:sz w:val="16"/>
          <w:szCs w:val="16"/>
          <w:rPrChange w:id="5202" w:author="Hemmati" w:date="2016-12-16T10:25:00Z">
            <w:rPr>
              <w:ins w:id="5203" w:author="Hemmati" w:date="2016-12-16T09:39:00Z"/>
              <w:rFonts w:asciiTheme="minorHAnsi" w:hAnsiTheme="minorHAnsi"/>
            </w:rPr>
          </w:rPrChange>
        </w:rPr>
      </w:pPr>
    </w:p>
    <w:p w:rsidR="0064582B" w:rsidRPr="002D3F66" w:rsidRDefault="0064582B" w:rsidP="0064582B">
      <w:pPr>
        <w:pStyle w:val="sqlF9"/>
        <w:rPr>
          <w:ins w:id="5204" w:author="Hemmati" w:date="2016-12-16T09:39:00Z"/>
          <w:rFonts w:asciiTheme="minorHAnsi" w:hAnsiTheme="minorHAnsi"/>
          <w:sz w:val="16"/>
          <w:szCs w:val="16"/>
          <w:rPrChange w:id="5205" w:author="Hemmati" w:date="2016-12-16T10:25:00Z">
            <w:rPr>
              <w:ins w:id="5206" w:author="Hemmati" w:date="2016-12-16T09:39:00Z"/>
              <w:rFonts w:asciiTheme="minorHAnsi" w:hAnsiTheme="minorHAnsi"/>
            </w:rPr>
          </w:rPrChange>
        </w:rPr>
      </w:pPr>
      <w:ins w:id="5207" w:author="Hemmati" w:date="2016-12-16T09:39:00Z">
        <w:r w:rsidRPr="002D3F66">
          <w:rPr>
            <w:rFonts w:asciiTheme="minorHAnsi" w:hAnsiTheme="minorHAnsi"/>
            <w:sz w:val="16"/>
            <w:szCs w:val="16"/>
            <w:rPrChange w:id="5208" w:author="Hemmati" w:date="2016-12-16T10:25:00Z">
              <w:rPr>
                <w:rFonts w:asciiTheme="minorHAnsi" w:hAnsiTheme="minorHAnsi"/>
              </w:rPr>
            </w:rPrChange>
          </w:rPr>
          <w:t>Copyright (c) 1982, 2009, Oracle and/or its affiliates.  All rights reserved.</w:t>
        </w:r>
      </w:ins>
    </w:p>
    <w:p w:rsidR="0064582B" w:rsidRPr="002D3F66" w:rsidRDefault="0064582B" w:rsidP="0064582B">
      <w:pPr>
        <w:pStyle w:val="sqlF9"/>
        <w:rPr>
          <w:ins w:id="5209" w:author="Hemmati" w:date="2016-12-16T09:39:00Z"/>
          <w:rFonts w:asciiTheme="minorHAnsi" w:hAnsiTheme="minorHAnsi"/>
          <w:sz w:val="16"/>
          <w:szCs w:val="16"/>
          <w:rPrChange w:id="5210" w:author="Hemmati" w:date="2016-12-16T10:25:00Z">
            <w:rPr>
              <w:ins w:id="5211" w:author="Hemmati" w:date="2016-12-16T09:39:00Z"/>
              <w:rFonts w:asciiTheme="minorHAnsi" w:hAnsiTheme="minorHAnsi"/>
            </w:rPr>
          </w:rPrChange>
        </w:rPr>
      </w:pPr>
    </w:p>
    <w:p w:rsidR="0064582B" w:rsidRPr="002D3F66" w:rsidRDefault="0064582B" w:rsidP="0064582B">
      <w:pPr>
        <w:pStyle w:val="sqlF9"/>
        <w:rPr>
          <w:ins w:id="5212" w:author="Hemmati" w:date="2016-12-16T09:39:00Z"/>
          <w:rFonts w:asciiTheme="minorHAnsi" w:hAnsiTheme="minorHAnsi"/>
          <w:sz w:val="16"/>
          <w:szCs w:val="16"/>
          <w:rPrChange w:id="5213" w:author="Hemmati" w:date="2016-12-16T10:25:00Z">
            <w:rPr>
              <w:ins w:id="5214" w:author="Hemmati" w:date="2016-12-16T09:39:00Z"/>
              <w:rFonts w:asciiTheme="minorHAnsi" w:hAnsiTheme="minorHAnsi"/>
            </w:rPr>
          </w:rPrChange>
        </w:rPr>
      </w:pPr>
      <w:ins w:id="5215" w:author="Hemmati" w:date="2016-12-16T09:39:00Z">
        <w:r w:rsidRPr="002D3F66">
          <w:rPr>
            <w:rFonts w:asciiTheme="minorHAnsi" w:hAnsiTheme="minorHAnsi"/>
            <w:sz w:val="16"/>
            <w:szCs w:val="16"/>
            <w:rPrChange w:id="5216" w:author="Hemmati" w:date="2016-12-16T10:25:00Z">
              <w:rPr>
                <w:rFonts w:asciiTheme="minorHAnsi" w:hAnsiTheme="minorHAnsi"/>
              </w:rPr>
            </w:rPrChange>
          </w:rPr>
          <w:t>Control File:   C:\Users\Nick\Desktop\471project\adhoctables_loading\supplier_data_adhoc\supplier_data.ctl</w:t>
        </w:r>
      </w:ins>
    </w:p>
    <w:p w:rsidR="0064582B" w:rsidRPr="002D3F66" w:rsidRDefault="0064582B" w:rsidP="0064582B">
      <w:pPr>
        <w:pStyle w:val="sqlF9"/>
        <w:rPr>
          <w:ins w:id="5217" w:author="Hemmati" w:date="2016-12-16T09:39:00Z"/>
          <w:rFonts w:asciiTheme="minorHAnsi" w:hAnsiTheme="minorHAnsi"/>
          <w:sz w:val="16"/>
          <w:szCs w:val="16"/>
          <w:rPrChange w:id="5218" w:author="Hemmati" w:date="2016-12-16T10:25:00Z">
            <w:rPr>
              <w:ins w:id="5219" w:author="Hemmati" w:date="2016-12-16T09:39:00Z"/>
              <w:rFonts w:asciiTheme="minorHAnsi" w:hAnsiTheme="minorHAnsi"/>
            </w:rPr>
          </w:rPrChange>
        </w:rPr>
      </w:pPr>
      <w:ins w:id="5220" w:author="Hemmati" w:date="2016-12-16T09:39:00Z">
        <w:r w:rsidRPr="002D3F66">
          <w:rPr>
            <w:rFonts w:asciiTheme="minorHAnsi" w:hAnsiTheme="minorHAnsi"/>
            <w:sz w:val="16"/>
            <w:szCs w:val="16"/>
            <w:rPrChange w:id="5221" w:author="Hemmati" w:date="2016-12-16T10:25:00Z">
              <w:rPr>
                <w:rFonts w:asciiTheme="minorHAnsi" w:hAnsiTheme="minorHAnsi"/>
              </w:rPr>
            </w:rPrChange>
          </w:rPr>
          <w:t>Data File:      C:\Users\Nick\Desktop\471project\adhoctables_loading\supplier_data_adhoc\SupplierData.csv</w:t>
        </w:r>
      </w:ins>
    </w:p>
    <w:p w:rsidR="0064582B" w:rsidRPr="002D3F66" w:rsidRDefault="0064582B" w:rsidP="0064582B">
      <w:pPr>
        <w:pStyle w:val="sqlF9"/>
        <w:rPr>
          <w:ins w:id="5222" w:author="Hemmati" w:date="2016-12-16T09:39:00Z"/>
          <w:rFonts w:asciiTheme="minorHAnsi" w:hAnsiTheme="minorHAnsi"/>
          <w:sz w:val="16"/>
          <w:szCs w:val="16"/>
          <w:rPrChange w:id="5223" w:author="Hemmati" w:date="2016-12-16T10:25:00Z">
            <w:rPr>
              <w:ins w:id="5224" w:author="Hemmati" w:date="2016-12-16T09:39:00Z"/>
              <w:rFonts w:asciiTheme="minorHAnsi" w:hAnsiTheme="minorHAnsi"/>
            </w:rPr>
          </w:rPrChange>
        </w:rPr>
      </w:pPr>
      <w:ins w:id="5225" w:author="Hemmati" w:date="2016-12-16T09:39:00Z">
        <w:r w:rsidRPr="002D3F66">
          <w:rPr>
            <w:rFonts w:asciiTheme="minorHAnsi" w:hAnsiTheme="minorHAnsi"/>
            <w:sz w:val="16"/>
            <w:szCs w:val="16"/>
            <w:rPrChange w:id="5226" w:author="Hemmati" w:date="2016-12-16T10:25:00Z">
              <w:rPr>
                <w:rFonts w:asciiTheme="minorHAnsi" w:hAnsiTheme="minorHAnsi"/>
              </w:rPr>
            </w:rPrChange>
          </w:rPr>
          <w:t xml:space="preserve">  Bad File:     C:\Users\Nick\Desktop\471project\adhoctables_loading\supplier_data_adhoc\SupplierData.bad</w:t>
        </w:r>
      </w:ins>
    </w:p>
    <w:p w:rsidR="0064582B" w:rsidRPr="002D3F66" w:rsidRDefault="0064582B" w:rsidP="0064582B">
      <w:pPr>
        <w:pStyle w:val="sqlF9"/>
        <w:rPr>
          <w:ins w:id="5227" w:author="Hemmati" w:date="2016-12-16T09:39:00Z"/>
          <w:rFonts w:asciiTheme="minorHAnsi" w:hAnsiTheme="minorHAnsi"/>
          <w:sz w:val="16"/>
          <w:szCs w:val="16"/>
          <w:rPrChange w:id="5228" w:author="Hemmati" w:date="2016-12-16T10:25:00Z">
            <w:rPr>
              <w:ins w:id="5229" w:author="Hemmati" w:date="2016-12-16T09:39:00Z"/>
              <w:rFonts w:asciiTheme="minorHAnsi" w:hAnsiTheme="minorHAnsi"/>
            </w:rPr>
          </w:rPrChange>
        </w:rPr>
      </w:pPr>
      <w:ins w:id="5230" w:author="Hemmati" w:date="2016-12-16T09:39:00Z">
        <w:r w:rsidRPr="002D3F66">
          <w:rPr>
            <w:rFonts w:asciiTheme="minorHAnsi" w:hAnsiTheme="minorHAnsi"/>
            <w:sz w:val="16"/>
            <w:szCs w:val="16"/>
            <w:rPrChange w:id="5231" w:author="Hemmati" w:date="2016-12-16T10:25:00Z">
              <w:rPr>
                <w:rFonts w:asciiTheme="minorHAnsi" w:hAnsiTheme="minorHAnsi"/>
              </w:rPr>
            </w:rPrChange>
          </w:rPr>
          <w:t xml:space="preserve">  Discard File: C:\Users\Nick\Desktop\471project\adhoctables_loading\supplier_data_adhoc\SupplierData.dsc </w:t>
        </w:r>
      </w:ins>
    </w:p>
    <w:p w:rsidR="0064582B" w:rsidRPr="002D3F66" w:rsidRDefault="0064582B" w:rsidP="0064582B">
      <w:pPr>
        <w:pStyle w:val="sqlF9"/>
        <w:rPr>
          <w:ins w:id="5232" w:author="Hemmati" w:date="2016-12-16T09:39:00Z"/>
          <w:rFonts w:asciiTheme="minorHAnsi" w:hAnsiTheme="minorHAnsi"/>
          <w:sz w:val="16"/>
          <w:szCs w:val="16"/>
          <w:rPrChange w:id="5233" w:author="Hemmati" w:date="2016-12-16T10:25:00Z">
            <w:rPr>
              <w:ins w:id="5234" w:author="Hemmati" w:date="2016-12-16T09:39:00Z"/>
              <w:rFonts w:asciiTheme="minorHAnsi" w:hAnsiTheme="minorHAnsi"/>
            </w:rPr>
          </w:rPrChange>
        </w:rPr>
      </w:pPr>
      <w:ins w:id="5235" w:author="Hemmati" w:date="2016-12-16T09:39:00Z">
        <w:r w:rsidRPr="002D3F66">
          <w:rPr>
            <w:rFonts w:asciiTheme="minorHAnsi" w:hAnsiTheme="minorHAnsi"/>
            <w:sz w:val="16"/>
            <w:szCs w:val="16"/>
            <w:rPrChange w:id="5236" w:author="Hemmati" w:date="2016-12-16T10:25:00Z">
              <w:rPr>
                <w:rFonts w:asciiTheme="minorHAnsi" w:hAnsiTheme="minorHAnsi"/>
              </w:rPr>
            </w:rPrChange>
          </w:rPr>
          <w:t xml:space="preserve"> (Allow all discards)</w:t>
        </w:r>
      </w:ins>
    </w:p>
    <w:p w:rsidR="0064582B" w:rsidRPr="002D3F66" w:rsidRDefault="0064582B" w:rsidP="0064582B">
      <w:pPr>
        <w:pStyle w:val="sqlF9"/>
        <w:rPr>
          <w:ins w:id="5237" w:author="Hemmati" w:date="2016-12-16T09:39:00Z"/>
          <w:rFonts w:asciiTheme="minorHAnsi" w:hAnsiTheme="minorHAnsi"/>
          <w:sz w:val="16"/>
          <w:szCs w:val="16"/>
          <w:rPrChange w:id="5238" w:author="Hemmati" w:date="2016-12-16T10:25:00Z">
            <w:rPr>
              <w:ins w:id="5239" w:author="Hemmati" w:date="2016-12-16T09:39:00Z"/>
              <w:rFonts w:asciiTheme="minorHAnsi" w:hAnsiTheme="minorHAnsi"/>
            </w:rPr>
          </w:rPrChange>
        </w:rPr>
      </w:pPr>
    </w:p>
    <w:p w:rsidR="0064582B" w:rsidRPr="002D3F66" w:rsidRDefault="0064582B" w:rsidP="0064582B">
      <w:pPr>
        <w:pStyle w:val="sqlF9"/>
        <w:rPr>
          <w:ins w:id="5240" w:author="Hemmati" w:date="2016-12-16T09:39:00Z"/>
          <w:rFonts w:asciiTheme="minorHAnsi" w:hAnsiTheme="minorHAnsi"/>
          <w:sz w:val="16"/>
          <w:szCs w:val="16"/>
          <w:rPrChange w:id="5241" w:author="Hemmati" w:date="2016-12-16T10:25:00Z">
            <w:rPr>
              <w:ins w:id="5242" w:author="Hemmati" w:date="2016-12-16T09:39:00Z"/>
              <w:rFonts w:asciiTheme="minorHAnsi" w:hAnsiTheme="minorHAnsi"/>
            </w:rPr>
          </w:rPrChange>
        </w:rPr>
      </w:pPr>
      <w:ins w:id="5243" w:author="Hemmati" w:date="2016-12-16T09:39:00Z">
        <w:r w:rsidRPr="002D3F66">
          <w:rPr>
            <w:rFonts w:asciiTheme="minorHAnsi" w:hAnsiTheme="minorHAnsi"/>
            <w:sz w:val="16"/>
            <w:szCs w:val="16"/>
            <w:rPrChange w:id="5244" w:author="Hemmati" w:date="2016-12-16T10:25:00Z">
              <w:rPr>
                <w:rFonts w:asciiTheme="minorHAnsi" w:hAnsiTheme="minorHAnsi"/>
              </w:rPr>
            </w:rPrChange>
          </w:rPr>
          <w:t>Number to load: ALL</w:t>
        </w:r>
      </w:ins>
    </w:p>
    <w:p w:rsidR="0064582B" w:rsidRPr="002D3F66" w:rsidRDefault="0064582B" w:rsidP="0064582B">
      <w:pPr>
        <w:pStyle w:val="sqlF9"/>
        <w:rPr>
          <w:ins w:id="5245" w:author="Hemmati" w:date="2016-12-16T09:39:00Z"/>
          <w:rFonts w:asciiTheme="minorHAnsi" w:hAnsiTheme="minorHAnsi"/>
          <w:sz w:val="16"/>
          <w:szCs w:val="16"/>
          <w:rPrChange w:id="5246" w:author="Hemmati" w:date="2016-12-16T10:25:00Z">
            <w:rPr>
              <w:ins w:id="5247" w:author="Hemmati" w:date="2016-12-16T09:39:00Z"/>
              <w:rFonts w:asciiTheme="minorHAnsi" w:hAnsiTheme="minorHAnsi"/>
            </w:rPr>
          </w:rPrChange>
        </w:rPr>
      </w:pPr>
      <w:ins w:id="5248" w:author="Hemmati" w:date="2016-12-16T09:39:00Z">
        <w:r w:rsidRPr="002D3F66">
          <w:rPr>
            <w:rFonts w:asciiTheme="minorHAnsi" w:hAnsiTheme="minorHAnsi"/>
            <w:sz w:val="16"/>
            <w:szCs w:val="16"/>
            <w:rPrChange w:id="5249" w:author="Hemmati" w:date="2016-12-16T10:25:00Z">
              <w:rPr>
                <w:rFonts w:asciiTheme="minorHAnsi" w:hAnsiTheme="minorHAnsi"/>
              </w:rPr>
            </w:rPrChange>
          </w:rPr>
          <w:t>Number to skip: 1</w:t>
        </w:r>
      </w:ins>
    </w:p>
    <w:p w:rsidR="0064582B" w:rsidRPr="002D3F66" w:rsidRDefault="0064582B" w:rsidP="0064582B">
      <w:pPr>
        <w:pStyle w:val="sqlF9"/>
        <w:rPr>
          <w:ins w:id="5250" w:author="Hemmati" w:date="2016-12-16T09:39:00Z"/>
          <w:rFonts w:asciiTheme="minorHAnsi" w:hAnsiTheme="minorHAnsi"/>
          <w:sz w:val="16"/>
          <w:szCs w:val="16"/>
          <w:rPrChange w:id="5251" w:author="Hemmati" w:date="2016-12-16T10:25:00Z">
            <w:rPr>
              <w:ins w:id="5252" w:author="Hemmati" w:date="2016-12-16T09:39:00Z"/>
              <w:rFonts w:asciiTheme="minorHAnsi" w:hAnsiTheme="minorHAnsi"/>
            </w:rPr>
          </w:rPrChange>
        </w:rPr>
      </w:pPr>
      <w:ins w:id="5253" w:author="Hemmati" w:date="2016-12-16T09:39:00Z">
        <w:r w:rsidRPr="002D3F66">
          <w:rPr>
            <w:rFonts w:asciiTheme="minorHAnsi" w:hAnsiTheme="minorHAnsi"/>
            <w:sz w:val="16"/>
            <w:szCs w:val="16"/>
            <w:rPrChange w:id="5254" w:author="Hemmati" w:date="2016-12-16T10:25:00Z">
              <w:rPr>
                <w:rFonts w:asciiTheme="minorHAnsi" w:hAnsiTheme="minorHAnsi"/>
              </w:rPr>
            </w:rPrChange>
          </w:rPr>
          <w:t>Errors allowed: 50</w:t>
        </w:r>
      </w:ins>
    </w:p>
    <w:p w:rsidR="0064582B" w:rsidRPr="002D3F66" w:rsidRDefault="0064582B" w:rsidP="0064582B">
      <w:pPr>
        <w:pStyle w:val="sqlF9"/>
        <w:rPr>
          <w:ins w:id="5255" w:author="Hemmati" w:date="2016-12-16T09:39:00Z"/>
          <w:rFonts w:asciiTheme="minorHAnsi" w:hAnsiTheme="minorHAnsi"/>
          <w:sz w:val="16"/>
          <w:szCs w:val="16"/>
          <w:rPrChange w:id="5256" w:author="Hemmati" w:date="2016-12-16T10:25:00Z">
            <w:rPr>
              <w:ins w:id="5257" w:author="Hemmati" w:date="2016-12-16T09:39:00Z"/>
              <w:rFonts w:asciiTheme="minorHAnsi" w:hAnsiTheme="minorHAnsi"/>
            </w:rPr>
          </w:rPrChange>
        </w:rPr>
      </w:pPr>
      <w:ins w:id="5258" w:author="Hemmati" w:date="2016-12-16T09:39:00Z">
        <w:r w:rsidRPr="002D3F66">
          <w:rPr>
            <w:rFonts w:asciiTheme="minorHAnsi" w:hAnsiTheme="minorHAnsi"/>
            <w:sz w:val="16"/>
            <w:szCs w:val="16"/>
            <w:rPrChange w:id="5259" w:author="Hemmati" w:date="2016-12-16T10:25:00Z">
              <w:rPr>
                <w:rFonts w:asciiTheme="minorHAnsi" w:hAnsiTheme="minorHAnsi"/>
              </w:rPr>
            </w:rPrChange>
          </w:rPr>
          <w:t>Continuation:    none specified</w:t>
        </w:r>
      </w:ins>
    </w:p>
    <w:p w:rsidR="0064582B" w:rsidRPr="002D3F66" w:rsidRDefault="0064582B" w:rsidP="0064582B">
      <w:pPr>
        <w:pStyle w:val="sqlF9"/>
        <w:rPr>
          <w:ins w:id="5260" w:author="Hemmati" w:date="2016-12-16T09:39:00Z"/>
          <w:rFonts w:asciiTheme="minorHAnsi" w:hAnsiTheme="minorHAnsi"/>
          <w:sz w:val="16"/>
          <w:szCs w:val="16"/>
          <w:rPrChange w:id="5261" w:author="Hemmati" w:date="2016-12-16T10:25:00Z">
            <w:rPr>
              <w:ins w:id="5262" w:author="Hemmati" w:date="2016-12-16T09:39:00Z"/>
              <w:rFonts w:asciiTheme="minorHAnsi" w:hAnsiTheme="minorHAnsi"/>
            </w:rPr>
          </w:rPrChange>
        </w:rPr>
      </w:pPr>
      <w:ins w:id="5263" w:author="Hemmati" w:date="2016-12-16T09:39:00Z">
        <w:r w:rsidRPr="002D3F66">
          <w:rPr>
            <w:rFonts w:asciiTheme="minorHAnsi" w:hAnsiTheme="minorHAnsi"/>
            <w:sz w:val="16"/>
            <w:szCs w:val="16"/>
            <w:rPrChange w:id="5264" w:author="Hemmati" w:date="2016-12-16T10:25:00Z">
              <w:rPr>
                <w:rFonts w:asciiTheme="minorHAnsi" w:hAnsiTheme="minorHAnsi"/>
              </w:rPr>
            </w:rPrChange>
          </w:rPr>
          <w:t>Path used:      Direct</w:t>
        </w:r>
      </w:ins>
    </w:p>
    <w:p w:rsidR="0064582B" w:rsidRPr="002D3F66" w:rsidRDefault="0064582B" w:rsidP="0064582B">
      <w:pPr>
        <w:pStyle w:val="sqlF9"/>
        <w:rPr>
          <w:ins w:id="5265" w:author="Hemmati" w:date="2016-12-16T09:39:00Z"/>
          <w:rFonts w:asciiTheme="minorHAnsi" w:hAnsiTheme="minorHAnsi"/>
          <w:sz w:val="16"/>
          <w:szCs w:val="16"/>
          <w:rPrChange w:id="5266" w:author="Hemmati" w:date="2016-12-16T10:25:00Z">
            <w:rPr>
              <w:ins w:id="5267" w:author="Hemmati" w:date="2016-12-16T09:39:00Z"/>
              <w:rFonts w:asciiTheme="minorHAnsi" w:hAnsiTheme="minorHAnsi"/>
            </w:rPr>
          </w:rPrChange>
        </w:rPr>
      </w:pPr>
    </w:p>
    <w:p w:rsidR="0064582B" w:rsidRPr="002D3F66" w:rsidRDefault="0064582B" w:rsidP="0064582B">
      <w:pPr>
        <w:pStyle w:val="sqlF9"/>
        <w:rPr>
          <w:ins w:id="5268" w:author="Hemmati" w:date="2016-12-16T09:39:00Z"/>
          <w:rFonts w:asciiTheme="minorHAnsi" w:hAnsiTheme="minorHAnsi"/>
          <w:sz w:val="16"/>
          <w:szCs w:val="16"/>
          <w:rPrChange w:id="5269" w:author="Hemmati" w:date="2016-12-16T10:25:00Z">
            <w:rPr>
              <w:ins w:id="5270" w:author="Hemmati" w:date="2016-12-16T09:39:00Z"/>
              <w:rFonts w:asciiTheme="minorHAnsi" w:hAnsiTheme="minorHAnsi"/>
            </w:rPr>
          </w:rPrChange>
        </w:rPr>
      </w:pPr>
      <w:ins w:id="5271" w:author="Hemmati" w:date="2016-12-16T09:39:00Z">
        <w:r w:rsidRPr="002D3F66">
          <w:rPr>
            <w:rFonts w:asciiTheme="minorHAnsi" w:hAnsiTheme="minorHAnsi"/>
            <w:sz w:val="16"/>
            <w:szCs w:val="16"/>
            <w:rPrChange w:id="5272" w:author="Hemmati" w:date="2016-12-16T10:25:00Z">
              <w:rPr>
                <w:rFonts w:asciiTheme="minorHAnsi" w:hAnsiTheme="minorHAnsi"/>
              </w:rPr>
            </w:rPrChange>
          </w:rPr>
          <w:t>Table SUPPLIER_DATA, loaded from every logical record.</w:t>
        </w:r>
      </w:ins>
    </w:p>
    <w:p w:rsidR="0064582B" w:rsidRPr="002D3F66" w:rsidRDefault="0064582B" w:rsidP="0064582B">
      <w:pPr>
        <w:pStyle w:val="sqlF9"/>
        <w:rPr>
          <w:ins w:id="5273" w:author="Hemmati" w:date="2016-12-16T09:39:00Z"/>
          <w:rFonts w:asciiTheme="minorHAnsi" w:hAnsiTheme="minorHAnsi"/>
          <w:sz w:val="16"/>
          <w:szCs w:val="16"/>
          <w:rPrChange w:id="5274" w:author="Hemmati" w:date="2016-12-16T10:25:00Z">
            <w:rPr>
              <w:ins w:id="5275" w:author="Hemmati" w:date="2016-12-16T09:39:00Z"/>
              <w:rFonts w:asciiTheme="minorHAnsi" w:hAnsiTheme="minorHAnsi"/>
            </w:rPr>
          </w:rPrChange>
        </w:rPr>
      </w:pPr>
      <w:ins w:id="5276" w:author="Hemmati" w:date="2016-12-16T09:39:00Z">
        <w:r w:rsidRPr="002D3F66">
          <w:rPr>
            <w:rFonts w:asciiTheme="minorHAnsi" w:hAnsiTheme="minorHAnsi"/>
            <w:sz w:val="16"/>
            <w:szCs w:val="16"/>
            <w:rPrChange w:id="5277" w:author="Hemmati" w:date="2016-12-16T10:25:00Z">
              <w:rPr>
                <w:rFonts w:asciiTheme="minorHAnsi" w:hAnsiTheme="minorHAnsi"/>
              </w:rPr>
            </w:rPrChange>
          </w:rPr>
          <w:t>Insert option in effect for this table: TRUNCATE</w:t>
        </w:r>
      </w:ins>
    </w:p>
    <w:p w:rsidR="0064582B" w:rsidRPr="002D3F66" w:rsidRDefault="0064582B" w:rsidP="0064582B">
      <w:pPr>
        <w:pStyle w:val="sqlF9"/>
        <w:rPr>
          <w:ins w:id="5278" w:author="Hemmati" w:date="2016-12-16T09:39:00Z"/>
          <w:rFonts w:asciiTheme="minorHAnsi" w:hAnsiTheme="minorHAnsi"/>
          <w:sz w:val="16"/>
          <w:szCs w:val="16"/>
          <w:rPrChange w:id="5279" w:author="Hemmati" w:date="2016-12-16T10:25:00Z">
            <w:rPr>
              <w:ins w:id="5280" w:author="Hemmati" w:date="2016-12-16T09:39:00Z"/>
              <w:rFonts w:asciiTheme="minorHAnsi" w:hAnsiTheme="minorHAnsi"/>
            </w:rPr>
          </w:rPrChange>
        </w:rPr>
      </w:pPr>
      <w:ins w:id="5281" w:author="Hemmati" w:date="2016-12-16T09:39:00Z">
        <w:r w:rsidRPr="002D3F66">
          <w:rPr>
            <w:rFonts w:asciiTheme="minorHAnsi" w:hAnsiTheme="minorHAnsi"/>
            <w:sz w:val="16"/>
            <w:szCs w:val="16"/>
            <w:rPrChange w:id="5282" w:author="Hemmati" w:date="2016-12-16T10:25:00Z">
              <w:rPr>
                <w:rFonts w:asciiTheme="minorHAnsi" w:hAnsiTheme="minorHAnsi"/>
              </w:rPr>
            </w:rPrChange>
          </w:rPr>
          <w:t>TRAILING NULLCOLS option in effect</w:t>
        </w:r>
      </w:ins>
    </w:p>
    <w:p w:rsidR="0064582B" w:rsidRPr="002D3F66" w:rsidRDefault="0064582B" w:rsidP="0064582B">
      <w:pPr>
        <w:pStyle w:val="sqlF9"/>
        <w:rPr>
          <w:ins w:id="5283" w:author="Hemmati" w:date="2016-12-16T09:39:00Z"/>
          <w:rFonts w:asciiTheme="minorHAnsi" w:hAnsiTheme="minorHAnsi"/>
          <w:sz w:val="16"/>
          <w:szCs w:val="16"/>
          <w:rPrChange w:id="5284" w:author="Hemmati" w:date="2016-12-16T10:25:00Z">
            <w:rPr>
              <w:ins w:id="5285" w:author="Hemmati" w:date="2016-12-16T09:39:00Z"/>
              <w:rFonts w:asciiTheme="minorHAnsi" w:hAnsiTheme="minorHAnsi"/>
            </w:rPr>
          </w:rPrChange>
        </w:rPr>
      </w:pPr>
    </w:p>
    <w:p w:rsidR="0064582B" w:rsidRPr="002D3F66" w:rsidRDefault="0064582B" w:rsidP="0064582B">
      <w:pPr>
        <w:pStyle w:val="sqlF9"/>
        <w:rPr>
          <w:ins w:id="5286" w:author="Hemmati" w:date="2016-12-16T09:39:00Z"/>
          <w:rFonts w:asciiTheme="minorHAnsi" w:hAnsiTheme="minorHAnsi"/>
          <w:sz w:val="16"/>
          <w:szCs w:val="16"/>
          <w:rPrChange w:id="5287" w:author="Hemmati" w:date="2016-12-16T10:25:00Z">
            <w:rPr>
              <w:ins w:id="5288" w:author="Hemmati" w:date="2016-12-16T09:39:00Z"/>
              <w:rFonts w:asciiTheme="minorHAnsi" w:hAnsiTheme="minorHAnsi"/>
            </w:rPr>
          </w:rPrChange>
        </w:rPr>
      </w:pPr>
      <w:ins w:id="5289" w:author="Hemmati" w:date="2016-12-16T09:39:00Z">
        <w:r w:rsidRPr="002D3F66">
          <w:rPr>
            <w:rFonts w:asciiTheme="minorHAnsi" w:hAnsiTheme="minorHAnsi"/>
            <w:sz w:val="16"/>
            <w:szCs w:val="16"/>
            <w:rPrChange w:id="5290" w:author="Hemmati" w:date="2016-12-16T10:25:00Z">
              <w:rPr>
                <w:rFonts w:asciiTheme="minorHAnsi" w:hAnsiTheme="minorHAnsi"/>
              </w:rPr>
            </w:rPrChange>
          </w:rPr>
          <w:t xml:space="preserve">   Column Name                  Position   Len  Term Encl Datatype</w:t>
        </w:r>
      </w:ins>
    </w:p>
    <w:p w:rsidR="0064582B" w:rsidRPr="002D3F66" w:rsidRDefault="0064582B" w:rsidP="0064582B">
      <w:pPr>
        <w:pStyle w:val="sqlF9"/>
        <w:rPr>
          <w:ins w:id="5291" w:author="Hemmati" w:date="2016-12-16T09:39:00Z"/>
          <w:rFonts w:asciiTheme="minorHAnsi" w:hAnsiTheme="minorHAnsi"/>
          <w:sz w:val="16"/>
          <w:szCs w:val="16"/>
          <w:rPrChange w:id="5292" w:author="Hemmati" w:date="2016-12-16T10:25:00Z">
            <w:rPr>
              <w:ins w:id="5293" w:author="Hemmati" w:date="2016-12-16T09:39:00Z"/>
              <w:rFonts w:asciiTheme="minorHAnsi" w:hAnsiTheme="minorHAnsi"/>
            </w:rPr>
          </w:rPrChange>
        </w:rPr>
      </w:pPr>
      <w:ins w:id="5294" w:author="Hemmati" w:date="2016-12-16T09:39:00Z">
        <w:r w:rsidRPr="002D3F66">
          <w:rPr>
            <w:rFonts w:asciiTheme="minorHAnsi" w:hAnsiTheme="minorHAnsi"/>
            <w:sz w:val="16"/>
            <w:szCs w:val="16"/>
            <w:rPrChange w:id="5295" w:author="Hemmati" w:date="2016-12-16T10:25:00Z">
              <w:rPr>
                <w:rFonts w:asciiTheme="minorHAnsi" w:hAnsiTheme="minorHAnsi"/>
              </w:rPr>
            </w:rPrChange>
          </w:rPr>
          <w:t>------------------------------ ---------- ----- ---- ---- ---------------------</w:t>
        </w:r>
      </w:ins>
    </w:p>
    <w:p w:rsidR="0064582B" w:rsidRPr="002D3F66" w:rsidRDefault="0064582B" w:rsidP="0064582B">
      <w:pPr>
        <w:pStyle w:val="sqlF9"/>
        <w:rPr>
          <w:ins w:id="5296" w:author="Hemmati" w:date="2016-12-16T09:39:00Z"/>
          <w:rFonts w:asciiTheme="minorHAnsi" w:hAnsiTheme="minorHAnsi"/>
          <w:sz w:val="16"/>
          <w:szCs w:val="16"/>
          <w:rPrChange w:id="5297" w:author="Hemmati" w:date="2016-12-16T10:25:00Z">
            <w:rPr>
              <w:ins w:id="5298" w:author="Hemmati" w:date="2016-12-16T09:39:00Z"/>
              <w:rFonts w:asciiTheme="minorHAnsi" w:hAnsiTheme="minorHAnsi"/>
            </w:rPr>
          </w:rPrChange>
        </w:rPr>
      </w:pPr>
      <w:ins w:id="5299" w:author="Hemmati" w:date="2016-12-16T09:39:00Z">
        <w:r w:rsidRPr="002D3F66">
          <w:rPr>
            <w:rFonts w:asciiTheme="minorHAnsi" w:hAnsiTheme="minorHAnsi"/>
            <w:sz w:val="16"/>
            <w:szCs w:val="16"/>
            <w:rPrChange w:id="5300" w:author="Hemmati" w:date="2016-12-16T10:25:00Z">
              <w:rPr>
                <w:rFonts w:asciiTheme="minorHAnsi" w:hAnsiTheme="minorHAnsi"/>
              </w:rPr>
            </w:rPrChange>
          </w:rPr>
          <w:t xml:space="preserve">PRODUCT_SUPPLIER                    FIRST     *   ,  O(") CHARACTER            </w:t>
        </w:r>
      </w:ins>
    </w:p>
    <w:p w:rsidR="0064582B" w:rsidRPr="002D3F66" w:rsidRDefault="0064582B" w:rsidP="0064582B">
      <w:pPr>
        <w:pStyle w:val="sqlF9"/>
        <w:rPr>
          <w:ins w:id="5301" w:author="Hemmati" w:date="2016-12-16T09:39:00Z"/>
          <w:rFonts w:asciiTheme="minorHAnsi" w:hAnsiTheme="minorHAnsi"/>
          <w:sz w:val="16"/>
          <w:szCs w:val="16"/>
          <w:rPrChange w:id="5302" w:author="Hemmati" w:date="2016-12-16T10:25:00Z">
            <w:rPr>
              <w:ins w:id="5303" w:author="Hemmati" w:date="2016-12-16T09:39:00Z"/>
              <w:rFonts w:asciiTheme="minorHAnsi" w:hAnsiTheme="minorHAnsi"/>
            </w:rPr>
          </w:rPrChange>
        </w:rPr>
      </w:pPr>
      <w:ins w:id="5304" w:author="Hemmati" w:date="2016-12-16T09:39:00Z">
        <w:r w:rsidRPr="002D3F66">
          <w:rPr>
            <w:rFonts w:asciiTheme="minorHAnsi" w:hAnsiTheme="minorHAnsi"/>
            <w:sz w:val="16"/>
            <w:szCs w:val="16"/>
            <w:rPrChange w:id="5305" w:author="Hemmati" w:date="2016-12-16T10:25:00Z">
              <w:rPr>
                <w:rFonts w:asciiTheme="minorHAnsi" w:hAnsiTheme="minorHAnsi"/>
              </w:rPr>
            </w:rPrChange>
          </w:rPr>
          <w:t xml:space="preserve">PRODUCT_CATEGORY                     NEXT     *   ,  O(") CHARACTER            </w:t>
        </w:r>
      </w:ins>
    </w:p>
    <w:p w:rsidR="0064582B" w:rsidRPr="002D3F66" w:rsidRDefault="0064582B" w:rsidP="0064582B">
      <w:pPr>
        <w:pStyle w:val="sqlF9"/>
        <w:rPr>
          <w:ins w:id="5306" w:author="Hemmati" w:date="2016-12-16T09:39:00Z"/>
          <w:rFonts w:asciiTheme="minorHAnsi" w:hAnsiTheme="minorHAnsi"/>
          <w:sz w:val="16"/>
          <w:szCs w:val="16"/>
          <w:rPrChange w:id="5307" w:author="Hemmati" w:date="2016-12-16T10:25:00Z">
            <w:rPr>
              <w:ins w:id="5308" w:author="Hemmati" w:date="2016-12-16T09:39:00Z"/>
              <w:rFonts w:asciiTheme="minorHAnsi" w:hAnsiTheme="minorHAnsi"/>
            </w:rPr>
          </w:rPrChange>
        </w:rPr>
      </w:pPr>
      <w:ins w:id="5309" w:author="Hemmati" w:date="2016-12-16T09:39:00Z">
        <w:r w:rsidRPr="002D3F66">
          <w:rPr>
            <w:rFonts w:asciiTheme="minorHAnsi" w:hAnsiTheme="minorHAnsi"/>
            <w:sz w:val="16"/>
            <w:szCs w:val="16"/>
            <w:rPrChange w:id="5310" w:author="Hemmati" w:date="2016-12-16T10:25:00Z">
              <w:rPr>
                <w:rFonts w:asciiTheme="minorHAnsi" w:hAnsiTheme="minorHAnsi"/>
              </w:rPr>
            </w:rPrChange>
          </w:rPr>
          <w:t xml:space="preserve">SUPPLIER_OFFICE                      NEXT     *   ,  O(") CHARACTER            </w:t>
        </w:r>
      </w:ins>
    </w:p>
    <w:p w:rsidR="0064582B" w:rsidRPr="002D3F66" w:rsidRDefault="0064582B" w:rsidP="0064582B">
      <w:pPr>
        <w:pStyle w:val="sqlF9"/>
        <w:rPr>
          <w:ins w:id="5311" w:author="Hemmati" w:date="2016-12-16T09:39:00Z"/>
          <w:rFonts w:asciiTheme="minorHAnsi" w:hAnsiTheme="minorHAnsi"/>
          <w:sz w:val="16"/>
          <w:szCs w:val="16"/>
          <w:rPrChange w:id="5312" w:author="Hemmati" w:date="2016-12-16T10:25:00Z">
            <w:rPr>
              <w:ins w:id="5313" w:author="Hemmati" w:date="2016-12-16T09:39:00Z"/>
              <w:rFonts w:asciiTheme="minorHAnsi" w:hAnsiTheme="minorHAnsi"/>
            </w:rPr>
          </w:rPrChange>
        </w:rPr>
      </w:pPr>
      <w:ins w:id="5314" w:author="Hemmati" w:date="2016-12-16T09:39:00Z">
        <w:r w:rsidRPr="002D3F66">
          <w:rPr>
            <w:rFonts w:asciiTheme="minorHAnsi" w:hAnsiTheme="minorHAnsi"/>
            <w:sz w:val="16"/>
            <w:szCs w:val="16"/>
            <w:rPrChange w:id="5315" w:author="Hemmati" w:date="2016-12-16T10:25:00Z">
              <w:rPr>
                <w:rFonts w:asciiTheme="minorHAnsi" w:hAnsiTheme="minorHAnsi"/>
              </w:rPr>
            </w:rPrChange>
          </w:rPr>
          <w:t xml:space="preserve">PRODUCT_DESCRIPTION                  NEXT     *   ,  O(") CHARACTER            </w:t>
        </w:r>
      </w:ins>
    </w:p>
    <w:p w:rsidR="0064582B" w:rsidRPr="002D3F66" w:rsidRDefault="0064582B" w:rsidP="0064582B">
      <w:pPr>
        <w:pStyle w:val="sqlF9"/>
        <w:rPr>
          <w:ins w:id="5316" w:author="Hemmati" w:date="2016-12-16T09:39:00Z"/>
          <w:rFonts w:asciiTheme="minorHAnsi" w:hAnsiTheme="minorHAnsi"/>
          <w:sz w:val="16"/>
          <w:szCs w:val="16"/>
          <w:rPrChange w:id="5317" w:author="Hemmati" w:date="2016-12-16T10:25:00Z">
            <w:rPr>
              <w:ins w:id="5318" w:author="Hemmati" w:date="2016-12-16T09:39:00Z"/>
              <w:rFonts w:asciiTheme="minorHAnsi" w:hAnsiTheme="minorHAnsi"/>
            </w:rPr>
          </w:rPrChange>
        </w:rPr>
      </w:pPr>
      <w:ins w:id="5319" w:author="Hemmati" w:date="2016-12-16T09:39:00Z">
        <w:r w:rsidRPr="002D3F66">
          <w:rPr>
            <w:rFonts w:asciiTheme="minorHAnsi" w:hAnsiTheme="minorHAnsi"/>
            <w:sz w:val="16"/>
            <w:szCs w:val="16"/>
            <w:rPrChange w:id="5320" w:author="Hemmati" w:date="2016-12-16T10:25:00Z">
              <w:rPr>
                <w:rFonts w:asciiTheme="minorHAnsi" w:hAnsiTheme="minorHAnsi"/>
              </w:rPr>
            </w:rPrChange>
          </w:rPr>
          <w:t xml:space="preserve">CONTACT_NAME                         NEXT     *   ,  O(") CHARACTER            </w:t>
        </w:r>
      </w:ins>
    </w:p>
    <w:p w:rsidR="0064582B" w:rsidRPr="002D3F66" w:rsidRDefault="0064582B" w:rsidP="0064582B">
      <w:pPr>
        <w:pStyle w:val="sqlF9"/>
        <w:rPr>
          <w:ins w:id="5321" w:author="Hemmati" w:date="2016-12-16T09:39:00Z"/>
          <w:rFonts w:asciiTheme="minorHAnsi" w:hAnsiTheme="minorHAnsi"/>
          <w:sz w:val="16"/>
          <w:szCs w:val="16"/>
          <w:rPrChange w:id="5322" w:author="Hemmati" w:date="2016-12-16T10:25:00Z">
            <w:rPr>
              <w:ins w:id="5323" w:author="Hemmati" w:date="2016-12-16T09:39:00Z"/>
              <w:rFonts w:asciiTheme="minorHAnsi" w:hAnsiTheme="minorHAnsi"/>
            </w:rPr>
          </w:rPrChange>
        </w:rPr>
      </w:pPr>
      <w:ins w:id="5324" w:author="Hemmati" w:date="2016-12-16T09:39:00Z">
        <w:r w:rsidRPr="002D3F66">
          <w:rPr>
            <w:rFonts w:asciiTheme="minorHAnsi" w:hAnsiTheme="minorHAnsi"/>
            <w:sz w:val="16"/>
            <w:szCs w:val="16"/>
            <w:rPrChange w:id="5325" w:author="Hemmati" w:date="2016-12-16T10:25:00Z">
              <w:rPr>
                <w:rFonts w:asciiTheme="minorHAnsi" w:hAnsiTheme="minorHAnsi"/>
              </w:rPr>
            </w:rPrChange>
          </w:rPr>
          <w:t xml:space="preserve">COMPANY                              NEXT     *   ,  O(") CHARACTER            </w:t>
        </w:r>
      </w:ins>
    </w:p>
    <w:p w:rsidR="0064582B" w:rsidRPr="002D3F66" w:rsidRDefault="0064582B" w:rsidP="0064582B">
      <w:pPr>
        <w:pStyle w:val="sqlF9"/>
        <w:rPr>
          <w:ins w:id="5326" w:author="Hemmati" w:date="2016-12-16T09:39:00Z"/>
          <w:rFonts w:asciiTheme="minorHAnsi" w:hAnsiTheme="minorHAnsi"/>
          <w:sz w:val="16"/>
          <w:szCs w:val="16"/>
          <w:rPrChange w:id="5327" w:author="Hemmati" w:date="2016-12-16T10:25:00Z">
            <w:rPr>
              <w:ins w:id="5328" w:author="Hemmati" w:date="2016-12-16T09:39:00Z"/>
              <w:rFonts w:asciiTheme="minorHAnsi" w:hAnsiTheme="minorHAnsi"/>
            </w:rPr>
          </w:rPrChange>
        </w:rPr>
      </w:pPr>
      <w:ins w:id="5329" w:author="Hemmati" w:date="2016-12-16T09:39:00Z">
        <w:r w:rsidRPr="002D3F66">
          <w:rPr>
            <w:rFonts w:asciiTheme="minorHAnsi" w:hAnsiTheme="minorHAnsi"/>
            <w:sz w:val="16"/>
            <w:szCs w:val="16"/>
            <w:rPrChange w:id="5330" w:author="Hemmati" w:date="2016-12-16T10:25:00Z">
              <w:rPr>
                <w:rFonts w:asciiTheme="minorHAnsi" w:hAnsiTheme="minorHAnsi"/>
              </w:rPr>
            </w:rPrChange>
          </w:rPr>
          <w:lastRenderedPageBreak/>
          <w:t xml:space="preserve">ADDRESS1                             NEXT     *   ,  O(") CHARACTER            </w:t>
        </w:r>
      </w:ins>
    </w:p>
    <w:p w:rsidR="0064582B" w:rsidRPr="002D3F66" w:rsidRDefault="0064582B" w:rsidP="0064582B">
      <w:pPr>
        <w:pStyle w:val="sqlF9"/>
        <w:rPr>
          <w:ins w:id="5331" w:author="Hemmati" w:date="2016-12-16T09:39:00Z"/>
          <w:rFonts w:asciiTheme="minorHAnsi" w:hAnsiTheme="minorHAnsi"/>
          <w:sz w:val="16"/>
          <w:szCs w:val="16"/>
          <w:rPrChange w:id="5332" w:author="Hemmati" w:date="2016-12-16T10:25:00Z">
            <w:rPr>
              <w:ins w:id="5333" w:author="Hemmati" w:date="2016-12-16T09:39:00Z"/>
              <w:rFonts w:asciiTheme="minorHAnsi" w:hAnsiTheme="minorHAnsi"/>
            </w:rPr>
          </w:rPrChange>
        </w:rPr>
      </w:pPr>
      <w:ins w:id="5334" w:author="Hemmati" w:date="2016-12-16T09:39:00Z">
        <w:r w:rsidRPr="002D3F66">
          <w:rPr>
            <w:rFonts w:asciiTheme="minorHAnsi" w:hAnsiTheme="minorHAnsi"/>
            <w:sz w:val="16"/>
            <w:szCs w:val="16"/>
            <w:rPrChange w:id="5335" w:author="Hemmati" w:date="2016-12-16T10:25:00Z">
              <w:rPr>
                <w:rFonts w:asciiTheme="minorHAnsi" w:hAnsiTheme="minorHAnsi"/>
              </w:rPr>
            </w:rPrChange>
          </w:rPr>
          <w:t xml:space="preserve">ADDRESS2                             NEXT     *   ,  O(") CHARACTER            </w:t>
        </w:r>
      </w:ins>
    </w:p>
    <w:p w:rsidR="0064582B" w:rsidRPr="002D3F66" w:rsidRDefault="0064582B" w:rsidP="0064582B">
      <w:pPr>
        <w:pStyle w:val="sqlF9"/>
        <w:rPr>
          <w:ins w:id="5336" w:author="Hemmati" w:date="2016-12-16T09:39:00Z"/>
          <w:rFonts w:asciiTheme="minorHAnsi" w:hAnsiTheme="minorHAnsi"/>
          <w:sz w:val="16"/>
          <w:szCs w:val="16"/>
          <w:rPrChange w:id="5337" w:author="Hemmati" w:date="2016-12-16T10:25:00Z">
            <w:rPr>
              <w:ins w:id="5338" w:author="Hemmati" w:date="2016-12-16T09:39:00Z"/>
              <w:rFonts w:asciiTheme="minorHAnsi" w:hAnsiTheme="minorHAnsi"/>
            </w:rPr>
          </w:rPrChange>
        </w:rPr>
      </w:pPr>
      <w:ins w:id="5339" w:author="Hemmati" w:date="2016-12-16T09:39:00Z">
        <w:r w:rsidRPr="002D3F66">
          <w:rPr>
            <w:rFonts w:asciiTheme="minorHAnsi" w:hAnsiTheme="minorHAnsi"/>
            <w:sz w:val="16"/>
            <w:szCs w:val="16"/>
            <w:rPrChange w:id="5340" w:author="Hemmati" w:date="2016-12-16T10:25:00Z">
              <w:rPr>
                <w:rFonts w:asciiTheme="minorHAnsi" w:hAnsiTheme="minorHAnsi"/>
              </w:rPr>
            </w:rPrChange>
          </w:rPr>
          <w:t xml:space="preserve">CITY                                 NEXT     *   ,  O(") CHARACTER            </w:t>
        </w:r>
      </w:ins>
    </w:p>
    <w:p w:rsidR="0064582B" w:rsidRPr="002D3F66" w:rsidRDefault="0064582B" w:rsidP="0064582B">
      <w:pPr>
        <w:pStyle w:val="sqlF9"/>
        <w:rPr>
          <w:ins w:id="5341" w:author="Hemmati" w:date="2016-12-16T09:39:00Z"/>
          <w:rFonts w:asciiTheme="minorHAnsi" w:hAnsiTheme="minorHAnsi"/>
          <w:sz w:val="16"/>
          <w:szCs w:val="16"/>
          <w:rPrChange w:id="5342" w:author="Hemmati" w:date="2016-12-16T10:25:00Z">
            <w:rPr>
              <w:ins w:id="5343" w:author="Hemmati" w:date="2016-12-16T09:39:00Z"/>
              <w:rFonts w:asciiTheme="minorHAnsi" w:hAnsiTheme="minorHAnsi"/>
            </w:rPr>
          </w:rPrChange>
        </w:rPr>
      </w:pPr>
      <w:ins w:id="5344" w:author="Hemmati" w:date="2016-12-16T09:39:00Z">
        <w:r w:rsidRPr="002D3F66">
          <w:rPr>
            <w:rFonts w:asciiTheme="minorHAnsi" w:hAnsiTheme="minorHAnsi"/>
            <w:sz w:val="16"/>
            <w:szCs w:val="16"/>
            <w:rPrChange w:id="5345" w:author="Hemmati" w:date="2016-12-16T10:25:00Z">
              <w:rPr>
                <w:rFonts w:asciiTheme="minorHAnsi" w:hAnsiTheme="minorHAnsi"/>
              </w:rPr>
            </w:rPrChange>
          </w:rPr>
          <w:t xml:space="preserve">PROV_STATE                           NEXT     *   ,  O(") CHARACTER            </w:t>
        </w:r>
      </w:ins>
    </w:p>
    <w:p w:rsidR="0064582B" w:rsidRPr="002D3F66" w:rsidRDefault="0064582B" w:rsidP="0064582B">
      <w:pPr>
        <w:pStyle w:val="sqlF9"/>
        <w:rPr>
          <w:ins w:id="5346" w:author="Hemmati" w:date="2016-12-16T09:39:00Z"/>
          <w:rFonts w:asciiTheme="minorHAnsi" w:hAnsiTheme="minorHAnsi"/>
          <w:sz w:val="16"/>
          <w:szCs w:val="16"/>
          <w:rPrChange w:id="5347" w:author="Hemmati" w:date="2016-12-16T10:25:00Z">
            <w:rPr>
              <w:ins w:id="5348" w:author="Hemmati" w:date="2016-12-16T09:39:00Z"/>
              <w:rFonts w:asciiTheme="minorHAnsi" w:hAnsiTheme="minorHAnsi"/>
            </w:rPr>
          </w:rPrChange>
        </w:rPr>
      </w:pPr>
      <w:ins w:id="5349" w:author="Hemmati" w:date="2016-12-16T09:39:00Z">
        <w:r w:rsidRPr="002D3F66">
          <w:rPr>
            <w:rFonts w:asciiTheme="minorHAnsi" w:hAnsiTheme="minorHAnsi"/>
            <w:sz w:val="16"/>
            <w:szCs w:val="16"/>
            <w:rPrChange w:id="5350" w:author="Hemmati" w:date="2016-12-16T10:25:00Z">
              <w:rPr>
                <w:rFonts w:asciiTheme="minorHAnsi" w:hAnsiTheme="minorHAnsi"/>
              </w:rPr>
            </w:rPrChange>
          </w:rPr>
          <w:t xml:space="preserve">ZIP_POSTAL                           NEXT     *   ,  O(") CHARACTER            </w:t>
        </w:r>
      </w:ins>
    </w:p>
    <w:p w:rsidR="0064582B" w:rsidRPr="002D3F66" w:rsidRDefault="0064582B" w:rsidP="0064582B">
      <w:pPr>
        <w:pStyle w:val="sqlF9"/>
        <w:rPr>
          <w:ins w:id="5351" w:author="Hemmati" w:date="2016-12-16T09:39:00Z"/>
          <w:rFonts w:asciiTheme="minorHAnsi" w:hAnsiTheme="minorHAnsi"/>
          <w:sz w:val="16"/>
          <w:szCs w:val="16"/>
          <w:rPrChange w:id="5352" w:author="Hemmati" w:date="2016-12-16T10:25:00Z">
            <w:rPr>
              <w:ins w:id="5353" w:author="Hemmati" w:date="2016-12-16T09:39:00Z"/>
              <w:rFonts w:asciiTheme="minorHAnsi" w:hAnsiTheme="minorHAnsi"/>
            </w:rPr>
          </w:rPrChange>
        </w:rPr>
      </w:pPr>
      <w:ins w:id="5354" w:author="Hemmati" w:date="2016-12-16T09:39:00Z">
        <w:r w:rsidRPr="002D3F66">
          <w:rPr>
            <w:rFonts w:asciiTheme="minorHAnsi" w:hAnsiTheme="minorHAnsi"/>
            <w:sz w:val="16"/>
            <w:szCs w:val="16"/>
            <w:rPrChange w:id="5355" w:author="Hemmati" w:date="2016-12-16T10:25:00Z">
              <w:rPr>
                <w:rFonts w:asciiTheme="minorHAnsi" w:hAnsiTheme="minorHAnsi"/>
              </w:rPr>
            </w:rPrChange>
          </w:rPr>
          <w:t xml:space="preserve">COUNTRY                              NEXT     *   ,  O(") CHARACTER            </w:t>
        </w:r>
      </w:ins>
    </w:p>
    <w:p w:rsidR="0064582B" w:rsidRPr="002D3F66" w:rsidRDefault="0064582B" w:rsidP="0064582B">
      <w:pPr>
        <w:pStyle w:val="sqlF9"/>
        <w:rPr>
          <w:ins w:id="5356" w:author="Hemmati" w:date="2016-12-16T09:39:00Z"/>
          <w:rFonts w:asciiTheme="minorHAnsi" w:hAnsiTheme="minorHAnsi"/>
          <w:sz w:val="16"/>
          <w:szCs w:val="16"/>
          <w:rPrChange w:id="5357" w:author="Hemmati" w:date="2016-12-16T10:25:00Z">
            <w:rPr>
              <w:ins w:id="5358" w:author="Hemmati" w:date="2016-12-16T09:39:00Z"/>
              <w:rFonts w:asciiTheme="minorHAnsi" w:hAnsiTheme="minorHAnsi"/>
            </w:rPr>
          </w:rPrChange>
        </w:rPr>
      </w:pPr>
      <w:ins w:id="5359" w:author="Hemmati" w:date="2016-12-16T09:39:00Z">
        <w:r w:rsidRPr="002D3F66">
          <w:rPr>
            <w:rFonts w:asciiTheme="minorHAnsi" w:hAnsiTheme="minorHAnsi"/>
            <w:sz w:val="16"/>
            <w:szCs w:val="16"/>
            <w:rPrChange w:id="5360" w:author="Hemmati" w:date="2016-12-16T10:25:00Z">
              <w:rPr>
                <w:rFonts w:asciiTheme="minorHAnsi" w:hAnsiTheme="minorHAnsi"/>
              </w:rPr>
            </w:rPrChange>
          </w:rPr>
          <w:t xml:space="preserve">PHONE                                NEXT     *   ,  O(") CHARACTER            </w:t>
        </w:r>
      </w:ins>
    </w:p>
    <w:p w:rsidR="0064582B" w:rsidRPr="002D3F66" w:rsidRDefault="0064582B" w:rsidP="0064582B">
      <w:pPr>
        <w:pStyle w:val="sqlF9"/>
        <w:rPr>
          <w:ins w:id="5361" w:author="Hemmati" w:date="2016-12-16T09:39:00Z"/>
          <w:rFonts w:asciiTheme="minorHAnsi" w:hAnsiTheme="minorHAnsi"/>
          <w:sz w:val="16"/>
          <w:szCs w:val="16"/>
          <w:rPrChange w:id="5362" w:author="Hemmati" w:date="2016-12-16T10:25:00Z">
            <w:rPr>
              <w:ins w:id="5363" w:author="Hemmati" w:date="2016-12-16T09:39:00Z"/>
              <w:rFonts w:asciiTheme="minorHAnsi" w:hAnsiTheme="minorHAnsi"/>
            </w:rPr>
          </w:rPrChange>
        </w:rPr>
      </w:pPr>
      <w:ins w:id="5364" w:author="Hemmati" w:date="2016-12-16T09:39:00Z">
        <w:r w:rsidRPr="002D3F66">
          <w:rPr>
            <w:rFonts w:asciiTheme="minorHAnsi" w:hAnsiTheme="minorHAnsi"/>
            <w:sz w:val="16"/>
            <w:szCs w:val="16"/>
            <w:rPrChange w:id="5365" w:author="Hemmati" w:date="2016-12-16T10:25:00Z">
              <w:rPr>
                <w:rFonts w:asciiTheme="minorHAnsi" w:hAnsiTheme="minorHAnsi"/>
              </w:rPr>
            </w:rPrChange>
          </w:rPr>
          <w:t xml:space="preserve">FAX                                  NEXT     *   ,  O(") CHARACTER            </w:t>
        </w:r>
      </w:ins>
    </w:p>
    <w:p w:rsidR="0064582B" w:rsidRPr="002D3F66" w:rsidRDefault="0064582B" w:rsidP="0064582B">
      <w:pPr>
        <w:pStyle w:val="sqlF9"/>
        <w:rPr>
          <w:ins w:id="5366" w:author="Hemmati" w:date="2016-12-16T09:39:00Z"/>
          <w:rFonts w:asciiTheme="minorHAnsi" w:hAnsiTheme="minorHAnsi"/>
          <w:sz w:val="16"/>
          <w:szCs w:val="16"/>
          <w:rPrChange w:id="5367" w:author="Hemmati" w:date="2016-12-16T10:25:00Z">
            <w:rPr>
              <w:ins w:id="5368" w:author="Hemmati" w:date="2016-12-16T09:39:00Z"/>
              <w:rFonts w:asciiTheme="minorHAnsi" w:hAnsiTheme="minorHAnsi"/>
            </w:rPr>
          </w:rPrChange>
        </w:rPr>
      </w:pPr>
      <w:ins w:id="5369" w:author="Hemmati" w:date="2016-12-16T09:39:00Z">
        <w:r w:rsidRPr="002D3F66">
          <w:rPr>
            <w:rFonts w:asciiTheme="minorHAnsi" w:hAnsiTheme="minorHAnsi"/>
            <w:sz w:val="16"/>
            <w:szCs w:val="16"/>
            <w:rPrChange w:id="5370" w:author="Hemmati" w:date="2016-12-16T10:25:00Z">
              <w:rPr>
                <w:rFonts w:asciiTheme="minorHAnsi" w:hAnsiTheme="minorHAnsi"/>
              </w:rPr>
            </w:rPrChange>
          </w:rPr>
          <w:t xml:space="preserve">EMAIL                                NEXT     *   ,  O(") CHARACTER            </w:t>
        </w:r>
      </w:ins>
    </w:p>
    <w:p w:rsidR="0064582B" w:rsidRPr="002D3F66" w:rsidRDefault="0064582B" w:rsidP="0064582B">
      <w:pPr>
        <w:pStyle w:val="sqlF9"/>
        <w:rPr>
          <w:ins w:id="5371" w:author="Hemmati" w:date="2016-12-16T09:39:00Z"/>
          <w:rFonts w:asciiTheme="minorHAnsi" w:hAnsiTheme="minorHAnsi"/>
          <w:sz w:val="16"/>
          <w:szCs w:val="16"/>
          <w:rPrChange w:id="5372" w:author="Hemmati" w:date="2016-12-16T10:25:00Z">
            <w:rPr>
              <w:ins w:id="5373" w:author="Hemmati" w:date="2016-12-16T09:39:00Z"/>
              <w:rFonts w:asciiTheme="minorHAnsi" w:hAnsiTheme="minorHAnsi"/>
            </w:rPr>
          </w:rPrChange>
        </w:rPr>
      </w:pPr>
      <w:ins w:id="5374" w:author="Hemmati" w:date="2016-12-16T09:39:00Z">
        <w:r w:rsidRPr="002D3F66">
          <w:rPr>
            <w:rFonts w:asciiTheme="minorHAnsi" w:hAnsiTheme="minorHAnsi"/>
            <w:sz w:val="16"/>
            <w:szCs w:val="16"/>
            <w:rPrChange w:id="5375" w:author="Hemmati" w:date="2016-12-16T10:25:00Z">
              <w:rPr>
                <w:rFonts w:asciiTheme="minorHAnsi" w:hAnsiTheme="minorHAnsi"/>
              </w:rPr>
            </w:rPrChange>
          </w:rPr>
          <w:t xml:space="preserve">WEB                                  NEXT     *   ,  O(") CHARACTER            </w:t>
        </w:r>
      </w:ins>
    </w:p>
    <w:p w:rsidR="0064582B" w:rsidRPr="002D3F66" w:rsidRDefault="0064582B" w:rsidP="0064582B">
      <w:pPr>
        <w:pStyle w:val="sqlF9"/>
        <w:rPr>
          <w:ins w:id="5376" w:author="Hemmati" w:date="2016-12-16T09:39:00Z"/>
          <w:rFonts w:asciiTheme="minorHAnsi" w:hAnsiTheme="minorHAnsi"/>
          <w:sz w:val="16"/>
          <w:szCs w:val="16"/>
          <w:rPrChange w:id="5377" w:author="Hemmati" w:date="2016-12-16T10:25:00Z">
            <w:rPr>
              <w:ins w:id="5378" w:author="Hemmati" w:date="2016-12-16T09:39:00Z"/>
              <w:rFonts w:asciiTheme="minorHAnsi" w:hAnsiTheme="minorHAnsi"/>
            </w:rPr>
          </w:rPrChange>
        </w:rPr>
      </w:pPr>
      <w:ins w:id="5379" w:author="Hemmati" w:date="2016-12-16T09:39:00Z">
        <w:r w:rsidRPr="002D3F66">
          <w:rPr>
            <w:rFonts w:asciiTheme="minorHAnsi" w:hAnsiTheme="minorHAnsi"/>
            <w:sz w:val="16"/>
            <w:szCs w:val="16"/>
            <w:rPrChange w:id="5380" w:author="Hemmati" w:date="2016-12-16T10:25:00Z">
              <w:rPr>
                <w:rFonts w:asciiTheme="minorHAnsi" w:hAnsiTheme="minorHAnsi"/>
              </w:rPr>
            </w:rPrChange>
          </w:rPr>
          <w:t xml:space="preserve">REPRESENTS                           NEXT     *   ,  O(") CHARACTER            </w:t>
        </w:r>
      </w:ins>
    </w:p>
    <w:p w:rsidR="0064582B" w:rsidRPr="002D3F66" w:rsidRDefault="0064582B" w:rsidP="0064582B">
      <w:pPr>
        <w:pStyle w:val="sqlF9"/>
        <w:rPr>
          <w:ins w:id="5381" w:author="Hemmati" w:date="2016-12-16T09:39:00Z"/>
          <w:rFonts w:asciiTheme="minorHAnsi" w:hAnsiTheme="minorHAnsi"/>
          <w:sz w:val="16"/>
          <w:szCs w:val="16"/>
          <w:rPrChange w:id="5382" w:author="Hemmati" w:date="2016-12-16T10:25:00Z">
            <w:rPr>
              <w:ins w:id="5383" w:author="Hemmati" w:date="2016-12-16T09:39:00Z"/>
              <w:rFonts w:asciiTheme="minorHAnsi" w:hAnsiTheme="minorHAnsi"/>
            </w:rPr>
          </w:rPrChange>
        </w:rPr>
      </w:pPr>
      <w:ins w:id="5384" w:author="Hemmati" w:date="2016-12-16T09:39:00Z">
        <w:r w:rsidRPr="002D3F66">
          <w:rPr>
            <w:rFonts w:asciiTheme="minorHAnsi" w:hAnsiTheme="minorHAnsi"/>
            <w:sz w:val="16"/>
            <w:szCs w:val="16"/>
            <w:rPrChange w:id="5385" w:author="Hemmati" w:date="2016-12-16T10:25:00Z">
              <w:rPr>
                <w:rFonts w:asciiTheme="minorHAnsi" w:hAnsiTheme="minorHAnsi"/>
              </w:rPr>
            </w:rPrChange>
          </w:rPr>
          <w:t xml:space="preserve">AFFILIATION                          NEXT     *   ,  O(") CHARACTER            </w:t>
        </w:r>
      </w:ins>
    </w:p>
    <w:p w:rsidR="0064582B" w:rsidRPr="002D3F66" w:rsidRDefault="0064582B" w:rsidP="0064582B">
      <w:pPr>
        <w:pStyle w:val="sqlF9"/>
        <w:rPr>
          <w:ins w:id="5386" w:author="Hemmati" w:date="2016-12-16T09:39:00Z"/>
          <w:rFonts w:asciiTheme="minorHAnsi" w:hAnsiTheme="minorHAnsi"/>
          <w:sz w:val="16"/>
          <w:szCs w:val="16"/>
          <w:rPrChange w:id="5387" w:author="Hemmati" w:date="2016-12-16T10:25:00Z">
            <w:rPr>
              <w:ins w:id="5388" w:author="Hemmati" w:date="2016-12-16T09:39:00Z"/>
              <w:rFonts w:asciiTheme="minorHAnsi" w:hAnsiTheme="minorHAnsi"/>
            </w:rPr>
          </w:rPrChange>
        </w:rPr>
      </w:pPr>
    </w:p>
    <w:p w:rsidR="0064582B" w:rsidRPr="002D3F66" w:rsidRDefault="0064582B" w:rsidP="0064582B">
      <w:pPr>
        <w:pStyle w:val="sqlF9"/>
        <w:rPr>
          <w:ins w:id="5389" w:author="Hemmati" w:date="2016-12-16T09:39:00Z"/>
          <w:rFonts w:asciiTheme="minorHAnsi" w:hAnsiTheme="minorHAnsi"/>
          <w:sz w:val="16"/>
          <w:szCs w:val="16"/>
          <w:rPrChange w:id="5390" w:author="Hemmati" w:date="2016-12-16T10:25:00Z">
            <w:rPr>
              <w:ins w:id="5391" w:author="Hemmati" w:date="2016-12-16T09:39:00Z"/>
              <w:rFonts w:asciiTheme="minorHAnsi" w:hAnsiTheme="minorHAnsi"/>
            </w:rPr>
          </w:rPrChange>
        </w:rPr>
      </w:pPr>
    </w:p>
    <w:p w:rsidR="0064582B" w:rsidRPr="002D3F66" w:rsidRDefault="0064582B" w:rsidP="0064582B">
      <w:pPr>
        <w:pStyle w:val="sqlF9"/>
        <w:rPr>
          <w:ins w:id="5392" w:author="Hemmati" w:date="2016-12-16T09:39:00Z"/>
          <w:rFonts w:asciiTheme="minorHAnsi" w:hAnsiTheme="minorHAnsi"/>
          <w:sz w:val="16"/>
          <w:szCs w:val="16"/>
          <w:rPrChange w:id="5393" w:author="Hemmati" w:date="2016-12-16T10:25:00Z">
            <w:rPr>
              <w:ins w:id="5394" w:author="Hemmati" w:date="2016-12-16T09:39:00Z"/>
              <w:rFonts w:asciiTheme="minorHAnsi" w:hAnsiTheme="minorHAnsi"/>
            </w:rPr>
          </w:rPrChange>
        </w:rPr>
      </w:pPr>
      <w:ins w:id="5395" w:author="Hemmati" w:date="2016-12-16T09:39:00Z">
        <w:r w:rsidRPr="002D3F66">
          <w:rPr>
            <w:rFonts w:asciiTheme="minorHAnsi" w:hAnsiTheme="minorHAnsi"/>
            <w:sz w:val="16"/>
            <w:szCs w:val="16"/>
            <w:rPrChange w:id="5396" w:author="Hemmati" w:date="2016-12-16T10:25:00Z">
              <w:rPr>
                <w:rFonts w:asciiTheme="minorHAnsi" w:hAnsiTheme="minorHAnsi"/>
              </w:rPr>
            </w:rPrChange>
          </w:rPr>
          <w:t>Table SUPPLIER_DATA:</w:t>
        </w:r>
      </w:ins>
    </w:p>
    <w:p w:rsidR="0064582B" w:rsidRPr="002D3F66" w:rsidRDefault="0064582B" w:rsidP="0064582B">
      <w:pPr>
        <w:pStyle w:val="sqlF9"/>
        <w:rPr>
          <w:ins w:id="5397" w:author="Hemmati" w:date="2016-12-16T09:39:00Z"/>
          <w:rFonts w:asciiTheme="minorHAnsi" w:hAnsiTheme="minorHAnsi"/>
          <w:sz w:val="16"/>
          <w:szCs w:val="16"/>
          <w:rPrChange w:id="5398" w:author="Hemmati" w:date="2016-12-16T10:25:00Z">
            <w:rPr>
              <w:ins w:id="5399" w:author="Hemmati" w:date="2016-12-16T09:39:00Z"/>
              <w:rFonts w:asciiTheme="minorHAnsi" w:hAnsiTheme="minorHAnsi"/>
            </w:rPr>
          </w:rPrChange>
        </w:rPr>
      </w:pPr>
      <w:ins w:id="5400" w:author="Hemmati" w:date="2016-12-16T09:39:00Z">
        <w:r w:rsidRPr="002D3F66">
          <w:rPr>
            <w:rFonts w:asciiTheme="minorHAnsi" w:hAnsiTheme="minorHAnsi"/>
            <w:sz w:val="16"/>
            <w:szCs w:val="16"/>
            <w:rPrChange w:id="5401" w:author="Hemmati" w:date="2016-12-16T10:25:00Z">
              <w:rPr>
                <w:rFonts w:asciiTheme="minorHAnsi" w:hAnsiTheme="minorHAnsi"/>
              </w:rPr>
            </w:rPrChange>
          </w:rPr>
          <w:t xml:space="preserve">  1193 Rows successfully loaded.</w:t>
        </w:r>
      </w:ins>
    </w:p>
    <w:p w:rsidR="0064582B" w:rsidRPr="002D3F66" w:rsidRDefault="0064582B" w:rsidP="0064582B">
      <w:pPr>
        <w:pStyle w:val="sqlF9"/>
        <w:rPr>
          <w:ins w:id="5402" w:author="Hemmati" w:date="2016-12-16T09:39:00Z"/>
          <w:rFonts w:asciiTheme="minorHAnsi" w:hAnsiTheme="minorHAnsi"/>
          <w:sz w:val="16"/>
          <w:szCs w:val="16"/>
          <w:rPrChange w:id="5403" w:author="Hemmati" w:date="2016-12-16T10:25:00Z">
            <w:rPr>
              <w:ins w:id="5404" w:author="Hemmati" w:date="2016-12-16T09:39:00Z"/>
              <w:rFonts w:asciiTheme="minorHAnsi" w:hAnsiTheme="minorHAnsi"/>
            </w:rPr>
          </w:rPrChange>
        </w:rPr>
      </w:pPr>
      <w:ins w:id="5405" w:author="Hemmati" w:date="2016-12-16T09:39:00Z">
        <w:r w:rsidRPr="002D3F66">
          <w:rPr>
            <w:rFonts w:asciiTheme="minorHAnsi" w:hAnsiTheme="minorHAnsi"/>
            <w:sz w:val="16"/>
            <w:szCs w:val="16"/>
            <w:rPrChange w:id="5406" w:author="Hemmati" w:date="2016-12-16T10:25:00Z">
              <w:rPr>
                <w:rFonts w:asciiTheme="minorHAnsi" w:hAnsiTheme="minorHAnsi"/>
              </w:rPr>
            </w:rPrChange>
          </w:rPr>
          <w:t xml:space="preserve">  0 Rows not loaded due to data errors.</w:t>
        </w:r>
      </w:ins>
    </w:p>
    <w:p w:rsidR="0064582B" w:rsidRPr="002D3F66" w:rsidRDefault="0064582B" w:rsidP="0064582B">
      <w:pPr>
        <w:pStyle w:val="sqlF9"/>
        <w:rPr>
          <w:ins w:id="5407" w:author="Hemmati" w:date="2016-12-16T09:39:00Z"/>
          <w:rFonts w:asciiTheme="minorHAnsi" w:hAnsiTheme="minorHAnsi"/>
          <w:sz w:val="16"/>
          <w:szCs w:val="16"/>
          <w:rPrChange w:id="5408" w:author="Hemmati" w:date="2016-12-16T10:25:00Z">
            <w:rPr>
              <w:ins w:id="5409" w:author="Hemmati" w:date="2016-12-16T09:39:00Z"/>
              <w:rFonts w:asciiTheme="minorHAnsi" w:hAnsiTheme="minorHAnsi"/>
            </w:rPr>
          </w:rPrChange>
        </w:rPr>
      </w:pPr>
      <w:ins w:id="5410" w:author="Hemmati" w:date="2016-12-16T09:39:00Z">
        <w:r w:rsidRPr="002D3F66">
          <w:rPr>
            <w:rFonts w:asciiTheme="minorHAnsi" w:hAnsiTheme="minorHAnsi"/>
            <w:sz w:val="16"/>
            <w:szCs w:val="16"/>
            <w:rPrChange w:id="5411" w:author="Hemmati" w:date="2016-12-16T10:25:00Z">
              <w:rPr>
                <w:rFonts w:asciiTheme="minorHAnsi" w:hAnsiTheme="minorHAnsi"/>
              </w:rPr>
            </w:rPrChange>
          </w:rPr>
          <w:t xml:space="preserve">  0 Rows not loaded because all WHEN clauses were failed.</w:t>
        </w:r>
      </w:ins>
    </w:p>
    <w:p w:rsidR="0064582B" w:rsidRPr="002D3F66" w:rsidRDefault="0064582B" w:rsidP="0064582B">
      <w:pPr>
        <w:pStyle w:val="sqlF9"/>
        <w:rPr>
          <w:ins w:id="5412" w:author="Hemmati" w:date="2016-12-16T09:39:00Z"/>
          <w:rFonts w:asciiTheme="minorHAnsi" w:hAnsiTheme="minorHAnsi"/>
          <w:sz w:val="16"/>
          <w:szCs w:val="16"/>
          <w:rPrChange w:id="5413" w:author="Hemmati" w:date="2016-12-16T10:25:00Z">
            <w:rPr>
              <w:ins w:id="5414" w:author="Hemmati" w:date="2016-12-16T09:39:00Z"/>
              <w:rFonts w:asciiTheme="minorHAnsi" w:hAnsiTheme="minorHAnsi"/>
            </w:rPr>
          </w:rPrChange>
        </w:rPr>
      </w:pPr>
      <w:ins w:id="5415" w:author="Hemmati" w:date="2016-12-16T09:39:00Z">
        <w:r w:rsidRPr="002D3F66">
          <w:rPr>
            <w:rFonts w:asciiTheme="minorHAnsi" w:hAnsiTheme="minorHAnsi"/>
            <w:sz w:val="16"/>
            <w:szCs w:val="16"/>
            <w:rPrChange w:id="5416" w:author="Hemmati" w:date="2016-12-16T10:25:00Z">
              <w:rPr>
                <w:rFonts w:asciiTheme="minorHAnsi" w:hAnsiTheme="minorHAnsi"/>
              </w:rPr>
            </w:rPrChange>
          </w:rPr>
          <w:t xml:space="preserve">  0 Rows not loaded because all fields were null.</w:t>
        </w:r>
      </w:ins>
    </w:p>
    <w:p w:rsidR="0064582B" w:rsidRPr="002D3F66" w:rsidRDefault="0064582B" w:rsidP="0064582B">
      <w:pPr>
        <w:pStyle w:val="sqlF9"/>
        <w:rPr>
          <w:ins w:id="5417" w:author="Hemmati" w:date="2016-12-16T09:39:00Z"/>
          <w:rFonts w:asciiTheme="minorHAnsi" w:hAnsiTheme="minorHAnsi"/>
          <w:sz w:val="16"/>
          <w:szCs w:val="16"/>
          <w:rPrChange w:id="5418" w:author="Hemmati" w:date="2016-12-16T10:25:00Z">
            <w:rPr>
              <w:ins w:id="5419" w:author="Hemmati" w:date="2016-12-16T09:39:00Z"/>
              <w:rFonts w:asciiTheme="minorHAnsi" w:hAnsiTheme="minorHAnsi"/>
            </w:rPr>
          </w:rPrChange>
        </w:rPr>
      </w:pPr>
    </w:p>
    <w:p w:rsidR="0064582B" w:rsidRPr="002D3F66" w:rsidRDefault="0064582B" w:rsidP="0064582B">
      <w:pPr>
        <w:pStyle w:val="sqlF9"/>
        <w:rPr>
          <w:ins w:id="5420" w:author="Hemmati" w:date="2016-12-16T09:39:00Z"/>
          <w:rFonts w:asciiTheme="minorHAnsi" w:hAnsiTheme="minorHAnsi"/>
          <w:sz w:val="16"/>
          <w:szCs w:val="16"/>
          <w:rPrChange w:id="5421" w:author="Hemmati" w:date="2016-12-16T10:25:00Z">
            <w:rPr>
              <w:ins w:id="5422" w:author="Hemmati" w:date="2016-12-16T09:39:00Z"/>
              <w:rFonts w:asciiTheme="minorHAnsi" w:hAnsiTheme="minorHAnsi"/>
            </w:rPr>
          </w:rPrChange>
        </w:rPr>
      </w:pPr>
      <w:ins w:id="5423" w:author="Hemmati" w:date="2016-12-16T09:39:00Z">
        <w:r w:rsidRPr="002D3F66">
          <w:rPr>
            <w:rFonts w:asciiTheme="minorHAnsi" w:hAnsiTheme="minorHAnsi"/>
            <w:sz w:val="16"/>
            <w:szCs w:val="16"/>
            <w:rPrChange w:id="5424" w:author="Hemmati" w:date="2016-12-16T10:25:00Z">
              <w:rPr>
                <w:rFonts w:asciiTheme="minorHAnsi" w:hAnsiTheme="minorHAnsi"/>
              </w:rPr>
            </w:rPrChange>
          </w:rPr>
          <w:t>Bind array size not used in direct path.</w:t>
        </w:r>
      </w:ins>
    </w:p>
    <w:p w:rsidR="0064582B" w:rsidRPr="002D3F66" w:rsidRDefault="0064582B" w:rsidP="0064582B">
      <w:pPr>
        <w:pStyle w:val="sqlF9"/>
        <w:rPr>
          <w:ins w:id="5425" w:author="Hemmati" w:date="2016-12-16T09:39:00Z"/>
          <w:rFonts w:asciiTheme="minorHAnsi" w:hAnsiTheme="minorHAnsi"/>
          <w:sz w:val="16"/>
          <w:szCs w:val="16"/>
          <w:rPrChange w:id="5426" w:author="Hemmati" w:date="2016-12-16T10:25:00Z">
            <w:rPr>
              <w:ins w:id="5427" w:author="Hemmati" w:date="2016-12-16T09:39:00Z"/>
              <w:rFonts w:asciiTheme="minorHAnsi" w:hAnsiTheme="minorHAnsi"/>
            </w:rPr>
          </w:rPrChange>
        </w:rPr>
      </w:pPr>
      <w:ins w:id="5428" w:author="Hemmati" w:date="2016-12-16T09:39:00Z">
        <w:r w:rsidRPr="002D3F66">
          <w:rPr>
            <w:rFonts w:asciiTheme="minorHAnsi" w:hAnsiTheme="minorHAnsi"/>
            <w:sz w:val="16"/>
            <w:szCs w:val="16"/>
            <w:rPrChange w:id="5429" w:author="Hemmati" w:date="2016-12-16T10:25:00Z">
              <w:rPr>
                <w:rFonts w:asciiTheme="minorHAnsi" w:hAnsiTheme="minorHAnsi"/>
              </w:rPr>
            </w:rPrChange>
          </w:rPr>
          <w:t>Column array  rows :    5000</w:t>
        </w:r>
      </w:ins>
    </w:p>
    <w:p w:rsidR="0064582B" w:rsidRPr="002D3F66" w:rsidRDefault="0064582B" w:rsidP="0064582B">
      <w:pPr>
        <w:pStyle w:val="sqlF9"/>
        <w:rPr>
          <w:ins w:id="5430" w:author="Hemmati" w:date="2016-12-16T09:39:00Z"/>
          <w:rFonts w:asciiTheme="minorHAnsi" w:hAnsiTheme="minorHAnsi"/>
          <w:sz w:val="16"/>
          <w:szCs w:val="16"/>
          <w:rPrChange w:id="5431" w:author="Hemmati" w:date="2016-12-16T10:25:00Z">
            <w:rPr>
              <w:ins w:id="5432" w:author="Hemmati" w:date="2016-12-16T09:39:00Z"/>
              <w:rFonts w:asciiTheme="minorHAnsi" w:hAnsiTheme="minorHAnsi"/>
            </w:rPr>
          </w:rPrChange>
        </w:rPr>
      </w:pPr>
      <w:ins w:id="5433" w:author="Hemmati" w:date="2016-12-16T09:39:00Z">
        <w:r w:rsidRPr="002D3F66">
          <w:rPr>
            <w:rFonts w:asciiTheme="minorHAnsi" w:hAnsiTheme="minorHAnsi"/>
            <w:sz w:val="16"/>
            <w:szCs w:val="16"/>
            <w:rPrChange w:id="5434" w:author="Hemmati" w:date="2016-12-16T10:25:00Z">
              <w:rPr>
                <w:rFonts w:asciiTheme="minorHAnsi" w:hAnsiTheme="minorHAnsi"/>
              </w:rPr>
            </w:rPrChange>
          </w:rPr>
          <w:t>Stream buffer bytes:  256000</w:t>
        </w:r>
      </w:ins>
    </w:p>
    <w:p w:rsidR="0064582B" w:rsidRPr="002D3F66" w:rsidRDefault="0064582B" w:rsidP="0064582B">
      <w:pPr>
        <w:pStyle w:val="sqlF9"/>
        <w:rPr>
          <w:ins w:id="5435" w:author="Hemmati" w:date="2016-12-16T09:39:00Z"/>
          <w:rFonts w:asciiTheme="minorHAnsi" w:hAnsiTheme="minorHAnsi"/>
          <w:sz w:val="16"/>
          <w:szCs w:val="16"/>
          <w:rPrChange w:id="5436" w:author="Hemmati" w:date="2016-12-16T10:25:00Z">
            <w:rPr>
              <w:ins w:id="5437" w:author="Hemmati" w:date="2016-12-16T09:39:00Z"/>
              <w:rFonts w:asciiTheme="minorHAnsi" w:hAnsiTheme="minorHAnsi"/>
            </w:rPr>
          </w:rPrChange>
        </w:rPr>
      </w:pPr>
      <w:ins w:id="5438" w:author="Hemmati" w:date="2016-12-16T09:39:00Z">
        <w:r w:rsidRPr="002D3F66">
          <w:rPr>
            <w:rFonts w:asciiTheme="minorHAnsi" w:hAnsiTheme="minorHAnsi"/>
            <w:sz w:val="16"/>
            <w:szCs w:val="16"/>
            <w:rPrChange w:id="5439" w:author="Hemmati" w:date="2016-12-16T10:25:00Z">
              <w:rPr>
                <w:rFonts w:asciiTheme="minorHAnsi" w:hAnsiTheme="minorHAnsi"/>
              </w:rPr>
            </w:rPrChange>
          </w:rPr>
          <w:t>Read   buffer bytes: 1048576</w:t>
        </w:r>
      </w:ins>
    </w:p>
    <w:p w:rsidR="0064582B" w:rsidRPr="002D3F66" w:rsidRDefault="0064582B" w:rsidP="0064582B">
      <w:pPr>
        <w:pStyle w:val="sqlF9"/>
        <w:rPr>
          <w:ins w:id="5440" w:author="Hemmati" w:date="2016-12-16T09:39:00Z"/>
          <w:rFonts w:asciiTheme="minorHAnsi" w:hAnsiTheme="minorHAnsi"/>
          <w:sz w:val="16"/>
          <w:szCs w:val="16"/>
          <w:rPrChange w:id="5441" w:author="Hemmati" w:date="2016-12-16T10:25:00Z">
            <w:rPr>
              <w:ins w:id="5442" w:author="Hemmati" w:date="2016-12-16T09:39:00Z"/>
              <w:rFonts w:asciiTheme="minorHAnsi" w:hAnsiTheme="minorHAnsi"/>
            </w:rPr>
          </w:rPrChange>
        </w:rPr>
      </w:pPr>
    </w:p>
    <w:p w:rsidR="0064582B" w:rsidRPr="002D3F66" w:rsidRDefault="0064582B" w:rsidP="0064582B">
      <w:pPr>
        <w:pStyle w:val="sqlF9"/>
        <w:rPr>
          <w:ins w:id="5443" w:author="Hemmati" w:date="2016-12-16T09:39:00Z"/>
          <w:rFonts w:asciiTheme="minorHAnsi" w:hAnsiTheme="minorHAnsi"/>
          <w:sz w:val="16"/>
          <w:szCs w:val="16"/>
          <w:rPrChange w:id="5444" w:author="Hemmati" w:date="2016-12-16T10:25:00Z">
            <w:rPr>
              <w:ins w:id="5445" w:author="Hemmati" w:date="2016-12-16T09:39:00Z"/>
              <w:rFonts w:asciiTheme="minorHAnsi" w:hAnsiTheme="minorHAnsi"/>
            </w:rPr>
          </w:rPrChange>
        </w:rPr>
      </w:pPr>
      <w:ins w:id="5446" w:author="Hemmati" w:date="2016-12-16T09:39:00Z">
        <w:r w:rsidRPr="002D3F66">
          <w:rPr>
            <w:rFonts w:asciiTheme="minorHAnsi" w:hAnsiTheme="minorHAnsi"/>
            <w:sz w:val="16"/>
            <w:szCs w:val="16"/>
            <w:rPrChange w:id="5447" w:author="Hemmati" w:date="2016-12-16T10:25:00Z">
              <w:rPr>
                <w:rFonts w:asciiTheme="minorHAnsi" w:hAnsiTheme="minorHAnsi"/>
              </w:rPr>
            </w:rPrChange>
          </w:rPr>
          <w:t>Total logical records skipped:          1</w:t>
        </w:r>
      </w:ins>
    </w:p>
    <w:p w:rsidR="0064582B" w:rsidRPr="002D3F66" w:rsidRDefault="0064582B" w:rsidP="0064582B">
      <w:pPr>
        <w:pStyle w:val="sqlF9"/>
        <w:rPr>
          <w:ins w:id="5448" w:author="Hemmati" w:date="2016-12-16T09:39:00Z"/>
          <w:rFonts w:asciiTheme="minorHAnsi" w:hAnsiTheme="minorHAnsi"/>
          <w:sz w:val="16"/>
          <w:szCs w:val="16"/>
          <w:rPrChange w:id="5449" w:author="Hemmati" w:date="2016-12-16T10:25:00Z">
            <w:rPr>
              <w:ins w:id="5450" w:author="Hemmati" w:date="2016-12-16T09:39:00Z"/>
              <w:rFonts w:asciiTheme="minorHAnsi" w:hAnsiTheme="minorHAnsi"/>
            </w:rPr>
          </w:rPrChange>
        </w:rPr>
      </w:pPr>
      <w:ins w:id="5451" w:author="Hemmati" w:date="2016-12-16T09:39:00Z">
        <w:r w:rsidRPr="002D3F66">
          <w:rPr>
            <w:rFonts w:asciiTheme="minorHAnsi" w:hAnsiTheme="minorHAnsi"/>
            <w:sz w:val="16"/>
            <w:szCs w:val="16"/>
            <w:rPrChange w:id="5452" w:author="Hemmati" w:date="2016-12-16T10:25:00Z">
              <w:rPr>
                <w:rFonts w:asciiTheme="minorHAnsi" w:hAnsiTheme="minorHAnsi"/>
              </w:rPr>
            </w:rPrChange>
          </w:rPr>
          <w:t>Total logical records read:          1193</w:t>
        </w:r>
      </w:ins>
    </w:p>
    <w:p w:rsidR="0064582B" w:rsidRPr="002D3F66" w:rsidRDefault="0064582B" w:rsidP="0064582B">
      <w:pPr>
        <w:pStyle w:val="sqlF9"/>
        <w:rPr>
          <w:ins w:id="5453" w:author="Hemmati" w:date="2016-12-16T09:39:00Z"/>
          <w:rFonts w:asciiTheme="minorHAnsi" w:hAnsiTheme="minorHAnsi"/>
          <w:sz w:val="16"/>
          <w:szCs w:val="16"/>
          <w:rPrChange w:id="5454" w:author="Hemmati" w:date="2016-12-16T10:25:00Z">
            <w:rPr>
              <w:ins w:id="5455" w:author="Hemmati" w:date="2016-12-16T09:39:00Z"/>
              <w:rFonts w:asciiTheme="minorHAnsi" w:hAnsiTheme="minorHAnsi"/>
            </w:rPr>
          </w:rPrChange>
        </w:rPr>
      </w:pPr>
      <w:ins w:id="5456" w:author="Hemmati" w:date="2016-12-16T09:39:00Z">
        <w:r w:rsidRPr="002D3F66">
          <w:rPr>
            <w:rFonts w:asciiTheme="minorHAnsi" w:hAnsiTheme="minorHAnsi"/>
            <w:sz w:val="16"/>
            <w:szCs w:val="16"/>
            <w:rPrChange w:id="5457" w:author="Hemmati" w:date="2016-12-16T10:25:00Z">
              <w:rPr>
                <w:rFonts w:asciiTheme="minorHAnsi" w:hAnsiTheme="minorHAnsi"/>
              </w:rPr>
            </w:rPrChange>
          </w:rPr>
          <w:t>Total logical records rejected:         0</w:t>
        </w:r>
      </w:ins>
    </w:p>
    <w:p w:rsidR="0064582B" w:rsidRPr="002D3F66" w:rsidRDefault="0064582B" w:rsidP="0064582B">
      <w:pPr>
        <w:pStyle w:val="sqlF9"/>
        <w:rPr>
          <w:ins w:id="5458" w:author="Hemmati" w:date="2016-12-16T09:39:00Z"/>
          <w:rFonts w:asciiTheme="minorHAnsi" w:hAnsiTheme="minorHAnsi"/>
          <w:sz w:val="16"/>
          <w:szCs w:val="16"/>
          <w:rPrChange w:id="5459" w:author="Hemmati" w:date="2016-12-16T10:25:00Z">
            <w:rPr>
              <w:ins w:id="5460" w:author="Hemmati" w:date="2016-12-16T09:39:00Z"/>
              <w:rFonts w:asciiTheme="minorHAnsi" w:hAnsiTheme="minorHAnsi"/>
            </w:rPr>
          </w:rPrChange>
        </w:rPr>
      </w:pPr>
      <w:ins w:id="5461" w:author="Hemmati" w:date="2016-12-16T09:39:00Z">
        <w:r w:rsidRPr="002D3F66">
          <w:rPr>
            <w:rFonts w:asciiTheme="minorHAnsi" w:hAnsiTheme="minorHAnsi"/>
            <w:sz w:val="16"/>
            <w:szCs w:val="16"/>
            <w:rPrChange w:id="5462" w:author="Hemmati" w:date="2016-12-16T10:25:00Z">
              <w:rPr>
                <w:rFonts w:asciiTheme="minorHAnsi" w:hAnsiTheme="minorHAnsi"/>
              </w:rPr>
            </w:rPrChange>
          </w:rPr>
          <w:t>Total logical records discarded:        0</w:t>
        </w:r>
      </w:ins>
    </w:p>
    <w:p w:rsidR="0064582B" w:rsidRPr="002D3F66" w:rsidRDefault="0064582B" w:rsidP="0064582B">
      <w:pPr>
        <w:pStyle w:val="sqlF9"/>
        <w:rPr>
          <w:ins w:id="5463" w:author="Hemmati" w:date="2016-12-16T09:39:00Z"/>
          <w:rFonts w:asciiTheme="minorHAnsi" w:hAnsiTheme="minorHAnsi"/>
          <w:sz w:val="16"/>
          <w:szCs w:val="16"/>
          <w:rPrChange w:id="5464" w:author="Hemmati" w:date="2016-12-16T10:25:00Z">
            <w:rPr>
              <w:ins w:id="5465" w:author="Hemmati" w:date="2016-12-16T09:39:00Z"/>
              <w:rFonts w:asciiTheme="minorHAnsi" w:hAnsiTheme="minorHAnsi"/>
            </w:rPr>
          </w:rPrChange>
        </w:rPr>
      </w:pPr>
      <w:ins w:id="5466" w:author="Hemmati" w:date="2016-12-16T09:39:00Z">
        <w:r w:rsidRPr="002D3F66">
          <w:rPr>
            <w:rFonts w:asciiTheme="minorHAnsi" w:hAnsiTheme="minorHAnsi"/>
            <w:sz w:val="16"/>
            <w:szCs w:val="16"/>
            <w:rPrChange w:id="5467" w:author="Hemmati" w:date="2016-12-16T10:25:00Z">
              <w:rPr>
                <w:rFonts w:asciiTheme="minorHAnsi" w:hAnsiTheme="minorHAnsi"/>
              </w:rPr>
            </w:rPrChange>
          </w:rPr>
          <w:t>Total stream buffers loaded by SQL*Loader main thread:        1</w:t>
        </w:r>
      </w:ins>
    </w:p>
    <w:p w:rsidR="0064582B" w:rsidRPr="002D3F66" w:rsidRDefault="0064582B" w:rsidP="0064582B">
      <w:pPr>
        <w:pStyle w:val="sqlF9"/>
        <w:rPr>
          <w:ins w:id="5468" w:author="Hemmati" w:date="2016-12-16T09:39:00Z"/>
          <w:rFonts w:asciiTheme="minorHAnsi" w:hAnsiTheme="minorHAnsi"/>
          <w:sz w:val="16"/>
          <w:szCs w:val="16"/>
          <w:rPrChange w:id="5469" w:author="Hemmati" w:date="2016-12-16T10:25:00Z">
            <w:rPr>
              <w:ins w:id="5470" w:author="Hemmati" w:date="2016-12-16T09:39:00Z"/>
              <w:rFonts w:asciiTheme="minorHAnsi" w:hAnsiTheme="minorHAnsi"/>
            </w:rPr>
          </w:rPrChange>
        </w:rPr>
      </w:pPr>
      <w:ins w:id="5471" w:author="Hemmati" w:date="2016-12-16T09:39:00Z">
        <w:r w:rsidRPr="002D3F66">
          <w:rPr>
            <w:rFonts w:asciiTheme="minorHAnsi" w:hAnsiTheme="minorHAnsi"/>
            <w:sz w:val="16"/>
            <w:szCs w:val="16"/>
            <w:rPrChange w:id="5472" w:author="Hemmati" w:date="2016-12-16T10:25:00Z">
              <w:rPr>
                <w:rFonts w:asciiTheme="minorHAnsi" w:hAnsiTheme="minorHAnsi"/>
              </w:rPr>
            </w:rPrChange>
          </w:rPr>
          <w:t>Total stream buffers loaded by SQL*Loader load thread:        0</w:t>
        </w:r>
      </w:ins>
    </w:p>
    <w:p w:rsidR="0064582B" w:rsidRPr="002D3F66" w:rsidRDefault="0064582B" w:rsidP="0064582B">
      <w:pPr>
        <w:pStyle w:val="sqlF9"/>
        <w:rPr>
          <w:ins w:id="5473" w:author="Hemmati" w:date="2016-12-16T09:39:00Z"/>
          <w:rFonts w:asciiTheme="minorHAnsi" w:hAnsiTheme="minorHAnsi"/>
          <w:sz w:val="16"/>
          <w:szCs w:val="16"/>
          <w:rPrChange w:id="5474" w:author="Hemmati" w:date="2016-12-16T10:25:00Z">
            <w:rPr>
              <w:ins w:id="5475" w:author="Hemmati" w:date="2016-12-16T09:39:00Z"/>
              <w:rFonts w:asciiTheme="minorHAnsi" w:hAnsiTheme="minorHAnsi"/>
            </w:rPr>
          </w:rPrChange>
        </w:rPr>
      </w:pPr>
    </w:p>
    <w:p w:rsidR="0064582B" w:rsidRPr="002D3F66" w:rsidRDefault="0064582B" w:rsidP="0064582B">
      <w:pPr>
        <w:pStyle w:val="sqlF9"/>
        <w:rPr>
          <w:ins w:id="5476" w:author="Hemmati" w:date="2016-12-16T09:39:00Z"/>
          <w:rFonts w:asciiTheme="minorHAnsi" w:hAnsiTheme="minorHAnsi"/>
          <w:sz w:val="16"/>
          <w:szCs w:val="16"/>
          <w:rPrChange w:id="5477" w:author="Hemmati" w:date="2016-12-16T10:25:00Z">
            <w:rPr>
              <w:ins w:id="5478" w:author="Hemmati" w:date="2016-12-16T09:39:00Z"/>
              <w:rFonts w:asciiTheme="minorHAnsi" w:hAnsiTheme="minorHAnsi"/>
            </w:rPr>
          </w:rPrChange>
        </w:rPr>
      </w:pPr>
      <w:ins w:id="5479" w:author="Hemmati" w:date="2016-12-16T09:39:00Z">
        <w:r w:rsidRPr="002D3F66">
          <w:rPr>
            <w:rFonts w:asciiTheme="minorHAnsi" w:hAnsiTheme="minorHAnsi"/>
            <w:sz w:val="16"/>
            <w:szCs w:val="16"/>
            <w:rPrChange w:id="5480" w:author="Hemmati" w:date="2016-12-16T10:25:00Z">
              <w:rPr>
                <w:rFonts w:asciiTheme="minorHAnsi" w:hAnsiTheme="minorHAnsi"/>
              </w:rPr>
            </w:rPrChange>
          </w:rPr>
          <w:t>Run began on Sun Dec 04 14:05:56 2016</w:t>
        </w:r>
      </w:ins>
    </w:p>
    <w:p w:rsidR="0064582B" w:rsidRPr="002D3F66" w:rsidRDefault="0064582B" w:rsidP="0064582B">
      <w:pPr>
        <w:pStyle w:val="sqlF9"/>
        <w:rPr>
          <w:ins w:id="5481" w:author="Hemmati" w:date="2016-12-16T09:39:00Z"/>
          <w:rFonts w:asciiTheme="minorHAnsi" w:hAnsiTheme="minorHAnsi"/>
          <w:sz w:val="16"/>
          <w:szCs w:val="16"/>
          <w:rPrChange w:id="5482" w:author="Hemmati" w:date="2016-12-16T10:25:00Z">
            <w:rPr>
              <w:ins w:id="5483" w:author="Hemmati" w:date="2016-12-16T09:39:00Z"/>
              <w:rFonts w:asciiTheme="minorHAnsi" w:hAnsiTheme="minorHAnsi"/>
            </w:rPr>
          </w:rPrChange>
        </w:rPr>
      </w:pPr>
      <w:ins w:id="5484" w:author="Hemmati" w:date="2016-12-16T09:39:00Z">
        <w:r w:rsidRPr="002D3F66">
          <w:rPr>
            <w:rFonts w:asciiTheme="minorHAnsi" w:hAnsiTheme="minorHAnsi"/>
            <w:sz w:val="16"/>
            <w:szCs w:val="16"/>
            <w:rPrChange w:id="5485" w:author="Hemmati" w:date="2016-12-16T10:25:00Z">
              <w:rPr>
                <w:rFonts w:asciiTheme="minorHAnsi" w:hAnsiTheme="minorHAnsi"/>
              </w:rPr>
            </w:rPrChange>
          </w:rPr>
          <w:t>Run ended on Sun Dec 04 14:05:57 2016</w:t>
        </w:r>
      </w:ins>
    </w:p>
    <w:p w:rsidR="0064582B" w:rsidRPr="002D3F66" w:rsidRDefault="0064582B" w:rsidP="0064582B">
      <w:pPr>
        <w:pStyle w:val="sqlF9"/>
        <w:rPr>
          <w:ins w:id="5486" w:author="Hemmati" w:date="2016-12-16T09:39:00Z"/>
          <w:rFonts w:asciiTheme="minorHAnsi" w:hAnsiTheme="minorHAnsi"/>
          <w:sz w:val="16"/>
          <w:szCs w:val="16"/>
          <w:rPrChange w:id="5487" w:author="Hemmati" w:date="2016-12-16T10:25:00Z">
            <w:rPr>
              <w:ins w:id="5488" w:author="Hemmati" w:date="2016-12-16T09:39:00Z"/>
              <w:rFonts w:asciiTheme="minorHAnsi" w:hAnsiTheme="minorHAnsi"/>
            </w:rPr>
          </w:rPrChange>
        </w:rPr>
      </w:pPr>
    </w:p>
    <w:p w:rsidR="0064582B" w:rsidRPr="002D3F66" w:rsidRDefault="0064582B" w:rsidP="0064582B">
      <w:pPr>
        <w:pStyle w:val="sqlF9"/>
        <w:rPr>
          <w:ins w:id="5489" w:author="Hemmati" w:date="2016-12-16T09:39:00Z"/>
          <w:rFonts w:asciiTheme="minorHAnsi" w:hAnsiTheme="minorHAnsi"/>
          <w:sz w:val="16"/>
          <w:szCs w:val="16"/>
          <w:rPrChange w:id="5490" w:author="Hemmati" w:date="2016-12-16T10:25:00Z">
            <w:rPr>
              <w:ins w:id="5491" w:author="Hemmati" w:date="2016-12-16T09:39:00Z"/>
              <w:rFonts w:asciiTheme="minorHAnsi" w:hAnsiTheme="minorHAnsi"/>
            </w:rPr>
          </w:rPrChange>
        </w:rPr>
      </w:pPr>
      <w:ins w:id="5492" w:author="Hemmati" w:date="2016-12-16T09:39:00Z">
        <w:r w:rsidRPr="002D3F66">
          <w:rPr>
            <w:rFonts w:asciiTheme="minorHAnsi" w:hAnsiTheme="minorHAnsi"/>
            <w:sz w:val="16"/>
            <w:szCs w:val="16"/>
            <w:rPrChange w:id="5493" w:author="Hemmati" w:date="2016-12-16T10:25:00Z">
              <w:rPr>
                <w:rFonts w:asciiTheme="minorHAnsi" w:hAnsiTheme="minorHAnsi"/>
              </w:rPr>
            </w:rPrChange>
          </w:rPr>
          <w:t>Elapsed time was:     00:00:00.16</w:t>
        </w:r>
      </w:ins>
    </w:p>
    <w:p w:rsidR="0037376F" w:rsidRPr="002D3F66" w:rsidDel="0064582B" w:rsidRDefault="0064582B" w:rsidP="0064582B">
      <w:pPr>
        <w:pStyle w:val="sqlF9"/>
        <w:rPr>
          <w:del w:id="5494" w:author="Hemmati" w:date="2016-12-16T09:39:00Z"/>
          <w:rFonts w:asciiTheme="minorHAnsi" w:hAnsiTheme="minorHAnsi"/>
          <w:sz w:val="16"/>
          <w:szCs w:val="16"/>
          <w:rPrChange w:id="5495" w:author="Hemmati" w:date="2016-12-16T10:25:00Z">
            <w:rPr>
              <w:del w:id="5496" w:author="Hemmati" w:date="2016-12-16T09:39:00Z"/>
              <w:rFonts w:asciiTheme="minorHAnsi" w:hAnsiTheme="minorHAnsi"/>
            </w:rPr>
          </w:rPrChange>
        </w:rPr>
      </w:pPr>
      <w:ins w:id="5497" w:author="Hemmati" w:date="2016-12-16T09:39:00Z">
        <w:r w:rsidRPr="002D3F66">
          <w:rPr>
            <w:rFonts w:asciiTheme="minorHAnsi" w:hAnsiTheme="minorHAnsi"/>
            <w:sz w:val="16"/>
            <w:szCs w:val="16"/>
            <w:rPrChange w:id="5498" w:author="Hemmati" w:date="2016-12-16T10:25:00Z">
              <w:rPr>
                <w:rFonts w:asciiTheme="minorHAnsi" w:hAnsiTheme="minorHAnsi"/>
              </w:rPr>
            </w:rPrChange>
          </w:rPr>
          <w:t>CPU time was:         00:00:00.10</w:t>
        </w:r>
      </w:ins>
    </w:p>
    <w:p w:rsidR="0037376F" w:rsidRPr="002D3F66" w:rsidDel="0064582B" w:rsidRDefault="0037376F" w:rsidP="0037376F">
      <w:pPr>
        <w:pStyle w:val="sqlF9"/>
        <w:rPr>
          <w:del w:id="5499" w:author="Hemmati" w:date="2016-12-16T09:39:00Z"/>
          <w:rFonts w:asciiTheme="minorHAnsi" w:hAnsiTheme="minorHAnsi"/>
          <w:sz w:val="16"/>
          <w:szCs w:val="16"/>
          <w:rPrChange w:id="5500" w:author="Hemmati" w:date="2016-12-16T10:25:00Z">
            <w:rPr>
              <w:del w:id="5501" w:author="Hemmati" w:date="2016-12-16T09:39:00Z"/>
              <w:rFonts w:asciiTheme="minorHAnsi" w:hAnsiTheme="minorHAnsi"/>
            </w:rPr>
          </w:rPrChange>
        </w:rPr>
      </w:pPr>
      <w:del w:id="5502" w:author="Hemmati" w:date="2016-12-16T09:39:00Z">
        <w:r w:rsidRPr="002D3F66" w:rsidDel="0064582B">
          <w:rPr>
            <w:rFonts w:asciiTheme="minorHAnsi" w:hAnsiTheme="minorHAnsi"/>
            <w:sz w:val="16"/>
            <w:szCs w:val="16"/>
            <w:rPrChange w:id="5503" w:author="Hemmati" w:date="2016-12-16T10:25:00Z">
              <w:rPr>
                <w:rFonts w:asciiTheme="minorHAnsi" w:hAnsiTheme="minorHAnsi"/>
              </w:rPr>
            </w:rPrChange>
          </w:rPr>
          <w:delText>Copyright (c) 1982, 2009, Oracle and/or its affiliates.  All rights reserved.</w:delText>
        </w:r>
      </w:del>
    </w:p>
    <w:p w:rsidR="0037376F" w:rsidRPr="002D3F66" w:rsidDel="0064582B" w:rsidRDefault="0037376F" w:rsidP="0037376F">
      <w:pPr>
        <w:pStyle w:val="sqlF9"/>
        <w:rPr>
          <w:del w:id="5504" w:author="Hemmati" w:date="2016-12-16T09:39:00Z"/>
          <w:rFonts w:asciiTheme="minorHAnsi" w:hAnsiTheme="minorHAnsi"/>
          <w:sz w:val="16"/>
          <w:szCs w:val="16"/>
          <w:rPrChange w:id="5505" w:author="Hemmati" w:date="2016-12-16T10:25:00Z">
            <w:rPr>
              <w:del w:id="5506" w:author="Hemmati" w:date="2016-12-16T09:39:00Z"/>
              <w:rFonts w:asciiTheme="minorHAnsi" w:hAnsiTheme="minorHAnsi"/>
            </w:rPr>
          </w:rPrChange>
        </w:rPr>
      </w:pPr>
    </w:p>
    <w:p w:rsidR="0037376F" w:rsidRPr="002D3F66" w:rsidDel="0064582B" w:rsidRDefault="0037376F" w:rsidP="0037376F">
      <w:pPr>
        <w:pStyle w:val="sqlF9"/>
        <w:rPr>
          <w:del w:id="5507" w:author="Hemmati" w:date="2016-12-16T09:39:00Z"/>
          <w:rFonts w:asciiTheme="minorHAnsi" w:hAnsiTheme="minorHAnsi"/>
          <w:sz w:val="16"/>
          <w:szCs w:val="16"/>
          <w:rPrChange w:id="5508" w:author="Hemmati" w:date="2016-12-16T10:25:00Z">
            <w:rPr>
              <w:del w:id="5509" w:author="Hemmati" w:date="2016-12-16T09:39:00Z"/>
              <w:rFonts w:asciiTheme="minorHAnsi" w:hAnsiTheme="minorHAnsi"/>
            </w:rPr>
          </w:rPrChange>
        </w:rPr>
      </w:pPr>
      <w:del w:id="5510" w:author="Hemmati" w:date="2016-12-16T09:39:00Z">
        <w:r w:rsidRPr="002D3F66" w:rsidDel="0064582B">
          <w:rPr>
            <w:rFonts w:asciiTheme="minorHAnsi" w:hAnsiTheme="minorHAnsi"/>
            <w:b/>
            <w:sz w:val="16"/>
            <w:szCs w:val="16"/>
            <w:rPrChange w:id="5511" w:author="Hemmati" w:date="2016-12-16T10:25:00Z">
              <w:rPr>
                <w:rFonts w:asciiTheme="minorHAnsi" w:hAnsiTheme="minorHAnsi"/>
                <w:b/>
              </w:rPr>
            </w:rPrChange>
          </w:rPr>
          <w:delText>Control File:</w:delText>
        </w:r>
        <w:r w:rsidRPr="002D3F66" w:rsidDel="0064582B">
          <w:rPr>
            <w:rFonts w:asciiTheme="minorHAnsi" w:hAnsiTheme="minorHAnsi"/>
            <w:sz w:val="16"/>
            <w:szCs w:val="16"/>
            <w:rPrChange w:id="5512" w:author="Hemmati" w:date="2016-12-16T10:25:00Z">
              <w:rPr>
                <w:rFonts w:asciiTheme="minorHAnsi" w:hAnsiTheme="minorHAnsi"/>
              </w:rPr>
            </w:rPrChange>
          </w:rPr>
          <w:delText xml:space="preserve">   C:\Users\559006\Desktop\WORKSHOPS\WSH4_CreateTables_SQLLoader\ADHOC_TABLES\supplier_adhoc\Supplier.ctl</w:delText>
        </w:r>
      </w:del>
    </w:p>
    <w:p w:rsidR="0037376F" w:rsidRPr="002D3F66" w:rsidDel="0064582B" w:rsidRDefault="0037376F" w:rsidP="0037376F">
      <w:pPr>
        <w:pStyle w:val="sqlF9"/>
        <w:rPr>
          <w:del w:id="5513" w:author="Hemmati" w:date="2016-12-16T09:39:00Z"/>
          <w:rFonts w:asciiTheme="minorHAnsi" w:hAnsiTheme="minorHAnsi"/>
          <w:sz w:val="16"/>
          <w:szCs w:val="16"/>
          <w:rPrChange w:id="5514" w:author="Hemmati" w:date="2016-12-16T10:25:00Z">
            <w:rPr>
              <w:del w:id="5515" w:author="Hemmati" w:date="2016-12-16T09:39:00Z"/>
              <w:rFonts w:asciiTheme="minorHAnsi" w:hAnsiTheme="minorHAnsi"/>
            </w:rPr>
          </w:rPrChange>
        </w:rPr>
      </w:pPr>
      <w:del w:id="5516" w:author="Hemmati" w:date="2016-12-16T09:39:00Z">
        <w:r w:rsidRPr="002D3F66" w:rsidDel="0064582B">
          <w:rPr>
            <w:rFonts w:asciiTheme="minorHAnsi" w:hAnsiTheme="minorHAnsi"/>
            <w:b/>
            <w:sz w:val="16"/>
            <w:szCs w:val="16"/>
            <w:rPrChange w:id="5517" w:author="Hemmati" w:date="2016-12-16T10:25:00Z">
              <w:rPr>
                <w:rFonts w:asciiTheme="minorHAnsi" w:hAnsiTheme="minorHAnsi"/>
                <w:b/>
              </w:rPr>
            </w:rPrChange>
          </w:rPr>
          <w:delText>Data File:</w:delText>
        </w:r>
        <w:r w:rsidRPr="002D3F66" w:rsidDel="0064582B">
          <w:rPr>
            <w:rFonts w:asciiTheme="minorHAnsi" w:hAnsiTheme="minorHAnsi"/>
            <w:sz w:val="16"/>
            <w:szCs w:val="16"/>
            <w:rPrChange w:id="5518" w:author="Hemmati" w:date="2016-12-16T10:25:00Z">
              <w:rPr>
                <w:rFonts w:asciiTheme="minorHAnsi" w:hAnsiTheme="minorHAnsi"/>
              </w:rPr>
            </w:rPrChange>
          </w:rPr>
          <w:delText xml:space="preserve">      C:\Users\559006\Desktop\WORKSHOPS\WSH4_CreateTables_SQLLoader\ADHOC_TABLES\supplier_adhoc\SupplierData.csv</w:delText>
        </w:r>
      </w:del>
    </w:p>
    <w:p w:rsidR="0037376F" w:rsidRPr="002D3F66" w:rsidDel="0064582B" w:rsidRDefault="0037376F" w:rsidP="0037376F">
      <w:pPr>
        <w:pStyle w:val="sqlF9"/>
        <w:rPr>
          <w:del w:id="5519" w:author="Hemmati" w:date="2016-12-16T09:39:00Z"/>
          <w:rFonts w:asciiTheme="minorHAnsi" w:hAnsiTheme="minorHAnsi"/>
          <w:sz w:val="16"/>
          <w:szCs w:val="16"/>
          <w:rPrChange w:id="5520" w:author="Hemmati" w:date="2016-12-16T10:25:00Z">
            <w:rPr>
              <w:del w:id="5521" w:author="Hemmati" w:date="2016-12-16T09:39:00Z"/>
              <w:rFonts w:asciiTheme="minorHAnsi" w:hAnsiTheme="minorHAnsi"/>
            </w:rPr>
          </w:rPrChange>
        </w:rPr>
      </w:pPr>
      <w:del w:id="5522" w:author="Hemmati" w:date="2016-12-16T09:39:00Z">
        <w:r w:rsidRPr="002D3F66" w:rsidDel="0064582B">
          <w:rPr>
            <w:rFonts w:asciiTheme="minorHAnsi" w:hAnsiTheme="minorHAnsi"/>
            <w:b/>
            <w:sz w:val="16"/>
            <w:szCs w:val="16"/>
            <w:rPrChange w:id="5523" w:author="Hemmati" w:date="2016-12-16T10:25:00Z">
              <w:rPr>
                <w:rFonts w:asciiTheme="minorHAnsi" w:hAnsiTheme="minorHAnsi"/>
                <w:b/>
              </w:rPr>
            </w:rPrChange>
          </w:rPr>
          <w:delText>Bad File:</w:delText>
        </w:r>
        <w:r w:rsidRPr="002D3F66" w:rsidDel="0064582B">
          <w:rPr>
            <w:rFonts w:asciiTheme="minorHAnsi" w:hAnsiTheme="minorHAnsi"/>
            <w:sz w:val="16"/>
            <w:szCs w:val="16"/>
            <w:rPrChange w:id="5524" w:author="Hemmati" w:date="2016-12-16T10:25:00Z">
              <w:rPr>
                <w:rFonts w:asciiTheme="minorHAnsi" w:hAnsiTheme="minorHAnsi"/>
              </w:rPr>
            </w:rPrChange>
          </w:rPr>
          <w:delText xml:space="preserve">     C:\Users\559006\Desktop\WORKSHOPS\WSH4_CreateTables_SQLLoader\ADHOC_TABLES\supplier_adhoc\Supplier.bad</w:delText>
        </w:r>
      </w:del>
    </w:p>
    <w:p w:rsidR="0037376F" w:rsidRPr="002D3F66" w:rsidDel="0064582B" w:rsidRDefault="0037376F" w:rsidP="0037376F">
      <w:pPr>
        <w:pStyle w:val="sqlF9"/>
        <w:rPr>
          <w:del w:id="5525" w:author="Hemmati" w:date="2016-12-16T09:39:00Z"/>
          <w:rFonts w:asciiTheme="minorHAnsi" w:hAnsiTheme="minorHAnsi"/>
          <w:sz w:val="16"/>
          <w:szCs w:val="16"/>
          <w:rPrChange w:id="5526" w:author="Hemmati" w:date="2016-12-16T10:25:00Z">
            <w:rPr>
              <w:del w:id="5527" w:author="Hemmati" w:date="2016-12-16T09:39:00Z"/>
              <w:rFonts w:asciiTheme="minorHAnsi" w:hAnsiTheme="minorHAnsi"/>
            </w:rPr>
          </w:rPrChange>
        </w:rPr>
      </w:pPr>
      <w:del w:id="5528" w:author="Hemmati" w:date="2016-12-16T09:39:00Z">
        <w:r w:rsidRPr="002D3F66" w:rsidDel="0064582B">
          <w:rPr>
            <w:rFonts w:asciiTheme="minorHAnsi" w:hAnsiTheme="minorHAnsi"/>
            <w:sz w:val="16"/>
            <w:szCs w:val="16"/>
            <w:rPrChange w:id="5529" w:author="Hemmati" w:date="2016-12-16T10:25:00Z">
              <w:rPr>
                <w:rFonts w:asciiTheme="minorHAnsi" w:hAnsiTheme="minorHAnsi"/>
              </w:rPr>
            </w:rPrChange>
          </w:rPr>
          <w:delText xml:space="preserve">Discard File: C:\Users\559006\Desktop\WORKSHOPS\WSH4_CreateTables_SQLLoader\ADHOC_TABLES\supplier_adhoc\Supplier.dsc </w:delText>
        </w:r>
      </w:del>
    </w:p>
    <w:p w:rsidR="0037376F" w:rsidRPr="002D3F66" w:rsidDel="0064582B" w:rsidRDefault="0037376F" w:rsidP="0037376F">
      <w:pPr>
        <w:pStyle w:val="sqlF9"/>
        <w:rPr>
          <w:del w:id="5530" w:author="Hemmati" w:date="2016-12-16T09:39:00Z"/>
          <w:rFonts w:asciiTheme="minorHAnsi" w:hAnsiTheme="minorHAnsi"/>
          <w:sz w:val="16"/>
          <w:szCs w:val="16"/>
          <w:rPrChange w:id="5531" w:author="Hemmati" w:date="2016-12-16T10:25:00Z">
            <w:rPr>
              <w:del w:id="5532" w:author="Hemmati" w:date="2016-12-16T09:39:00Z"/>
              <w:rFonts w:asciiTheme="minorHAnsi" w:hAnsiTheme="minorHAnsi"/>
            </w:rPr>
          </w:rPrChange>
        </w:rPr>
      </w:pPr>
      <w:del w:id="5533" w:author="Hemmati" w:date="2016-12-16T09:39:00Z">
        <w:r w:rsidRPr="002D3F66" w:rsidDel="0064582B">
          <w:rPr>
            <w:rFonts w:asciiTheme="minorHAnsi" w:hAnsiTheme="minorHAnsi"/>
            <w:sz w:val="16"/>
            <w:szCs w:val="16"/>
            <w:rPrChange w:id="5534" w:author="Hemmati" w:date="2016-12-16T10:25:00Z">
              <w:rPr>
                <w:rFonts w:asciiTheme="minorHAnsi" w:hAnsiTheme="minorHAnsi"/>
              </w:rPr>
            </w:rPrChange>
          </w:rPr>
          <w:delText xml:space="preserve"> (Allow all discards)</w:delText>
        </w:r>
      </w:del>
    </w:p>
    <w:p w:rsidR="0037376F" w:rsidRPr="002D3F66" w:rsidDel="0064582B" w:rsidRDefault="0037376F" w:rsidP="0037376F">
      <w:pPr>
        <w:pStyle w:val="sqlF9"/>
        <w:rPr>
          <w:del w:id="5535" w:author="Hemmati" w:date="2016-12-16T09:39:00Z"/>
          <w:rFonts w:asciiTheme="minorHAnsi" w:hAnsiTheme="minorHAnsi"/>
          <w:sz w:val="16"/>
          <w:szCs w:val="16"/>
          <w:rPrChange w:id="5536" w:author="Hemmati" w:date="2016-12-16T10:25:00Z">
            <w:rPr>
              <w:del w:id="5537" w:author="Hemmati" w:date="2016-12-16T09:39:00Z"/>
              <w:rFonts w:asciiTheme="minorHAnsi" w:hAnsiTheme="minorHAnsi"/>
            </w:rPr>
          </w:rPrChange>
        </w:rPr>
      </w:pPr>
    </w:p>
    <w:p w:rsidR="0037376F" w:rsidRPr="002D3F66" w:rsidDel="0064582B" w:rsidRDefault="0037376F" w:rsidP="0037376F">
      <w:pPr>
        <w:pStyle w:val="sqlF9"/>
        <w:rPr>
          <w:del w:id="5538" w:author="Hemmati" w:date="2016-12-16T09:39:00Z"/>
          <w:rFonts w:asciiTheme="minorHAnsi" w:hAnsiTheme="minorHAnsi"/>
          <w:sz w:val="16"/>
          <w:szCs w:val="16"/>
          <w:rPrChange w:id="5539" w:author="Hemmati" w:date="2016-12-16T10:25:00Z">
            <w:rPr>
              <w:del w:id="5540" w:author="Hemmati" w:date="2016-12-16T09:39:00Z"/>
              <w:rFonts w:asciiTheme="minorHAnsi" w:hAnsiTheme="minorHAnsi"/>
            </w:rPr>
          </w:rPrChange>
        </w:rPr>
      </w:pPr>
      <w:del w:id="5541" w:author="Hemmati" w:date="2016-12-16T09:39:00Z">
        <w:r w:rsidRPr="002D3F66" w:rsidDel="0064582B">
          <w:rPr>
            <w:rFonts w:asciiTheme="minorHAnsi" w:hAnsiTheme="minorHAnsi"/>
            <w:sz w:val="16"/>
            <w:szCs w:val="16"/>
            <w:rPrChange w:id="5542" w:author="Hemmati" w:date="2016-12-16T10:25:00Z">
              <w:rPr>
                <w:rFonts w:asciiTheme="minorHAnsi" w:hAnsiTheme="minorHAnsi"/>
              </w:rPr>
            </w:rPrChange>
          </w:rPr>
          <w:delText>Number to load: ALL</w:delText>
        </w:r>
      </w:del>
    </w:p>
    <w:p w:rsidR="0037376F" w:rsidRPr="002D3F66" w:rsidDel="0064582B" w:rsidRDefault="0037376F" w:rsidP="0037376F">
      <w:pPr>
        <w:pStyle w:val="sqlF9"/>
        <w:rPr>
          <w:del w:id="5543" w:author="Hemmati" w:date="2016-12-16T09:39:00Z"/>
          <w:rFonts w:asciiTheme="minorHAnsi" w:hAnsiTheme="minorHAnsi"/>
          <w:sz w:val="16"/>
          <w:szCs w:val="16"/>
          <w:rPrChange w:id="5544" w:author="Hemmati" w:date="2016-12-16T10:25:00Z">
            <w:rPr>
              <w:del w:id="5545" w:author="Hemmati" w:date="2016-12-16T09:39:00Z"/>
              <w:rFonts w:asciiTheme="minorHAnsi" w:hAnsiTheme="minorHAnsi"/>
            </w:rPr>
          </w:rPrChange>
        </w:rPr>
      </w:pPr>
      <w:del w:id="5546" w:author="Hemmati" w:date="2016-12-16T09:39:00Z">
        <w:r w:rsidRPr="002D3F66" w:rsidDel="0064582B">
          <w:rPr>
            <w:rFonts w:asciiTheme="minorHAnsi" w:hAnsiTheme="minorHAnsi"/>
            <w:sz w:val="16"/>
            <w:szCs w:val="16"/>
            <w:rPrChange w:id="5547" w:author="Hemmati" w:date="2016-12-16T10:25:00Z">
              <w:rPr>
                <w:rFonts w:asciiTheme="minorHAnsi" w:hAnsiTheme="minorHAnsi"/>
              </w:rPr>
            </w:rPrChange>
          </w:rPr>
          <w:delText>Number to skip: 1</w:delText>
        </w:r>
      </w:del>
    </w:p>
    <w:p w:rsidR="0037376F" w:rsidRPr="002D3F66" w:rsidDel="0064582B" w:rsidRDefault="0037376F" w:rsidP="0037376F">
      <w:pPr>
        <w:pStyle w:val="sqlF9"/>
        <w:rPr>
          <w:del w:id="5548" w:author="Hemmati" w:date="2016-12-16T09:39:00Z"/>
          <w:rFonts w:asciiTheme="minorHAnsi" w:hAnsiTheme="minorHAnsi"/>
          <w:sz w:val="16"/>
          <w:szCs w:val="16"/>
          <w:rPrChange w:id="5549" w:author="Hemmati" w:date="2016-12-16T10:25:00Z">
            <w:rPr>
              <w:del w:id="5550" w:author="Hemmati" w:date="2016-12-16T09:39:00Z"/>
              <w:rFonts w:asciiTheme="minorHAnsi" w:hAnsiTheme="minorHAnsi"/>
            </w:rPr>
          </w:rPrChange>
        </w:rPr>
      </w:pPr>
      <w:del w:id="5551" w:author="Hemmati" w:date="2016-12-16T09:39:00Z">
        <w:r w:rsidRPr="002D3F66" w:rsidDel="0064582B">
          <w:rPr>
            <w:rFonts w:asciiTheme="minorHAnsi" w:hAnsiTheme="minorHAnsi"/>
            <w:sz w:val="16"/>
            <w:szCs w:val="16"/>
            <w:rPrChange w:id="5552" w:author="Hemmati" w:date="2016-12-16T10:25:00Z">
              <w:rPr>
                <w:rFonts w:asciiTheme="minorHAnsi" w:hAnsiTheme="minorHAnsi"/>
              </w:rPr>
            </w:rPrChange>
          </w:rPr>
          <w:delText>Errors allowed: 50</w:delText>
        </w:r>
      </w:del>
    </w:p>
    <w:p w:rsidR="0037376F" w:rsidRPr="002D3F66" w:rsidDel="0064582B" w:rsidRDefault="0037376F" w:rsidP="0037376F">
      <w:pPr>
        <w:pStyle w:val="sqlF9"/>
        <w:rPr>
          <w:del w:id="5553" w:author="Hemmati" w:date="2016-12-16T09:39:00Z"/>
          <w:rFonts w:asciiTheme="minorHAnsi" w:hAnsiTheme="minorHAnsi"/>
          <w:sz w:val="16"/>
          <w:szCs w:val="16"/>
          <w:rPrChange w:id="5554" w:author="Hemmati" w:date="2016-12-16T10:25:00Z">
            <w:rPr>
              <w:del w:id="5555" w:author="Hemmati" w:date="2016-12-16T09:39:00Z"/>
              <w:rFonts w:asciiTheme="minorHAnsi" w:hAnsiTheme="minorHAnsi"/>
            </w:rPr>
          </w:rPrChange>
        </w:rPr>
      </w:pPr>
      <w:del w:id="5556" w:author="Hemmati" w:date="2016-12-16T09:39:00Z">
        <w:r w:rsidRPr="002D3F66" w:rsidDel="0064582B">
          <w:rPr>
            <w:rFonts w:asciiTheme="minorHAnsi" w:hAnsiTheme="minorHAnsi"/>
            <w:sz w:val="16"/>
            <w:szCs w:val="16"/>
            <w:rPrChange w:id="5557" w:author="Hemmati" w:date="2016-12-16T10:25:00Z">
              <w:rPr>
                <w:rFonts w:asciiTheme="minorHAnsi" w:hAnsiTheme="minorHAnsi"/>
              </w:rPr>
            </w:rPrChange>
          </w:rPr>
          <w:delText>Continuation:    none specified</w:delText>
        </w:r>
      </w:del>
    </w:p>
    <w:p w:rsidR="0037376F" w:rsidRPr="002D3F66" w:rsidDel="0064582B" w:rsidRDefault="0037376F" w:rsidP="0037376F">
      <w:pPr>
        <w:pStyle w:val="sqlF9"/>
        <w:rPr>
          <w:del w:id="5558" w:author="Hemmati" w:date="2016-12-16T09:39:00Z"/>
          <w:rFonts w:asciiTheme="minorHAnsi" w:hAnsiTheme="minorHAnsi"/>
          <w:sz w:val="16"/>
          <w:szCs w:val="16"/>
          <w:rPrChange w:id="5559" w:author="Hemmati" w:date="2016-12-16T10:25:00Z">
            <w:rPr>
              <w:del w:id="5560" w:author="Hemmati" w:date="2016-12-16T09:39:00Z"/>
              <w:rFonts w:asciiTheme="minorHAnsi" w:hAnsiTheme="minorHAnsi"/>
            </w:rPr>
          </w:rPrChange>
        </w:rPr>
      </w:pPr>
      <w:del w:id="5561" w:author="Hemmati" w:date="2016-12-16T09:39:00Z">
        <w:r w:rsidRPr="002D3F66" w:rsidDel="0064582B">
          <w:rPr>
            <w:rFonts w:asciiTheme="minorHAnsi" w:hAnsiTheme="minorHAnsi"/>
            <w:sz w:val="16"/>
            <w:szCs w:val="16"/>
            <w:rPrChange w:id="5562" w:author="Hemmati" w:date="2016-12-16T10:25:00Z">
              <w:rPr>
                <w:rFonts w:asciiTheme="minorHAnsi" w:hAnsiTheme="minorHAnsi"/>
              </w:rPr>
            </w:rPrChange>
          </w:rPr>
          <w:delText>Path used:      Direct</w:delText>
        </w:r>
      </w:del>
    </w:p>
    <w:p w:rsidR="0037376F" w:rsidRPr="002D3F66" w:rsidDel="0064582B" w:rsidRDefault="0037376F" w:rsidP="0037376F">
      <w:pPr>
        <w:pStyle w:val="sqlF9"/>
        <w:rPr>
          <w:del w:id="5563" w:author="Hemmati" w:date="2016-12-16T09:39:00Z"/>
          <w:rFonts w:asciiTheme="minorHAnsi" w:hAnsiTheme="minorHAnsi"/>
          <w:sz w:val="16"/>
          <w:szCs w:val="16"/>
          <w:rPrChange w:id="5564" w:author="Hemmati" w:date="2016-12-16T10:25:00Z">
            <w:rPr>
              <w:del w:id="5565" w:author="Hemmati" w:date="2016-12-16T09:39:00Z"/>
              <w:rFonts w:asciiTheme="minorHAnsi" w:hAnsiTheme="minorHAnsi"/>
            </w:rPr>
          </w:rPrChange>
        </w:rPr>
      </w:pPr>
    </w:p>
    <w:p w:rsidR="0037376F" w:rsidRPr="002D3F66" w:rsidDel="0064582B" w:rsidRDefault="0037376F" w:rsidP="0037376F">
      <w:pPr>
        <w:pStyle w:val="sqlF9"/>
        <w:rPr>
          <w:del w:id="5566" w:author="Hemmati" w:date="2016-12-16T09:39:00Z"/>
          <w:rFonts w:asciiTheme="minorHAnsi" w:hAnsiTheme="minorHAnsi"/>
          <w:sz w:val="16"/>
          <w:szCs w:val="16"/>
          <w:rPrChange w:id="5567" w:author="Hemmati" w:date="2016-12-16T10:25:00Z">
            <w:rPr>
              <w:del w:id="5568" w:author="Hemmati" w:date="2016-12-16T09:39:00Z"/>
              <w:rFonts w:asciiTheme="minorHAnsi" w:hAnsiTheme="minorHAnsi"/>
            </w:rPr>
          </w:rPrChange>
        </w:rPr>
      </w:pPr>
      <w:del w:id="5569" w:author="Hemmati" w:date="2016-12-16T09:39:00Z">
        <w:r w:rsidRPr="002D3F66" w:rsidDel="0064582B">
          <w:rPr>
            <w:rFonts w:asciiTheme="minorHAnsi" w:hAnsiTheme="minorHAnsi"/>
            <w:sz w:val="16"/>
            <w:szCs w:val="16"/>
            <w:rPrChange w:id="5570" w:author="Hemmati" w:date="2016-12-16T10:25:00Z">
              <w:rPr>
                <w:rFonts w:asciiTheme="minorHAnsi" w:hAnsiTheme="minorHAnsi"/>
              </w:rPr>
            </w:rPrChange>
          </w:rPr>
          <w:delText>Table SUPPLIER_DATA, loaded from every logical record.</w:delText>
        </w:r>
      </w:del>
    </w:p>
    <w:p w:rsidR="0037376F" w:rsidRPr="002D3F66" w:rsidDel="0064582B" w:rsidRDefault="0037376F" w:rsidP="0037376F">
      <w:pPr>
        <w:pStyle w:val="sqlF9"/>
        <w:rPr>
          <w:del w:id="5571" w:author="Hemmati" w:date="2016-12-16T09:39:00Z"/>
          <w:rFonts w:asciiTheme="minorHAnsi" w:hAnsiTheme="minorHAnsi"/>
          <w:sz w:val="16"/>
          <w:szCs w:val="16"/>
          <w:rPrChange w:id="5572" w:author="Hemmati" w:date="2016-12-16T10:25:00Z">
            <w:rPr>
              <w:del w:id="5573" w:author="Hemmati" w:date="2016-12-16T09:39:00Z"/>
              <w:rFonts w:asciiTheme="minorHAnsi" w:hAnsiTheme="minorHAnsi"/>
            </w:rPr>
          </w:rPrChange>
        </w:rPr>
      </w:pPr>
      <w:del w:id="5574" w:author="Hemmati" w:date="2016-12-16T09:39:00Z">
        <w:r w:rsidRPr="002D3F66" w:rsidDel="0064582B">
          <w:rPr>
            <w:rFonts w:asciiTheme="minorHAnsi" w:hAnsiTheme="minorHAnsi"/>
            <w:sz w:val="16"/>
            <w:szCs w:val="16"/>
            <w:rPrChange w:id="5575" w:author="Hemmati" w:date="2016-12-16T10:25:00Z">
              <w:rPr>
                <w:rFonts w:asciiTheme="minorHAnsi" w:hAnsiTheme="minorHAnsi"/>
              </w:rPr>
            </w:rPrChange>
          </w:rPr>
          <w:delText>Insert option in effect for this table: TRUNCATE</w:delText>
        </w:r>
      </w:del>
    </w:p>
    <w:p w:rsidR="0037376F" w:rsidRPr="002D3F66" w:rsidDel="0064582B" w:rsidRDefault="0037376F" w:rsidP="0037376F">
      <w:pPr>
        <w:pStyle w:val="sqlF9"/>
        <w:rPr>
          <w:del w:id="5576" w:author="Hemmati" w:date="2016-12-16T09:39:00Z"/>
          <w:rFonts w:asciiTheme="minorHAnsi" w:hAnsiTheme="minorHAnsi"/>
          <w:sz w:val="16"/>
          <w:szCs w:val="16"/>
          <w:rPrChange w:id="5577" w:author="Hemmati" w:date="2016-12-16T10:25:00Z">
            <w:rPr>
              <w:del w:id="5578" w:author="Hemmati" w:date="2016-12-16T09:39:00Z"/>
              <w:rFonts w:asciiTheme="minorHAnsi" w:hAnsiTheme="minorHAnsi"/>
            </w:rPr>
          </w:rPrChange>
        </w:rPr>
      </w:pPr>
      <w:del w:id="5579" w:author="Hemmati" w:date="2016-12-16T09:39:00Z">
        <w:r w:rsidRPr="002D3F66" w:rsidDel="0064582B">
          <w:rPr>
            <w:rFonts w:asciiTheme="minorHAnsi" w:hAnsiTheme="minorHAnsi"/>
            <w:sz w:val="16"/>
            <w:szCs w:val="16"/>
            <w:rPrChange w:id="5580" w:author="Hemmati" w:date="2016-12-16T10:25:00Z">
              <w:rPr>
                <w:rFonts w:asciiTheme="minorHAnsi" w:hAnsiTheme="minorHAnsi"/>
              </w:rPr>
            </w:rPrChange>
          </w:rPr>
          <w:delText>TRAILING NULLCOLS option in effect</w:delText>
        </w:r>
      </w:del>
    </w:p>
    <w:p w:rsidR="0037376F" w:rsidRPr="002D3F66" w:rsidDel="0064582B" w:rsidRDefault="0037376F" w:rsidP="0037376F">
      <w:pPr>
        <w:pStyle w:val="sqlF9"/>
        <w:rPr>
          <w:del w:id="5581" w:author="Hemmati" w:date="2016-12-16T09:39:00Z"/>
          <w:rFonts w:asciiTheme="minorHAnsi" w:hAnsiTheme="minorHAnsi"/>
          <w:sz w:val="16"/>
          <w:szCs w:val="16"/>
          <w:rPrChange w:id="5582" w:author="Hemmati" w:date="2016-12-16T10:25:00Z">
            <w:rPr>
              <w:del w:id="5583" w:author="Hemmati" w:date="2016-12-16T09:39:00Z"/>
              <w:rFonts w:asciiTheme="minorHAnsi" w:hAnsiTheme="minorHAnsi"/>
            </w:rPr>
          </w:rPrChange>
        </w:rPr>
      </w:pPr>
    </w:p>
    <w:p w:rsidR="0037376F" w:rsidRPr="002D3F66" w:rsidDel="0064582B" w:rsidRDefault="0037376F" w:rsidP="0037376F">
      <w:pPr>
        <w:pStyle w:val="sqlF9"/>
        <w:rPr>
          <w:del w:id="5584" w:author="Hemmati" w:date="2016-12-16T09:39:00Z"/>
          <w:rFonts w:asciiTheme="minorHAnsi" w:hAnsiTheme="minorHAnsi"/>
          <w:sz w:val="16"/>
          <w:szCs w:val="16"/>
          <w:rPrChange w:id="5585" w:author="Hemmati" w:date="2016-12-16T10:25:00Z">
            <w:rPr>
              <w:del w:id="5586" w:author="Hemmati" w:date="2016-12-16T09:39:00Z"/>
              <w:rFonts w:asciiTheme="minorHAnsi" w:hAnsiTheme="minorHAnsi"/>
            </w:rPr>
          </w:rPrChange>
        </w:rPr>
      </w:pPr>
      <w:del w:id="5587" w:author="Hemmati" w:date="2016-12-16T09:39:00Z">
        <w:r w:rsidRPr="002D3F66" w:rsidDel="0064582B">
          <w:rPr>
            <w:rFonts w:asciiTheme="minorHAnsi" w:hAnsiTheme="minorHAnsi"/>
            <w:sz w:val="16"/>
            <w:szCs w:val="16"/>
            <w:rPrChange w:id="5588" w:author="Hemmati" w:date="2016-12-16T10:25:00Z">
              <w:rPr>
                <w:rFonts w:asciiTheme="minorHAnsi" w:hAnsiTheme="minorHAnsi"/>
              </w:rPr>
            </w:rPrChange>
          </w:rPr>
          <w:delText xml:space="preserve">   Column Name                  Position   Len  Term Encl Datatype</w:delText>
        </w:r>
      </w:del>
    </w:p>
    <w:p w:rsidR="0037376F" w:rsidRPr="002D3F66" w:rsidDel="0064582B" w:rsidRDefault="0037376F" w:rsidP="0037376F">
      <w:pPr>
        <w:pStyle w:val="sqlF9"/>
        <w:rPr>
          <w:del w:id="5589" w:author="Hemmati" w:date="2016-12-16T09:39:00Z"/>
          <w:rFonts w:asciiTheme="minorHAnsi" w:hAnsiTheme="minorHAnsi"/>
          <w:sz w:val="16"/>
          <w:szCs w:val="16"/>
          <w:rPrChange w:id="5590" w:author="Hemmati" w:date="2016-12-16T10:25:00Z">
            <w:rPr>
              <w:del w:id="5591" w:author="Hemmati" w:date="2016-12-16T09:39:00Z"/>
              <w:rFonts w:asciiTheme="minorHAnsi" w:hAnsiTheme="minorHAnsi"/>
            </w:rPr>
          </w:rPrChange>
        </w:rPr>
      </w:pPr>
      <w:del w:id="5592" w:author="Hemmati" w:date="2016-12-16T09:39:00Z">
        <w:r w:rsidRPr="002D3F66" w:rsidDel="0064582B">
          <w:rPr>
            <w:rFonts w:asciiTheme="minorHAnsi" w:hAnsiTheme="minorHAnsi"/>
            <w:sz w:val="16"/>
            <w:szCs w:val="16"/>
            <w:rPrChange w:id="5593" w:author="Hemmati" w:date="2016-12-16T10:25:00Z">
              <w:rPr>
                <w:rFonts w:asciiTheme="minorHAnsi" w:hAnsiTheme="minorHAnsi"/>
              </w:rPr>
            </w:rPrChange>
          </w:rPr>
          <w:delText>------------------------------ ---------- ----- ---- ---- ---------------------</w:delText>
        </w:r>
      </w:del>
    </w:p>
    <w:p w:rsidR="0037376F" w:rsidRPr="002D3F66" w:rsidDel="0064582B" w:rsidRDefault="0037376F" w:rsidP="0037376F">
      <w:pPr>
        <w:pStyle w:val="sqlF9"/>
        <w:rPr>
          <w:del w:id="5594" w:author="Hemmati" w:date="2016-12-16T09:39:00Z"/>
          <w:rFonts w:asciiTheme="minorHAnsi" w:hAnsiTheme="minorHAnsi"/>
          <w:sz w:val="16"/>
          <w:szCs w:val="16"/>
          <w:rPrChange w:id="5595" w:author="Hemmati" w:date="2016-12-16T10:25:00Z">
            <w:rPr>
              <w:del w:id="5596" w:author="Hemmati" w:date="2016-12-16T09:39:00Z"/>
              <w:rFonts w:asciiTheme="minorHAnsi" w:hAnsiTheme="minorHAnsi"/>
            </w:rPr>
          </w:rPrChange>
        </w:rPr>
      </w:pPr>
      <w:del w:id="5597" w:author="Hemmati" w:date="2016-12-16T09:39:00Z">
        <w:r w:rsidRPr="002D3F66" w:rsidDel="0064582B">
          <w:rPr>
            <w:rFonts w:asciiTheme="minorHAnsi" w:hAnsiTheme="minorHAnsi"/>
            <w:sz w:val="16"/>
            <w:szCs w:val="16"/>
            <w:rPrChange w:id="5598" w:author="Hemmati" w:date="2016-12-16T10:25:00Z">
              <w:rPr>
                <w:rFonts w:asciiTheme="minorHAnsi" w:hAnsiTheme="minorHAnsi"/>
              </w:rPr>
            </w:rPrChange>
          </w:rPr>
          <w:delText xml:space="preserve">PRODUCT_SUPPLIER                    FIRST     *   ,  O(") CHARACTER            </w:delText>
        </w:r>
      </w:del>
    </w:p>
    <w:p w:rsidR="0037376F" w:rsidRPr="002D3F66" w:rsidDel="0064582B" w:rsidRDefault="0037376F" w:rsidP="0037376F">
      <w:pPr>
        <w:pStyle w:val="sqlF9"/>
        <w:rPr>
          <w:del w:id="5599" w:author="Hemmati" w:date="2016-12-16T09:39:00Z"/>
          <w:rFonts w:asciiTheme="minorHAnsi" w:hAnsiTheme="minorHAnsi"/>
          <w:sz w:val="16"/>
          <w:szCs w:val="16"/>
          <w:rPrChange w:id="5600" w:author="Hemmati" w:date="2016-12-16T10:25:00Z">
            <w:rPr>
              <w:del w:id="5601" w:author="Hemmati" w:date="2016-12-16T09:39:00Z"/>
              <w:rFonts w:asciiTheme="minorHAnsi" w:hAnsiTheme="minorHAnsi"/>
            </w:rPr>
          </w:rPrChange>
        </w:rPr>
      </w:pPr>
      <w:del w:id="5602" w:author="Hemmati" w:date="2016-12-16T09:39:00Z">
        <w:r w:rsidRPr="002D3F66" w:rsidDel="0064582B">
          <w:rPr>
            <w:rFonts w:asciiTheme="minorHAnsi" w:hAnsiTheme="minorHAnsi"/>
            <w:sz w:val="16"/>
            <w:szCs w:val="16"/>
            <w:rPrChange w:id="5603" w:author="Hemmati" w:date="2016-12-16T10:25:00Z">
              <w:rPr>
                <w:rFonts w:asciiTheme="minorHAnsi" w:hAnsiTheme="minorHAnsi"/>
              </w:rPr>
            </w:rPrChange>
          </w:rPr>
          <w:delText xml:space="preserve">PRODUCT_CATEGORY                     NEXT     *   ,  O(") CHARACTER            </w:delText>
        </w:r>
      </w:del>
    </w:p>
    <w:p w:rsidR="0037376F" w:rsidRPr="002D3F66" w:rsidDel="0064582B" w:rsidRDefault="0037376F" w:rsidP="0037376F">
      <w:pPr>
        <w:pStyle w:val="sqlF9"/>
        <w:rPr>
          <w:del w:id="5604" w:author="Hemmati" w:date="2016-12-16T09:39:00Z"/>
          <w:rFonts w:asciiTheme="minorHAnsi" w:hAnsiTheme="minorHAnsi"/>
          <w:sz w:val="16"/>
          <w:szCs w:val="16"/>
          <w:rPrChange w:id="5605" w:author="Hemmati" w:date="2016-12-16T10:25:00Z">
            <w:rPr>
              <w:del w:id="5606" w:author="Hemmati" w:date="2016-12-16T09:39:00Z"/>
              <w:rFonts w:asciiTheme="minorHAnsi" w:hAnsiTheme="minorHAnsi"/>
            </w:rPr>
          </w:rPrChange>
        </w:rPr>
      </w:pPr>
      <w:del w:id="5607" w:author="Hemmati" w:date="2016-12-16T09:39:00Z">
        <w:r w:rsidRPr="002D3F66" w:rsidDel="0064582B">
          <w:rPr>
            <w:rFonts w:asciiTheme="minorHAnsi" w:hAnsiTheme="minorHAnsi"/>
            <w:sz w:val="16"/>
            <w:szCs w:val="16"/>
            <w:rPrChange w:id="5608" w:author="Hemmati" w:date="2016-12-16T10:25:00Z">
              <w:rPr>
                <w:rFonts w:asciiTheme="minorHAnsi" w:hAnsiTheme="minorHAnsi"/>
              </w:rPr>
            </w:rPrChange>
          </w:rPr>
          <w:delText xml:space="preserve">SUPPLIER_OFFICE                      NEXT     *   ,  O(") CHARACTER            </w:delText>
        </w:r>
      </w:del>
    </w:p>
    <w:p w:rsidR="0037376F" w:rsidRPr="002D3F66" w:rsidDel="0064582B" w:rsidRDefault="0037376F" w:rsidP="0037376F">
      <w:pPr>
        <w:pStyle w:val="sqlF9"/>
        <w:rPr>
          <w:del w:id="5609" w:author="Hemmati" w:date="2016-12-16T09:39:00Z"/>
          <w:rFonts w:asciiTheme="minorHAnsi" w:hAnsiTheme="minorHAnsi"/>
          <w:sz w:val="16"/>
          <w:szCs w:val="16"/>
          <w:rPrChange w:id="5610" w:author="Hemmati" w:date="2016-12-16T10:25:00Z">
            <w:rPr>
              <w:del w:id="5611" w:author="Hemmati" w:date="2016-12-16T09:39:00Z"/>
              <w:rFonts w:asciiTheme="minorHAnsi" w:hAnsiTheme="minorHAnsi"/>
            </w:rPr>
          </w:rPrChange>
        </w:rPr>
      </w:pPr>
      <w:del w:id="5612" w:author="Hemmati" w:date="2016-12-16T09:39:00Z">
        <w:r w:rsidRPr="002D3F66" w:rsidDel="0064582B">
          <w:rPr>
            <w:rFonts w:asciiTheme="minorHAnsi" w:hAnsiTheme="minorHAnsi"/>
            <w:sz w:val="16"/>
            <w:szCs w:val="16"/>
            <w:rPrChange w:id="5613" w:author="Hemmati" w:date="2016-12-16T10:25:00Z">
              <w:rPr>
                <w:rFonts w:asciiTheme="minorHAnsi" w:hAnsiTheme="minorHAnsi"/>
              </w:rPr>
            </w:rPrChange>
          </w:rPr>
          <w:delText xml:space="preserve">PRODUCT_DESCRIPTION                  NEXT     *   ,  O(") CHARACTER            </w:delText>
        </w:r>
      </w:del>
    </w:p>
    <w:p w:rsidR="0037376F" w:rsidRPr="002D3F66" w:rsidDel="0064582B" w:rsidRDefault="0037376F" w:rsidP="0037376F">
      <w:pPr>
        <w:pStyle w:val="sqlF9"/>
        <w:rPr>
          <w:del w:id="5614" w:author="Hemmati" w:date="2016-12-16T09:39:00Z"/>
          <w:rFonts w:asciiTheme="minorHAnsi" w:hAnsiTheme="minorHAnsi"/>
          <w:sz w:val="16"/>
          <w:szCs w:val="16"/>
          <w:rPrChange w:id="5615" w:author="Hemmati" w:date="2016-12-16T10:25:00Z">
            <w:rPr>
              <w:del w:id="5616" w:author="Hemmati" w:date="2016-12-16T09:39:00Z"/>
              <w:rFonts w:asciiTheme="minorHAnsi" w:hAnsiTheme="minorHAnsi"/>
            </w:rPr>
          </w:rPrChange>
        </w:rPr>
      </w:pPr>
      <w:del w:id="5617" w:author="Hemmati" w:date="2016-12-16T09:39:00Z">
        <w:r w:rsidRPr="002D3F66" w:rsidDel="0064582B">
          <w:rPr>
            <w:rFonts w:asciiTheme="minorHAnsi" w:hAnsiTheme="minorHAnsi"/>
            <w:sz w:val="16"/>
            <w:szCs w:val="16"/>
            <w:rPrChange w:id="5618" w:author="Hemmati" w:date="2016-12-16T10:25:00Z">
              <w:rPr>
                <w:rFonts w:asciiTheme="minorHAnsi" w:hAnsiTheme="minorHAnsi"/>
              </w:rPr>
            </w:rPrChange>
          </w:rPr>
          <w:delText xml:space="preserve">CONTACT_NAME                         NEXT     *   ,  O(") CHARACTER            </w:delText>
        </w:r>
      </w:del>
    </w:p>
    <w:p w:rsidR="0037376F" w:rsidRPr="002D3F66" w:rsidDel="0064582B" w:rsidRDefault="0037376F" w:rsidP="0037376F">
      <w:pPr>
        <w:pStyle w:val="sqlF9"/>
        <w:rPr>
          <w:del w:id="5619" w:author="Hemmati" w:date="2016-12-16T09:39:00Z"/>
          <w:rFonts w:asciiTheme="minorHAnsi" w:hAnsiTheme="minorHAnsi"/>
          <w:sz w:val="16"/>
          <w:szCs w:val="16"/>
          <w:rPrChange w:id="5620" w:author="Hemmati" w:date="2016-12-16T10:25:00Z">
            <w:rPr>
              <w:del w:id="5621" w:author="Hemmati" w:date="2016-12-16T09:39:00Z"/>
              <w:rFonts w:asciiTheme="minorHAnsi" w:hAnsiTheme="minorHAnsi"/>
            </w:rPr>
          </w:rPrChange>
        </w:rPr>
      </w:pPr>
      <w:del w:id="5622" w:author="Hemmati" w:date="2016-12-16T09:39:00Z">
        <w:r w:rsidRPr="002D3F66" w:rsidDel="0064582B">
          <w:rPr>
            <w:rFonts w:asciiTheme="minorHAnsi" w:hAnsiTheme="minorHAnsi"/>
            <w:sz w:val="16"/>
            <w:szCs w:val="16"/>
            <w:rPrChange w:id="5623" w:author="Hemmati" w:date="2016-12-16T10:25:00Z">
              <w:rPr>
                <w:rFonts w:asciiTheme="minorHAnsi" w:hAnsiTheme="minorHAnsi"/>
              </w:rPr>
            </w:rPrChange>
          </w:rPr>
          <w:delText xml:space="preserve">COMPANY                              NEXT     *   ,  O(") CHARACTER            </w:delText>
        </w:r>
      </w:del>
    </w:p>
    <w:p w:rsidR="0037376F" w:rsidRPr="002D3F66" w:rsidDel="0064582B" w:rsidRDefault="0037376F" w:rsidP="0037376F">
      <w:pPr>
        <w:pStyle w:val="sqlF9"/>
        <w:rPr>
          <w:del w:id="5624" w:author="Hemmati" w:date="2016-12-16T09:39:00Z"/>
          <w:rFonts w:asciiTheme="minorHAnsi" w:hAnsiTheme="minorHAnsi"/>
          <w:sz w:val="16"/>
          <w:szCs w:val="16"/>
          <w:rPrChange w:id="5625" w:author="Hemmati" w:date="2016-12-16T10:25:00Z">
            <w:rPr>
              <w:del w:id="5626" w:author="Hemmati" w:date="2016-12-16T09:39:00Z"/>
              <w:rFonts w:asciiTheme="minorHAnsi" w:hAnsiTheme="minorHAnsi"/>
            </w:rPr>
          </w:rPrChange>
        </w:rPr>
      </w:pPr>
      <w:del w:id="5627" w:author="Hemmati" w:date="2016-12-16T09:39:00Z">
        <w:r w:rsidRPr="002D3F66" w:rsidDel="0064582B">
          <w:rPr>
            <w:rFonts w:asciiTheme="minorHAnsi" w:hAnsiTheme="minorHAnsi"/>
            <w:sz w:val="16"/>
            <w:szCs w:val="16"/>
            <w:rPrChange w:id="5628" w:author="Hemmati" w:date="2016-12-16T10:25:00Z">
              <w:rPr>
                <w:rFonts w:asciiTheme="minorHAnsi" w:hAnsiTheme="minorHAnsi"/>
              </w:rPr>
            </w:rPrChange>
          </w:rPr>
          <w:delText xml:space="preserve">ADDRESS1                             NEXT     *   ,  O(") CHARACTER            </w:delText>
        </w:r>
      </w:del>
    </w:p>
    <w:p w:rsidR="0037376F" w:rsidRPr="002D3F66" w:rsidDel="0064582B" w:rsidRDefault="0037376F" w:rsidP="0037376F">
      <w:pPr>
        <w:pStyle w:val="sqlF9"/>
        <w:rPr>
          <w:del w:id="5629" w:author="Hemmati" w:date="2016-12-16T09:39:00Z"/>
          <w:rFonts w:asciiTheme="minorHAnsi" w:hAnsiTheme="minorHAnsi"/>
          <w:sz w:val="16"/>
          <w:szCs w:val="16"/>
          <w:rPrChange w:id="5630" w:author="Hemmati" w:date="2016-12-16T10:25:00Z">
            <w:rPr>
              <w:del w:id="5631" w:author="Hemmati" w:date="2016-12-16T09:39:00Z"/>
              <w:rFonts w:asciiTheme="minorHAnsi" w:hAnsiTheme="minorHAnsi"/>
            </w:rPr>
          </w:rPrChange>
        </w:rPr>
      </w:pPr>
      <w:del w:id="5632" w:author="Hemmati" w:date="2016-12-16T09:39:00Z">
        <w:r w:rsidRPr="002D3F66" w:rsidDel="0064582B">
          <w:rPr>
            <w:rFonts w:asciiTheme="minorHAnsi" w:hAnsiTheme="minorHAnsi"/>
            <w:sz w:val="16"/>
            <w:szCs w:val="16"/>
            <w:rPrChange w:id="5633" w:author="Hemmati" w:date="2016-12-16T10:25:00Z">
              <w:rPr>
                <w:rFonts w:asciiTheme="minorHAnsi" w:hAnsiTheme="minorHAnsi"/>
              </w:rPr>
            </w:rPrChange>
          </w:rPr>
          <w:delText xml:space="preserve">ADDRESS2                             NEXT     *   ,  O(") CHARACTER            </w:delText>
        </w:r>
      </w:del>
    </w:p>
    <w:p w:rsidR="0037376F" w:rsidRPr="002D3F66" w:rsidDel="0064582B" w:rsidRDefault="0037376F" w:rsidP="0037376F">
      <w:pPr>
        <w:pStyle w:val="sqlF9"/>
        <w:rPr>
          <w:del w:id="5634" w:author="Hemmati" w:date="2016-12-16T09:39:00Z"/>
          <w:rFonts w:asciiTheme="minorHAnsi" w:hAnsiTheme="minorHAnsi"/>
          <w:sz w:val="16"/>
          <w:szCs w:val="16"/>
          <w:rPrChange w:id="5635" w:author="Hemmati" w:date="2016-12-16T10:25:00Z">
            <w:rPr>
              <w:del w:id="5636" w:author="Hemmati" w:date="2016-12-16T09:39:00Z"/>
              <w:rFonts w:asciiTheme="minorHAnsi" w:hAnsiTheme="minorHAnsi"/>
            </w:rPr>
          </w:rPrChange>
        </w:rPr>
      </w:pPr>
      <w:del w:id="5637" w:author="Hemmati" w:date="2016-12-16T09:39:00Z">
        <w:r w:rsidRPr="002D3F66" w:rsidDel="0064582B">
          <w:rPr>
            <w:rFonts w:asciiTheme="minorHAnsi" w:hAnsiTheme="minorHAnsi"/>
            <w:sz w:val="16"/>
            <w:szCs w:val="16"/>
            <w:rPrChange w:id="5638" w:author="Hemmati" w:date="2016-12-16T10:25:00Z">
              <w:rPr>
                <w:rFonts w:asciiTheme="minorHAnsi" w:hAnsiTheme="minorHAnsi"/>
              </w:rPr>
            </w:rPrChange>
          </w:rPr>
          <w:delText xml:space="preserve">CITY                                 NEXT     *   ,  O(") CHARACTER            </w:delText>
        </w:r>
      </w:del>
    </w:p>
    <w:p w:rsidR="0037376F" w:rsidRPr="002D3F66" w:rsidDel="0064582B" w:rsidRDefault="0037376F" w:rsidP="0037376F">
      <w:pPr>
        <w:pStyle w:val="sqlF9"/>
        <w:rPr>
          <w:del w:id="5639" w:author="Hemmati" w:date="2016-12-16T09:39:00Z"/>
          <w:rFonts w:asciiTheme="minorHAnsi" w:hAnsiTheme="minorHAnsi"/>
          <w:sz w:val="16"/>
          <w:szCs w:val="16"/>
          <w:rPrChange w:id="5640" w:author="Hemmati" w:date="2016-12-16T10:25:00Z">
            <w:rPr>
              <w:del w:id="5641" w:author="Hemmati" w:date="2016-12-16T09:39:00Z"/>
              <w:rFonts w:asciiTheme="minorHAnsi" w:hAnsiTheme="minorHAnsi"/>
            </w:rPr>
          </w:rPrChange>
        </w:rPr>
      </w:pPr>
      <w:del w:id="5642" w:author="Hemmati" w:date="2016-12-16T09:39:00Z">
        <w:r w:rsidRPr="002D3F66" w:rsidDel="0064582B">
          <w:rPr>
            <w:rFonts w:asciiTheme="minorHAnsi" w:hAnsiTheme="minorHAnsi"/>
            <w:sz w:val="16"/>
            <w:szCs w:val="16"/>
            <w:rPrChange w:id="5643" w:author="Hemmati" w:date="2016-12-16T10:25:00Z">
              <w:rPr>
                <w:rFonts w:asciiTheme="minorHAnsi" w:hAnsiTheme="minorHAnsi"/>
              </w:rPr>
            </w:rPrChange>
          </w:rPr>
          <w:delText xml:space="preserve">PROV_STATE                           NEXT     *   ,  O(") CHARACTER            </w:delText>
        </w:r>
      </w:del>
    </w:p>
    <w:p w:rsidR="0037376F" w:rsidRPr="002D3F66" w:rsidDel="0064582B" w:rsidRDefault="0037376F" w:rsidP="0037376F">
      <w:pPr>
        <w:pStyle w:val="sqlF9"/>
        <w:rPr>
          <w:del w:id="5644" w:author="Hemmati" w:date="2016-12-16T09:39:00Z"/>
          <w:rFonts w:asciiTheme="minorHAnsi" w:hAnsiTheme="minorHAnsi"/>
          <w:sz w:val="16"/>
          <w:szCs w:val="16"/>
          <w:rPrChange w:id="5645" w:author="Hemmati" w:date="2016-12-16T10:25:00Z">
            <w:rPr>
              <w:del w:id="5646" w:author="Hemmati" w:date="2016-12-16T09:39:00Z"/>
              <w:rFonts w:asciiTheme="minorHAnsi" w:hAnsiTheme="minorHAnsi"/>
            </w:rPr>
          </w:rPrChange>
        </w:rPr>
      </w:pPr>
      <w:del w:id="5647" w:author="Hemmati" w:date="2016-12-16T09:39:00Z">
        <w:r w:rsidRPr="002D3F66" w:rsidDel="0064582B">
          <w:rPr>
            <w:rFonts w:asciiTheme="minorHAnsi" w:hAnsiTheme="minorHAnsi"/>
            <w:sz w:val="16"/>
            <w:szCs w:val="16"/>
            <w:rPrChange w:id="5648" w:author="Hemmati" w:date="2016-12-16T10:25:00Z">
              <w:rPr>
                <w:rFonts w:asciiTheme="minorHAnsi" w:hAnsiTheme="minorHAnsi"/>
              </w:rPr>
            </w:rPrChange>
          </w:rPr>
          <w:delText xml:space="preserve">ZIP_POSTAL                           NEXT     *   ,  O(") CHARACTER            </w:delText>
        </w:r>
      </w:del>
    </w:p>
    <w:p w:rsidR="0037376F" w:rsidRPr="002D3F66" w:rsidDel="0064582B" w:rsidRDefault="0037376F" w:rsidP="0037376F">
      <w:pPr>
        <w:pStyle w:val="sqlF9"/>
        <w:rPr>
          <w:del w:id="5649" w:author="Hemmati" w:date="2016-12-16T09:39:00Z"/>
          <w:rFonts w:asciiTheme="minorHAnsi" w:hAnsiTheme="minorHAnsi"/>
          <w:sz w:val="16"/>
          <w:szCs w:val="16"/>
          <w:rPrChange w:id="5650" w:author="Hemmati" w:date="2016-12-16T10:25:00Z">
            <w:rPr>
              <w:del w:id="5651" w:author="Hemmati" w:date="2016-12-16T09:39:00Z"/>
              <w:rFonts w:asciiTheme="minorHAnsi" w:hAnsiTheme="minorHAnsi"/>
            </w:rPr>
          </w:rPrChange>
        </w:rPr>
      </w:pPr>
      <w:del w:id="5652" w:author="Hemmati" w:date="2016-12-16T09:39:00Z">
        <w:r w:rsidRPr="002D3F66" w:rsidDel="0064582B">
          <w:rPr>
            <w:rFonts w:asciiTheme="minorHAnsi" w:hAnsiTheme="minorHAnsi"/>
            <w:sz w:val="16"/>
            <w:szCs w:val="16"/>
            <w:rPrChange w:id="5653" w:author="Hemmati" w:date="2016-12-16T10:25:00Z">
              <w:rPr>
                <w:rFonts w:asciiTheme="minorHAnsi" w:hAnsiTheme="minorHAnsi"/>
              </w:rPr>
            </w:rPrChange>
          </w:rPr>
          <w:delText xml:space="preserve">COUNTRY                              NEXT     *   ,  O(") CHARACTER            </w:delText>
        </w:r>
      </w:del>
    </w:p>
    <w:p w:rsidR="0037376F" w:rsidRPr="002D3F66" w:rsidDel="0064582B" w:rsidRDefault="0037376F" w:rsidP="0037376F">
      <w:pPr>
        <w:pStyle w:val="sqlF9"/>
        <w:rPr>
          <w:del w:id="5654" w:author="Hemmati" w:date="2016-12-16T09:39:00Z"/>
          <w:rFonts w:asciiTheme="minorHAnsi" w:hAnsiTheme="minorHAnsi"/>
          <w:sz w:val="16"/>
          <w:szCs w:val="16"/>
          <w:rPrChange w:id="5655" w:author="Hemmati" w:date="2016-12-16T10:25:00Z">
            <w:rPr>
              <w:del w:id="5656" w:author="Hemmati" w:date="2016-12-16T09:39:00Z"/>
              <w:rFonts w:asciiTheme="minorHAnsi" w:hAnsiTheme="minorHAnsi"/>
            </w:rPr>
          </w:rPrChange>
        </w:rPr>
      </w:pPr>
      <w:del w:id="5657" w:author="Hemmati" w:date="2016-12-16T09:39:00Z">
        <w:r w:rsidRPr="002D3F66" w:rsidDel="0064582B">
          <w:rPr>
            <w:rFonts w:asciiTheme="minorHAnsi" w:hAnsiTheme="minorHAnsi"/>
            <w:sz w:val="16"/>
            <w:szCs w:val="16"/>
            <w:rPrChange w:id="5658" w:author="Hemmati" w:date="2016-12-16T10:25:00Z">
              <w:rPr>
                <w:rFonts w:asciiTheme="minorHAnsi" w:hAnsiTheme="minorHAnsi"/>
              </w:rPr>
            </w:rPrChange>
          </w:rPr>
          <w:delText xml:space="preserve">PHONE                                NEXT     *   ,  O(") CHARACTER            </w:delText>
        </w:r>
      </w:del>
    </w:p>
    <w:p w:rsidR="0037376F" w:rsidRPr="002D3F66" w:rsidDel="0064582B" w:rsidRDefault="0037376F" w:rsidP="0037376F">
      <w:pPr>
        <w:pStyle w:val="sqlF9"/>
        <w:rPr>
          <w:del w:id="5659" w:author="Hemmati" w:date="2016-12-16T09:39:00Z"/>
          <w:rFonts w:asciiTheme="minorHAnsi" w:hAnsiTheme="minorHAnsi"/>
          <w:sz w:val="16"/>
          <w:szCs w:val="16"/>
          <w:rPrChange w:id="5660" w:author="Hemmati" w:date="2016-12-16T10:25:00Z">
            <w:rPr>
              <w:del w:id="5661" w:author="Hemmati" w:date="2016-12-16T09:39:00Z"/>
              <w:rFonts w:asciiTheme="minorHAnsi" w:hAnsiTheme="minorHAnsi"/>
            </w:rPr>
          </w:rPrChange>
        </w:rPr>
      </w:pPr>
      <w:del w:id="5662" w:author="Hemmati" w:date="2016-12-16T09:39:00Z">
        <w:r w:rsidRPr="002D3F66" w:rsidDel="0064582B">
          <w:rPr>
            <w:rFonts w:asciiTheme="minorHAnsi" w:hAnsiTheme="minorHAnsi"/>
            <w:sz w:val="16"/>
            <w:szCs w:val="16"/>
            <w:rPrChange w:id="5663" w:author="Hemmati" w:date="2016-12-16T10:25:00Z">
              <w:rPr>
                <w:rFonts w:asciiTheme="minorHAnsi" w:hAnsiTheme="minorHAnsi"/>
              </w:rPr>
            </w:rPrChange>
          </w:rPr>
          <w:delText xml:space="preserve">FAX                                  NEXT     *   ,  O(") CHARACTER            </w:delText>
        </w:r>
      </w:del>
    </w:p>
    <w:p w:rsidR="0037376F" w:rsidRPr="002D3F66" w:rsidDel="0064582B" w:rsidRDefault="0037376F" w:rsidP="0037376F">
      <w:pPr>
        <w:pStyle w:val="sqlF9"/>
        <w:rPr>
          <w:del w:id="5664" w:author="Hemmati" w:date="2016-12-16T09:39:00Z"/>
          <w:rFonts w:asciiTheme="minorHAnsi" w:hAnsiTheme="minorHAnsi"/>
          <w:sz w:val="16"/>
          <w:szCs w:val="16"/>
          <w:rPrChange w:id="5665" w:author="Hemmati" w:date="2016-12-16T10:25:00Z">
            <w:rPr>
              <w:del w:id="5666" w:author="Hemmati" w:date="2016-12-16T09:39:00Z"/>
              <w:rFonts w:asciiTheme="minorHAnsi" w:hAnsiTheme="minorHAnsi"/>
            </w:rPr>
          </w:rPrChange>
        </w:rPr>
      </w:pPr>
      <w:del w:id="5667" w:author="Hemmati" w:date="2016-12-16T09:39:00Z">
        <w:r w:rsidRPr="002D3F66" w:rsidDel="0064582B">
          <w:rPr>
            <w:rFonts w:asciiTheme="minorHAnsi" w:hAnsiTheme="minorHAnsi"/>
            <w:sz w:val="16"/>
            <w:szCs w:val="16"/>
            <w:rPrChange w:id="5668" w:author="Hemmati" w:date="2016-12-16T10:25:00Z">
              <w:rPr>
                <w:rFonts w:asciiTheme="minorHAnsi" w:hAnsiTheme="minorHAnsi"/>
              </w:rPr>
            </w:rPrChange>
          </w:rPr>
          <w:delText xml:space="preserve">EMAIL                                NEXT     *   ,  O(") CHARACTER            </w:delText>
        </w:r>
      </w:del>
    </w:p>
    <w:p w:rsidR="0037376F" w:rsidRPr="002D3F66" w:rsidDel="0064582B" w:rsidRDefault="0037376F" w:rsidP="0037376F">
      <w:pPr>
        <w:pStyle w:val="sqlF9"/>
        <w:rPr>
          <w:del w:id="5669" w:author="Hemmati" w:date="2016-12-16T09:39:00Z"/>
          <w:rFonts w:asciiTheme="minorHAnsi" w:hAnsiTheme="minorHAnsi"/>
          <w:sz w:val="16"/>
          <w:szCs w:val="16"/>
          <w:rPrChange w:id="5670" w:author="Hemmati" w:date="2016-12-16T10:25:00Z">
            <w:rPr>
              <w:del w:id="5671" w:author="Hemmati" w:date="2016-12-16T09:39:00Z"/>
              <w:rFonts w:asciiTheme="minorHAnsi" w:hAnsiTheme="minorHAnsi"/>
            </w:rPr>
          </w:rPrChange>
        </w:rPr>
      </w:pPr>
      <w:del w:id="5672" w:author="Hemmati" w:date="2016-12-16T09:39:00Z">
        <w:r w:rsidRPr="002D3F66" w:rsidDel="0064582B">
          <w:rPr>
            <w:rFonts w:asciiTheme="minorHAnsi" w:hAnsiTheme="minorHAnsi"/>
            <w:sz w:val="16"/>
            <w:szCs w:val="16"/>
            <w:rPrChange w:id="5673" w:author="Hemmati" w:date="2016-12-16T10:25:00Z">
              <w:rPr>
                <w:rFonts w:asciiTheme="minorHAnsi" w:hAnsiTheme="minorHAnsi"/>
              </w:rPr>
            </w:rPrChange>
          </w:rPr>
          <w:delText xml:space="preserve">WEB                                  NEXT     *   ,  O(") CHARACTER            </w:delText>
        </w:r>
      </w:del>
    </w:p>
    <w:p w:rsidR="0037376F" w:rsidRPr="002D3F66" w:rsidDel="0064582B" w:rsidRDefault="0037376F" w:rsidP="0037376F">
      <w:pPr>
        <w:pStyle w:val="sqlF9"/>
        <w:rPr>
          <w:del w:id="5674" w:author="Hemmati" w:date="2016-12-16T09:39:00Z"/>
          <w:rFonts w:asciiTheme="minorHAnsi" w:hAnsiTheme="minorHAnsi"/>
          <w:sz w:val="16"/>
          <w:szCs w:val="16"/>
          <w:rPrChange w:id="5675" w:author="Hemmati" w:date="2016-12-16T10:25:00Z">
            <w:rPr>
              <w:del w:id="5676" w:author="Hemmati" w:date="2016-12-16T09:39:00Z"/>
              <w:rFonts w:asciiTheme="minorHAnsi" w:hAnsiTheme="minorHAnsi"/>
            </w:rPr>
          </w:rPrChange>
        </w:rPr>
      </w:pPr>
      <w:del w:id="5677" w:author="Hemmati" w:date="2016-12-16T09:39:00Z">
        <w:r w:rsidRPr="002D3F66" w:rsidDel="0064582B">
          <w:rPr>
            <w:rFonts w:asciiTheme="minorHAnsi" w:hAnsiTheme="minorHAnsi"/>
            <w:sz w:val="16"/>
            <w:szCs w:val="16"/>
            <w:rPrChange w:id="5678" w:author="Hemmati" w:date="2016-12-16T10:25:00Z">
              <w:rPr>
                <w:rFonts w:asciiTheme="minorHAnsi" w:hAnsiTheme="minorHAnsi"/>
              </w:rPr>
            </w:rPrChange>
          </w:rPr>
          <w:delText xml:space="preserve">REPRESENTS                           NEXT     *   ,  O(") CHARACTER            </w:delText>
        </w:r>
      </w:del>
    </w:p>
    <w:p w:rsidR="0037376F" w:rsidRPr="002D3F66" w:rsidDel="0064582B" w:rsidRDefault="0037376F" w:rsidP="0037376F">
      <w:pPr>
        <w:pStyle w:val="sqlF9"/>
        <w:rPr>
          <w:del w:id="5679" w:author="Hemmati" w:date="2016-12-16T09:39:00Z"/>
          <w:rFonts w:asciiTheme="minorHAnsi" w:hAnsiTheme="minorHAnsi"/>
          <w:sz w:val="16"/>
          <w:szCs w:val="16"/>
          <w:rPrChange w:id="5680" w:author="Hemmati" w:date="2016-12-16T10:25:00Z">
            <w:rPr>
              <w:del w:id="5681" w:author="Hemmati" w:date="2016-12-16T09:39:00Z"/>
              <w:rFonts w:asciiTheme="minorHAnsi" w:hAnsiTheme="minorHAnsi"/>
            </w:rPr>
          </w:rPrChange>
        </w:rPr>
      </w:pPr>
      <w:del w:id="5682" w:author="Hemmati" w:date="2016-12-16T09:39:00Z">
        <w:r w:rsidRPr="002D3F66" w:rsidDel="0064582B">
          <w:rPr>
            <w:rFonts w:asciiTheme="minorHAnsi" w:hAnsiTheme="minorHAnsi"/>
            <w:sz w:val="16"/>
            <w:szCs w:val="16"/>
            <w:rPrChange w:id="5683" w:author="Hemmati" w:date="2016-12-16T10:25:00Z">
              <w:rPr>
                <w:rFonts w:asciiTheme="minorHAnsi" w:hAnsiTheme="minorHAnsi"/>
              </w:rPr>
            </w:rPrChange>
          </w:rPr>
          <w:delText xml:space="preserve">AFFILIATION                          NEXT     *   ,  O(") CHARACTER            </w:delText>
        </w:r>
      </w:del>
    </w:p>
    <w:p w:rsidR="0037376F" w:rsidRPr="002D3F66" w:rsidDel="0064582B" w:rsidRDefault="0037376F" w:rsidP="0037376F">
      <w:pPr>
        <w:pStyle w:val="sqlF9"/>
        <w:rPr>
          <w:del w:id="5684" w:author="Hemmati" w:date="2016-12-16T09:39:00Z"/>
          <w:rFonts w:asciiTheme="minorHAnsi" w:hAnsiTheme="minorHAnsi"/>
          <w:sz w:val="16"/>
          <w:szCs w:val="16"/>
          <w:rPrChange w:id="5685" w:author="Hemmati" w:date="2016-12-16T10:25:00Z">
            <w:rPr>
              <w:del w:id="5686" w:author="Hemmati" w:date="2016-12-16T09:39:00Z"/>
              <w:rFonts w:asciiTheme="minorHAnsi" w:hAnsiTheme="minorHAnsi"/>
            </w:rPr>
          </w:rPrChange>
        </w:rPr>
      </w:pPr>
    </w:p>
    <w:p w:rsidR="0037376F" w:rsidRPr="002D3F66" w:rsidDel="0064582B" w:rsidRDefault="0037376F" w:rsidP="0037376F">
      <w:pPr>
        <w:pStyle w:val="sqlF9"/>
        <w:rPr>
          <w:del w:id="5687" w:author="Hemmati" w:date="2016-12-16T09:39:00Z"/>
          <w:rFonts w:asciiTheme="minorHAnsi" w:hAnsiTheme="minorHAnsi"/>
          <w:sz w:val="16"/>
          <w:szCs w:val="16"/>
          <w:rPrChange w:id="5688" w:author="Hemmati" w:date="2016-12-16T10:25:00Z">
            <w:rPr>
              <w:del w:id="5689" w:author="Hemmati" w:date="2016-12-16T09:39:00Z"/>
              <w:rFonts w:asciiTheme="minorHAnsi" w:hAnsiTheme="minorHAnsi"/>
            </w:rPr>
          </w:rPrChange>
        </w:rPr>
      </w:pPr>
    </w:p>
    <w:p w:rsidR="0037376F" w:rsidRPr="002D3F66" w:rsidDel="0064582B" w:rsidRDefault="0037376F" w:rsidP="0037376F">
      <w:pPr>
        <w:pStyle w:val="sqlF9"/>
        <w:rPr>
          <w:del w:id="5690" w:author="Hemmati" w:date="2016-12-16T09:39:00Z"/>
          <w:rFonts w:asciiTheme="minorHAnsi" w:hAnsiTheme="minorHAnsi"/>
          <w:sz w:val="16"/>
          <w:szCs w:val="16"/>
          <w:rPrChange w:id="5691" w:author="Hemmati" w:date="2016-12-16T10:25:00Z">
            <w:rPr>
              <w:del w:id="5692" w:author="Hemmati" w:date="2016-12-16T09:39:00Z"/>
              <w:rFonts w:asciiTheme="minorHAnsi" w:hAnsiTheme="minorHAnsi"/>
            </w:rPr>
          </w:rPrChange>
        </w:rPr>
      </w:pPr>
      <w:del w:id="5693" w:author="Hemmati" w:date="2016-12-16T09:39:00Z">
        <w:r w:rsidRPr="002D3F66" w:rsidDel="0064582B">
          <w:rPr>
            <w:rFonts w:asciiTheme="minorHAnsi" w:hAnsiTheme="minorHAnsi"/>
            <w:sz w:val="16"/>
            <w:szCs w:val="16"/>
            <w:rPrChange w:id="5694" w:author="Hemmati" w:date="2016-12-16T10:25:00Z">
              <w:rPr>
                <w:rFonts w:asciiTheme="minorHAnsi" w:hAnsiTheme="minorHAnsi"/>
              </w:rPr>
            </w:rPrChange>
          </w:rPr>
          <w:delText>Table SUPPLIER_DATA:</w:delText>
        </w:r>
      </w:del>
    </w:p>
    <w:p w:rsidR="0037376F" w:rsidRPr="002D3F66" w:rsidDel="0064582B" w:rsidRDefault="0037376F" w:rsidP="0037376F">
      <w:pPr>
        <w:pStyle w:val="sqlF9"/>
        <w:rPr>
          <w:del w:id="5695" w:author="Hemmati" w:date="2016-12-16T09:39:00Z"/>
          <w:rFonts w:asciiTheme="minorHAnsi" w:hAnsiTheme="minorHAnsi"/>
          <w:sz w:val="16"/>
          <w:szCs w:val="16"/>
          <w:rPrChange w:id="5696" w:author="Hemmati" w:date="2016-12-16T10:25:00Z">
            <w:rPr>
              <w:del w:id="5697" w:author="Hemmati" w:date="2016-12-16T09:39:00Z"/>
              <w:rFonts w:asciiTheme="minorHAnsi" w:hAnsiTheme="minorHAnsi"/>
            </w:rPr>
          </w:rPrChange>
        </w:rPr>
      </w:pPr>
      <w:del w:id="5698" w:author="Hemmati" w:date="2016-12-16T09:39:00Z">
        <w:r w:rsidRPr="002D3F66" w:rsidDel="0064582B">
          <w:rPr>
            <w:rFonts w:asciiTheme="minorHAnsi" w:hAnsiTheme="minorHAnsi"/>
            <w:sz w:val="16"/>
            <w:szCs w:val="16"/>
            <w:rPrChange w:id="5699" w:author="Hemmati" w:date="2016-12-16T10:25:00Z">
              <w:rPr>
                <w:rFonts w:asciiTheme="minorHAnsi" w:hAnsiTheme="minorHAnsi"/>
              </w:rPr>
            </w:rPrChange>
          </w:rPr>
          <w:delText xml:space="preserve">  1193 Rows successfully loaded.</w:delText>
        </w:r>
      </w:del>
    </w:p>
    <w:p w:rsidR="0037376F" w:rsidRPr="002D3F66" w:rsidDel="0064582B" w:rsidRDefault="0037376F" w:rsidP="0037376F">
      <w:pPr>
        <w:pStyle w:val="sqlF9"/>
        <w:rPr>
          <w:del w:id="5700" w:author="Hemmati" w:date="2016-12-16T09:39:00Z"/>
          <w:rFonts w:asciiTheme="minorHAnsi" w:hAnsiTheme="minorHAnsi"/>
          <w:sz w:val="16"/>
          <w:szCs w:val="16"/>
          <w:rPrChange w:id="5701" w:author="Hemmati" w:date="2016-12-16T10:25:00Z">
            <w:rPr>
              <w:del w:id="5702" w:author="Hemmati" w:date="2016-12-16T09:39:00Z"/>
              <w:rFonts w:asciiTheme="minorHAnsi" w:hAnsiTheme="minorHAnsi"/>
            </w:rPr>
          </w:rPrChange>
        </w:rPr>
      </w:pPr>
      <w:del w:id="5703" w:author="Hemmati" w:date="2016-12-16T09:39:00Z">
        <w:r w:rsidRPr="002D3F66" w:rsidDel="0064582B">
          <w:rPr>
            <w:rFonts w:asciiTheme="minorHAnsi" w:hAnsiTheme="minorHAnsi"/>
            <w:sz w:val="16"/>
            <w:szCs w:val="16"/>
            <w:rPrChange w:id="5704" w:author="Hemmati" w:date="2016-12-16T10:25:00Z">
              <w:rPr>
                <w:rFonts w:asciiTheme="minorHAnsi" w:hAnsiTheme="minorHAnsi"/>
              </w:rPr>
            </w:rPrChange>
          </w:rPr>
          <w:delText xml:space="preserve">  0 Rows not loaded due to data errors.</w:delText>
        </w:r>
      </w:del>
    </w:p>
    <w:p w:rsidR="0037376F" w:rsidRPr="002D3F66" w:rsidDel="0064582B" w:rsidRDefault="0037376F" w:rsidP="0037376F">
      <w:pPr>
        <w:pStyle w:val="sqlF9"/>
        <w:rPr>
          <w:del w:id="5705" w:author="Hemmati" w:date="2016-12-16T09:39:00Z"/>
          <w:rFonts w:asciiTheme="minorHAnsi" w:hAnsiTheme="minorHAnsi"/>
          <w:sz w:val="16"/>
          <w:szCs w:val="16"/>
          <w:rPrChange w:id="5706" w:author="Hemmati" w:date="2016-12-16T10:25:00Z">
            <w:rPr>
              <w:del w:id="5707" w:author="Hemmati" w:date="2016-12-16T09:39:00Z"/>
              <w:rFonts w:asciiTheme="minorHAnsi" w:hAnsiTheme="minorHAnsi"/>
            </w:rPr>
          </w:rPrChange>
        </w:rPr>
      </w:pPr>
      <w:del w:id="5708" w:author="Hemmati" w:date="2016-12-16T09:39:00Z">
        <w:r w:rsidRPr="002D3F66" w:rsidDel="0064582B">
          <w:rPr>
            <w:rFonts w:asciiTheme="minorHAnsi" w:hAnsiTheme="minorHAnsi"/>
            <w:sz w:val="16"/>
            <w:szCs w:val="16"/>
            <w:rPrChange w:id="5709" w:author="Hemmati" w:date="2016-12-16T10:25:00Z">
              <w:rPr>
                <w:rFonts w:asciiTheme="minorHAnsi" w:hAnsiTheme="minorHAnsi"/>
              </w:rPr>
            </w:rPrChange>
          </w:rPr>
          <w:delText xml:space="preserve">  0 Rows not loaded because all WHEN clauses were failed.</w:delText>
        </w:r>
      </w:del>
    </w:p>
    <w:p w:rsidR="0037376F" w:rsidRPr="002D3F66" w:rsidDel="0064582B" w:rsidRDefault="0037376F" w:rsidP="0037376F">
      <w:pPr>
        <w:pStyle w:val="sqlF9"/>
        <w:rPr>
          <w:del w:id="5710" w:author="Hemmati" w:date="2016-12-16T09:39:00Z"/>
          <w:rFonts w:asciiTheme="minorHAnsi" w:hAnsiTheme="minorHAnsi"/>
          <w:sz w:val="16"/>
          <w:szCs w:val="16"/>
          <w:rPrChange w:id="5711" w:author="Hemmati" w:date="2016-12-16T10:25:00Z">
            <w:rPr>
              <w:del w:id="5712" w:author="Hemmati" w:date="2016-12-16T09:39:00Z"/>
              <w:rFonts w:asciiTheme="minorHAnsi" w:hAnsiTheme="minorHAnsi"/>
            </w:rPr>
          </w:rPrChange>
        </w:rPr>
      </w:pPr>
      <w:del w:id="5713" w:author="Hemmati" w:date="2016-12-16T09:39:00Z">
        <w:r w:rsidRPr="002D3F66" w:rsidDel="0064582B">
          <w:rPr>
            <w:rFonts w:asciiTheme="minorHAnsi" w:hAnsiTheme="minorHAnsi"/>
            <w:sz w:val="16"/>
            <w:szCs w:val="16"/>
            <w:rPrChange w:id="5714" w:author="Hemmati" w:date="2016-12-16T10:25:00Z">
              <w:rPr>
                <w:rFonts w:asciiTheme="minorHAnsi" w:hAnsiTheme="minorHAnsi"/>
              </w:rPr>
            </w:rPrChange>
          </w:rPr>
          <w:delText xml:space="preserve">  0 Rows not loaded because all fields were null.</w:delText>
        </w:r>
      </w:del>
    </w:p>
    <w:p w:rsidR="0037376F" w:rsidRPr="002D3F66" w:rsidDel="0064582B" w:rsidRDefault="0037376F" w:rsidP="0037376F">
      <w:pPr>
        <w:pStyle w:val="sqlF9"/>
        <w:rPr>
          <w:del w:id="5715" w:author="Hemmati" w:date="2016-12-16T09:39:00Z"/>
          <w:rFonts w:asciiTheme="minorHAnsi" w:hAnsiTheme="minorHAnsi"/>
          <w:sz w:val="16"/>
          <w:szCs w:val="16"/>
          <w:rPrChange w:id="5716" w:author="Hemmati" w:date="2016-12-16T10:25:00Z">
            <w:rPr>
              <w:del w:id="5717" w:author="Hemmati" w:date="2016-12-16T09:39:00Z"/>
              <w:rFonts w:asciiTheme="minorHAnsi" w:hAnsiTheme="minorHAnsi"/>
            </w:rPr>
          </w:rPrChange>
        </w:rPr>
      </w:pPr>
    </w:p>
    <w:p w:rsidR="0037376F" w:rsidRPr="002D3F66" w:rsidDel="0064582B" w:rsidRDefault="0037376F" w:rsidP="0037376F">
      <w:pPr>
        <w:pStyle w:val="sqlF9"/>
        <w:rPr>
          <w:del w:id="5718" w:author="Hemmati" w:date="2016-12-16T09:39:00Z"/>
          <w:rFonts w:asciiTheme="minorHAnsi" w:hAnsiTheme="minorHAnsi"/>
          <w:sz w:val="16"/>
          <w:szCs w:val="16"/>
          <w:rPrChange w:id="5719" w:author="Hemmati" w:date="2016-12-16T10:25:00Z">
            <w:rPr>
              <w:del w:id="5720" w:author="Hemmati" w:date="2016-12-16T09:39:00Z"/>
              <w:rFonts w:asciiTheme="minorHAnsi" w:hAnsiTheme="minorHAnsi"/>
            </w:rPr>
          </w:rPrChange>
        </w:rPr>
      </w:pPr>
      <w:del w:id="5721" w:author="Hemmati" w:date="2016-12-16T09:39:00Z">
        <w:r w:rsidRPr="002D3F66" w:rsidDel="0064582B">
          <w:rPr>
            <w:rFonts w:asciiTheme="minorHAnsi" w:hAnsiTheme="minorHAnsi"/>
            <w:sz w:val="16"/>
            <w:szCs w:val="16"/>
            <w:rPrChange w:id="5722" w:author="Hemmati" w:date="2016-12-16T10:25:00Z">
              <w:rPr>
                <w:rFonts w:asciiTheme="minorHAnsi" w:hAnsiTheme="minorHAnsi"/>
              </w:rPr>
            </w:rPrChange>
          </w:rPr>
          <w:delText>Bind array size not used in direct path.</w:delText>
        </w:r>
      </w:del>
    </w:p>
    <w:p w:rsidR="0037376F" w:rsidRPr="002D3F66" w:rsidDel="0064582B" w:rsidRDefault="0037376F" w:rsidP="0037376F">
      <w:pPr>
        <w:pStyle w:val="sqlF9"/>
        <w:rPr>
          <w:del w:id="5723" w:author="Hemmati" w:date="2016-12-16T09:39:00Z"/>
          <w:rFonts w:asciiTheme="minorHAnsi" w:hAnsiTheme="minorHAnsi"/>
          <w:sz w:val="16"/>
          <w:szCs w:val="16"/>
          <w:rPrChange w:id="5724" w:author="Hemmati" w:date="2016-12-16T10:25:00Z">
            <w:rPr>
              <w:del w:id="5725" w:author="Hemmati" w:date="2016-12-16T09:39:00Z"/>
              <w:rFonts w:asciiTheme="minorHAnsi" w:hAnsiTheme="minorHAnsi"/>
            </w:rPr>
          </w:rPrChange>
        </w:rPr>
      </w:pPr>
      <w:del w:id="5726" w:author="Hemmati" w:date="2016-12-16T09:39:00Z">
        <w:r w:rsidRPr="002D3F66" w:rsidDel="0064582B">
          <w:rPr>
            <w:rFonts w:asciiTheme="minorHAnsi" w:hAnsiTheme="minorHAnsi"/>
            <w:sz w:val="16"/>
            <w:szCs w:val="16"/>
            <w:rPrChange w:id="5727" w:author="Hemmati" w:date="2016-12-16T10:25:00Z">
              <w:rPr>
                <w:rFonts w:asciiTheme="minorHAnsi" w:hAnsiTheme="minorHAnsi"/>
              </w:rPr>
            </w:rPrChange>
          </w:rPr>
          <w:delText>Column array  rows :    5000</w:delText>
        </w:r>
      </w:del>
    </w:p>
    <w:p w:rsidR="0037376F" w:rsidRPr="002D3F66" w:rsidDel="0064582B" w:rsidRDefault="0037376F" w:rsidP="0037376F">
      <w:pPr>
        <w:pStyle w:val="sqlF9"/>
        <w:rPr>
          <w:del w:id="5728" w:author="Hemmati" w:date="2016-12-16T09:39:00Z"/>
          <w:rFonts w:asciiTheme="minorHAnsi" w:hAnsiTheme="minorHAnsi"/>
          <w:sz w:val="16"/>
          <w:szCs w:val="16"/>
          <w:rPrChange w:id="5729" w:author="Hemmati" w:date="2016-12-16T10:25:00Z">
            <w:rPr>
              <w:del w:id="5730" w:author="Hemmati" w:date="2016-12-16T09:39:00Z"/>
              <w:rFonts w:asciiTheme="minorHAnsi" w:hAnsiTheme="minorHAnsi"/>
            </w:rPr>
          </w:rPrChange>
        </w:rPr>
      </w:pPr>
      <w:del w:id="5731" w:author="Hemmati" w:date="2016-12-16T09:39:00Z">
        <w:r w:rsidRPr="002D3F66" w:rsidDel="0064582B">
          <w:rPr>
            <w:rFonts w:asciiTheme="minorHAnsi" w:hAnsiTheme="minorHAnsi"/>
            <w:sz w:val="16"/>
            <w:szCs w:val="16"/>
            <w:rPrChange w:id="5732" w:author="Hemmati" w:date="2016-12-16T10:25:00Z">
              <w:rPr>
                <w:rFonts w:asciiTheme="minorHAnsi" w:hAnsiTheme="minorHAnsi"/>
              </w:rPr>
            </w:rPrChange>
          </w:rPr>
          <w:delText>Stream buffer bytes:  256000</w:delText>
        </w:r>
      </w:del>
    </w:p>
    <w:p w:rsidR="0037376F" w:rsidRPr="002D3F66" w:rsidDel="0064582B" w:rsidRDefault="0037376F" w:rsidP="0037376F">
      <w:pPr>
        <w:pStyle w:val="sqlF9"/>
        <w:rPr>
          <w:del w:id="5733" w:author="Hemmati" w:date="2016-12-16T09:39:00Z"/>
          <w:rFonts w:asciiTheme="minorHAnsi" w:hAnsiTheme="minorHAnsi"/>
          <w:sz w:val="16"/>
          <w:szCs w:val="16"/>
          <w:rPrChange w:id="5734" w:author="Hemmati" w:date="2016-12-16T10:25:00Z">
            <w:rPr>
              <w:del w:id="5735" w:author="Hemmati" w:date="2016-12-16T09:39:00Z"/>
              <w:rFonts w:asciiTheme="minorHAnsi" w:hAnsiTheme="minorHAnsi"/>
            </w:rPr>
          </w:rPrChange>
        </w:rPr>
      </w:pPr>
      <w:del w:id="5736" w:author="Hemmati" w:date="2016-12-16T09:39:00Z">
        <w:r w:rsidRPr="002D3F66" w:rsidDel="0064582B">
          <w:rPr>
            <w:rFonts w:asciiTheme="minorHAnsi" w:hAnsiTheme="minorHAnsi"/>
            <w:sz w:val="16"/>
            <w:szCs w:val="16"/>
            <w:rPrChange w:id="5737" w:author="Hemmati" w:date="2016-12-16T10:25:00Z">
              <w:rPr>
                <w:rFonts w:asciiTheme="minorHAnsi" w:hAnsiTheme="minorHAnsi"/>
              </w:rPr>
            </w:rPrChange>
          </w:rPr>
          <w:delText>Read   buffer bytes: 1048576</w:delText>
        </w:r>
      </w:del>
    </w:p>
    <w:p w:rsidR="0037376F" w:rsidRPr="002D3F66" w:rsidDel="0064582B" w:rsidRDefault="0037376F" w:rsidP="0037376F">
      <w:pPr>
        <w:pStyle w:val="sqlF9"/>
        <w:rPr>
          <w:del w:id="5738" w:author="Hemmati" w:date="2016-12-16T09:39:00Z"/>
          <w:rFonts w:asciiTheme="minorHAnsi" w:hAnsiTheme="minorHAnsi"/>
          <w:sz w:val="16"/>
          <w:szCs w:val="16"/>
          <w:rPrChange w:id="5739" w:author="Hemmati" w:date="2016-12-16T10:25:00Z">
            <w:rPr>
              <w:del w:id="5740" w:author="Hemmati" w:date="2016-12-16T09:39:00Z"/>
              <w:rFonts w:asciiTheme="minorHAnsi" w:hAnsiTheme="minorHAnsi"/>
            </w:rPr>
          </w:rPrChange>
        </w:rPr>
      </w:pPr>
    </w:p>
    <w:p w:rsidR="0037376F" w:rsidRPr="002D3F66" w:rsidDel="0064582B" w:rsidRDefault="0037376F" w:rsidP="0037376F">
      <w:pPr>
        <w:pStyle w:val="sqlF9"/>
        <w:rPr>
          <w:del w:id="5741" w:author="Hemmati" w:date="2016-12-16T09:39:00Z"/>
          <w:rFonts w:asciiTheme="minorHAnsi" w:hAnsiTheme="minorHAnsi"/>
          <w:sz w:val="16"/>
          <w:szCs w:val="16"/>
          <w:rPrChange w:id="5742" w:author="Hemmati" w:date="2016-12-16T10:25:00Z">
            <w:rPr>
              <w:del w:id="5743" w:author="Hemmati" w:date="2016-12-16T09:39:00Z"/>
              <w:rFonts w:asciiTheme="minorHAnsi" w:hAnsiTheme="minorHAnsi"/>
            </w:rPr>
          </w:rPrChange>
        </w:rPr>
      </w:pPr>
      <w:del w:id="5744" w:author="Hemmati" w:date="2016-12-16T09:39:00Z">
        <w:r w:rsidRPr="002D3F66" w:rsidDel="0064582B">
          <w:rPr>
            <w:rFonts w:asciiTheme="minorHAnsi" w:hAnsiTheme="minorHAnsi"/>
            <w:sz w:val="16"/>
            <w:szCs w:val="16"/>
            <w:rPrChange w:id="5745" w:author="Hemmati" w:date="2016-12-16T10:25:00Z">
              <w:rPr>
                <w:rFonts w:asciiTheme="minorHAnsi" w:hAnsiTheme="minorHAnsi"/>
              </w:rPr>
            </w:rPrChange>
          </w:rPr>
          <w:delText>Total logical records skipped:          1</w:delText>
        </w:r>
      </w:del>
    </w:p>
    <w:p w:rsidR="0037376F" w:rsidRPr="002D3F66" w:rsidDel="0064582B" w:rsidRDefault="0037376F" w:rsidP="0037376F">
      <w:pPr>
        <w:pStyle w:val="sqlF9"/>
        <w:rPr>
          <w:del w:id="5746" w:author="Hemmati" w:date="2016-12-16T09:39:00Z"/>
          <w:rFonts w:asciiTheme="minorHAnsi" w:hAnsiTheme="minorHAnsi"/>
          <w:sz w:val="16"/>
          <w:szCs w:val="16"/>
          <w:rPrChange w:id="5747" w:author="Hemmati" w:date="2016-12-16T10:25:00Z">
            <w:rPr>
              <w:del w:id="5748" w:author="Hemmati" w:date="2016-12-16T09:39:00Z"/>
              <w:rFonts w:asciiTheme="minorHAnsi" w:hAnsiTheme="minorHAnsi"/>
            </w:rPr>
          </w:rPrChange>
        </w:rPr>
      </w:pPr>
      <w:del w:id="5749" w:author="Hemmati" w:date="2016-12-16T09:39:00Z">
        <w:r w:rsidRPr="002D3F66" w:rsidDel="0064582B">
          <w:rPr>
            <w:rFonts w:asciiTheme="minorHAnsi" w:hAnsiTheme="minorHAnsi"/>
            <w:sz w:val="16"/>
            <w:szCs w:val="16"/>
            <w:rPrChange w:id="5750" w:author="Hemmati" w:date="2016-12-16T10:25:00Z">
              <w:rPr>
                <w:rFonts w:asciiTheme="minorHAnsi" w:hAnsiTheme="minorHAnsi"/>
              </w:rPr>
            </w:rPrChange>
          </w:rPr>
          <w:delText>Total logical records read:          1193</w:delText>
        </w:r>
      </w:del>
    </w:p>
    <w:p w:rsidR="0037376F" w:rsidRPr="002D3F66" w:rsidDel="0064582B" w:rsidRDefault="0037376F" w:rsidP="0037376F">
      <w:pPr>
        <w:pStyle w:val="sqlF9"/>
        <w:rPr>
          <w:del w:id="5751" w:author="Hemmati" w:date="2016-12-16T09:39:00Z"/>
          <w:rFonts w:asciiTheme="minorHAnsi" w:hAnsiTheme="minorHAnsi"/>
          <w:sz w:val="16"/>
          <w:szCs w:val="16"/>
          <w:rPrChange w:id="5752" w:author="Hemmati" w:date="2016-12-16T10:25:00Z">
            <w:rPr>
              <w:del w:id="5753" w:author="Hemmati" w:date="2016-12-16T09:39:00Z"/>
              <w:rFonts w:asciiTheme="minorHAnsi" w:hAnsiTheme="minorHAnsi"/>
            </w:rPr>
          </w:rPrChange>
        </w:rPr>
      </w:pPr>
      <w:del w:id="5754" w:author="Hemmati" w:date="2016-12-16T09:39:00Z">
        <w:r w:rsidRPr="002D3F66" w:rsidDel="0064582B">
          <w:rPr>
            <w:rFonts w:asciiTheme="minorHAnsi" w:hAnsiTheme="minorHAnsi"/>
            <w:sz w:val="16"/>
            <w:szCs w:val="16"/>
            <w:rPrChange w:id="5755" w:author="Hemmati" w:date="2016-12-16T10:25:00Z">
              <w:rPr>
                <w:rFonts w:asciiTheme="minorHAnsi" w:hAnsiTheme="minorHAnsi"/>
              </w:rPr>
            </w:rPrChange>
          </w:rPr>
          <w:delText>Total logical records rejected:         0</w:delText>
        </w:r>
      </w:del>
    </w:p>
    <w:p w:rsidR="0037376F" w:rsidRPr="002D3F66" w:rsidDel="0064582B" w:rsidRDefault="0037376F" w:rsidP="0037376F">
      <w:pPr>
        <w:pStyle w:val="sqlF9"/>
        <w:rPr>
          <w:del w:id="5756" w:author="Hemmati" w:date="2016-12-16T09:39:00Z"/>
          <w:rFonts w:asciiTheme="minorHAnsi" w:hAnsiTheme="minorHAnsi"/>
          <w:sz w:val="16"/>
          <w:szCs w:val="16"/>
          <w:rPrChange w:id="5757" w:author="Hemmati" w:date="2016-12-16T10:25:00Z">
            <w:rPr>
              <w:del w:id="5758" w:author="Hemmati" w:date="2016-12-16T09:39:00Z"/>
              <w:rFonts w:asciiTheme="minorHAnsi" w:hAnsiTheme="minorHAnsi"/>
            </w:rPr>
          </w:rPrChange>
        </w:rPr>
      </w:pPr>
      <w:del w:id="5759" w:author="Hemmati" w:date="2016-12-16T09:39:00Z">
        <w:r w:rsidRPr="002D3F66" w:rsidDel="0064582B">
          <w:rPr>
            <w:rFonts w:asciiTheme="minorHAnsi" w:hAnsiTheme="minorHAnsi"/>
            <w:sz w:val="16"/>
            <w:szCs w:val="16"/>
            <w:rPrChange w:id="5760" w:author="Hemmati" w:date="2016-12-16T10:25:00Z">
              <w:rPr>
                <w:rFonts w:asciiTheme="minorHAnsi" w:hAnsiTheme="minorHAnsi"/>
              </w:rPr>
            </w:rPrChange>
          </w:rPr>
          <w:delText>Total logical records discarded:        0</w:delText>
        </w:r>
      </w:del>
    </w:p>
    <w:p w:rsidR="0037376F" w:rsidRPr="002D3F66" w:rsidDel="0064582B" w:rsidRDefault="0037376F" w:rsidP="0037376F">
      <w:pPr>
        <w:pStyle w:val="sqlF9"/>
        <w:rPr>
          <w:del w:id="5761" w:author="Hemmati" w:date="2016-12-16T09:39:00Z"/>
          <w:rFonts w:asciiTheme="minorHAnsi" w:hAnsiTheme="minorHAnsi"/>
          <w:sz w:val="16"/>
          <w:szCs w:val="16"/>
          <w:rPrChange w:id="5762" w:author="Hemmati" w:date="2016-12-16T10:25:00Z">
            <w:rPr>
              <w:del w:id="5763" w:author="Hemmati" w:date="2016-12-16T09:39:00Z"/>
              <w:rFonts w:asciiTheme="minorHAnsi" w:hAnsiTheme="minorHAnsi"/>
            </w:rPr>
          </w:rPrChange>
        </w:rPr>
      </w:pPr>
      <w:del w:id="5764" w:author="Hemmati" w:date="2016-12-16T09:39:00Z">
        <w:r w:rsidRPr="002D3F66" w:rsidDel="0064582B">
          <w:rPr>
            <w:rFonts w:asciiTheme="minorHAnsi" w:hAnsiTheme="minorHAnsi"/>
            <w:sz w:val="16"/>
            <w:szCs w:val="16"/>
            <w:rPrChange w:id="5765" w:author="Hemmati" w:date="2016-12-16T10:25:00Z">
              <w:rPr>
                <w:rFonts w:asciiTheme="minorHAnsi" w:hAnsiTheme="minorHAnsi"/>
              </w:rPr>
            </w:rPrChange>
          </w:rPr>
          <w:delText>Total stream buffers loaded by SQL*Loader main thread:        1</w:delText>
        </w:r>
      </w:del>
    </w:p>
    <w:p w:rsidR="0037376F" w:rsidRPr="002D3F66" w:rsidDel="0064582B" w:rsidRDefault="0037376F" w:rsidP="0037376F">
      <w:pPr>
        <w:pStyle w:val="sqlF9"/>
        <w:rPr>
          <w:del w:id="5766" w:author="Hemmati" w:date="2016-12-16T09:39:00Z"/>
          <w:rFonts w:asciiTheme="minorHAnsi" w:hAnsiTheme="minorHAnsi"/>
          <w:sz w:val="16"/>
          <w:szCs w:val="16"/>
          <w:rPrChange w:id="5767" w:author="Hemmati" w:date="2016-12-16T10:25:00Z">
            <w:rPr>
              <w:del w:id="5768" w:author="Hemmati" w:date="2016-12-16T09:39:00Z"/>
              <w:rFonts w:asciiTheme="minorHAnsi" w:hAnsiTheme="minorHAnsi"/>
            </w:rPr>
          </w:rPrChange>
        </w:rPr>
      </w:pPr>
      <w:del w:id="5769" w:author="Hemmati" w:date="2016-12-16T09:39:00Z">
        <w:r w:rsidRPr="002D3F66" w:rsidDel="0064582B">
          <w:rPr>
            <w:rFonts w:asciiTheme="minorHAnsi" w:hAnsiTheme="minorHAnsi"/>
            <w:sz w:val="16"/>
            <w:szCs w:val="16"/>
            <w:rPrChange w:id="5770" w:author="Hemmati" w:date="2016-12-16T10:25:00Z">
              <w:rPr>
                <w:rFonts w:asciiTheme="minorHAnsi" w:hAnsiTheme="minorHAnsi"/>
              </w:rPr>
            </w:rPrChange>
          </w:rPr>
          <w:delText>Total stream buffers loaded by SQL*Loader load thread:        0</w:delText>
        </w:r>
      </w:del>
    </w:p>
    <w:p w:rsidR="0037376F" w:rsidRPr="002D3F66" w:rsidDel="0064582B" w:rsidRDefault="0037376F" w:rsidP="0037376F">
      <w:pPr>
        <w:pStyle w:val="sqlF9"/>
        <w:rPr>
          <w:del w:id="5771" w:author="Hemmati" w:date="2016-12-16T09:39:00Z"/>
          <w:rFonts w:asciiTheme="minorHAnsi" w:hAnsiTheme="minorHAnsi"/>
          <w:sz w:val="16"/>
          <w:szCs w:val="16"/>
          <w:rPrChange w:id="5772" w:author="Hemmati" w:date="2016-12-16T10:25:00Z">
            <w:rPr>
              <w:del w:id="5773" w:author="Hemmati" w:date="2016-12-16T09:39:00Z"/>
              <w:rFonts w:asciiTheme="minorHAnsi" w:hAnsiTheme="minorHAnsi"/>
            </w:rPr>
          </w:rPrChange>
        </w:rPr>
      </w:pPr>
    </w:p>
    <w:p w:rsidR="0037376F" w:rsidRPr="002D3F66" w:rsidDel="0064582B" w:rsidRDefault="0037376F" w:rsidP="0037376F">
      <w:pPr>
        <w:pStyle w:val="sqlF9"/>
        <w:rPr>
          <w:del w:id="5774" w:author="Hemmati" w:date="2016-12-16T09:39:00Z"/>
          <w:rFonts w:asciiTheme="minorHAnsi" w:hAnsiTheme="minorHAnsi"/>
          <w:sz w:val="16"/>
          <w:szCs w:val="16"/>
          <w:rPrChange w:id="5775" w:author="Hemmati" w:date="2016-12-16T10:25:00Z">
            <w:rPr>
              <w:del w:id="5776" w:author="Hemmati" w:date="2016-12-16T09:39:00Z"/>
              <w:rFonts w:asciiTheme="minorHAnsi" w:hAnsiTheme="minorHAnsi"/>
            </w:rPr>
          </w:rPrChange>
        </w:rPr>
      </w:pPr>
      <w:del w:id="5777" w:author="Hemmati" w:date="2016-12-16T09:39:00Z">
        <w:r w:rsidRPr="002D3F66" w:rsidDel="0064582B">
          <w:rPr>
            <w:rFonts w:asciiTheme="minorHAnsi" w:hAnsiTheme="minorHAnsi"/>
            <w:sz w:val="16"/>
            <w:szCs w:val="16"/>
            <w:rPrChange w:id="5778" w:author="Hemmati" w:date="2016-12-16T10:25:00Z">
              <w:rPr>
                <w:rFonts w:asciiTheme="minorHAnsi" w:hAnsiTheme="minorHAnsi"/>
              </w:rPr>
            </w:rPrChange>
          </w:rPr>
          <w:delText>Run began on Fri Apr 22 16:09:04 2011</w:delText>
        </w:r>
      </w:del>
    </w:p>
    <w:p w:rsidR="0037376F" w:rsidRPr="002D3F66" w:rsidDel="0064582B" w:rsidRDefault="0037376F" w:rsidP="0037376F">
      <w:pPr>
        <w:pStyle w:val="sqlF9"/>
        <w:rPr>
          <w:del w:id="5779" w:author="Hemmati" w:date="2016-12-16T09:39:00Z"/>
          <w:rFonts w:asciiTheme="minorHAnsi" w:hAnsiTheme="minorHAnsi"/>
          <w:sz w:val="16"/>
          <w:szCs w:val="16"/>
          <w:rPrChange w:id="5780" w:author="Hemmati" w:date="2016-12-16T10:25:00Z">
            <w:rPr>
              <w:del w:id="5781" w:author="Hemmati" w:date="2016-12-16T09:39:00Z"/>
              <w:rFonts w:asciiTheme="minorHAnsi" w:hAnsiTheme="minorHAnsi"/>
            </w:rPr>
          </w:rPrChange>
        </w:rPr>
      </w:pPr>
      <w:del w:id="5782" w:author="Hemmati" w:date="2016-12-16T09:39:00Z">
        <w:r w:rsidRPr="002D3F66" w:rsidDel="0064582B">
          <w:rPr>
            <w:rFonts w:asciiTheme="minorHAnsi" w:hAnsiTheme="minorHAnsi"/>
            <w:sz w:val="16"/>
            <w:szCs w:val="16"/>
            <w:rPrChange w:id="5783" w:author="Hemmati" w:date="2016-12-16T10:25:00Z">
              <w:rPr>
                <w:rFonts w:asciiTheme="minorHAnsi" w:hAnsiTheme="minorHAnsi"/>
              </w:rPr>
            </w:rPrChange>
          </w:rPr>
          <w:delText>Run ended on Fri Apr 22 16:09:19 2011</w:delText>
        </w:r>
      </w:del>
    </w:p>
    <w:p w:rsidR="0037376F" w:rsidRPr="002D3F66" w:rsidDel="0064582B" w:rsidRDefault="0037376F" w:rsidP="0037376F">
      <w:pPr>
        <w:pStyle w:val="sqlF9"/>
        <w:rPr>
          <w:del w:id="5784" w:author="Hemmati" w:date="2016-12-16T09:39:00Z"/>
          <w:rFonts w:asciiTheme="minorHAnsi" w:hAnsiTheme="minorHAnsi"/>
          <w:sz w:val="16"/>
          <w:szCs w:val="16"/>
          <w:rPrChange w:id="5785" w:author="Hemmati" w:date="2016-12-16T10:25:00Z">
            <w:rPr>
              <w:del w:id="5786" w:author="Hemmati" w:date="2016-12-16T09:39:00Z"/>
              <w:rFonts w:asciiTheme="minorHAnsi" w:hAnsiTheme="minorHAnsi"/>
            </w:rPr>
          </w:rPrChange>
        </w:rPr>
      </w:pPr>
    </w:p>
    <w:p w:rsidR="0037376F" w:rsidRPr="002D3F66" w:rsidDel="0064582B" w:rsidRDefault="0037376F" w:rsidP="0037376F">
      <w:pPr>
        <w:pStyle w:val="sqlF9"/>
        <w:rPr>
          <w:del w:id="5787" w:author="Hemmati" w:date="2016-12-16T09:39:00Z"/>
          <w:rFonts w:asciiTheme="minorHAnsi" w:hAnsiTheme="minorHAnsi"/>
          <w:sz w:val="16"/>
          <w:szCs w:val="16"/>
          <w:rPrChange w:id="5788" w:author="Hemmati" w:date="2016-12-16T10:25:00Z">
            <w:rPr>
              <w:del w:id="5789" w:author="Hemmati" w:date="2016-12-16T09:39:00Z"/>
              <w:rFonts w:asciiTheme="minorHAnsi" w:hAnsiTheme="minorHAnsi"/>
            </w:rPr>
          </w:rPrChange>
        </w:rPr>
      </w:pPr>
      <w:del w:id="5790" w:author="Hemmati" w:date="2016-12-16T09:39:00Z">
        <w:r w:rsidRPr="002D3F66" w:rsidDel="0064582B">
          <w:rPr>
            <w:rFonts w:asciiTheme="minorHAnsi" w:hAnsiTheme="minorHAnsi"/>
            <w:sz w:val="16"/>
            <w:szCs w:val="16"/>
            <w:rPrChange w:id="5791" w:author="Hemmati" w:date="2016-12-16T10:25:00Z">
              <w:rPr>
                <w:rFonts w:asciiTheme="minorHAnsi" w:hAnsiTheme="minorHAnsi"/>
              </w:rPr>
            </w:rPrChange>
          </w:rPr>
          <w:delText>Elapsed time was:     00:00:15.22</w:delText>
        </w:r>
      </w:del>
    </w:p>
    <w:p w:rsidR="000545E4" w:rsidRPr="002D3F66" w:rsidRDefault="0037376F" w:rsidP="0037376F">
      <w:pPr>
        <w:pStyle w:val="sqlF9"/>
        <w:rPr>
          <w:rFonts w:asciiTheme="minorHAnsi" w:hAnsiTheme="minorHAnsi"/>
          <w:sz w:val="16"/>
          <w:szCs w:val="16"/>
          <w:rPrChange w:id="5792" w:author="Hemmati" w:date="2016-12-16T10:25:00Z">
            <w:rPr>
              <w:rFonts w:asciiTheme="minorHAnsi" w:hAnsiTheme="minorHAnsi"/>
            </w:rPr>
          </w:rPrChange>
        </w:rPr>
      </w:pPr>
      <w:del w:id="5793" w:author="Hemmati" w:date="2016-12-16T09:39:00Z">
        <w:r w:rsidRPr="002D3F66" w:rsidDel="0064582B">
          <w:rPr>
            <w:rFonts w:asciiTheme="minorHAnsi" w:hAnsiTheme="minorHAnsi"/>
            <w:sz w:val="16"/>
            <w:szCs w:val="16"/>
            <w:rPrChange w:id="5794" w:author="Hemmati" w:date="2016-12-16T10:25:00Z">
              <w:rPr>
                <w:rFonts w:asciiTheme="minorHAnsi" w:hAnsiTheme="minorHAnsi"/>
              </w:rPr>
            </w:rPrChange>
          </w:rPr>
          <w:delText>CPU time was:         00:00:00.09</w:delText>
        </w:r>
      </w:del>
    </w:p>
    <w:p w:rsidR="000545E4" w:rsidRPr="00AB486D" w:rsidRDefault="000545E4" w:rsidP="000545E4">
      <w:pPr>
        <w:rPr>
          <w:rFonts w:cstheme="minorHAnsi"/>
        </w:rPr>
      </w:pPr>
    </w:p>
    <w:p w:rsidR="000545E4" w:rsidRPr="00AB486D" w:rsidRDefault="000545E4" w:rsidP="000545E4">
      <w:pPr>
        <w:rPr>
          <w:rFonts w:cstheme="minorHAnsi"/>
        </w:rPr>
      </w:pPr>
    </w:p>
    <w:p w:rsidR="000545E4" w:rsidRPr="00AB486D" w:rsidRDefault="000545E4" w:rsidP="000545E4">
      <w:pPr>
        <w:tabs>
          <w:tab w:val="left" w:pos="5583"/>
        </w:tabs>
        <w:rPr>
          <w:rFonts w:cstheme="minorHAnsi"/>
        </w:rPr>
      </w:pPr>
      <w:r w:rsidRPr="00AB486D">
        <w:rPr>
          <w:rFonts w:cstheme="minorHAnsi"/>
        </w:rPr>
        <w:tab/>
      </w:r>
    </w:p>
    <w:p w:rsidR="000545E4" w:rsidRPr="00AB486D" w:rsidRDefault="000545E4">
      <w:pPr>
        <w:rPr>
          <w:rFonts w:cstheme="minorHAnsi"/>
        </w:rPr>
      </w:pPr>
      <w:r w:rsidRPr="00AB486D">
        <w:rPr>
          <w:rFonts w:cstheme="minorHAnsi"/>
        </w:rPr>
        <w:br w:type="page"/>
      </w:r>
    </w:p>
    <w:p w:rsidR="009C7320" w:rsidRPr="00AB486D" w:rsidRDefault="009C7320" w:rsidP="009C7320">
      <w:pPr>
        <w:rPr>
          <w:rFonts w:cstheme="minorHAnsi"/>
        </w:rPr>
      </w:pPr>
    </w:p>
    <w:p w:rsidR="00827D8F" w:rsidRPr="00AB486D" w:rsidRDefault="00827D8F" w:rsidP="009C7320">
      <w:pPr>
        <w:rPr>
          <w:rFonts w:cstheme="minorHAnsi"/>
        </w:rPr>
      </w:pPr>
    </w:p>
    <w:p w:rsidR="009C7320" w:rsidRPr="00AB486D" w:rsidRDefault="009C7320" w:rsidP="009C7320">
      <w:pPr>
        <w:rPr>
          <w:rFonts w:cstheme="minorHAnsi"/>
        </w:rPr>
      </w:pPr>
    </w:p>
    <w:p w:rsidR="009C7320" w:rsidRPr="00AB486D" w:rsidRDefault="009C7320" w:rsidP="009C7320">
      <w:pPr>
        <w:rPr>
          <w:rFonts w:cstheme="minorHAnsi"/>
        </w:rPr>
      </w:pPr>
    </w:p>
    <w:p w:rsidR="009C7320" w:rsidRPr="00AB486D" w:rsidRDefault="009C7320" w:rsidP="009C7320">
      <w:pPr>
        <w:rPr>
          <w:rFonts w:cstheme="minorHAnsi"/>
        </w:rPr>
      </w:pPr>
    </w:p>
    <w:p w:rsidR="009C7320" w:rsidRPr="00AB486D" w:rsidRDefault="009C7320" w:rsidP="009C7320">
      <w:pPr>
        <w:rPr>
          <w:rFonts w:cstheme="minorHAnsi"/>
        </w:rPr>
      </w:pPr>
    </w:p>
    <w:p w:rsidR="009C7320" w:rsidRPr="00AB486D" w:rsidRDefault="009C7320" w:rsidP="009C7320">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Create</w:t>
      </w:r>
    </w:p>
    <w:p w:rsidR="009C7320" w:rsidRPr="00AB486D" w:rsidRDefault="009C7320" w:rsidP="009C7320">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 xml:space="preserve"> Code Tables</w:t>
      </w:r>
    </w:p>
    <w:p w:rsidR="009C7320" w:rsidRPr="00AB486D" w:rsidRDefault="009C7320" w:rsidP="009C7320">
      <w:pPr>
        <w:rPr>
          <w:rFonts w:cstheme="minorHAnsi"/>
          <w:b/>
          <w:sz w:val="36"/>
          <w:szCs w:val="36"/>
        </w:rPr>
      </w:pPr>
      <w:r w:rsidRPr="00AB486D">
        <w:rPr>
          <w:rFonts w:cstheme="minorHAnsi"/>
          <w:b/>
          <w:sz w:val="36"/>
          <w:szCs w:val="36"/>
        </w:rPr>
        <w:br w:type="page"/>
      </w:r>
    </w:p>
    <w:p w:rsidR="001239DE" w:rsidRPr="00AB486D" w:rsidRDefault="001239DE" w:rsidP="001239DE">
      <w:pPr>
        <w:pStyle w:val="Heading1"/>
        <w:rPr>
          <w:rFonts w:cstheme="minorHAnsi"/>
        </w:rPr>
      </w:pPr>
      <w:bookmarkStart w:id="5795" w:name="_Toc469648519"/>
      <w:r w:rsidRPr="00AB486D">
        <w:rPr>
          <w:rFonts w:cstheme="minorHAnsi"/>
        </w:rPr>
        <w:lastRenderedPageBreak/>
        <w:t>Create Code Tables</w:t>
      </w:r>
      <w:bookmarkEnd w:id="5795"/>
    </w:p>
    <w:p w:rsidR="001239DE" w:rsidRPr="00AB486D" w:rsidRDefault="001239DE" w:rsidP="001239DE">
      <w:pPr>
        <w:pStyle w:val="Heading2"/>
        <w:jc w:val="center"/>
        <w:rPr>
          <w:rFonts w:cstheme="minorHAnsi"/>
        </w:rPr>
      </w:pPr>
      <w:del w:id="5796" w:author="Hemmati" w:date="2016-12-16T10:05:00Z">
        <w:r w:rsidRPr="00AB486D" w:rsidDel="002A6F74">
          <w:rPr>
            <w:rFonts w:cstheme="minorHAnsi"/>
          </w:rPr>
          <w:delText xml:space="preserve">Destination </w:delText>
        </w:r>
      </w:del>
      <w:bookmarkStart w:id="5797" w:name="_Toc469648520"/>
      <w:ins w:id="5798" w:author="Hemmati" w:date="2016-12-16T10:05:00Z">
        <w:r w:rsidR="002A6F74">
          <w:rPr>
            <w:rFonts w:cstheme="minorHAnsi"/>
          </w:rPr>
          <w:t>DESTINATION</w:t>
        </w:r>
        <w:r w:rsidR="002A6F74" w:rsidRPr="00AB486D">
          <w:rPr>
            <w:rFonts w:cstheme="minorHAnsi"/>
          </w:rPr>
          <w:t xml:space="preserve"> </w:t>
        </w:r>
      </w:ins>
      <w:r w:rsidRPr="00AB486D">
        <w:rPr>
          <w:rFonts w:cstheme="minorHAnsi"/>
        </w:rPr>
        <w:t>Table</w:t>
      </w:r>
      <w:bookmarkEnd w:id="5797"/>
    </w:p>
    <w:p w:rsidR="009C7320" w:rsidRPr="002D3F66" w:rsidDel="0064582B" w:rsidRDefault="009C7320" w:rsidP="009C7320">
      <w:pPr>
        <w:pStyle w:val="sqlF9"/>
        <w:rPr>
          <w:del w:id="5799" w:author="Hemmati" w:date="2016-12-16T09:40:00Z"/>
          <w:rFonts w:asciiTheme="minorHAnsi" w:hAnsiTheme="minorHAnsi"/>
          <w:sz w:val="16"/>
          <w:szCs w:val="16"/>
          <w:rPrChange w:id="5800" w:author="Hemmati" w:date="2016-12-16T10:25:00Z">
            <w:rPr>
              <w:del w:id="5801" w:author="Hemmati" w:date="2016-12-16T09:40:00Z"/>
              <w:rFonts w:asciiTheme="minorHAnsi" w:hAnsiTheme="minorHAnsi"/>
            </w:rPr>
          </w:rPrChange>
        </w:rPr>
      </w:pPr>
      <w:del w:id="5802" w:author="Hemmati" w:date="2016-12-16T09:40:00Z">
        <w:r w:rsidRPr="002D3F66" w:rsidDel="0064582B">
          <w:rPr>
            <w:rFonts w:asciiTheme="minorHAnsi" w:hAnsiTheme="minorHAnsi"/>
            <w:sz w:val="16"/>
            <w:szCs w:val="16"/>
            <w:rPrChange w:id="5803" w:author="Hemmati" w:date="2016-12-16T10:25:00Z">
              <w:rPr>
                <w:rFonts w:asciiTheme="minorHAnsi" w:hAnsiTheme="minorHAnsi"/>
              </w:rPr>
            </w:rPrChange>
          </w:rPr>
          <w:delText>REM ==================================================================</w:delText>
        </w:r>
      </w:del>
    </w:p>
    <w:p w:rsidR="0064582B" w:rsidRPr="002D3F66" w:rsidRDefault="0064582B" w:rsidP="0064582B">
      <w:pPr>
        <w:pStyle w:val="sqlF9"/>
        <w:rPr>
          <w:ins w:id="5804" w:author="Hemmati" w:date="2016-12-16T09:40:00Z"/>
          <w:rFonts w:asciiTheme="minorHAnsi" w:hAnsiTheme="minorHAnsi"/>
          <w:sz w:val="16"/>
          <w:szCs w:val="16"/>
          <w:rPrChange w:id="5805" w:author="Hemmati" w:date="2016-12-16T10:25:00Z">
            <w:rPr>
              <w:ins w:id="5806" w:author="Hemmati" w:date="2016-12-16T09:40:00Z"/>
              <w:rFonts w:asciiTheme="minorHAnsi" w:hAnsiTheme="minorHAnsi"/>
            </w:rPr>
          </w:rPrChange>
        </w:rPr>
      </w:pPr>
      <w:ins w:id="5807" w:author="Hemmati" w:date="2016-12-16T09:40:00Z">
        <w:r w:rsidRPr="002D3F66">
          <w:rPr>
            <w:rFonts w:asciiTheme="minorHAnsi" w:hAnsiTheme="minorHAnsi"/>
            <w:sz w:val="16"/>
            <w:szCs w:val="16"/>
            <w:rPrChange w:id="5808" w:author="Hemmati" w:date="2016-12-16T10:25:00Z">
              <w:rPr>
                <w:rFonts w:asciiTheme="minorHAnsi" w:hAnsiTheme="minorHAnsi"/>
              </w:rPr>
            </w:rPrChange>
          </w:rPr>
          <w:t>REM ==================================================================</w:t>
        </w:r>
      </w:ins>
    </w:p>
    <w:p w:rsidR="0064582B" w:rsidRPr="002D3F66" w:rsidRDefault="0064582B" w:rsidP="0064582B">
      <w:pPr>
        <w:pStyle w:val="sqlF9"/>
        <w:rPr>
          <w:ins w:id="5809" w:author="Hemmati" w:date="2016-12-16T09:40:00Z"/>
          <w:rFonts w:asciiTheme="minorHAnsi" w:hAnsiTheme="minorHAnsi"/>
          <w:sz w:val="16"/>
          <w:szCs w:val="16"/>
          <w:rPrChange w:id="5810" w:author="Hemmati" w:date="2016-12-16T10:25:00Z">
            <w:rPr>
              <w:ins w:id="5811" w:author="Hemmati" w:date="2016-12-16T09:40:00Z"/>
              <w:rFonts w:asciiTheme="minorHAnsi" w:hAnsiTheme="minorHAnsi"/>
            </w:rPr>
          </w:rPrChange>
        </w:rPr>
      </w:pPr>
      <w:ins w:id="5812" w:author="Hemmati" w:date="2016-12-16T09:40:00Z">
        <w:r w:rsidRPr="002D3F66">
          <w:rPr>
            <w:rFonts w:asciiTheme="minorHAnsi" w:hAnsiTheme="minorHAnsi"/>
            <w:sz w:val="16"/>
            <w:szCs w:val="16"/>
            <w:rPrChange w:id="5813" w:author="Hemmati" w:date="2016-12-16T10:25:00Z">
              <w:rPr>
                <w:rFonts w:asciiTheme="minorHAnsi" w:hAnsiTheme="minorHAnsi"/>
              </w:rPr>
            </w:rPrChange>
          </w:rPr>
          <w:t>REM ***************************** SOHA HEMMATI ***********************</w:t>
        </w:r>
      </w:ins>
    </w:p>
    <w:p w:rsidR="0064582B" w:rsidRPr="002D3F66" w:rsidRDefault="0064582B" w:rsidP="0064582B">
      <w:pPr>
        <w:pStyle w:val="sqlF9"/>
        <w:rPr>
          <w:ins w:id="5814" w:author="Hemmati" w:date="2016-12-16T09:40:00Z"/>
          <w:rFonts w:asciiTheme="minorHAnsi" w:hAnsiTheme="minorHAnsi"/>
          <w:sz w:val="16"/>
          <w:szCs w:val="16"/>
          <w:rPrChange w:id="5815" w:author="Hemmati" w:date="2016-12-16T10:25:00Z">
            <w:rPr>
              <w:ins w:id="5816" w:author="Hemmati" w:date="2016-12-16T09:40:00Z"/>
              <w:rFonts w:asciiTheme="minorHAnsi" w:hAnsiTheme="minorHAnsi"/>
            </w:rPr>
          </w:rPrChange>
        </w:rPr>
      </w:pPr>
      <w:ins w:id="5817" w:author="Hemmati" w:date="2016-12-16T09:40:00Z">
        <w:r w:rsidRPr="002D3F66">
          <w:rPr>
            <w:rFonts w:asciiTheme="minorHAnsi" w:hAnsiTheme="minorHAnsi"/>
            <w:sz w:val="16"/>
            <w:szCs w:val="16"/>
            <w:rPrChange w:id="5818" w:author="Hemmati" w:date="2016-12-16T10:25:00Z">
              <w:rPr>
                <w:rFonts w:asciiTheme="minorHAnsi" w:hAnsiTheme="minorHAnsi"/>
              </w:rPr>
            </w:rPrChange>
          </w:rPr>
          <w:t>REM ==================================================================</w:t>
        </w:r>
      </w:ins>
    </w:p>
    <w:p w:rsidR="0064582B" w:rsidRPr="002D3F66" w:rsidRDefault="0064582B" w:rsidP="0064582B">
      <w:pPr>
        <w:pStyle w:val="sqlF9"/>
        <w:rPr>
          <w:ins w:id="5819" w:author="Hemmati" w:date="2016-12-16T09:40:00Z"/>
          <w:rFonts w:asciiTheme="minorHAnsi" w:hAnsiTheme="minorHAnsi"/>
          <w:sz w:val="16"/>
          <w:szCs w:val="16"/>
          <w:rPrChange w:id="5820" w:author="Hemmati" w:date="2016-12-16T10:25:00Z">
            <w:rPr>
              <w:ins w:id="5821" w:author="Hemmati" w:date="2016-12-16T09:40:00Z"/>
              <w:rFonts w:asciiTheme="minorHAnsi" w:hAnsiTheme="minorHAnsi"/>
            </w:rPr>
          </w:rPrChange>
        </w:rPr>
      </w:pPr>
    </w:p>
    <w:p w:rsidR="0064582B" w:rsidRPr="002D3F66" w:rsidRDefault="0064582B" w:rsidP="0064582B">
      <w:pPr>
        <w:pStyle w:val="sqlF9"/>
        <w:rPr>
          <w:ins w:id="5822" w:author="Hemmati" w:date="2016-12-16T09:40:00Z"/>
          <w:rFonts w:asciiTheme="minorHAnsi" w:hAnsiTheme="minorHAnsi"/>
          <w:sz w:val="16"/>
          <w:szCs w:val="16"/>
          <w:rPrChange w:id="5823" w:author="Hemmati" w:date="2016-12-16T10:25:00Z">
            <w:rPr>
              <w:ins w:id="5824" w:author="Hemmati" w:date="2016-12-16T09:40:00Z"/>
              <w:rFonts w:asciiTheme="minorHAnsi" w:hAnsiTheme="minorHAnsi"/>
            </w:rPr>
          </w:rPrChange>
        </w:rPr>
      </w:pPr>
      <w:ins w:id="5825" w:author="Hemmati" w:date="2016-12-16T09:40:00Z">
        <w:r w:rsidRPr="002D3F66">
          <w:rPr>
            <w:rFonts w:asciiTheme="minorHAnsi" w:hAnsiTheme="minorHAnsi"/>
            <w:sz w:val="16"/>
            <w:szCs w:val="16"/>
            <w:rPrChange w:id="5826" w:author="Hemmati" w:date="2016-12-16T10:25:00Z">
              <w:rPr>
                <w:rFonts w:asciiTheme="minorHAnsi" w:hAnsiTheme="minorHAnsi"/>
              </w:rPr>
            </w:rPrChange>
          </w:rPr>
          <w:t>REM ================== INITIAL FORMAT SETTING ==========================</w:t>
        </w:r>
      </w:ins>
    </w:p>
    <w:p w:rsidR="0064582B" w:rsidRPr="002D3F66" w:rsidRDefault="0064582B" w:rsidP="0064582B">
      <w:pPr>
        <w:pStyle w:val="sqlF9"/>
        <w:rPr>
          <w:ins w:id="5827" w:author="Hemmati" w:date="2016-12-16T09:40:00Z"/>
          <w:rFonts w:asciiTheme="minorHAnsi" w:hAnsiTheme="minorHAnsi"/>
          <w:sz w:val="16"/>
          <w:szCs w:val="16"/>
          <w:rPrChange w:id="5828" w:author="Hemmati" w:date="2016-12-16T10:25:00Z">
            <w:rPr>
              <w:ins w:id="5829" w:author="Hemmati" w:date="2016-12-16T09:40:00Z"/>
              <w:rFonts w:asciiTheme="minorHAnsi" w:hAnsiTheme="minorHAnsi"/>
            </w:rPr>
          </w:rPrChange>
        </w:rPr>
      </w:pPr>
    </w:p>
    <w:p w:rsidR="0064582B" w:rsidRPr="002D3F66" w:rsidRDefault="0064582B" w:rsidP="0064582B">
      <w:pPr>
        <w:pStyle w:val="sqlF9"/>
        <w:rPr>
          <w:ins w:id="5830" w:author="Hemmati" w:date="2016-12-16T09:40:00Z"/>
          <w:rFonts w:asciiTheme="minorHAnsi" w:hAnsiTheme="minorHAnsi"/>
          <w:sz w:val="16"/>
          <w:szCs w:val="16"/>
          <w:rPrChange w:id="5831" w:author="Hemmati" w:date="2016-12-16T10:25:00Z">
            <w:rPr>
              <w:ins w:id="5832" w:author="Hemmati" w:date="2016-12-16T09:40:00Z"/>
              <w:rFonts w:asciiTheme="minorHAnsi" w:hAnsiTheme="minorHAnsi"/>
            </w:rPr>
          </w:rPrChange>
        </w:rPr>
      </w:pPr>
      <w:ins w:id="5833" w:author="Hemmati" w:date="2016-12-16T09:40:00Z">
        <w:r w:rsidRPr="002D3F66">
          <w:rPr>
            <w:rFonts w:asciiTheme="minorHAnsi" w:hAnsiTheme="minorHAnsi"/>
            <w:sz w:val="16"/>
            <w:szCs w:val="16"/>
            <w:rPrChange w:id="5834" w:author="Hemmati" w:date="2016-12-16T10:25:00Z">
              <w:rPr>
                <w:rFonts w:asciiTheme="minorHAnsi" w:hAnsiTheme="minorHAnsi"/>
              </w:rPr>
            </w:rPrChange>
          </w:rPr>
          <w:t>SET PAGESIZE 35</w:t>
        </w:r>
      </w:ins>
    </w:p>
    <w:p w:rsidR="0064582B" w:rsidRPr="002D3F66" w:rsidRDefault="0064582B" w:rsidP="0064582B">
      <w:pPr>
        <w:pStyle w:val="sqlF9"/>
        <w:rPr>
          <w:ins w:id="5835" w:author="Hemmati" w:date="2016-12-16T09:40:00Z"/>
          <w:rFonts w:asciiTheme="minorHAnsi" w:hAnsiTheme="minorHAnsi"/>
          <w:sz w:val="16"/>
          <w:szCs w:val="16"/>
          <w:rPrChange w:id="5836" w:author="Hemmati" w:date="2016-12-16T10:25:00Z">
            <w:rPr>
              <w:ins w:id="5837" w:author="Hemmati" w:date="2016-12-16T09:40:00Z"/>
              <w:rFonts w:asciiTheme="minorHAnsi" w:hAnsiTheme="minorHAnsi"/>
            </w:rPr>
          </w:rPrChange>
        </w:rPr>
      </w:pPr>
      <w:ins w:id="5838" w:author="Hemmati" w:date="2016-12-16T09:40:00Z">
        <w:r w:rsidRPr="002D3F66">
          <w:rPr>
            <w:rFonts w:asciiTheme="minorHAnsi" w:hAnsiTheme="minorHAnsi"/>
            <w:sz w:val="16"/>
            <w:szCs w:val="16"/>
            <w:rPrChange w:id="5839" w:author="Hemmati" w:date="2016-12-16T10:25:00Z">
              <w:rPr>
                <w:rFonts w:asciiTheme="minorHAnsi" w:hAnsiTheme="minorHAnsi"/>
              </w:rPr>
            </w:rPrChange>
          </w:rPr>
          <w:t>SET LINESIZE 100</w:t>
        </w:r>
      </w:ins>
    </w:p>
    <w:p w:rsidR="0064582B" w:rsidRPr="002D3F66" w:rsidRDefault="0064582B" w:rsidP="0064582B">
      <w:pPr>
        <w:pStyle w:val="sqlF9"/>
        <w:rPr>
          <w:ins w:id="5840" w:author="Hemmati" w:date="2016-12-16T09:40:00Z"/>
          <w:rFonts w:asciiTheme="minorHAnsi" w:hAnsiTheme="minorHAnsi"/>
          <w:sz w:val="16"/>
          <w:szCs w:val="16"/>
          <w:rPrChange w:id="5841" w:author="Hemmati" w:date="2016-12-16T10:25:00Z">
            <w:rPr>
              <w:ins w:id="5842" w:author="Hemmati" w:date="2016-12-16T09:40:00Z"/>
              <w:rFonts w:asciiTheme="minorHAnsi" w:hAnsiTheme="minorHAnsi"/>
            </w:rPr>
          </w:rPrChange>
        </w:rPr>
      </w:pPr>
      <w:ins w:id="5843" w:author="Hemmati" w:date="2016-12-16T09:40:00Z">
        <w:r w:rsidRPr="002D3F66">
          <w:rPr>
            <w:rFonts w:asciiTheme="minorHAnsi" w:hAnsiTheme="minorHAnsi"/>
            <w:sz w:val="16"/>
            <w:szCs w:val="16"/>
            <w:rPrChange w:id="5844" w:author="Hemmati" w:date="2016-12-16T10:25:00Z">
              <w:rPr>
                <w:rFonts w:asciiTheme="minorHAnsi" w:hAnsiTheme="minorHAnsi"/>
              </w:rPr>
            </w:rPrChange>
          </w:rPr>
          <w:t>SET FEEDBACK ON</w:t>
        </w:r>
      </w:ins>
    </w:p>
    <w:p w:rsidR="0064582B" w:rsidRPr="002D3F66" w:rsidRDefault="0064582B" w:rsidP="0064582B">
      <w:pPr>
        <w:pStyle w:val="sqlF9"/>
        <w:rPr>
          <w:ins w:id="5845" w:author="Hemmati" w:date="2016-12-16T09:40:00Z"/>
          <w:rFonts w:asciiTheme="minorHAnsi" w:hAnsiTheme="minorHAnsi"/>
          <w:sz w:val="16"/>
          <w:szCs w:val="16"/>
          <w:rPrChange w:id="5846" w:author="Hemmati" w:date="2016-12-16T10:25:00Z">
            <w:rPr>
              <w:ins w:id="5847" w:author="Hemmati" w:date="2016-12-16T09:40:00Z"/>
              <w:rFonts w:asciiTheme="minorHAnsi" w:hAnsiTheme="minorHAnsi"/>
            </w:rPr>
          </w:rPrChange>
        </w:rPr>
      </w:pPr>
      <w:ins w:id="5848" w:author="Hemmati" w:date="2016-12-16T09:40:00Z">
        <w:r w:rsidRPr="002D3F66">
          <w:rPr>
            <w:rFonts w:asciiTheme="minorHAnsi" w:hAnsiTheme="minorHAnsi"/>
            <w:sz w:val="16"/>
            <w:szCs w:val="16"/>
            <w:rPrChange w:id="5849" w:author="Hemmati" w:date="2016-12-16T10:25:00Z">
              <w:rPr>
                <w:rFonts w:asciiTheme="minorHAnsi" w:hAnsiTheme="minorHAnsi"/>
              </w:rPr>
            </w:rPrChange>
          </w:rPr>
          <w:t>SET VERIFY ON</w:t>
        </w:r>
      </w:ins>
    </w:p>
    <w:p w:rsidR="0064582B" w:rsidRPr="002D3F66" w:rsidRDefault="0064582B" w:rsidP="0064582B">
      <w:pPr>
        <w:pStyle w:val="sqlF9"/>
        <w:rPr>
          <w:ins w:id="5850" w:author="Hemmati" w:date="2016-12-16T09:40:00Z"/>
          <w:rFonts w:asciiTheme="minorHAnsi" w:hAnsiTheme="minorHAnsi"/>
          <w:sz w:val="16"/>
          <w:szCs w:val="16"/>
          <w:rPrChange w:id="5851" w:author="Hemmati" w:date="2016-12-16T10:25:00Z">
            <w:rPr>
              <w:ins w:id="5852" w:author="Hemmati" w:date="2016-12-16T09:40:00Z"/>
              <w:rFonts w:asciiTheme="minorHAnsi" w:hAnsiTheme="minorHAnsi"/>
            </w:rPr>
          </w:rPrChange>
        </w:rPr>
      </w:pPr>
    </w:p>
    <w:p w:rsidR="0064582B" w:rsidRPr="002D3F66" w:rsidRDefault="0064582B" w:rsidP="0064582B">
      <w:pPr>
        <w:pStyle w:val="sqlF9"/>
        <w:rPr>
          <w:ins w:id="5853" w:author="Hemmati" w:date="2016-12-16T09:40:00Z"/>
          <w:rFonts w:asciiTheme="minorHAnsi" w:hAnsiTheme="minorHAnsi"/>
          <w:sz w:val="16"/>
          <w:szCs w:val="16"/>
          <w:rPrChange w:id="5854" w:author="Hemmati" w:date="2016-12-16T10:25:00Z">
            <w:rPr>
              <w:ins w:id="5855" w:author="Hemmati" w:date="2016-12-16T09:40:00Z"/>
              <w:rFonts w:asciiTheme="minorHAnsi" w:hAnsiTheme="minorHAnsi"/>
            </w:rPr>
          </w:rPrChange>
        </w:rPr>
      </w:pPr>
      <w:ins w:id="5856" w:author="Hemmati" w:date="2016-12-16T09:40:00Z">
        <w:r w:rsidRPr="002D3F66">
          <w:rPr>
            <w:rFonts w:asciiTheme="minorHAnsi" w:hAnsiTheme="minorHAnsi"/>
            <w:sz w:val="16"/>
            <w:szCs w:val="16"/>
            <w:rPrChange w:id="5857" w:author="Hemmati" w:date="2016-12-16T10:25:00Z">
              <w:rPr>
                <w:rFonts w:asciiTheme="minorHAnsi" w:hAnsiTheme="minorHAnsi"/>
              </w:rPr>
            </w:rPrChange>
          </w:rPr>
          <w:t>--TTITLE '*********** CREATE TRAVELXP TABLES(CODE TABLES) *****************'</w:t>
        </w:r>
      </w:ins>
    </w:p>
    <w:p w:rsidR="0064582B" w:rsidRPr="002D3F66" w:rsidRDefault="0064582B" w:rsidP="0064582B">
      <w:pPr>
        <w:pStyle w:val="sqlF9"/>
        <w:rPr>
          <w:ins w:id="5858" w:author="Hemmati" w:date="2016-12-16T09:40:00Z"/>
          <w:rFonts w:asciiTheme="minorHAnsi" w:hAnsiTheme="minorHAnsi"/>
          <w:sz w:val="16"/>
          <w:szCs w:val="16"/>
          <w:rPrChange w:id="5859" w:author="Hemmati" w:date="2016-12-16T10:25:00Z">
            <w:rPr>
              <w:ins w:id="5860" w:author="Hemmati" w:date="2016-12-16T09:40:00Z"/>
              <w:rFonts w:asciiTheme="minorHAnsi" w:hAnsiTheme="minorHAnsi"/>
            </w:rPr>
          </w:rPrChange>
        </w:rPr>
      </w:pPr>
      <w:ins w:id="5861" w:author="Hemmati" w:date="2016-12-16T09:40:00Z">
        <w:r w:rsidRPr="002D3F66">
          <w:rPr>
            <w:rFonts w:asciiTheme="minorHAnsi" w:hAnsiTheme="minorHAnsi"/>
            <w:sz w:val="16"/>
            <w:szCs w:val="16"/>
            <w:rPrChange w:id="5862" w:author="Hemmati" w:date="2016-12-16T10:25:00Z">
              <w:rPr>
                <w:rFonts w:asciiTheme="minorHAnsi" w:hAnsiTheme="minorHAnsi"/>
              </w:rPr>
            </w:rPrChange>
          </w:rPr>
          <w:t>--BTITLE '*******************   By Soha Hemmati    *******</w:t>
        </w:r>
      </w:ins>
      <w:ins w:id="5863" w:author="Hemmati" w:date="2016-12-16T09:41:00Z">
        <w:r w:rsidRPr="002D3F66">
          <w:rPr>
            <w:rFonts w:asciiTheme="minorHAnsi" w:hAnsiTheme="minorHAnsi"/>
            <w:sz w:val="16"/>
            <w:szCs w:val="16"/>
            <w:rPrChange w:id="5864" w:author="Hemmati" w:date="2016-12-16T10:25:00Z">
              <w:rPr>
                <w:rFonts w:asciiTheme="minorHAnsi" w:hAnsiTheme="minorHAnsi"/>
              </w:rPr>
            </w:rPrChange>
          </w:rPr>
          <w:t>********</w:t>
        </w:r>
      </w:ins>
      <w:ins w:id="5865" w:author="Hemmati" w:date="2016-12-16T09:40:00Z">
        <w:r w:rsidRPr="002D3F66">
          <w:rPr>
            <w:rFonts w:asciiTheme="minorHAnsi" w:hAnsiTheme="minorHAnsi"/>
            <w:sz w:val="16"/>
            <w:szCs w:val="16"/>
            <w:rPrChange w:id="5866" w:author="Hemmati" w:date="2016-12-16T10:25:00Z">
              <w:rPr>
                <w:rFonts w:asciiTheme="minorHAnsi" w:hAnsiTheme="minorHAnsi"/>
              </w:rPr>
            </w:rPrChange>
          </w:rPr>
          <w:t>***********'</w:t>
        </w:r>
      </w:ins>
    </w:p>
    <w:p w:rsidR="0064582B" w:rsidRPr="002D3F66" w:rsidRDefault="0064582B" w:rsidP="0064582B">
      <w:pPr>
        <w:pStyle w:val="sqlF9"/>
        <w:rPr>
          <w:ins w:id="5867" w:author="Hemmati" w:date="2016-12-16T09:40:00Z"/>
          <w:rFonts w:asciiTheme="minorHAnsi" w:hAnsiTheme="minorHAnsi"/>
          <w:sz w:val="16"/>
          <w:szCs w:val="16"/>
          <w:rPrChange w:id="5868" w:author="Hemmati" w:date="2016-12-16T10:25:00Z">
            <w:rPr>
              <w:ins w:id="5869" w:author="Hemmati" w:date="2016-12-16T09:40:00Z"/>
              <w:rFonts w:asciiTheme="minorHAnsi" w:hAnsiTheme="minorHAnsi"/>
            </w:rPr>
          </w:rPrChange>
        </w:rPr>
      </w:pPr>
    </w:p>
    <w:p w:rsidR="0064582B" w:rsidRPr="002D3F66" w:rsidRDefault="0064582B" w:rsidP="0064582B">
      <w:pPr>
        <w:pStyle w:val="sqlF9"/>
        <w:rPr>
          <w:ins w:id="5870" w:author="Hemmati" w:date="2016-12-16T09:40:00Z"/>
          <w:rFonts w:asciiTheme="minorHAnsi" w:hAnsiTheme="minorHAnsi"/>
          <w:sz w:val="16"/>
          <w:szCs w:val="16"/>
          <w:rPrChange w:id="5871" w:author="Hemmati" w:date="2016-12-16T10:25:00Z">
            <w:rPr>
              <w:ins w:id="5872" w:author="Hemmati" w:date="2016-12-16T09:40:00Z"/>
              <w:rFonts w:asciiTheme="minorHAnsi" w:hAnsiTheme="minorHAnsi"/>
            </w:rPr>
          </w:rPrChange>
        </w:rPr>
      </w:pPr>
      <w:ins w:id="5873" w:author="Hemmati" w:date="2016-12-16T09:40:00Z">
        <w:r w:rsidRPr="002D3F66">
          <w:rPr>
            <w:rFonts w:asciiTheme="minorHAnsi" w:hAnsiTheme="minorHAnsi"/>
            <w:sz w:val="16"/>
            <w:szCs w:val="16"/>
            <w:rPrChange w:id="5874" w:author="Hemmati" w:date="2016-12-16T10:25:00Z">
              <w:rPr>
                <w:rFonts w:asciiTheme="minorHAnsi" w:hAnsiTheme="minorHAnsi"/>
              </w:rPr>
            </w:rPrChange>
          </w:rPr>
          <w:t>COL AGENT_ADDRESS FOR A30</w:t>
        </w:r>
      </w:ins>
    </w:p>
    <w:p w:rsidR="0064582B" w:rsidRPr="002D3F66" w:rsidRDefault="0064582B" w:rsidP="0064582B">
      <w:pPr>
        <w:pStyle w:val="sqlF9"/>
        <w:rPr>
          <w:ins w:id="5875" w:author="Hemmati" w:date="2016-12-16T09:40:00Z"/>
          <w:rFonts w:asciiTheme="minorHAnsi" w:hAnsiTheme="minorHAnsi"/>
          <w:sz w:val="16"/>
          <w:szCs w:val="16"/>
          <w:rPrChange w:id="5876" w:author="Hemmati" w:date="2016-12-16T10:25:00Z">
            <w:rPr>
              <w:ins w:id="5877" w:author="Hemmati" w:date="2016-12-16T09:40:00Z"/>
              <w:rFonts w:asciiTheme="minorHAnsi" w:hAnsiTheme="minorHAnsi"/>
            </w:rPr>
          </w:rPrChange>
        </w:rPr>
      </w:pPr>
      <w:ins w:id="5878" w:author="Hemmati" w:date="2016-12-16T09:40:00Z">
        <w:r w:rsidRPr="002D3F66">
          <w:rPr>
            <w:rFonts w:asciiTheme="minorHAnsi" w:hAnsiTheme="minorHAnsi"/>
            <w:sz w:val="16"/>
            <w:szCs w:val="16"/>
            <w:rPrChange w:id="5879" w:author="Hemmati" w:date="2016-12-16T10:25:00Z">
              <w:rPr>
                <w:rFonts w:asciiTheme="minorHAnsi" w:hAnsiTheme="minorHAnsi"/>
              </w:rPr>
            </w:rPrChange>
          </w:rPr>
          <w:t>COL AGENT_NAME FOR A15</w:t>
        </w:r>
      </w:ins>
    </w:p>
    <w:p w:rsidR="0064582B" w:rsidRPr="002D3F66" w:rsidRDefault="0064582B" w:rsidP="0064582B">
      <w:pPr>
        <w:pStyle w:val="sqlF9"/>
        <w:rPr>
          <w:ins w:id="5880" w:author="Hemmati" w:date="2016-12-16T09:40:00Z"/>
          <w:rFonts w:asciiTheme="minorHAnsi" w:hAnsiTheme="minorHAnsi"/>
          <w:sz w:val="16"/>
          <w:szCs w:val="16"/>
          <w:rPrChange w:id="5881" w:author="Hemmati" w:date="2016-12-16T10:25:00Z">
            <w:rPr>
              <w:ins w:id="5882" w:author="Hemmati" w:date="2016-12-16T09:40:00Z"/>
              <w:rFonts w:asciiTheme="minorHAnsi" w:hAnsiTheme="minorHAnsi"/>
            </w:rPr>
          </w:rPrChange>
        </w:rPr>
      </w:pPr>
    </w:p>
    <w:p w:rsidR="0064582B" w:rsidRPr="002D3F66" w:rsidRDefault="0064582B" w:rsidP="0064582B">
      <w:pPr>
        <w:pStyle w:val="sqlF9"/>
        <w:rPr>
          <w:ins w:id="5883" w:author="Hemmati" w:date="2016-12-16T09:40:00Z"/>
          <w:rFonts w:asciiTheme="minorHAnsi" w:hAnsiTheme="minorHAnsi"/>
          <w:sz w:val="16"/>
          <w:szCs w:val="16"/>
          <w:rPrChange w:id="5884" w:author="Hemmati" w:date="2016-12-16T10:25:00Z">
            <w:rPr>
              <w:ins w:id="5885" w:author="Hemmati" w:date="2016-12-16T09:40:00Z"/>
              <w:rFonts w:asciiTheme="minorHAnsi" w:hAnsiTheme="minorHAnsi"/>
            </w:rPr>
          </w:rPrChange>
        </w:rPr>
      </w:pPr>
      <w:ins w:id="5886" w:author="Hemmati" w:date="2016-12-16T09:40:00Z">
        <w:r w:rsidRPr="002D3F66">
          <w:rPr>
            <w:rFonts w:asciiTheme="minorHAnsi" w:hAnsiTheme="minorHAnsi"/>
            <w:sz w:val="16"/>
            <w:szCs w:val="16"/>
            <w:rPrChange w:id="5887" w:author="Hemmati" w:date="2016-12-16T10:25:00Z">
              <w:rPr>
                <w:rFonts w:asciiTheme="minorHAnsi" w:hAnsiTheme="minorHAnsi"/>
              </w:rPr>
            </w:rPrChange>
          </w:rPr>
          <w:t>REM============= CREATE CODE TABLES and loading data =====================</w:t>
        </w:r>
      </w:ins>
    </w:p>
    <w:p w:rsidR="0064582B" w:rsidRPr="002D3F66" w:rsidRDefault="0064582B" w:rsidP="0064582B">
      <w:pPr>
        <w:pStyle w:val="sqlF9"/>
        <w:rPr>
          <w:ins w:id="5888" w:author="Hemmati" w:date="2016-12-16T09:40:00Z"/>
          <w:rFonts w:asciiTheme="minorHAnsi" w:hAnsiTheme="minorHAnsi"/>
          <w:sz w:val="16"/>
          <w:szCs w:val="16"/>
          <w:rPrChange w:id="5889" w:author="Hemmati" w:date="2016-12-16T10:25:00Z">
            <w:rPr>
              <w:ins w:id="5890" w:author="Hemmati" w:date="2016-12-16T09:40:00Z"/>
              <w:rFonts w:asciiTheme="minorHAnsi" w:hAnsiTheme="minorHAnsi"/>
            </w:rPr>
          </w:rPrChange>
        </w:rPr>
      </w:pPr>
    </w:p>
    <w:p w:rsidR="009C7320" w:rsidRPr="002D3F66" w:rsidDel="0064582B" w:rsidRDefault="0064582B" w:rsidP="0064582B">
      <w:pPr>
        <w:pStyle w:val="sqlF9"/>
        <w:rPr>
          <w:del w:id="5891" w:author="Hemmati" w:date="2016-12-16T09:40:00Z"/>
          <w:rFonts w:asciiTheme="minorHAnsi" w:hAnsiTheme="minorHAnsi"/>
          <w:sz w:val="16"/>
          <w:szCs w:val="16"/>
          <w:rPrChange w:id="5892" w:author="Hemmati" w:date="2016-12-16T10:25:00Z">
            <w:rPr>
              <w:del w:id="5893" w:author="Hemmati" w:date="2016-12-16T09:40:00Z"/>
              <w:rFonts w:asciiTheme="minorHAnsi" w:hAnsiTheme="minorHAnsi"/>
            </w:rPr>
          </w:rPrChange>
        </w:rPr>
      </w:pPr>
      <w:ins w:id="5894" w:author="Hemmati" w:date="2016-12-16T09:40:00Z">
        <w:r w:rsidRPr="002D3F66">
          <w:rPr>
            <w:rFonts w:asciiTheme="minorHAnsi" w:hAnsiTheme="minorHAnsi"/>
            <w:sz w:val="16"/>
            <w:szCs w:val="16"/>
            <w:rPrChange w:id="5895" w:author="Hemmati" w:date="2016-12-16T10:25:00Z">
              <w:rPr>
                <w:rFonts w:asciiTheme="minorHAnsi" w:hAnsiTheme="minorHAnsi"/>
              </w:rPr>
            </w:rPrChange>
          </w:rPr>
          <w:t>CONN towner/travelxp456</w:t>
        </w:r>
        <w:r w:rsidRPr="002D3F66" w:rsidDel="0064582B">
          <w:rPr>
            <w:rFonts w:asciiTheme="minorHAnsi" w:hAnsiTheme="minorHAnsi"/>
            <w:sz w:val="16"/>
            <w:szCs w:val="16"/>
            <w:rPrChange w:id="5896" w:author="Hemmati" w:date="2016-12-16T10:25:00Z">
              <w:rPr>
                <w:rFonts w:asciiTheme="minorHAnsi" w:hAnsiTheme="minorHAnsi"/>
              </w:rPr>
            </w:rPrChange>
          </w:rPr>
          <w:t xml:space="preserve"> </w:t>
        </w:r>
      </w:ins>
      <w:del w:id="5897" w:author="Hemmati" w:date="2016-12-16T09:40:00Z">
        <w:r w:rsidR="009C7320" w:rsidRPr="002D3F66" w:rsidDel="0064582B">
          <w:rPr>
            <w:rFonts w:asciiTheme="minorHAnsi" w:hAnsiTheme="minorHAnsi"/>
            <w:sz w:val="16"/>
            <w:szCs w:val="16"/>
            <w:rPrChange w:id="5898" w:author="Hemmati" w:date="2016-12-16T10:25:00Z">
              <w:rPr>
                <w:rFonts w:asciiTheme="minorHAnsi" w:hAnsiTheme="minorHAnsi"/>
              </w:rPr>
            </w:rPrChange>
          </w:rPr>
          <w:delText>REM *********</w:delText>
        </w:r>
        <w:r w:rsidR="001239DE" w:rsidRPr="002D3F66" w:rsidDel="0064582B">
          <w:rPr>
            <w:rFonts w:asciiTheme="minorHAnsi" w:hAnsiTheme="minorHAnsi"/>
            <w:sz w:val="16"/>
            <w:szCs w:val="16"/>
            <w:rPrChange w:id="5899" w:author="Hemmati" w:date="2016-12-16T10:25:00Z">
              <w:rPr>
                <w:rFonts w:asciiTheme="minorHAnsi" w:hAnsiTheme="minorHAnsi"/>
              </w:rPr>
            </w:rPrChange>
          </w:rPr>
          <w:delText>***************</w:delText>
        </w:r>
        <w:r w:rsidR="009C7320" w:rsidRPr="002D3F66" w:rsidDel="0064582B">
          <w:rPr>
            <w:rFonts w:asciiTheme="minorHAnsi" w:hAnsiTheme="minorHAnsi"/>
            <w:sz w:val="16"/>
            <w:szCs w:val="16"/>
            <w:rPrChange w:id="5900" w:author="Hemmati" w:date="2016-12-16T10:25:00Z">
              <w:rPr>
                <w:rFonts w:asciiTheme="minorHAnsi" w:hAnsiTheme="minorHAnsi"/>
              </w:rPr>
            </w:rPrChange>
          </w:rPr>
          <w:delText xml:space="preserve">** ZOHREH NEJADIAN </w:delText>
        </w:r>
        <w:r w:rsidR="001239DE" w:rsidRPr="002D3F66" w:rsidDel="0064582B">
          <w:rPr>
            <w:rFonts w:asciiTheme="minorHAnsi" w:hAnsiTheme="minorHAnsi"/>
            <w:sz w:val="16"/>
            <w:szCs w:val="16"/>
            <w:rPrChange w:id="5901" w:author="Hemmati" w:date="2016-12-16T10:25:00Z">
              <w:rPr>
                <w:rFonts w:asciiTheme="minorHAnsi" w:hAnsiTheme="minorHAnsi"/>
              </w:rPr>
            </w:rPrChange>
          </w:rPr>
          <w:delText>***********************</w:delText>
        </w:r>
      </w:del>
    </w:p>
    <w:p w:rsidR="009C7320" w:rsidRPr="002D3F66" w:rsidDel="0064582B" w:rsidRDefault="009C7320" w:rsidP="009C7320">
      <w:pPr>
        <w:pStyle w:val="sqlF9"/>
        <w:rPr>
          <w:del w:id="5902" w:author="Hemmati" w:date="2016-12-16T09:40:00Z"/>
          <w:rFonts w:asciiTheme="minorHAnsi" w:hAnsiTheme="minorHAnsi"/>
          <w:sz w:val="16"/>
          <w:szCs w:val="16"/>
          <w:rPrChange w:id="5903" w:author="Hemmati" w:date="2016-12-16T10:25:00Z">
            <w:rPr>
              <w:del w:id="5904" w:author="Hemmati" w:date="2016-12-16T09:40:00Z"/>
              <w:rFonts w:asciiTheme="minorHAnsi" w:hAnsiTheme="minorHAnsi"/>
            </w:rPr>
          </w:rPrChange>
        </w:rPr>
      </w:pPr>
      <w:del w:id="5905" w:author="Hemmati" w:date="2016-12-16T09:40:00Z">
        <w:r w:rsidRPr="002D3F66" w:rsidDel="0064582B">
          <w:rPr>
            <w:rFonts w:asciiTheme="minorHAnsi" w:hAnsiTheme="minorHAnsi"/>
            <w:sz w:val="16"/>
            <w:szCs w:val="16"/>
            <w:rPrChange w:id="5906" w:author="Hemmati" w:date="2016-12-16T10:25:00Z">
              <w:rPr>
                <w:rFonts w:asciiTheme="minorHAnsi" w:hAnsiTheme="minorHAnsi"/>
              </w:rPr>
            </w:rPrChange>
          </w:rPr>
          <w:delText>REM ==================================================================</w:delText>
        </w:r>
      </w:del>
    </w:p>
    <w:p w:rsidR="009C7320" w:rsidRPr="002D3F66" w:rsidDel="0064582B" w:rsidRDefault="009C7320" w:rsidP="009C7320">
      <w:pPr>
        <w:pStyle w:val="sqlF9"/>
        <w:rPr>
          <w:del w:id="5907" w:author="Hemmati" w:date="2016-12-16T09:40:00Z"/>
          <w:rFonts w:asciiTheme="minorHAnsi" w:hAnsiTheme="minorHAnsi"/>
          <w:sz w:val="16"/>
          <w:szCs w:val="16"/>
          <w:rPrChange w:id="5908" w:author="Hemmati" w:date="2016-12-16T10:25:00Z">
            <w:rPr>
              <w:del w:id="5909" w:author="Hemmati" w:date="2016-12-16T09:40:00Z"/>
              <w:rFonts w:asciiTheme="minorHAnsi" w:hAnsiTheme="minorHAnsi"/>
            </w:rPr>
          </w:rPrChange>
        </w:rPr>
      </w:pPr>
    </w:p>
    <w:p w:rsidR="009C7320" w:rsidRPr="002D3F66" w:rsidDel="0064582B" w:rsidRDefault="009C7320" w:rsidP="009C7320">
      <w:pPr>
        <w:pStyle w:val="sqlF9"/>
        <w:rPr>
          <w:del w:id="5910" w:author="Hemmati" w:date="2016-12-16T09:40:00Z"/>
          <w:rFonts w:asciiTheme="minorHAnsi" w:hAnsiTheme="minorHAnsi"/>
          <w:sz w:val="16"/>
          <w:szCs w:val="16"/>
          <w:rPrChange w:id="5911" w:author="Hemmati" w:date="2016-12-16T10:25:00Z">
            <w:rPr>
              <w:del w:id="5912" w:author="Hemmati" w:date="2016-12-16T09:40:00Z"/>
              <w:rFonts w:asciiTheme="minorHAnsi" w:hAnsiTheme="minorHAnsi"/>
            </w:rPr>
          </w:rPrChange>
        </w:rPr>
      </w:pPr>
      <w:del w:id="5913" w:author="Hemmati" w:date="2016-12-16T09:40:00Z">
        <w:r w:rsidRPr="002D3F66" w:rsidDel="0064582B">
          <w:rPr>
            <w:rFonts w:asciiTheme="minorHAnsi" w:hAnsiTheme="minorHAnsi"/>
            <w:sz w:val="16"/>
            <w:szCs w:val="16"/>
            <w:rPrChange w:id="5914" w:author="Hemmati" w:date="2016-12-16T10:25:00Z">
              <w:rPr>
                <w:rFonts w:asciiTheme="minorHAnsi" w:hAnsiTheme="minorHAnsi"/>
              </w:rPr>
            </w:rPrChange>
          </w:rPr>
          <w:delText>REM ================== INITIAL FORMAT SETTING ========================</w:delText>
        </w:r>
      </w:del>
    </w:p>
    <w:p w:rsidR="009C7320" w:rsidRPr="002D3F66" w:rsidDel="0064582B" w:rsidRDefault="009C7320" w:rsidP="009C7320">
      <w:pPr>
        <w:pStyle w:val="sqlF9"/>
        <w:rPr>
          <w:del w:id="5915" w:author="Hemmati" w:date="2016-12-16T09:40:00Z"/>
          <w:rFonts w:asciiTheme="minorHAnsi" w:hAnsiTheme="minorHAnsi"/>
          <w:sz w:val="16"/>
          <w:szCs w:val="16"/>
          <w:rPrChange w:id="5916" w:author="Hemmati" w:date="2016-12-16T10:25:00Z">
            <w:rPr>
              <w:del w:id="5917" w:author="Hemmati" w:date="2016-12-16T09:40:00Z"/>
              <w:rFonts w:asciiTheme="minorHAnsi" w:hAnsiTheme="minorHAnsi"/>
            </w:rPr>
          </w:rPrChange>
        </w:rPr>
      </w:pPr>
    </w:p>
    <w:p w:rsidR="009C7320" w:rsidRPr="002D3F66" w:rsidDel="0064582B" w:rsidRDefault="009C7320" w:rsidP="009C7320">
      <w:pPr>
        <w:pStyle w:val="sqlF9"/>
        <w:rPr>
          <w:del w:id="5918" w:author="Hemmati" w:date="2016-12-16T09:40:00Z"/>
          <w:rFonts w:asciiTheme="minorHAnsi" w:hAnsiTheme="minorHAnsi"/>
          <w:sz w:val="16"/>
          <w:szCs w:val="16"/>
          <w:rPrChange w:id="5919" w:author="Hemmati" w:date="2016-12-16T10:25:00Z">
            <w:rPr>
              <w:del w:id="5920" w:author="Hemmati" w:date="2016-12-16T09:40:00Z"/>
              <w:rFonts w:asciiTheme="minorHAnsi" w:hAnsiTheme="minorHAnsi"/>
            </w:rPr>
          </w:rPrChange>
        </w:rPr>
      </w:pPr>
      <w:del w:id="5921" w:author="Hemmati" w:date="2016-12-16T09:40:00Z">
        <w:r w:rsidRPr="002D3F66" w:rsidDel="0064582B">
          <w:rPr>
            <w:rFonts w:asciiTheme="minorHAnsi" w:hAnsiTheme="minorHAnsi"/>
            <w:sz w:val="16"/>
            <w:szCs w:val="16"/>
            <w:rPrChange w:id="5922" w:author="Hemmati" w:date="2016-12-16T10:25:00Z">
              <w:rPr>
                <w:rFonts w:asciiTheme="minorHAnsi" w:hAnsiTheme="minorHAnsi"/>
              </w:rPr>
            </w:rPrChange>
          </w:rPr>
          <w:delText>SET PAGESIZE 35</w:delText>
        </w:r>
      </w:del>
    </w:p>
    <w:p w:rsidR="009C7320" w:rsidRPr="002D3F66" w:rsidDel="0064582B" w:rsidRDefault="009C7320" w:rsidP="009C7320">
      <w:pPr>
        <w:pStyle w:val="sqlF9"/>
        <w:rPr>
          <w:del w:id="5923" w:author="Hemmati" w:date="2016-12-16T09:40:00Z"/>
          <w:rFonts w:asciiTheme="minorHAnsi" w:hAnsiTheme="minorHAnsi"/>
          <w:sz w:val="16"/>
          <w:szCs w:val="16"/>
          <w:rPrChange w:id="5924" w:author="Hemmati" w:date="2016-12-16T10:25:00Z">
            <w:rPr>
              <w:del w:id="5925" w:author="Hemmati" w:date="2016-12-16T09:40:00Z"/>
              <w:rFonts w:asciiTheme="minorHAnsi" w:hAnsiTheme="minorHAnsi"/>
            </w:rPr>
          </w:rPrChange>
        </w:rPr>
      </w:pPr>
      <w:del w:id="5926" w:author="Hemmati" w:date="2016-12-16T09:40:00Z">
        <w:r w:rsidRPr="002D3F66" w:rsidDel="0064582B">
          <w:rPr>
            <w:rFonts w:asciiTheme="minorHAnsi" w:hAnsiTheme="minorHAnsi"/>
            <w:sz w:val="16"/>
            <w:szCs w:val="16"/>
            <w:rPrChange w:id="5927" w:author="Hemmati" w:date="2016-12-16T10:25:00Z">
              <w:rPr>
                <w:rFonts w:asciiTheme="minorHAnsi" w:hAnsiTheme="minorHAnsi"/>
              </w:rPr>
            </w:rPrChange>
          </w:rPr>
          <w:delText>SET LINESIZE 100</w:delText>
        </w:r>
      </w:del>
    </w:p>
    <w:p w:rsidR="009C7320" w:rsidRPr="002D3F66" w:rsidDel="0064582B" w:rsidRDefault="009C7320" w:rsidP="009C7320">
      <w:pPr>
        <w:pStyle w:val="sqlF9"/>
        <w:rPr>
          <w:del w:id="5928" w:author="Hemmati" w:date="2016-12-16T09:40:00Z"/>
          <w:rFonts w:asciiTheme="minorHAnsi" w:hAnsiTheme="minorHAnsi"/>
          <w:sz w:val="16"/>
          <w:szCs w:val="16"/>
          <w:rPrChange w:id="5929" w:author="Hemmati" w:date="2016-12-16T10:25:00Z">
            <w:rPr>
              <w:del w:id="5930" w:author="Hemmati" w:date="2016-12-16T09:40:00Z"/>
              <w:rFonts w:asciiTheme="minorHAnsi" w:hAnsiTheme="minorHAnsi"/>
            </w:rPr>
          </w:rPrChange>
        </w:rPr>
      </w:pPr>
      <w:del w:id="5931" w:author="Hemmati" w:date="2016-12-16T09:40:00Z">
        <w:r w:rsidRPr="002D3F66" w:rsidDel="0064582B">
          <w:rPr>
            <w:rFonts w:asciiTheme="minorHAnsi" w:hAnsiTheme="minorHAnsi"/>
            <w:sz w:val="16"/>
            <w:szCs w:val="16"/>
            <w:rPrChange w:id="5932" w:author="Hemmati" w:date="2016-12-16T10:25:00Z">
              <w:rPr>
                <w:rFonts w:asciiTheme="minorHAnsi" w:hAnsiTheme="minorHAnsi"/>
              </w:rPr>
            </w:rPrChange>
          </w:rPr>
          <w:delText>SET FEEDBACK ON</w:delText>
        </w:r>
      </w:del>
    </w:p>
    <w:p w:rsidR="009C7320" w:rsidRPr="002D3F66" w:rsidDel="0064582B" w:rsidRDefault="009C7320" w:rsidP="009C7320">
      <w:pPr>
        <w:pStyle w:val="sqlF9"/>
        <w:rPr>
          <w:del w:id="5933" w:author="Hemmati" w:date="2016-12-16T09:40:00Z"/>
          <w:rFonts w:asciiTheme="minorHAnsi" w:hAnsiTheme="minorHAnsi"/>
          <w:sz w:val="16"/>
          <w:szCs w:val="16"/>
          <w:rPrChange w:id="5934" w:author="Hemmati" w:date="2016-12-16T10:25:00Z">
            <w:rPr>
              <w:del w:id="5935" w:author="Hemmati" w:date="2016-12-16T09:40:00Z"/>
              <w:rFonts w:asciiTheme="minorHAnsi" w:hAnsiTheme="minorHAnsi"/>
            </w:rPr>
          </w:rPrChange>
        </w:rPr>
      </w:pPr>
      <w:del w:id="5936" w:author="Hemmati" w:date="2016-12-16T09:40:00Z">
        <w:r w:rsidRPr="002D3F66" w:rsidDel="0064582B">
          <w:rPr>
            <w:rFonts w:asciiTheme="minorHAnsi" w:hAnsiTheme="minorHAnsi"/>
            <w:sz w:val="16"/>
            <w:szCs w:val="16"/>
            <w:rPrChange w:id="5937" w:author="Hemmati" w:date="2016-12-16T10:25:00Z">
              <w:rPr>
                <w:rFonts w:asciiTheme="minorHAnsi" w:hAnsiTheme="minorHAnsi"/>
              </w:rPr>
            </w:rPrChange>
          </w:rPr>
          <w:delText>SET VERIFY ON</w:delText>
        </w:r>
      </w:del>
    </w:p>
    <w:p w:rsidR="009C7320" w:rsidRPr="002D3F66" w:rsidDel="0064582B" w:rsidRDefault="009C7320" w:rsidP="009C7320">
      <w:pPr>
        <w:pStyle w:val="sqlF9"/>
        <w:rPr>
          <w:del w:id="5938" w:author="Hemmati" w:date="2016-12-16T09:40:00Z"/>
          <w:rFonts w:asciiTheme="minorHAnsi" w:hAnsiTheme="minorHAnsi"/>
          <w:sz w:val="16"/>
          <w:szCs w:val="16"/>
          <w:rPrChange w:id="5939" w:author="Hemmati" w:date="2016-12-16T10:25:00Z">
            <w:rPr>
              <w:del w:id="5940" w:author="Hemmati" w:date="2016-12-16T09:40:00Z"/>
              <w:rFonts w:asciiTheme="minorHAnsi" w:hAnsiTheme="minorHAnsi"/>
            </w:rPr>
          </w:rPrChange>
        </w:rPr>
      </w:pPr>
    </w:p>
    <w:p w:rsidR="009C7320" w:rsidRPr="002D3F66" w:rsidDel="0064582B" w:rsidRDefault="009C7320" w:rsidP="009C7320">
      <w:pPr>
        <w:pStyle w:val="sqlF9"/>
        <w:rPr>
          <w:del w:id="5941" w:author="Hemmati" w:date="2016-12-16T09:40:00Z"/>
          <w:rFonts w:asciiTheme="minorHAnsi" w:hAnsiTheme="minorHAnsi"/>
          <w:sz w:val="16"/>
          <w:szCs w:val="16"/>
          <w:rPrChange w:id="5942" w:author="Hemmati" w:date="2016-12-16T10:25:00Z">
            <w:rPr>
              <w:del w:id="5943" w:author="Hemmati" w:date="2016-12-16T09:40:00Z"/>
              <w:rFonts w:asciiTheme="minorHAnsi" w:hAnsiTheme="minorHAnsi"/>
            </w:rPr>
          </w:rPrChange>
        </w:rPr>
      </w:pPr>
      <w:del w:id="5944" w:author="Hemmati" w:date="2016-12-16T09:40:00Z">
        <w:r w:rsidRPr="002D3F66" w:rsidDel="0064582B">
          <w:rPr>
            <w:rFonts w:asciiTheme="minorHAnsi" w:hAnsiTheme="minorHAnsi"/>
            <w:sz w:val="16"/>
            <w:szCs w:val="16"/>
            <w:rPrChange w:id="5945" w:author="Hemmati" w:date="2016-12-16T10:25:00Z">
              <w:rPr>
                <w:rFonts w:asciiTheme="minorHAnsi" w:hAnsiTheme="minorHAnsi"/>
              </w:rPr>
            </w:rPrChange>
          </w:rPr>
          <w:delText>--TTITLE '************</w:delText>
        </w:r>
        <w:r w:rsidR="007E2EC6" w:rsidRPr="002D3F66" w:rsidDel="0064582B">
          <w:rPr>
            <w:rFonts w:asciiTheme="minorHAnsi" w:hAnsiTheme="minorHAnsi"/>
            <w:sz w:val="16"/>
            <w:szCs w:val="16"/>
            <w:rPrChange w:id="5946" w:author="Hemmati" w:date="2016-12-16T10:25:00Z">
              <w:rPr>
                <w:rFonts w:asciiTheme="minorHAnsi" w:hAnsiTheme="minorHAnsi"/>
              </w:rPr>
            </w:rPrChange>
          </w:rPr>
          <w:delText xml:space="preserve"> </w:delText>
        </w:r>
        <w:r w:rsidRPr="002D3F66" w:rsidDel="0064582B">
          <w:rPr>
            <w:rFonts w:asciiTheme="minorHAnsi" w:hAnsiTheme="minorHAnsi"/>
            <w:sz w:val="16"/>
            <w:szCs w:val="16"/>
            <w:rPrChange w:id="5947" w:author="Hemmati" w:date="2016-12-16T10:25:00Z">
              <w:rPr>
                <w:rFonts w:asciiTheme="minorHAnsi" w:hAnsiTheme="minorHAnsi"/>
              </w:rPr>
            </w:rPrChange>
          </w:rPr>
          <w:delText>CREATE TRAVELXP TABL</w:delText>
        </w:r>
        <w:r w:rsidR="007E2EC6" w:rsidRPr="002D3F66" w:rsidDel="0064582B">
          <w:rPr>
            <w:rFonts w:asciiTheme="minorHAnsi" w:hAnsiTheme="minorHAnsi"/>
            <w:sz w:val="16"/>
            <w:szCs w:val="16"/>
            <w:rPrChange w:id="5948" w:author="Hemmati" w:date="2016-12-16T10:25:00Z">
              <w:rPr>
                <w:rFonts w:asciiTheme="minorHAnsi" w:hAnsiTheme="minorHAnsi"/>
              </w:rPr>
            </w:rPrChange>
          </w:rPr>
          <w:delText>ES(CODE TABLES) **********</w:delText>
        </w:r>
        <w:r w:rsidRPr="002D3F66" w:rsidDel="0064582B">
          <w:rPr>
            <w:rFonts w:asciiTheme="minorHAnsi" w:hAnsiTheme="minorHAnsi"/>
            <w:sz w:val="16"/>
            <w:szCs w:val="16"/>
            <w:rPrChange w:id="5949" w:author="Hemmati" w:date="2016-12-16T10:25:00Z">
              <w:rPr>
                <w:rFonts w:asciiTheme="minorHAnsi" w:hAnsiTheme="minorHAnsi"/>
              </w:rPr>
            </w:rPrChange>
          </w:rPr>
          <w:delText>**'</w:delText>
        </w:r>
      </w:del>
    </w:p>
    <w:p w:rsidR="009C7320" w:rsidRPr="002D3F66" w:rsidDel="0064582B" w:rsidRDefault="009C7320" w:rsidP="009C7320">
      <w:pPr>
        <w:pStyle w:val="sqlF9"/>
        <w:rPr>
          <w:del w:id="5950" w:author="Hemmati" w:date="2016-12-16T09:40:00Z"/>
          <w:rFonts w:asciiTheme="minorHAnsi" w:hAnsiTheme="minorHAnsi"/>
          <w:sz w:val="16"/>
          <w:szCs w:val="16"/>
          <w:rPrChange w:id="5951" w:author="Hemmati" w:date="2016-12-16T10:25:00Z">
            <w:rPr>
              <w:del w:id="5952" w:author="Hemmati" w:date="2016-12-16T09:40:00Z"/>
              <w:rFonts w:asciiTheme="minorHAnsi" w:hAnsiTheme="minorHAnsi"/>
            </w:rPr>
          </w:rPrChange>
        </w:rPr>
      </w:pPr>
      <w:del w:id="5953" w:author="Hemmati" w:date="2016-12-16T09:40:00Z">
        <w:r w:rsidRPr="002D3F66" w:rsidDel="0064582B">
          <w:rPr>
            <w:rFonts w:asciiTheme="minorHAnsi" w:hAnsiTheme="minorHAnsi"/>
            <w:sz w:val="16"/>
            <w:szCs w:val="16"/>
            <w:rPrChange w:id="5954" w:author="Hemmati" w:date="2016-12-16T10:25:00Z">
              <w:rPr>
                <w:rFonts w:asciiTheme="minorHAnsi" w:hAnsiTheme="minorHAnsi"/>
              </w:rPr>
            </w:rPrChange>
          </w:rPr>
          <w:delText>--BTITLE '********************* By Zohreh Nejadian ********************'</w:delText>
        </w:r>
      </w:del>
    </w:p>
    <w:p w:rsidR="009C7320" w:rsidRPr="002D3F66" w:rsidDel="0064582B" w:rsidRDefault="009C7320" w:rsidP="009C7320">
      <w:pPr>
        <w:pStyle w:val="sqlF9"/>
        <w:rPr>
          <w:del w:id="5955" w:author="Hemmati" w:date="2016-12-16T09:40:00Z"/>
          <w:rFonts w:asciiTheme="minorHAnsi" w:hAnsiTheme="minorHAnsi"/>
          <w:sz w:val="16"/>
          <w:szCs w:val="16"/>
          <w:rPrChange w:id="5956" w:author="Hemmati" w:date="2016-12-16T10:25:00Z">
            <w:rPr>
              <w:del w:id="5957" w:author="Hemmati" w:date="2016-12-16T09:40:00Z"/>
              <w:rFonts w:asciiTheme="minorHAnsi" w:hAnsiTheme="minorHAnsi"/>
            </w:rPr>
          </w:rPrChange>
        </w:rPr>
      </w:pPr>
    </w:p>
    <w:p w:rsidR="009C7320" w:rsidRPr="002D3F66" w:rsidDel="0064582B" w:rsidRDefault="009C7320" w:rsidP="009C7320">
      <w:pPr>
        <w:pStyle w:val="sqlF9"/>
        <w:rPr>
          <w:del w:id="5958" w:author="Hemmati" w:date="2016-12-16T09:40:00Z"/>
          <w:rFonts w:asciiTheme="minorHAnsi" w:hAnsiTheme="minorHAnsi"/>
          <w:sz w:val="16"/>
          <w:szCs w:val="16"/>
          <w:rPrChange w:id="5959" w:author="Hemmati" w:date="2016-12-16T10:25:00Z">
            <w:rPr>
              <w:del w:id="5960" w:author="Hemmati" w:date="2016-12-16T09:40:00Z"/>
              <w:rFonts w:asciiTheme="minorHAnsi" w:hAnsiTheme="minorHAnsi"/>
            </w:rPr>
          </w:rPrChange>
        </w:rPr>
      </w:pPr>
      <w:del w:id="5961" w:author="Hemmati" w:date="2016-12-16T09:40:00Z">
        <w:r w:rsidRPr="002D3F66" w:rsidDel="0064582B">
          <w:rPr>
            <w:rFonts w:asciiTheme="minorHAnsi" w:hAnsiTheme="minorHAnsi"/>
            <w:sz w:val="16"/>
            <w:szCs w:val="16"/>
            <w:rPrChange w:id="5962" w:author="Hemmati" w:date="2016-12-16T10:25:00Z">
              <w:rPr>
                <w:rFonts w:asciiTheme="minorHAnsi" w:hAnsiTheme="minorHAnsi"/>
              </w:rPr>
            </w:rPrChange>
          </w:rPr>
          <w:delText>COL AGENT_ADDRESS FOR A30</w:delText>
        </w:r>
      </w:del>
    </w:p>
    <w:p w:rsidR="009C7320" w:rsidRPr="002D3F66" w:rsidDel="0064582B" w:rsidRDefault="009C7320" w:rsidP="009C7320">
      <w:pPr>
        <w:pStyle w:val="sqlF9"/>
        <w:rPr>
          <w:del w:id="5963" w:author="Hemmati" w:date="2016-12-16T09:40:00Z"/>
          <w:rFonts w:asciiTheme="minorHAnsi" w:hAnsiTheme="minorHAnsi"/>
          <w:sz w:val="16"/>
          <w:szCs w:val="16"/>
          <w:rPrChange w:id="5964" w:author="Hemmati" w:date="2016-12-16T10:25:00Z">
            <w:rPr>
              <w:del w:id="5965" w:author="Hemmati" w:date="2016-12-16T09:40:00Z"/>
              <w:rFonts w:asciiTheme="minorHAnsi" w:hAnsiTheme="minorHAnsi"/>
            </w:rPr>
          </w:rPrChange>
        </w:rPr>
      </w:pPr>
      <w:del w:id="5966" w:author="Hemmati" w:date="2016-12-16T09:40:00Z">
        <w:r w:rsidRPr="002D3F66" w:rsidDel="0064582B">
          <w:rPr>
            <w:rFonts w:asciiTheme="minorHAnsi" w:hAnsiTheme="minorHAnsi"/>
            <w:sz w:val="16"/>
            <w:szCs w:val="16"/>
            <w:rPrChange w:id="5967" w:author="Hemmati" w:date="2016-12-16T10:25:00Z">
              <w:rPr>
                <w:rFonts w:asciiTheme="minorHAnsi" w:hAnsiTheme="minorHAnsi"/>
              </w:rPr>
            </w:rPrChange>
          </w:rPr>
          <w:delText>COL AGENT_NAME FOR A15</w:delText>
        </w:r>
      </w:del>
    </w:p>
    <w:p w:rsidR="009C7320" w:rsidRPr="002D3F66" w:rsidDel="0064582B" w:rsidRDefault="009C7320" w:rsidP="009C7320">
      <w:pPr>
        <w:pStyle w:val="sqlF9"/>
        <w:rPr>
          <w:del w:id="5968" w:author="Hemmati" w:date="2016-12-16T09:40:00Z"/>
          <w:rFonts w:asciiTheme="minorHAnsi" w:hAnsiTheme="minorHAnsi"/>
          <w:sz w:val="16"/>
          <w:szCs w:val="16"/>
          <w:rPrChange w:id="5969" w:author="Hemmati" w:date="2016-12-16T10:25:00Z">
            <w:rPr>
              <w:del w:id="5970" w:author="Hemmati" w:date="2016-12-16T09:40:00Z"/>
              <w:rFonts w:asciiTheme="minorHAnsi" w:hAnsiTheme="minorHAnsi"/>
            </w:rPr>
          </w:rPrChange>
        </w:rPr>
      </w:pPr>
    </w:p>
    <w:p w:rsidR="009C7320" w:rsidRPr="002D3F66" w:rsidDel="0064582B" w:rsidRDefault="007E2EC6" w:rsidP="009C7320">
      <w:pPr>
        <w:pStyle w:val="sqlF9"/>
        <w:rPr>
          <w:del w:id="5971" w:author="Hemmati" w:date="2016-12-16T09:40:00Z"/>
          <w:rFonts w:asciiTheme="minorHAnsi" w:hAnsiTheme="minorHAnsi"/>
          <w:sz w:val="16"/>
          <w:szCs w:val="16"/>
          <w:rPrChange w:id="5972" w:author="Hemmati" w:date="2016-12-16T10:25:00Z">
            <w:rPr>
              <w:del w:id="5973" w:author="Hemmati" w:date="2016-12-16T09:40:00Z"/>
              <w:rFonts w:asciiTheme="minorHAnsi" w:hAnsiTheme="minorHAnsi"/>
            </w:rPr>
          </w:rPrChange>
        </w:rPr>
      </w:pPr>
      <w:del w:id="5974" w:author="Hemmati" w:date="2016-12-16T09:40:00Z">
        <w:r w:rsidRPr="002D3F66" w:rsidDel="0064582B">
          <w:rPr>
            <w:rFonts w:asciiTheme="minorHAnsi" w:hAnsiTheme="minorHAnsi"/>
            <w:sz w:val="16"/>
            <w:szCs w:val="16"/>
            <w:rPrChange w:id="5975" w:author="Hemmati" w:date="2016-12-16T10:25:00Z">
              <w:rPr>
                <w:rFonts w:asciiTheme="minorHAnsi" w:hAnsiTheme="minorHAnsi"/>
              </w:rPr>
            </w:rPrChange>
          </w:rPr>
          <w:delText>REM=============</w:delText>
        </w:r>
        <w:r w:rsidR="009C7320" w:rsidRPr="002D3F66" w:rsidDel="0064582B">
          <w:rPr>
            <w:rFonts w:asciiTheme="minorHAnsi" w:hAnsiTheme="minorHAnsi"/>
            <w:sz w:val="16"/>
            <w:szCs w:val="16"/>
            <w:rPrChange w:id="5976" w:author="Hemmati" w:date="2016-12-16T10:25:00Z">
              <w:rPr>
                <w:rFonts w:asciiTheme="minorHAnsi" w:hAnsiTheme="minorHAnsi"/>
              </w:rPr>
            </w:rPrChange>
          </w:rPr>
          <w:delText>=== CREATE CODE TABLES and loading data =================</w:delText>
        </w:r>
      </w:del>
    </w:p>
    <w:p w:rsidR="009C7320" w:rsidRPr="002D3F66" w:rsidDel="0064582B" w:rsidRDefault="009C7320" w:rsidP="009C7320">
      <w:pPr>
        <w:pStyle w:val="sqlF9"/>
        <w:rPr>
          <w:del w:id="5977" w:author="Hemmati" w:date="2016-12-16T09:40:00Z"/>
          <w:rFonts w:asciiTheme="minorHAnsi" w:hAnsiTheme="minorHAnsi"/>
          <w:sz w:val="16"/>
          <w:szCs w:val="16"/>
          <w:rPrChange w:id="5978" w:author="Hemmati" w:date="2016-12-16T10:25:00Z">
            <w:rPr>
              <w:del w:id="5979" w:author="Hemmati" w:date="2016-12-16T09:40:00Z"/>
              <w:rFonts w:asciiTheme="minorHAnsi" w:hAnsiTheme="minorHAnsi"/>
            </w:rPr>
          </w:rPrChange>
        </w:rPr>
      </w:pPr>
      <w:del w:id="5980" w:author="Hemmati" w:date="2016-12-16T09:40:00Z">
        <w:r w:rsidRPr="002D3F66" w:rsidDel="0064582B">
          <w:rPr>
            <w:rFonts w:asciiTheme="minorHAnsi" w:hAnsiTheme="minorHAnsi"/>
            <w:sz w:val="16"/>
            <w:szCs w:val="16"/>
            <w:rPrChange w:id="5981" w:author="Hemmati" w:date="2016-12-16T10:25:00Z">
              <w:rPr>
                <w:rFonts w:asciiTheme="minorHAnsi" w:hAnsiTheme="minorHAnsi"/>
              </w:rPr>
            </w:rPrChange>
          </w:rPr>
          <w:delText>CONN towner/t123owner</w:delText>
        </w:r>
      </w:del>
    </w:p>
    <w:p w:rsidR="009C7320" w:rsidRPr="002D3F66" w:rsidRDefault="009C7320" w:rsidP="009C7320">
      <w:pPr>
        <w:pStyle w:val="sqlF9"/>
        <w:rPr>
          <w:rFonts w:asciiTheme="minorHAnsi" w:hAnsiTheme="minorHAnsi"/>
          <w:sz w:val="16"/>
          <w:szCs w:val="16"/>
          <w:rPrChange w:id="5982" w:author="Hemmati" w:date="2016-12-16T10:25:00Z">
            <w:rPr>
              <w:rFonts w:asciiTheme="minorHAnsi" w:hAnsiTheme="minorHAnsi"/>
            </w:rPr>
          </w:rPrChange>
        </w:rPr>
      </w:pPr>
    </w:p>
    <w:p w:rsidR="009C7320" w:rsidRPr="002D3F66" w:rsidRDefault="009C7320" w:rsidP="009C7320">
      <w:pPr>
        <w:pStyle w:val="sqlF9"/>
        <w:rPr>
          <w:rFonts w:asciiTheme="minorHAnsi" w:hAnsiTheme="minorHAnsi"/>
          <w:sz w:val="16"/>
          <w:szCs w:val="16"/>
          <w:rPrChange w:id="5983" w:author="Hemmati" w:date="2016-12-16T10:25:00Z">
            <w:rPr>
              <w:rFonts w:asciiTheme="minorHAnsi" w:hAnsiTheme="minorHAnsi"/>
            </w:rPr>
          </w:rPrChange>
        </w:rPr>
      </w:pPr>
      <w:r w:rsidRPr="002D3F66">
        <w:rPr>
          <w:rFonts w:asciiTheme="minorHAnsi" w:hAnsiTheme="minorHAnsi"/>
          <w:sz w:val="16"/>
          <w:szCs w:val="16"/>
          <w:rPrChange w:id="5984" w:author="Hemmati" w:date="2016-12-16T10:25:00Z">
            <w:rPr>
              <w:rFonts w:asciiTheme="minorHAnsi" w:hAnsiTheme="minorHAnsi"/>
            </w:rPr>
          </w:rPrChange>
        </w:rPr>
        <w:t xml:space="preserve">DROP TABLE </w:t>
      </w:r>
      <w:r w:rsidRPr="002D3F66">
        <w:rPr>
          <w:rFonts w:asciiTheme="minorHAnsi" w:hAnsiTheme="minorHAnsi"/>
          <w:sz w:val="16"/>
          <w:szCs w:val="16"/>
          <w:rPrChange w:id="5985" w:author="Hemmati" w:date="2016-12-16T10:25:00Z">
            <w:rPr>
              <w:rFonts w:asciiTheme="minorHAnsi" w:hAnsiTheme="minorHAnsi"/>
            </w:rPr>
          </w:rPrChange>
        </w:rPr>
        <w:tab/>
        <w:t>destination</w:t>
      </w:r>
      <w:r w:rsidRPr="002D3F66">
        <w:rPr>
          <w:rFonts w:asciiTheme="minorHAnsi" w:hAnsiTheme="minorHAnsi"/>
          <w:sz w:val="16"/>
          <w:szCs w:val="16"/>
          <w:rPrChange w:id="5986" w:author="Hemmati" w:date="2016-12-16T10:25:00Z">
            <w:rPr>
              <w:rFonts w:asciiTheme="minorHAnsi" w:hAnsiTheme="minorHAnsi"/>
            </w:rPr>
          </w:rPrChange>
        </w:rPr>
        <w:tab/>
        <w:t xml:space="preserve">  </w:t>
      </w:r>
      <w:r w:rsidR="004640DF" w:rsidRPr="002D3F66">
        <w:rPr>
          <w:rFonts w:asciiTheme="minorHAnsi" w:hAnsiTheme="minorHAnsi"/>
          <w:sz w:val="16"/>
          <w:szCs w:val="16"/>
          <w:rPrChange w:id="5987" w:author="Hemmati" w:date="2016-12-16T10:25:00Z">
            <w:rPr>
              <w:rFonts w:asciiTheme="minorHAnsi" w:hAnsiTheme="minorHAnsi"/>
            </w:rPr>
          </w:rPrChange>
        </w:rPr>
        <w:tab/>
      </w:r>
      <w:r w:rsidRPr="002D3F66">
        <w:rPr>
          <w:rFonts w:asciiTheme="minorHAnsi" w:hAnsiTheme="minorHAnsi"/>
          <w:sz w:val="16"/>
          <w:szCs w:val="16"/>
          <w:rPrChange w:id="5988" w:author="Hemmati" w:date="2016-12-16T10:25:00Z">
            <w:rPr>
              <w:rFonts w:asciiTheme="minorHAnsi" w:hAnsiTheme="minorHAnsi"/>
            </w:rPr>
          </w:rPrChange>
        </w:rPr>
        <w:t>CASCADE CONSTRAINTS PURGE;</w:t>
      </w:r>
    </w:p>
    <w:p w:rsidR="009C7320" w:rsidRPr="002D3F66" w:rsidRDefault="009C7320" w:rsidP="009C7320">
      <w:pPr>
        <w:pStyle w:val="sqlF9"/>
        <w:rPr>
          <w:rFonts w:asciiTheme="minorHAnsi" w:hAnsiTheme="minorHAnsi"/>
          <w:sz w:val="16"/>
          <w:szCs w:val="16"/>
          <w:rPrChange w:id="5989" w:author="Hemmati" w:date="2016-12-16T10:25:00Z">
            <w:rPr>
              <w:rFonts w:asciiTheme="minorHAnsi" w:hAnsiTheme="minorHAnsi"/>
            </w:rPr>
          </w:rPrChange>
        </w:rPr>
      </w:pPr>
      <w:r w:rsidRPr="002D3F66">
        <w:rPr>
          <w:rFonts w:asciiTheme="minorHAnsi" w:hAnsiTheme="minorHAnsi"/>
          <w:sz w:val="16"/>
          <w:szCs w:val="16"/>
          <w:rPrChange w:id="5990" w:author="Hemmati" w:date="2016-12-16T10:25:00Z">
            <w:rPr>
              <w:rFonts w:asciiTheme="minorHAnsi" w:hAnsiTheme="minorHAnsi"/>
            </w:rPr>
          </w:rPrChange>
        </w:rPr>
        <w:t xml:space="preserve">DROP TABLE </w:t>
      </w:r>
      <w:r w:rsidRPr="002D3F66">
        <w:rPr>
          <w:rFonts w:asciiTheme="minorHAnsi" w:hAnsiTheme="minorHAnsi"/>
          <w:sz w:val="16"/>
          <w:szCs w:val="16"/>
          <w:rPrChange w:id="5991" w:author="Hemmati" w:date="2016-12-16T10:25:00Z">
            <w:rPr>
              <w:rFonts w:asciiTheme="minorHAnsi" w:hAnsiTheme="minorHAnsi"/>
            </w:rPr>
          </w:rPrChange>
        </w:rPr>
        <w:tab/>
        <w:t xml:space="preserve">fee_type </w:t>
      </w:r>
      <w:r w:rsidRPr="002D3F66">
        <w:rPr>
          <w:rFonts w:asciiTheme="minorHAnsi" w:hAnsiTheme="minorHAnsi"/>
          <w:sz w:val="16"/>
          <w:szCs w:val="16"/>
          <w:rPrChange w:id="5992" w:author="Hemmati" w:date="2016-12-16T10:25:00Z">
            <w:rPr>
              <w:rFonts w:asciiTheme="minorHAnsi" w:hAnsiTheme="minorHAnsi"/>
            </w:rPr>
          </w:rPrChange>
        </w:rPr>
        <w:tab/>
        <w:t xml:space="preserve">  </w:t>
      </w:r>
      <w:r w:rsidR="004640DF" w:rsidRPr="002D3F66">
        <w:rPr>
          <w:rFonts w:asciiTheme="minorHAnsi" w:hAnsiTheme="minorHAnsi"/>
          <w:sz w:val="16"/>
          <w:szCs w:val="16"/>
          <w:rPrChange w:id="5993" w:author="Hemmati" w:date="2016-12-16T10:25:00Z">
            <w:rPr>
              <w:rFonts w:asciiTheme="minorHAnsi" w:hAnsiTheme="minorHAnsi"/>
            </w:rPr>
          </w:rPrChange>
        </w:rPr>
        <w:tab/>
      </w:r>
      <w:r w:rsidRPr="002D3F66">
        <w:rPr>
          <w:rFonts w:asciiTheme="minorHAnsi" w:hAnsiTheme="minorHAnsi"/>
          <w:sz w:val="16"/>
          <w:szCs w:val="16"/>
          <w:rPrChange w:id="5994" w:author="Hemmati" w:date="2016-12-16T10:25:00Z">
            <w:rPr>
              <w:rFonts w:asciiTheme="minorHAnsi" w:hAnsiTheme="minorHAnsi"/>
            </w:rPr>
          </w:rPrChange>
        </w:rPr>
        <w:t>CASCADE CONSTRAINTS PURGE;</w:t>
      </w:r>
    </w:p>
    <w:p w:rsidR="009C7320" w:rsidRPr="002D3F66" w:rsidRDefault="009C7320" w:rsidP="009C7320">
      <w:pPr>
        <w:pStyle w:val="sqlF9"/>
        <w:rPr>
          <w:rFonts w:asciiTheme="minorHAnsi" w:hAnsiTheme="minorHAnsi"/>
          <w:sz w:val="16"/>
          <w:szCs w:val="16"/>
          <w:rPrChange w:id="5995" w:author="Hemmati" w:date="2016-12-16T10:25:00Z">
            <w:rPr>
              <w:rFonts w:asciiTheme="minorHAnsi" w:hAnsiTheme="minorHAnsi"/>
            </w:rPr>
          </w:rPrChange>
        </w:rPr>
      </w:pPr>
      <w:r w:rsidRPr="002D3F66">
        <w:rPr>
          <w:rFonts w:asciiTheme="minorHAnsi" w:hAnsiTheme="minorHAnsi"/>
          <w:sz w:val="16"/>
          <w:szCs w:val="16"/>
          <w:rPrChange w:id="5996" w:author="Hemmati" w:date="2016-12-16T10:25:00Z">
            <w:rPr>
              <w:rFonts w:asciiTheme="minorHAnsi" w:hAnsiTheme="minorHAnsi"/>
            </w:rPr>
          </w:rPrChange>
        </w:rPr>
        <w:t xml:space="preserve">DROP TABLE </w:t>
      </w:r>
      <w:r w:rsidRPr="002D3F66">
        <w:rPr>
          <w:rFonts w:asciiTheme="minorHAnsi" w:hAnsiTheme="minorHAnsi"/>
          <w:sz w:val="16"/>
          <w:szCs w:val="16"/>
          <w:rPrChange w:id="5997" w:author="Hemmati" w:date="2016-12-16T10:25:00Z">
            <w:rPr>
              <w:rFonts w:asciiTheme="minorHAnsi" w:hAnsiTheme="minorHAnsi"/>
            </w:rPr>
          </w:rPrChange>
        </w:rPr>
        <w:tab/>
        <w:t xml:space="preserve">class_type </w:t>
      </w:r>
      <w:r w:rsidRPr="002D3F66">
        <w:rPr>
          <w:rFonts w:asciiTheme="minorHAnsi" w:hAnsiTheme="minorHAnsi"/>
          <w:sz w:val="16"/>
          <w:szCs w:val="16"/>
          <w:rPrChange w:id="5998" w:author="Hemmati" w:date="2016-12-16T10:25:00Z">
            <w:rPr>
              <w:rFonts w:asciiTheme="minorHAnsi" w:hAnsiTheme="minorHAnsi"/>
            </w:rPr>
          </w:rPrChange>
        </w:rPr>
        <w:tab/>
        <w:t xml:space="preserve">  </w:t>
      </w:r>
      <w:r w:rsidR="004640DF" w:rsidRPr="002D3F66">
        <w:rPr>
          <w:rFonts w:asciiTheme="minorHAnsi" w:hAnsiTheme="minorHAnsi"/>
          <w:sz w:val="16"/>
          <w:szCs w:val="16"/>
          <w:rPrChange w:id="5999" w:author="Hemmati" w:date="2016-12-16T10:25:00Z">
            <w:rPr>
              <w:rFonts w:asciiTheme="minorHAnsi" w:hAnsiTheme="minorHAnsi"/>
            </w:rPr>
          </w:rPrChange>
        </w:rPr>
        <w:tab/>
      </w:r>
      <w:r w:rsidRPr="002D3F66">
        <w:rPr>
          <w:rFonts w:asciiTheme="minorHAnsi" w:hAnsiTheme="minorHAnsi"/>
          <w:sz w:val="16"/>
          <w:szCs w:val="16"/>
          <w:rPrChange w:id="6000" w:author="Hemmati" w:date="2016-12-16T10:25:00Z">
            <w:rPr>
              <w:rFonts w:asciiTheme="minorHAnsi" w:hAnsiTheme="minorHAnsi"/>
            </w:rPr>
          </w:rPrChange>
        </w:rPr>
        <w:t>CASCADE CONSTRAINTS PURGE;</w:t>
      </w:r>
    </w:p>
    <w:p w:rsidR="009C7320" w:rsidRPr="002D3F66" w:rsidRDefault="009C7320" w:rsidP="009C7320">
      <w:pPr>
        <w:pStyle w:val="sqlF9"/>
        <w:rPr>
          <w:rFonts w:asciiTheme="minorHAnsi" w:hAnsiTheme="minorHAnsi"/>
          <w:sz w:val="16"/>
          <w:szCs w:val="16"/>
          <w:rPrChange w:id="6001" w:author="Hemmati" w:date="2016-12-16T10:25:00Z">
            <w:rPr>
              <w:rFonts w:asciiTheme="minorHAnsi" w:hAnsiTheme="minorHAnsi"/>
            </w:rPr>
          </w:rPrChange>
        </w:rPr>
      </w:pPr>
      <w:r w:rsidRPr="002D3F66">
        <w:rPr>
          <w:rFonts w:asciiTheme="minorHAnsi" w:hAnsiTheme="minorHAnsi"/>
          <w:sz w:val="16"/>
          <w:szCs w:val="16"/>
          <w:rPrChange w:id="6002" w:author="Hemmati" w:date="2016-12-16T10:25:00Z">
            <w:rPr>
              <w:rFonts w:asciiTheme="minorHAnsi" w:hAnsiTheme="minorHAnsi"/>
            </w:rPr>
          </w:rPrChange>
        </w:rPr>
        <w:t xml:space="preserve">DROP TABLE </w:t>
      </w:r>
      <w:r w:rsidRPr="002D3F66">
        <w:rPr>
          <w:rFonts w:asciiTheme="minorHAnsi" w:hAnsiTheme="minorHAnsi"/>
          <w:sz w:val="16"/>
          <w:szCs w:val="16"/>
          <w:rPrChange w:id="6003" w:author="Hemmati" w:date="2016-12-16T10:25:00Z">
            <w:rPr>
              <w:rFonts w:asciiTheme="minorHAnsi" w:hAnsiTheme="minorHAnsi"/>
            </w:rPr>
          </w:rPrChange>
        </w:rPr>
        <w:tab/>
        <w:t xml:space="preserve">affiliation </w:t>
      </w:r>
      <w:r w:rsidRPr="002D3F66">
        <w:rPr>
          <w:rFonts w:asciiTheme="minorHAnsi" w:hAnsiTheme="minorHAnsi"/>
          <w:sz w:val="16"/>
          <w:szCs w:val="16"/>
          <w:rPrChange w:id="6004" w:author="Hemmati" w:date="2016-12-16T10:25:00Z">
            <w:rPr>
              <w:rFonts w:asciiTheme="minorHAnsi" w:hAnsiTheme="minorHAnsi"/>
            </w:rPr>
          </w:rPrChange>
        </w:rPr>
        <w:tab/>
        <w:t xml:space="preserve">  </w:t>
      </w:r>
      <w:r w:rsidR="004640DF" w:rsidRPr="002D3F66">
        <w:rPr>
          <w:rFonts w:asciiTheme="minorHAnsi" w:hAnsiTheme="minorHAnsi"/>
          <w:sz w:val="16"/>
          <w:szCs w:val="16"/>
          <w:rPrChange w:id="6005" w:author="Hemmati" w:date="2016-12-16T10:25:00Z">
            <w:rPr>
              <w:rFonts w:asciiTheme="minorHAnsi" w:hAnsiTheme="minorHAnsi"/>
            </w:rPr>
          </w:rPrChange>
        </w:rPr>
        <w:tab/>
      </w:r>
      <w:r w:rsidRPr="002D3F66">
        <w:rPr>
          <w:rFonts w:asciiTheme="minorHAnsi" w:hAnsiTheme="minorHAnsi"/>
          <w:sz w:val="16"/>
          <w:szCs w:val="16"/>
          <w:rPrChange w:id="6006" w:author="Hemmati" w:date="2016-12-16T10:25:00Z">
            <w:rPr>
              <w:rFonts w:asciiTheme="minorHAnsi" w:hAnsiTheme="minorHAnsi"/>
            </w:rPr>
          </w:rPrChange>
        </w:rPr>
        <w:t>CASCADE CONSTRAINTS PURGE;</w:t>
      </w:r>
    </w:p>
    <w:p w:rsidR="009C7320" w:rsidRPr="002D3F66" w:rsidRDefault="009C7320" w:rsidP="009C7320">
      <w:pPr>
        <w:pStyle w:val="sqlF9"/>
        <w:rPr>
          <w:rFonts w:asciiTheme="minorHAnsi" w:hAnsiTheme="minorHAnsi"/>
          <w:sz w:val="16"/>
          <w:szCs w:val="16"/>
          <w:rPrChange w:id="6007" w:author="Hemmati" w:date="2016-12-16T10:25:00Z">
            <w:rPr>
              <w:rFonts w:asciiTheme="minorHAnsi" w:hAnsiTheme="minorHAnsi"/>
            </w:rPr>
          </w:rPrChange>
        </w:rPr>
      </w:pPr>
      <w:r w:rsidRPr="002D3F66">
        <w:rPr>
          <w:rFonts w:asciiTheme="minorHAnsi" w:hAnsiTheme="minorHAnsi"/>
          <w:sz w:val="16"/>
          <w:szCs w:val="16"/>
          <w:rPrChange w:id="6008" w:author="Hemmati" w:date="2016-12-16T10:25:00Z">
            <w:rPr>
              <w:rFonts w:asciiTheme="minorHAnsi" w:hAnsiTheme="minorHAnsi"/>
            </w:rPr>
          </w:rPrChange>
        </w:rPr>
        <w:t xml:space="preserve">DROP TABLE </w:t>
      </w:r>
      <w:r w:rsidRPr="002D3F66">
        <w:rPr>
          <w:rFonts w:asciiTheme="minorHAnsi" w:hAnsiTheme="minorHAnsi"/>
          <w:sz w:val="16"/>
          <w:szCs w:val="16"/>
          <w:rPrChange w:id="6009" w:author="Hemmati" w:date="2016-12-16T10:25:00Z">
            <w:rPr>
              <w:rFonts w:asciiTheme="minorHAnsi" w:hAnsiTheme="minorHAnsi"/>
            </w:rPr>
          </w:rPrChange>
        </w:rPr>
        <w:tab/>
        <w:t xml:space="preserve">agent_EMP </w:t>
      </w:r>
      <w:r w:rsidRPr="002D3F66">
        <w:rPr>
          <w:rFonts w:asciiTheme="minorHAnsi" w:hAnsiTheme="minorHAnsi"/>
          <w:sz w:val="16"/>
          <w:szCs w:val="16"/>
          <w:rPrChange w:id="6010" w:author="Hemmati" w:date="2016-12-16T10:25:00Z">
            <w:rPr>
              <w:rFonts w:asciiTheme="minorHAnsi" w:hAnsiTheme="minorHAnsi"/>
            </w:rPr>
          </w:rPrChange>
        </w:rPr>
        <w:tab/>
        <w:t xml:space="preserve">  </w:t>
      </w:r>
      <w:r w:rsidR="004640DF" w:rsidRPr="002D3F66">
        <w:rPr>
          <w:rFonts w:asciiTheme="minorHAnsi" w:hAnsiTheme="minorHAnsi"/>
          <w:sz w:val="16"/>
          <w:szCs w:val="16"/>
          <w:rPrChange w:id="6011" w:author="Hemmati" w:date="2016-12-16T10:25:00Z">
            <w:rPr>
              <w:rFonts w:asciiTheme="minorHAnsi" w:hAnsiTheme="minorHAnsi"/>
            </w:rPr>
          </w:rPrChange>
        </w:rPr>
        <w:tab/>
      </w:r>
      <w:r w:rsidRPr="002D3F66">
        <w:rPr>
          <w:rFonts w:asciiTheme="minorHAnsi" w:hAnsiTheme="minorHAnsi"/>
          <w:sz w:val="16"/>
          <w:szCs w:val="16"/>
          <w:rPrChange w:id="6012" w:author="Hemmati" w:date="2016-12-16T10:25:00Z">
            <w:rPr>
              <w:rFonts w:asciiTheme="minorHAnsi" w:hAnsiTheme="minorHAnsi"/>
            </w:rPr>
          </w:rPrChange>
        </w:rPr>
        <w:t>CASCADE CONSTRAINTS PURGE;</w:t>
      </w:r>
    </w:p>
    <w:p w:rsidR="009C7320" w:rsidRPr="002D3F66" w:rsidRDefault="009C7320" w:rsidP="009C7320">
      <w:pPr>
        <w:pStyle w:val="sqlF9"/>
        <w:rPr>
          <w:rFonts w:asciiTheme="minorHAnsi" w:hAnsiTheme="minorHAnsi"/>
          <w:sz w:val="16"/>
          <w:szCs w:val="16"/>
          <w:rPrChange w:id="6013" w:author="Hemmati" w:date="2016-12-16T10:25:00Z">
            <w:rPr>
              <w:rFonts w:asciiTheme="minorHAnsi" w:hAnsiTheme="minorHAnsi"/>
            </w:rPr>
          </w:rPrChange>
        </w:rPr>
      </w:pPr>
      <w:r w:rsidRPr="002D3F66">
        <w:rPr>
          <w:rFonts w:asciiTheme="minorHAnsi" w:hAnsiTheme="minorHAnsi"/>
          <w:sz w:val="16"/>
          <w:szCs w:val="16"/>
          <w:rPrChange w:id="6014" w:author="Hemmati" w:date="2016-12-16T10:25:00Z">
            <w:rPr>
              <w:rFonts w:asciiTheme="minorHAnsi" w:hAnsiTheme="minorHAnsi"/>
            </w:rPr>
          </w:rPrChange>
        </w:rPr>
        <w:t xml:space="preserve">DROP TABLE </w:t>
      </w:r>
      <w:r w:rsidRPr="002D3F66">
        <w:rPr>
          <w:rFonts w:asciiTheme="minorHAnsi" w:hAnsiTheme="minorHAnsi"/>
          <w:sz w:val="16"/>
          <w:szCs w:val="16"/>
          <w:rPrChange w:id="6015" w:author="Hemmati" w:date="2016-12-16T10:25:00Z">
            <w:rPr>
              <w:rFonts w:asciiTheme="minorHAnsi" w:hAnsiTheme="minorHAnsi"/>
            </w:rPr>
          </w:rPrChange>
        </w:rPr>
        <w:tab/>
        <w:t xml:space="preserve">trip_type </w:t>
      </w:r>
      <w:r w:rsidRPr="002D3F66">
        <w:rPr>
          <w:rFonts w:asciiTheme="minorHAnsi" w:hAnsiTheme="minorHAnsi"/>
          <w:sz w:val="16"/>
          <w:szCs w:val="16"/>
          <w:rPrChange w:id="6016" w:author="Hemmati" w:date="2016-12-16T10:25:00Z">
            <w:rPr>
              <w:rFonts w:asciiTheme="minorHAnsi" w:hAnsiTheme="minorHAnsi"/>
            </w:rPr>
          </w:rPrChange>
        </w:rPr>
        <w:tab/>
        <w:t xml:space="preserve"> </w:t>
      </w:r>
      <w:r w:rsidR="004640DF" w:rsidRPr="002D3F66">
        <w:rPr>
          <w:rFonts w:asciiTheme="minorHAnsi" w:hAnsiTheme="minorHAnsi"/>
          <w:sz w:val="16"/>
          <w:szCs w:val="16"/>
          <w:rPrChange w:id="6017" w:author="Hemmati" w:date="2016-12-16T10:25:00Z">
            <w:rPr>
              <w:rFonts w:asciiTheme="minorHAnsi" w:hAnsiTheme="minorHAnsi"/>
            </w:rPr>
          </w:rPrChange>
        </w:rPr>
        <w:tab/>
      </w:r>
      <w:r w:rsidRPr="002D3F66">
        <w:rPr>
          <w:rFonts w:asciiTheme="minorHAnsi" w:hAnsiTheme="minorHAnsi"/>
          <w:sz w:val="16"/>
          <w:szCs w:val="16"/>
          <w:rPrChange w:id="6018" w:author="Hemmati" w:date="2016-12-16T10:25:00Z">
            <w:rPr>
              <w:rFonts w:asciiTheme="minorHAnsi" w:hAnsiTheme="minorHAnsi"/>
            </w:rPr>
          </w:rPrChange>
        </w:rPr>
        <w:t>CASCADE CONSTRAINTS PURGE;</w:t>
      </w:r>
    </w:p>
    <w:p w:rsidR="009C7320" w:rsidRPr="002D3F66" w:rsidRDefault="009C7320" w:rsidP="009C7320">
      <w:pPr>
        <w:pStyle w:val="sqlF9"/>
        <w:rPr>
          <w:rFonts w:asciiTheme="minorHAnsi" w:hAnsiTheme="minorHAnsi"/>
          <w:sz w:val="16"/>
          <w:szCs w:val="16"/>
          <w:rPrChange w:id="6019" w:author="Hemmati" w:date="2016-12-16T10:25:00Z">
            <w:rPr>
              <w:rFonts w:asciiTheme="minorHAnsi" w:hAnsiTheme="minorHAnsi"/>
            </w:rPr>
          </w:rPrChange>
        </w:rPr>
      </w:pPr>
      <w:r w:rsidRPr="002D3F66">
        <w:rPr>
          <w:rFonts w:asciiTheme="minorHAnsi" w:hAnsiTheme="minorHAnsi"/>
          <w:sz w:val="16"/>
          <w:szCs w:val="16"/>
          <w:rPrChange w:id="6020" w:author="Hemmati" w:date="2016-12-16T10:25:00Z">
            <w:rPr>
              <w:rFonts w:asciiTheme="minorHAnsi" w:hAnsiTheme="minorHAnsi"/>
            </w:rPr>
          </w:rPrChange>
        </w:rPr>
        <w:t xml:space="preserve">DROP TABLE </w:t>
      </w:r>
      <w:r w:rsidRPr="002D3F66">
        <w:rPr>
          <w:rFonts w:asciiTheme="minorHAnsi" w:hAnsiTheme="minorHAnsi"/>
          <w:sz w:val="16"/>
          <w:szCs w:val="16"/>
          <w:rPrChange w:id="6021" w:author="Hemmati" w:date="2016-12-16T10:25:00Z">
            <w:rPr>
              <w:rFonts w:asciiTheme="minorHAnsi" w:hAnsiTheme="minorHAnsi"/>
            </w:rPr>
          </w:rPrChange>
        </w:rPr>
        <w:tab/>
        <w:t xml:space="preserve">agent_office </w:t>
      </w:r>
      <w:r w:rsidRPr="002D3F66">
        <w:rPr>
          <w:rFonts w:asciiTheme="minorHAnsi" w:hAnsiTheme="minorHAnsi"/>
          <w:sz w:val="16"/>
          <w:szCs w:val="16"/>
          <w:rPrChange w:id="6022" w:author="Hemmati" w:date="2016-12-16T10:25:00Z">
            <w:rPr>
              <w:rFonts w:asciiTheme="minorHAnsi" w:hAnsiTheme="minorHAnsi"/>
            </w:rPr>
          </w:rPrChange>
        </w:rPr>
        <w:tab/>
        <w:t xml:space="preserve">  </w:t>
      </w:r>
      <w:r w:rsidR="004640DF" w:rsidRPr="002D3F66">
        <w:rPr>
          <w:rFonts w:asciiTheme="minorHAnsi" w:hAnsiTheme="minorHAnsi"/>
          <w:sz w:val="16"/>
          <w:szCs w:val="16"/>
          <w:rPrChange w:id="6023" w:author="Hemmati" w:date="2016-12-16T10:25:00Z">
            <w:rPr>
              <w:rFonts w:asciiTheme="minorHAnsi" w:hAnsiTheme="minorHAnsi"/>
            </w:rPr>
          </w:rPrChange>
        </w:rPr>
        <w:tab/>
      </w:r>
      <w:r w:rsidRPr="002D3F66">
        <w:rPr>
          <w:rFonts w:asciiTheme="minorHAnsi" w:hAnsiTheme="minorHAnsi"/>
          <w:sz w:val="16"/>
          <w:szCs w:val="16"/>
          <w:rPrChange w:id="6024" w:author="Hemmati" w:date="2016-12-16T10:25:00Z">
            <w:rPr>
              <w:rFonts w:asciiTheme="minorHAnsi" w:hAnsiTheme="minorHAnsi"/>
            </w:rPr>
          </w:rPrChange>
        </w:rPr>
        <w:t>CASCADE CONSTRAINTS PURGE;</w:t>
      </w:r>
    </w:p>
    <w:p w:rsidR="009C7320" w:rsidRPr="002D3F66" w:rsidRDefault="009C7320" w:rsidP="009C7320">
      <w:pPr>
        <w:pStyle w:val="sqlF9"/>
        <w:rPr>
          <w:rFonts w:asciiTheme="minorHAnsi" w:hAnsiTheme="minorHAnsi"/>
          <w:sz w:val="16"/>
          <w:szCs w:val="16"/>
          <w:rPrChange w:id="6025" w:author="Hemmati" w:date="2016-12-16T10:25:00Z">
            <w:rPr>
              <w:rFonts w:asciiTheme="minorHAnsi" w:hAnsiTheme="minorHAnsi"/>
            </w:rPr>
          </w:rPrChange>
        </w:rPr>
      </w:pPr>
      <w:r w:rsidRPr="002D3F66">
        <w:rPr>
          <w:rFonts w:asciiTheme="minorHAnsi" w:hAnsiTheme="minorHAnsi"/>
          <w:sz w:val="16"/>
          <w:szCs w:val="16"/>
          <w:rPrChange w:id="6026" w:author="Hemmati" w:date="2016-12-16T10:25:00Z">
            <w:rPr>
              <w:rFonts w:asciiTheme="minorHAnsi" w:hAnsiTheme="minorHAnsi"/>
            </w:rPr>
          </w:rPrChange>
        </w:rPr>
        <w:t xml:space="preserve">DROP TABLE </w:t>
      </w:r>
      <w:r w:rsidRPr="002D3F66">
        <w:rPr>
          <w:rFonts w:asciiTheme="minorHAnsi" w:hAnsiTheme="minorHAnsi"/>
          <w:sz w:val="16"/>
          <w:szCs w:val="16"/>
          <w:rPrChange w:id="6027" w:author="Hemmati" w:date="2016-12-16T10:25:00Z">
            <w:rPr>
              <w:rFonts w:asciiTheme="minorHAnsi" w:hAnsiTheme="minorHAnsi"/>
            </w:rPr>
          </w:rPrChange>
        </w:rPr>
        <w:tab/>
        <w:t>product_category</w:t>
      </w:r>
      <w:r w:rsidR="004640DF" w:rsidRPr="002D3F66">
        <w:rPr>
          <w:rFonts w:asciiTheme="minorHAnsi" w:hAnsiTheme="minorHAnsi"/>
          <w:sz w:val="16"/>
          <w:szCs w:val="16"/>
          <w:rPrChange w:id="6028" w:author="Hemmati" w:date="2016-12-16T10:25:00Z">
            <w:rPr>
              <w:rFonts w:asciiTheme="minorHAnsi" w:hAnsiTheme="minorHAnsi"/>
            </w:rPr>
          </w:rPrChange>
        </w:rPr>
        <w:tab/>
      </w:r>
      <w:r w:rsidRPr="002D3F66">
        <w:rPr>
          <w:rFonts w:asciiTheme="minorHAnsi" w:hAnsiTheme="minorHAnsi"/>
          <w:sz w:val="16"/>
          <w:szCs w:val="16"/>
          <w:rPrChange w:id="6029" w:author="Hemmati" w:date="2016-12-16T10:25:00Z">
            <w:rPr>
              <w:rFonts w:asciiTheme="minorHAnsi" w:hAnsiTheme="minorHAnsi"/>
            </w:rPr>
          </w:rPrChange>
        </w:rPr>
        <w:t>CASCADE CONSTRAINTS PURGE;</w:t>
      </w:r>
    </w:p>
    <w:p w:rsidR="009C7320" w:rsidRPr="002D3F66" w:rsidRDefault="009C7320" w:rsidP="009C7320">
      <w:pPr>
        <w:pStyle w:val="sqlF9"/>
        <w:rPr>
          <w:rFonts w:asciiTheme="minorHAnsi" w:hAnsiTheme="minorHAnsi"/>
          <w:sz w:val="16"/>
          <w:szCs w:val="16"/>
          <w:rPrChange w:id="6030" w:author="Hemmati" w:date="2016-12-16T10:25:00Z">
            <w:rPr>
              <w:rFonts w:asciiTheme="minorHAnsi" w:hAnsiTheme="minorHAnsi"/>
            </w:rPr>
          </w:rPrChange>
        </w:rPr>
      </w:pPr>
      <w:r w:rsidRPr="002D3F66">
        <w:rPr>
          <w:rFonts w:asciiTheme="minorHAnsi" w:hAnsiTheme="minorHAnsi"/>
          <w:sz w:val="16"/>
          <w:szCs w:val="16"/>
          <w:rPrChange w:id="6031" w:author="Hemmati" w:date="2016-12-16T10:25:00Z">
            <w:rPr>
              <w:rFonts w:asciiTheme="minorHAnsi" w:hAnsiTheme="minorHAnsi"/>
            </w:rPr>
          </w:rPrChange>
        </w:rPr>
        <w:t>DROP TABLE</w:t>
      </w:r>
      <w:r w:rsidRPr="002D3F66">
        <w:rPr>
          <w:rFonts w:asciiTheme="minorHAnsi" w:hAnsiTheme="minorHAnsi"/>
          <w:sz w:val="16"/>
          <w:szCs w:val="16"/>
          <w:rPrChange w:id="6032" w:author="Hemmati" w:date="2016-12-16T10:25:00Z">
            <w:rPr>
              <w:rFonts w:asciiTheme="minorHAnsi" w:hAnsiTheme="minorHAnsi"/>
            </w:rPr>
          </w:rPrChange>
        </w:rPr>
        <w:tab/>
        <w:t>payment_type</w:t>
      </w:r>
      <w:r w:rsidRPr="002D3F66">
        <w:rPr>
          <w:rFonts w:asciiTheme="minorHAnsi" w:hAnsiTheme="minorHAnsi"/>
          <w:sz w:val="16"/>
          <w:szCs w:val="16"/>
          <w:rPrChange w:id="6033" w:author="Hemmati" w:date="2016-12-16T10:25:00Z">
            <w:rPr>
              <w:rFonts w:asciiTheme="minorHAnsi" w:hAnsiTheme="minorHAnsi"/>
            </w:rPr>
          </w:rPrChange>
        </w:rPr>
        <w:tab/>
        <w:t xml:space="preserve">  </w:t>
      </w:r>
      <w:r w:rsidR="004640DF" w:rsidRPr="002D3F66">
        <w:rPr>
          <w:rFonts w:asciiTheme="minorHAnsi" w:hAnsiTheme="minorHAnsi"/>
          <w:sz w:val="16"/>
          <w:szCs w:val="16"/>
          <w:rPrChange w:id="6034" w:author="Hemmati" w:date="2016-12-16T10:25:00Z">
            <w:rPr>
              <w:rFonts w:asciiTheme="minorHAnsi" w:hAnsiTheme="minorHAnsi"/>
            </w:rPr>
          </w:rPrChange>
        </w:rPr>
        <w:tab/>
      </w:r>
      <w:r w:rsidRPr="002D3F66">
        <w:rPr>
          <w:rFonts w:asciiTheme="minorHAnsi" w:hAnsiTheme="minorHAnsi"/>
          <w:sz w:val="16"/>
          <w:szCs w:val="16"/>
          <w:rPrChange w:id="6035" w:author="Hemmati" w:date="2016-12-16T10:25:00Z">
            <w:rPr>
              <w:rFonts w:asciiTheme="minorHAnsi" w:hAnsiTheme="minorHAnsi"/>
            </w:rPr>
          </w:rPrChange>
        </w:rPr>
        <w:t>CASCADE CONSTRAINTS PURGE;</w:t>
      </w:r>
    </w:p>
    <w:p w:rsidR="009C7320" w:rsidRPr="002D3F66" w:rsidRDefault="009C7320" w:rsidP="009C7320">
      <w:pPr>
        <w:pStyle w:val="sqlF9"/>
        <w:rPr>
          <w:rFonts w:asciiTheme="minorHAnsi" w:hAnsiTheme="minorHAnsi"/>
          <w:sz w:val="16"/>
          <w:szCs w:val="16"/>
          <w:rPrChange w:id="6036" w:author="Hemmati" w:date="2016-12-16T10:25:00Z">
            <w:rPr>
              <w:rFonts w:asciiTheme="minorHAnsi" w:hAnsiTheme="minorHAnsi"/>
            </w:rPr>
          </w:rPrChange>
        </w:rPr>
      </w:pPr>
      <w:r w:rsidRPr="002D3F66">
        <w:rPr>
          <w:rFonts w:asciiTheme="minorHAnsi" w:hAnsiTheme="minorHAnsi"/>
          <w:sz w:val="16"/>
          <w:szCs w:val="16"/>
          <w:rPrChange w:id="6037" w:author="Hemmati" w:date="2016-12-16T10:25:00Z">
            <w:rPr>
              <w:rFonts w:asciiTheme="minorHAnsi" w:hAnsiTheme="minorHAnsi"/>
            </w:rPr>
          </w:rPrChange>
        </w:rPr>
        <w:t>DROP TABLE</w:t>
      </w:r>
      <w:r w:rsidRPr="002D3F66">
        <w:rPr>
          <w:rFonts w:asciiTheme="minorHAnsi" w:hAnsiTheme="minorHAnsi"/>
          <w:sz w:val="16"/>
          <w:szCs w:val="16"/>
          <w:rPrChange w:id="6038" w:author="Hemmati" w:date="2016-12-16T10:25:00Z">
            <w:rPr>
              <w:rFonts w:asciiTheme="minorHAnsi" w:hAnsiTheme="minorHAnsi"/>
            </w:rPr>
          </w:rPrChange>
        </w:rPr>
        <w:tab/>
        <w:t xml:space="preserve">commission_status </w:t>
      </w:r>
      <w:r w:rsidR="004640DF" w:rsidRPr="002D3F66">
        <w:rPr>
          <w:rFonts w:asciiTheme="minorHAnsi" w:hAnsiTheme="minorHAnsi"/>
          <w:sz w:val="16"/>
          <w:szCs w:val="16"/>
          <w:rPrChange w:id="6039" w:author="Hemmati" w:date="2016-12-16T10:25:00Z">
            <w:rPr>
              <w:rFonts w:asciiTheme="minorHAnsi" w:hAnsiTheme="minorHAnsi"/>
            </w:rPr>
          </w:rPrChange>
        </w:rPr>
        <w:tab/>
      </w:r>
      <w:r w:rsidRPr="002D3F66">
        <w:rPr>
          <w:rFonts w:asciiTheme="minorHAnsi" w:hAnsiTheme="minorHAnsi"/>
          <w:sz w:val="16"/>
          <w:szCs w:val="16"/>
          <w:rPrChange w:id="6040" w:author="Hemmati" w:date="2016-12-16T10:25:00Z">
            <w:rPr>
              <w:rFonts w:asciiTheme="minorHAnsi" w:hAnsiTheme="minorHAnsi"/>
            </w:rPr>
          </w:rPrChange>
        </w:rPr>
        <w:t>CASCADE CONSTRAINTS PURGE;</w:t>
      </w:r>
    </w:p>
    <w:p w:rsidR="009C7320" w:rsidRPr="002D3F66" w:rsidRDefault="009C7320" w:rsidP="009C7320">
      <w:pPr>
        <w:pStyle w:val="sqlF9"/>
        <w:rPr>
          <w:rFonts w:asciiTheme="minorHAnsi" w:hAnsiTheme="minorHAnsi"/>
          <w:sz w:val="16"/>
          <w:szCs w:val="16"/>
          <w:rPrChange w:id="6041" w:author="Hemmati" w:date="2016-12-16T10:25:00Z">
            <w:rPr>
              <w:rFonts w:asciiTheme="minorHAnsi" w:hAnsiTheme="minorHAnsi"/>
            </w:rPr>
          </w:rPrChange>
        </w:rPr>
      </w:pPr>
      <w:r w:rsidRPr="002D3F66">
        <w:rPr>
          <w:rFonts w:asciiTheme="minorHAnsi" w:hAnsiTheme="minorHAnsi"/>
          <w:sz w:val="16"/>
          <w:szCs w:val="16"/>
          <w:rPrChange w:id="6042" w:author="Hemmati" w:date="2016-12-16T10:25:00Z">
            <w:rPr>
              <w:rFonts w:asciiTheme="minorHAnsi" w:hAnsiTheme="minorHAnsi"/>
            </w:rPr>
          </w:rPrChange>
        </w:rPr>
        <w:t>DROP TABLE</w:t>
      </w:r>
      <w:r w:rsidRPr="002D3F66">
        <w:rPr>
          <w:rFonts w:asciiTheme="minorHAnsi" w:hAnsiTheme="minorHAnsi"/>
          <w:sz w:val="16"/>
          <w:szCs w:val="16"/>
          <w:rPrChange w:id="6043" w:author="Hemmati" w:date="2016-12-16T10:25:00Z">
            <w:rPr>
              <w:rFonts w:asciiTheme="minorHAnsi" w:hAnsiTheme="minorHAnsi"/>
            </w:rPr>
          </w:rPrChange>
        </w:rPr>
        <w:tab/>
        <w:t>tax</w:t>
      </w:r>
      <w:r w:rsidRPr="002D3F66">
        <w:rPr>
          <w:rFonts w:asciiTheme="minorHAnsi" w:hAnsiTheme="minorHAnsi"/>
          <w:sz w:val="16"/>
          <w:szCs w:val="16"/>
          <w:rPrChange w:id="6044" w:author="Hemmati" w:date="2016-12-16T10:25:00Z">
            <w:rPr>
              <w:rFonts w:asciiTheme="minorHAnsi" w:hAnsiTheme="minorHAnsi"/>
            </w:rPr>
          </w:rPrChange>
        </w:rPr>
        <w:tab/>
      </w:r>
      <w:r w:rsidRPr="002D3F66">
        <w:rPr>
          <w:rFonts w:asciiTheme="minorHAnsi" w:hAnsiTheme="minorHAnsi"/>
          <w:sz w:val="16"/>
          <w:szCs w:val="16"/>
          <w:rPrChange w:id="6045" w:author="Hemmati" w:date="2016-12-16T10:25:00Z">
            <w:rPr>
              <w:rFonts w:asciiTheme="minorHAnsi" w:hAnsiTheme="minorHAnsi"/>
            </w:rPr>
          </w:rPrChange>
        </w:rPr>
        <w:tab/>
        <w:t xml:space="preserve">  </w:t>
      </w:r>
      <w:r w:rsidR="004640DF" w:rsidRPr="002D3F66">
        <w:rPr>
          <w:rFonts w:asciiTheme="minorHAnsi" w:hAnsiTheme="minorHAnsi"/>
          <w:sz w:val="16"/>
          <w:szCs w:val="16"/>
          <w:rPrChange w:id="6046" w:author="Hemmati" w:date="2016-12-16T10:25:00Z">
            <w:rPr>
              <w:rFonts w:asciiTheme="minorHAnsi" w:hAnsiTheme="minorHAnsi"/>
            </w:rPr>
          </w:rPrChange>
        </w:rPr>
        <w:tab/>
      </w:r>
      <w:r w:rsidRPr="002D3F66">
        <w:rPr>
          <w:rFonts w:asciiTheme="minorHAnsi" w:hAnsiTheme="minorHAnsi"/>
          <w:sz w:val="16"/>
          <w:szCs w:val="16"/>
          <w:rPrChange w:id="6047" w:author="Hemmati" w:date="2016-12-16T10:25:00Z">
            <w:rPr>
              <w:rFonts w:asciiTheme="minorHAnsi" w:hAnsiTheme="minorHAnsi"/>
            </w:rPr>
          </w:rPrChange>
        </w:rPr>
        <w:t>CASCADE CONSTRAINTS PURGE;</w:t>
      </w:r>
    </w:p>
    <w:p w:rsidR="009C7320" w:rsidRPr="002D3F66" w:rsidRDefault="009C7320" w:rsidP="009C7320">
      <w:pPr>
        <w:pStyle w:val="sqlF9"/>
        <w:rPr>
          <w:rFonts w:asciiTheme="minorHAnsi" w:hAnsiTheme="minorHAnsi"/>
          <w:sz w:val="16"/>
          <w:szCs w:val="16"/>
          <w:rPrChange w:id="6048" w:author="Hemmati" w:date="2016-12-16T10:25:00Z">
            <w:rPr>
              <w:rFonts w:asciiTheme="minorHAnsi" w:hAnsiTheme="minorHAnsi"/>
            </w:rPr>
          </w:rPrChange>
        </w:rPr>
      </w:pPr>
    </w:p>
    <w:p w:rsidR="009C7320" w:rsidRPr="002D3F66" w:rsidRDefault="009C7320" w:rsidP="009C7320">
      <w:pPr>
        <w:pStyle w:val="sqlF9"/>
        <w:rPr>
          <w:rFonts w:asciiTheme="minorHAnsi" w:hAnsiTheme="minorHAnsi"/>
          <w:sz w:val="16"/>
          <w:szCs w:val="16"/>
          <w:rPrChange w:id="6049" w:author="Hemmati" w:date="2016-12-16T10:25:00Z">
            <w:rPr>
              <w:rFonts w:asciiTheme="minorHAnsi" w:hAnsiTheme="minorHAnsi"/>
            </w:rPr>
          </w:rPrChange>
        </w:rPr>
      </w:pPr>
      <w:r w:rsidRPr="002D3F66">
        <w:rPr>
          <w:rFonts w:asciiTheme="minorHAnsi" w:hAnsiTheme="minorHAnsi"/>
          <w:sz w:val="16"/>
          <w:szCs w:val="16"/>
          <w:rPrChange w:id="6050" w:author="Hemmati" w:date="2016-12-16T10:25:00Z">
            <w:rPr>
              <w:rFonts w:asciiTheme="minorHAnsi" w:hAnsiTheme="minorHAnsi"/>
            </w:rPr>
          </w:rPrChange>
        </w:rPr>
        <w:t>PURGE RECYCLEBIN;</w:t>
      </w:r>
    </w:p>
    <w:p w:rsidR="009C7320" w:rsidRPr="002D3F66" w:rsidRDefault="009C7320" w:rsidP="009C7320">
      <w:pPr>
        <w:pStyle w:val="sqlF9"/>
        <w:rPr>
          <w:rFonts w:asciiTheme="minorHAnsi" w:hAnsiTheme="minorHAnsi"/>
          <w:sz w:val="16"/>
          <w:szCs w:val="16"/>
          <w:rPrChange w:id="6051" w:author="Hemmati" w:date="2016-12-16T10:25:00Z">
            <w:rPr>
              <w:rFonts w:asciiTheme="minorHAnsi" w:hAnsiTheme="minorHAnsi"/>
            </w:rPr>
          </w:rPrChange>
        </w:rPr>
      </w:pPr>
    </w:p>
    <w:p w:rsidR="009C7320" w:rsidRPr="002D3F66" w:rsidRDefault="007E2EC6" w:rsidP="009C7320">
      <w:pPr>
        <w:pStyle w:val="sqlF9"/>
        <w:rPr>
          <w:rFonts w:asciiTheme="minorHAnsi" w:hAnsiTheme="minorHAnsi"/>
          <w:sz w:val="16"/>
          <w:szCs w:val="16"/>
          <w:rPrChange w:id="6052" w:author="Hemmati" w:date="2016-12-16T10:25:00Z">
            <w:rPr>
              <w:rFonts w:asciiTheme="minorHAnsi" w:hAnsiTheme="minorHAnsi"/>
            </w:rPr>
          </w:rPrChange>
        </w:rPr>
      </w:pPr>
      <w:r w:rsidRPr="002D3F66">
        <w:rPr>
          <w:rFonts w:asciiTheme="minorHAnsi" w:hAnsiTheme="minorHAnsi"/>
          <w:sz w:val="16"/>
          <w:szCs w:val="16"/>
          <w:rPrChange w:id="6053" w:author="Hemmati" w:date="2016-12-16T10:25:00Z">
            <w:rPr>
              <w:rFonts w:asciiTheme="minorHAnsi" w:hAnsiTheme="minorHAnsi"/>
            </w:rPr>
          </w:rPrChange>
        </w:rPr>
        <w:t>REM =========</w:t>
      </w:r>
      <w:r w:rsidR="009C7320" w:rsidRPr="002D3F66">
        <w:rPr>
          <w:rFonts w:asciiTheme="minorHAnsi" w:hAnsiTheme="minorHAnsi"/>
          <w:sz w:val="16"/>
          <w:szCs w:val="16"/>
          <w:rPrChange w:id="6054" w:author="Hemmati" w:date="2016-12-16T10:25:00Z">
            <w:rPr>
              <w:rFonts w:asciiTheme="minorHAnsi" w:hAnsiTheme="minorHAnsi"/>
            </w:rPr>
          </w:rPrChange>
        </w:rPr>
        <w:t>========</w:t>
      </w:r>
      <w:r w:rsidRPr="002D3F66">
        <w:rPr>
          <w:rFonts w:asciiTheme="minorHAnsi" w:hAnsiTheme="minorHAnsi"/>
          <w:sz w:val="16"/>
          <w:szCs w:val="16"/>
          <w:rPrChange w:id="6055" w:author="Hemmati" w:date="2016-12-16T10:25:00Z">
            <w:rPr>
              <w:rFonts w:asciiTheme="minorHAnsi" w:hAnsiTheme="minorHAnsi"/>
            </w:rPr>
          </w:rPrChange>
        </w:rPr>
        <w:t>=====</w:t>
      </w:r>
      <w:r w:rsidR="009C7320" w:rsidRPr="002D3F66">
        <w:rPr>
          <w:rFonts w:asciiTheme="minorHAnsi" w:hAnsiTheme="minorHAnsi"/>
          <w:sz w:val="16"/>
          <w:szCs w:val="16"/>
          <w:rPrChange w:id="6056" w:author="Hemmati" w:date="2016-12-16T10:25:00Z">
            <w:rPr>
              <w:rFonts w:asciiTheme="minorHAnsi" w:hAnsiTheme="minorHAnsi"/>
            </w:rPr>
          </w:rPrChange>
        </w:rPr>
        <w:t xml:space="preserve">== </w:t>
      </w:r>
      <w:r w:rsidR="009C7320" w:rsidRPr="002D3F66">
        <w:rPr>
          <w:rFonts w:asciiTheme="minorHAnsi" w:hAnsiTheme="minorHAnsi"/>
          <w:b/>
          <w:sz w:val="16"/>
          <w:szCs w:val="16"/>
          <w:rPrChange w:id="6057" w:author="Hemmati" w:date="2016-12-16T10:25:00Z">
            <w:rPr>
              <w:rFonts w:asciiTheme="minorHAnsi" w:hAnsiTheme="minorHAnsi"/>
              <w:b/>
            </w:rPr>
          </w:rPrChange>
        </w:rPr>
        <w:t>DESTINATION TABLE</w:t>
      </w:r>
      <w:r w:rsidR="009C7320" w:rsidRPr="002D3F66">
        <w:rPr>
          <w:rFonts w:asciiTheme="minorHAnsi" w:hAnsiTheme="minorHAnsi"/>
          <w:sz w:val="16"/>
          <w:szCs w:val="16"/>
          <w:rPrChange w:id="6058" w:author="Hemmati" w:date="2016-12-16T10:25:00Z">
            <w:rPr>
              <w:rFonts w:asciiTheme="minorHAnsi" w:hAnsiTheme="minorHAnsi"/>
            </w:rPr>
          </w:rPrChange>
        </w:rPr>
        <w:t xml:space="preserve"> =</w:t>
      </w:r>
      <w:r w:rsidRPr="002D3F66">
        <w:rPr>
          <w:rFonts w:asciiTheme="minorHAnsi" w:hAnsiTheme="minorHAnsi"/>
          <w:sz w:val="16"/>
          <w:szCs w:val="16"/>
          <w:rPrChange w:id="6059" w:author="Hemmati" w:date="2016-12-16T10:25:00Z">
            <w:rPr>
              <w:rFonts w:asciiTheme="minorHAnsi" w:hAnsiTheme="minorHAnsi"/>
            </w:rPr>
          </w:rPrChange>
        </w:rPr>
        <w:t>=========================</w:t>
      </w:r>
    </w:p>
    <w:p w:rsidR="009C7320" w:rsidRPr="002D3F66" w:rsidRDefault="009C7320" w:rsidP="009C7320">
      <w:pPr>
        <w:pStyle w:val="sqlF9"/>
        <w:rPr>
          <w:rFonts w:asciiTheme="minorHAnsi" w:hAnsiTheme="minorHAnsi"/>
          <w:sz w:val="16"/>
          <w:szCs w:val="16"/>
          <w:rPrChange w:id="6060" w:author="Hemmati" w:date="2016-12-16T10:25:00Z">
            <w:rPr>
              <w:rFonts w:asciiTheme="minorHAnsi" w:hAnsiTheme="minorHAnsi"/>
            </w:rPr>
          </w:rPrChange>
        </w:rPr>
      </w:pPr>
    </w:p>
    <w:p w:rsidR="009C7320" w:rsidRPr="002D3F66" w:rsidRDefault="009C7320" w:rsidP="009C7320">
      <w:pPr>
        <w:pStyle w:val="sqlF9"/>
        <w:rPr>
          <w:rFonts w:asciiTheme="minorHAnsi" w:hAnsiTheme="minorHAnsi"/>
          <w:sz w:val="16"/>
          <w:szCs w:val="16"/>
          <w:rPrChange w:id="6061" w:author="Hemmati" w:date="2016-12-16T10:25:00Z">
            <w:rPr>
              <w:rFonts w:asciiTheme="minorHAnsi" w:hAnsiTheme="minorHAnsi"/>
            </w:rPr>
          </w:rPrChange>
        </w:rPr>
      </w:pPr>
      <w:r w:rsidRPr="002D3F66">
        <w:rPr>
          <w:rFonts w:asciiTheme="minorHAnsi" w:hAnsiTheme="minorHAnsi"/>
          <w:sz w:val="16"/>
          <w:szCs w:val="16"/>
          <w:rPrChange w:id="6062" w:author="Hemmati" w:date="2016-12-16T10:25:00Z">
            <w:rPr>
              <w:rFonts w:asciiTheme="minorHAnsi" w:hAnsiTheme="minorHAnsi"/>
            </w:rPr>
          </w:rPrChange>
        </w:rPr>
        <w:t>CREATE TABLE DESTINATION</w:t>
      </w:r>
    </w:p>
    <w:p w:rsidR="009C7320" w:rsidRPr="002D3F66" w:rsidRDefault="009C7320" w:rsidP="009C7320">
      <w:pPr>
        <w:pStyle w:val="sqlF9"/>
        <w:rPr>
          <w:rFonts w:asciiTheme="minorHAnsi" w:hAnsiTheme="minorHAnsi"/>
          <w:sz w:val="16"/>
          <w:szCs w:val="16"/>
          <w:rPrChange w:id="6063" w:author="Hemmati" w:date="2016-12-16T10:25:00Z">
            <w:rPr>
              <w:rFonts w:asciiTheme="minorHAnsi" w:hAnsiTheme="minorHAnsi"/>
            </w:rPr>
          </w:rPrChange>
        </w:rPr>
      </w:pPr>
      <w:r w:rsidRPr="002D3F66">
        <w:rPr>
          <w:rFonts w:asciiTheme="minorHAnsi" w:hAnsiTheme="minorHAnsi"/>
          <w:sz w:val="16"/>
          <w:szCs w:val="16"/>
          <w:rPrChange w:id="6064" w:author="Hemmati" w:date="2016-12-16T10:25:00Z">
            <w:rPr>
              <w:rFonts w:asciiTheme="minorHAnsi" w:hAnsiTheme="minorHAnsi"/>
            </w:rPr>
          </w:rPrChange>
        </w:rPr>
        <w:t xml:space="preserve">       (destination_code  </w:t>
      </w:r>
      <w:r w:rsidRPr="002D3F66">
        <w:rPr>
          <w:rFonts w:asciiTheme="minorHAnsi" w:hAnsiTheme="minorHAnsi"/>
          <w:sz w:val="16"/>
          <w:szCs w:val="16"/>
          <w:rPrChange w:id="6065" w:author="Hemmati" w:date="2016-12-16T10:25:00Z">
            <w:rPr>
              <w:rFonts w:asciiTheme="minorHAnsi" w:hAnsiTheme="minorHAnsi"/>
            </w:rPr>
          </w:rPrChange>
        </w:rPr>
        <w:tab/>
        <w:t xml:space="preserve">VARCHAR2(10) </w:t>
      </w:r>
    </w:p>
    <w:p w:rsidR="009C7320" w:rsidRPr="002D3F66" w:rsidRDefault="009C7320" w:rsidP="009C7320">
      <w:pPr>
        <w:pStyle w:val="sqlF9"/>
        <w:rPr>
          <w:rFonts w:asciiTheme="minorHAnsi" w:hAnsiTheme="minorHAnsi"/>
          <w:sz w:val="16"/>
          <w:szCs w:val="16"/>
          <w:rPrChange w:id="6066" w:author="Hemmati" w:date="2016-12-16T10:25:00Z">
            <w:rPr>
              <w:rFonts w:asciiTheme="minorHAnsi" w:hAnsiTheme="minorHAnsi"/>
            </w:rPr>
          </w:rPrChange>
        </w:rPr>
      </w:pPr>
      <w:r w:rsidRPr="002D3F66">
        <w:rPr>
          <w:rFonts w:asciiTheme="minorHAnsi" w:hAnsiTheme="minorHAnsi"/>
          <w:sz w:val="16"/>
          <w:szCs w:val="16"/>
          <w:rPrChange w:id="6067" w:author="Hemmati" w:date="2016-12-16T10:25:00Z">
            <w:rPr>
              <w:rFonts w:asciiTheme="minorHAnsi" w:hAnsiTheme="minorHAnsi"/>
            </w:rPr>
          </w:rPrChange>
        </w:rPr>
        <w:tab/>
      </w:r>
      <w:r w:rsidRPr="002D3F66">
        <w:rPr>
          <w:rFonts w:asciiTheme="minorHAnsi" w:hAnsiTheme="minorHAnsi"/>
          <w:sz w:val="16"/>
          <w:szCs w:val="16"/>
          <w:rPrChange w:id="6068" w:author="Hemmati" w:date="2016-12-16T10:25:00Z">
            <w:rPr>
              <w:rFonts w:asciiTheme="minorHAnsi" w:hAnsiTheme="minorHAnsi"/>
            </w:rPr>
          </w:rPrChange>
        </w:rPr>
        <w:tab/>
        <w:t xml:space="preserve">constraint   </w:t>
      </w:r>
      <w:r w:rsidRPr="002D3F66">
        <w:rPr>
          <w:rFonts w:asciiTheme="minorHAnsi" w:hAnsiTheme="minorHAnsi"/>
          <w:sz w:val="16"/>
          <w:szCs w:val="16"/>
          <w:rPrChange w:id="6069" w:author="Hemmati" w:date="2016-12-16T10:25:00Z">
            <w:rPr>
              <w:rFonts w:asciiTheme="minorHAnsi" w:hAnsiTheme="minorHAnsi"/>
            </w:rPr>
          </w:rPrChange>
        </w:rPr>
        <w:tab/>
        <w:t>destination_dest_id_pk     primary key</w:t>
      </w:r>
    </w:p>
    <w:p w:rsidR="009C7320" w:rsidRPr="002D3F66" w:rsidRDefault="009C7320" w:rsidP="009C7320">
      <w:pPr>
        <w:pStyle w:val="sqlF9"/>
        <w:rPr>
          <w:rFonts w:asciiTheme="minorHAnsi" w:hAnsiTheme="minorHAnsi"/>
          <w:sz w:val="16"/>
          <w:szCs w:val="16"/>
          <w:rPrChange w:id="6070" w:author="Hemmati" w:date="2016-12-16T10:25:00Z">
            <w:rPr>
              <w:rFonts w:asciiTheme="minorHAnsi" w:hAnsiTheme="minorHAnsi"/>
            </w:rPr>
          </w:rPrChange>
        </w:rPr>
      </w:pPr>
      <w:r w:rsidRPr="002D3F66">
        <w:rPr>
          <w:rFonts w:asciiTheme="minorHAnsi" w:hAnsiTheme="minorHAnsi"/>
          <w:sz w:val="16"/>
          <w:szCs w:val="16"/>
          <w:rPrChange w:id="6071" w:author="Hemmati" w:date="2016-12-16T10:25:00Z">
            <w:rPr>
              <w:rFonts w:asciiTheme="minorHAnsi" w:hAnsiTheme="minorHAnsi"/>
            </w:rPr>
          </w:rPrChange>
        </w:rPr>
        <w:t xml:space="preserve">        </w:t>
      </w:r>
      <w:r w:rsidRPr="002D3F66">
        <w:rPr>
          <w:rFonts w:asciiTheme="minorHAnsi" w:hAnsiTheme="minorHAnsi"/>
          <w:sz w:val="16"/>
          <w:szCs w:val="16"/>
          <w:rPrChange w:id="6072" w:author="Hemmati" w:date="2016-12-16T10:25:00Z">
            <w:rPr>
              <w:rFonts w:asciiTheme="minorHAnsi" w:hAnsiTheme="minorHAnsi"/>
            </w:rPr>
          </w:rPrChange>
        </w:rPr>
        <w:tab/>
        <w:t>DEFERRABLE INITIALLY DEFERRED</w:t>
      </w:r>
    </w:p>
    <w:p w:rsidR="009C7320" w:rsidRPr="002D3F66" w:rsidRDefault="009C7320" w:rsidP="009C7320">
      <w:pPr>
        <w:pStyle w:val="sqlF9"/>
        <w:rPr>
          <w:rFonts w:asciiTheme="minorHAnsi" w:hAnsiTheme="minorHAnsi"/>
          <w:sz w:val="16"/>
          <w:szCs w:val="16"/>
          <w:rPrChange w:id="6073" w:author="Hemmati" w:date="2016-12-16T10:25:00Z">
            <w:rPr>
              <w:rFonts w:asciiTheme="minorHAnsi" w:hAnsiTheme="minorHAnsi"/>
            </w:rPr>
          </w:rPrChange>
        </w:rPr>
      </w:pPr>
      <w:r w:rsidRPr="002D3F66">
        <w:rPr>
          <w:rFonts w:asciiTheme="minorHAnsi" w:hAnsiTheme="minorHAnsi"/>
          <w:sz w:val="16"/>
          <w:szCs w:val="16"/>
          <w:rPrChange w:id="6074" w:author="Hemmati" w:date="2016-12-16T10:25:00Z">
            <w:rPr>
              <w:rFonts w:asciiTheme="minorHAnsi" w:hAnsiTheme="minorHAnsi"/>
            </w:rPr>
          </w:rPrChange>
        </w:rPr>
        <w:t>USING INDEX</w:t>
      </w:r>
    </w:p>
    <w:p w:rsidR="009C7320" w:rsidRPr="002D3F66" w:rsidRDefault="009C7320" w:rsidP="009C7320">
      <w:pPr>
        <w:pStyle w:val="sqlF9"/>
        <w:rPr>
          <w:rFonts w:asciiTheme="minorHAnsi" w:hAnsiTheme="minorHAnsi"/>
          <w:sz w:val="16"/>
          <w:szCs w:val="16"/>
          <w:rPrChange w:id="6075" w:author="Hemmati" w:date="2016-12-16T10:25:00Z">
            <w:rPr>
              <w:rFonts w:asciiTheme="minorHAnsi" w:hAnsiTheme="minorHAnsi"/>
            </w:rPr>
          </w:rPrChange>
        </w:rPr>
      </w:pPr>
      <w:r w:rsidRPr="002D3F66">
        <w:rPr>
          <w:rFonts w:asciiTheme="minorHAnsi" w:hAnsiTheme="minorHAnsi"/>
          <w:sz w:val="16"/>
          <w:szCs w:val="16"/>
          <w:rPrChange w:id="6076" w:author="Hemmati" w:date="2016-12-16T10:25:00Z">
            <w:rPr>
              <w:rFonts w:asciiTheme="minorHAnsi" w:hAnsiTheme="minorHAnsi"/>
            </w:rPr>
          </w:rPrChange>
        </w:rPr>
        <w:tab/>
      </w:r>
      <w:r w:rsidRPr="002D3F66">
        <w:rPr>
          <w:rFonts w:asciiTheme="minorHAnsi" w:hAnsiTheme="minorHAnsi"/>
          <w:sz w:val="16"/>
          <w:szCs w:val="16"/>
          <w:rPrChange w:id="6077" w:author="Hemmati" w:date="2016-12-16T10:25:00Z">
            <w:rPr>
              <w:rFonts w:asciiTheme="minorHAnsi" w:hAnsiTheme="minorHAnsi"/>
            </w:rPr>
          </w:rPrChange>
        </w:rPr>
        <w:tab/>
        <w:t>(CREATE INDEX destination_dest_id_idx  ON DESTINATION(destination_code)</w:t>
      </w:r>
    </w:p>
    <w:p w:rsidR="009C7320" w:rsidRPr="002D3F66" w:rsidRDefault="009C7320" w:rsidP="009C7320">
      <w:pPr>
        <w:pStyle w:val="sqlF9"/>
        <w:rPr>
          <w:rFonts w:asciiTheme="minorHAnsi" w:hAnsiTheme="minorHAnsi"/>
          <w:sz w:val="16"/>
          <w:szCs w:val="16"/>
          <w:rPrChange w:id="6078" w:author="Hemmati" w:date="2016-12-16T10:25:00Z">
            <w:rPr>
              <w:rFonts w:asciiTheme="minorHAnsi" w:hAnsiTheme="minorHAnsi"/>
            </w:rPr>
          </w:rPrChange>
        </w:rPr>
      </w:pPr>
      <w:r w:rsidRPr="002D3F66">
        <w:rPr>
          <w:rFonts w:asciiTheme="minorHAnsi" w:hAnsiTheme="minorHAnsi"/>
          <w:sz w:val="16"/>
          <w:szCs w:val="16"/>
          <w:rPrChange w:id="6079" w:author="Hemmati" w:date="2016-12-16T10:25:00Z">
            <w:rPr>
              <w:rFonts w:asciiTheme="minorHAnsi" w:hAnsiTheme="minorHAnsi"/>
            </w:rPr>
          </w:rPrChange>
        </w:rPr>
        <w:t>TABLESPACE indx),</w:t>
      </w:r>
    </w:p>
    <w:p w:rsidR="009C7320" w:rsidRPr="002D3F66" w:rsidRDefault="009C7320" w:rsidP="009C7320">
      <w:pPr>
        <w:pStyle w:val="sqlF9"/>
        <w:rPr>
          <w:rFonts w:asciiTheme="minorHAnsi" w:hAnsiTheme="minorHAnsi"/>
          <w:sz w:val="16"/>
          <w:szCs w:val="16"/>
          <w:rPrChange w:id="6080" w:author="Hemmati" w:date="2016-12-16T10:25:00Z">
            <w:rPr>
              <w:rFonts w:asciiTheme="minorHAnsi" w:hAnsiTheme="minorHAnsi"/>
            </w:rPr>
          </w:rPrChange>
        </w:rPr>
      </w:pPr>
      <w:r w:rsidRPr="002D3F66">
        <w:rPr>
          <w:rFonts w:asciiTheme="minorHAnsi" w:hAnsiTheme="minorHAnsi"/>
          <w:sz w:val="16"/>
          <w:szCs w:val="16"/>
          <w:rPrChange w:id="6081" w:author="Hemmati" w:date="2016-12-16T10:25:00Z">
            <w:rPr>
              <w:rFonts w:asciiTheme="minorHAnsi" w:hAnsiTheme="minorHAnsi"/>
            </w:rPr>
          </w:rPrChange>
        </w:rPr>
        <w:t xml:space="preserve">        destination_name     </w:t>
      </w:r>
      <w:r w:rsidRPr="002D3F66">
        <w:rPr>
          <w:rFonts w:asciiTheme="minorHAnsi" w:hAnsiTheme="minorHAnsi"/>
          <w:sz w:val="16"/>
          <w:szCs w:val="16"/>
          <w:rPrChange w:id="6082" w:author="Hemmati" w:date="2016-12-16T10:25:00Z">
            <w:rPr>
              <w:rFonts w:asciiTheme="minorHAnsi" w:hAnsiTheme="minorHAnsi"/>
            </w:rPr>
          </w:rPrChange>
        </w:rPr>
        <w:tab/>
        <w:t>VARCHAR2(30))</w:t>
      </w:r>
    </w:p>
    <w:p w:rsidR="009C7320" w:rsidRPr="002D3F66" w:rsidRDefault="009C7320" w:rsidP="009C7320">
      <w:pPr>
        <w:pStyle w:val="sqlF9"/>
        <w:rPr>
          <w:rFonts w:asciiTheme="minorHAnsi" w:hAnsiTheme="minorHAnsi"/>
          <w:sz w:val="16"/>
          <w:szCs w:val="16"/>
          <w:rPrChange w:id="6083" w:author="Hemmati" w:date="2016-12-16T10:25:00Z">
            <w:rPr>
              <w:rFonts w:asciiTheme="minorHAnsi" w:hAnsiTheme="minorHAnsi"/>
            </w:rPr>
          </w:rPrChange>
        </w:rPr>
      </w:pPr>
      <w:r w:rsidRPr="002D3F66">
        <w:rPr>
          <w:rFonts w:asciiTheme="minorHAnsi" w:hAnsiTheme="minorHAnsi"/>
          <w:sz w:val="16"/>
          <w:szCs w:val="16"/>
          <w:rPrChange w:id="6084" w:author="Hemmati" w:date="2016-12-16T10:25:00Z">
            <w:rPr>
              <w:rFonts w:asciiTheme="minorHAnsi" w:hAnsiTheme="minorHAnsi"/>
            </w:rPr>
          </w:rPrChange>
        </w:rPr>
        <w:t>TABLESPACE user_data</w:t>
      </w:r>
    </w:p>
    <w:p w:rsidR="009C7320" w:rsidRPr="002D3F66" w:rsidRDefault="009C7320" w:rsidP="009C7320">
      <w:pPr>
        <w:pStyle w:val="sqlF9"/>
        <w:rPr>
          <w:rFonts w:asciiTheme="minorHAnsi" w:hAnsiTheme="minorHAnsi"/>
          <w:sz w:val="16"/>
          <w:szCs w:val="16"/>
          <w:rPrChange w:id="6085" w:author="Hemmati" w:date="2016-12-16T10:25:00Z">
            <w:rPr>
              <w:rFonts w:asciiTheme="minorHAnsi" w:hAnsiTheme="minorHAnsi"/>
            </w:rPr>
          </w:rPrChange>
        </w:rPr>
      </w:pPr>
      <w:r w:rsidRPr="002D3F66">
        <w:rPr>
          <w:rFonts w:asciiTheme="minorHAnsi" w:hAnsiTheme="minorHAnsi"/>
          <w:sz w:val="16"/>
          <w:szCs w:val="16"/>
          <w:rPrChange w:id="6086" w:author="Hemmati" w:date="2016-12-16T10:25:00Z">
            <w:rPr>
              <w:rFonts w:asciiTheme="minorHAnsi" w:hAnsiTheme="minorHAnsi"/>
            </w:rPr>
          </w:rPrChange>
        </w:rPr>
        <w:t>STORAGE (INITIAL 10K</w:t>
      </w:r>
    </w:p>
    <w:p w:rsidR="009C7320" w:rsidRPr="002D3F66" w:rsidRDefault="009C7320" w:rsidP="009C7320">
      <w:pPr>
        <w:pStyle w:val="sqlF9"/>
        <w:rPr>
          <w:rFonts w:asciiTheme="minorHAnsi" w:hAnsiTheme="minorHAnsi"/>
          <w:sz w:val="16"/>
          <w:szCs w:val="16"/>
          <w:rPrChange w:id="6087" w:author="Hemmati" w:date="2016-12-16T10:25:00Z">
            <w:rPr>
              <w:rFonts w:asciiTheme="minorHAnsi" w:hAnsiTheme="minorHAnsi"/>
            </w:rPr>
          </w:rPrChange>
        </w:rPr>
      </w:pPr>
      <w:r w:rsidRPr="002D3F66">
        <w:rPr>
          <w:rFonts w:asciiTheme="minorHAnsi" w:hAnsiTheme="minorHAnsi"/>
          <w:sz w:val="16"/>
          <w:szCs w:val="16"/>
          <w:rPrChange w:id="6088" w:author="Hemmati" w:date="2016-12-16T10:25:00Z">
            <w:rPr>
              <w:rFonts w:asciiTheme="minorHAnsi" w:hAnsiTheme="minorHAnsi"/>
            </w:rPr>
          </w:rPrChange>
        </w:rPr>
        <w:t xml:space="preserve">            NEXT 10K</w:t>
      </w:r>
    </w:p>
    <w:p w:rsidR="009C7320" w:rsidRPr="002D3F66" w:rsidRDefault="009C7320" w:rsidP="009C7320">
      <w:pPr>
        <w:pStyle w:val="sqlF9"/>
        <w:rPr>
          <w:rFonts w:asciiTheme="minorHAnsi" w:hAnsiTheme="minorHAnsi"/>
          <w:sz w:val="16"/>
          <w:szCs w:val="16"/>
          <w:rPrChange w:id="6089" w:author="Hemmati" w:date="2016-12-16T10:25:00Z">
            <w:rPr>
              <w:rFonts w:asciiTheme="minorHAnsi" w:hAnsiTheme="minorHAnsi"/>
            </w:rPr>
          </w:rPrChange>
        </w:rPr>
      </w:pPr>
      <w:r w:rsidRPr="002D3F66">
        <w:rPr>
          <w:rFonts w:asciiTheme="minorHAnsi" w:hAnsiTheme="minorHAnsi"/>
          <w:sz w:val="16"/>
          <w:szCs w:val="16"/>
          <w:rPrChange w:id="6090" w:author="Hemmati" w:date="2016-12-16T10:25:00Z">
            <w:rPr>
              <w:rFonts w:asciiTheme="minorHAnsi" w:hAnsiTheme="minorHAnsi"/>
            </w:rPr>
          </w:rPrChange>
        </w:rPr>
        <w:t xml:space="preserve">            MINEXTENTs 2</w:t>
      </w:r>
    </w:p>
    <w:p w:rsidR="009C7320" w:rsidRPr="002D3F66" w:rsidRDefault="009C7320" w:rsidP="009C7320">
      <w:pPr>
        <w:pStyle w:val="sqlF9"/>
        <w:rPr>
          <w:rFonts w:asciiTheme="minorHAnsi" w:hAnsiTheme="minorHAnsi"/>
          <w:sz w:val="16"/>
          <w:szCs w:val="16"/>
          <w:rPrChange w:id="6091" w:author="Hemmati" w:date="2016-12-16T10:25:00Z">
            <w:rPr>
              <w:rFonts w:asciiTheme="minorHAnsi" w:hAnsiTheme="minorHAnsi"/>
            </w:rPr>
          </w:rPrChange>
        </w:rPr>
      </w:pPr>
      <w:r w:rsidRPr="002D3F66">
        <w:rPr>
          <w:rFonts w:asciiTheme="minorHAnsi" w:hAnsiTheme="minorHAnsi"/>
          <w:sz w:val="16"/>
          <w:szCs w:val="16"/>
          <w:rPrChange w:id="6092" w:author="Hemmati" w:date="2016-12-16T10:25:00Z">
            <w:rPr>
              <w:rFonts w:asciiTheme="minorHAnsi" w:hAnsiTheme="minorHAnsi"/>
            </w:rPr>
          </w:rPrChange>
        </w:rPr>
        <w:t xml:space="preserve">            MAXEXTENTS 100</w:t>
      </w:r>
    </w:p>
    <w:p w:rsidR="009C7320" w:rsidRPr="002D3F66" w:rsidRDefault="009C7320" w:rsidP="009C7320">
      <w:pPr>
        <w:pStyle w:val="sqlF9"/>
        <w:rPr>
          <w:rFonts w:asciiTheme="minorHAnsi" w:hAnsiTheme="minorHAnsi"/>
          <w:sz w:val="16"/>
          <w:szCs w:val="16"/>
          <w:rPrChange w:id="6093" w:author="Hemmati" w:date="2016-12-16T10:25:00Z">
            <w:rPr>
              <w:rFonts w:asciiTheme="minorHAnsi" w:hAnsiTheme="minorHAnsi"/>
            </w:rPr>
          </w:rPrChange>
        </w:rPr>
      </w:pPr>
      <w:r w:rsidRPr="002D3F66">
        <w:rPr>
          <w:rFonts w:asciiTheme="minorHAnsi" w:hAnsiTheme="minorHAnsi"/>
          <w:sz w:val="16"/>
          <w:szCs w:val="16"/>
          <w:rPrChange w:id="6094" w:author="Hemmati" w:date="2016-12-16T10:25:00Z">
            <w:rPr>
              <w:rFonts w:asciiTheme="minorHAnsi" w:hAnsiTheme="minorHAnsi"/>
            </w:rPr>
          </w:rPrChange>
        </w:rPr>
        <w:t xml:space="preserve">            PCTINCREASE 0)</w:t>
      </w:r>
    </w:p>
    <w:p w:rsidR="009C7320" w:rsidRPr="002D3F66" w:rsidRDefault="009C7320" w:rsidP="009C7320">
      <w:pPr>
        <w:pStyle w:val="sqlF9"/>
        <w:rPr>
          <w:rFonts w:asciiTheme="minorHAnsi" w:hAnsiTheme="minorHAnsi"/>
          <w:sz w:val="16"/>
          <w:szCs w:val="16"/>
          <w:rPrChange w:id="6095" w:author="Hemmati" w:date="2016-12-16T10:25:00Z">
            <w:rPr>
              <w:rFonts w:asciiTheme="minorHAnsi" w:hAnsiTheme="minorHAnsi"/>
            </w:rPr>
          </w:rPrChange>
        </w:rPr>
      </w:pPr>
      <w:r w:rsidRPr="002D3F66">
        <w:rPr>
          <w:rFonts w:asciiTheme="minorHAnsi" w:hAnsiTheme="minorHAnsi"/>
          <w:sz w:val="16"/>
          <w:szCs w:val="16"/>
          <w:rPrChange w:id="6096" w:author="Hemmati" w:date="2016-12-16T10:25:00Z">
            <w:rPr>
              <w:rFonts w:asciiTheme="minorHAnsi" w:hAnsiTheme="minorHAnsi"/>
            </w:rPr>
          </w:rPrChange>
        </w:rPr>
        <w:t xml:space="preserve">            PCTFREE 10</w:t>
      </w:r>
    </w:p>
    <w:p w:rsidR="009C7320" w:rsidRPr="002D3F66" w:rsidRDefault="009C7320" w:rsidP="009C7320">
      <w:pPr>
        <w:pStyle w:val="sqlF9"/>
        <w:rPr>
          <w:rFonts w:asciiTheme="minorHAnsi" w:hAnsiTheme="minorHAnsi"/>
          <w:sz w:val="16"/>
          <w:szCs w:val="16"/>
          <w:rPrChange w:id="6097" w:author="Hemmati" w:date="2016-12-16T10:25:00Z">
            <w:rPr>
              <w:rFonts w:asciiTheme="minorHAnsi" w:hAnsiTheme="minorHAnsi"/>
            </w:rPr>
          </w:rPrChange>
        </w:rPr>
      </w:pPr>
      <w:r w:rsidRPr="002D3F66">
        <w:rPr>
          <w:rFonts w:asciiTheme="minorHAnsi" w:hAnsiTheme="minorHAnsi"/>
          <w:sz w:val="16"/>
          <w:szCs w:val="16"/>
          <w:rPrChange w:id="6098" w:author="Hemmati" w:date="2016-12-16T10:25:00Z">
            <w:rPr>
              <w:rFonts w:asciiTheme="minorHAnsi" w:hAnsiTheme="minorHAnsi"/>
            </w:rPr>
          </w:rPrChange>
        </w:rPr>
        <w:t xml:space="preserve">            PCTUSED 40</w:t>
      </w:r>
    </w:p>
    <w:p w:rsidR="009C7320" w:rsidRPr="002D3F66" w:rsidRDefault="009C7320" w:rsidP="009C7320">
      <w:pPr>
        <w:pStyle w:val="sqlF9"/>
        <w:rPr>
          <w:rFonts w:asciiTheme="minorHAnsi" w:hAnsiTheme="minorHAnsi"/>
          <w:sz w:val="16"/>
          <w:szCs w:val="16"/>
          <w:rPrChange w:id="6099" w:author="Hemmati" w:date="2016-12-16T10:25:00Z">
            <w:rPr>
              <w:rFonts w:asciiTheme="minorHAnsi" w:hAnsiTheme="minorHAnsi"/>
            </w:rPr>
          </w:rPrChange>
        </w:rPr>
      </w:pPr>
      <w:r w:rsidRPr="002D3F66">
        <w:rPr>
          <w:rFonts w:asciiTheme="minorHAnsi" w:hAnsiTheme="minorHAnsi"/>
          <w:sz w:val="16"/>
          <w:szCs w:val="16"/>
          <w:rPrChange w:id="6100" w:author="Hemmati" w:date="2016-12-16T10:25:00Z">
            <w:rPr>
              <w:rFonts w:asciiTheme="minorHAnsi" w:hAnsiTheme="minorHAnsi"/>
            </w:rPr>
          </w:rPrChange>
        </w:rPr>
        <w:t xml:space="preserve">            INITRANS 2</w:t>
      </w:r>
    </w:p>
    <w:p w:rsidR="001239DE" w:rsidRPr="002D3F66" w:rsidDel="0064582B" w:rsidRDefault="009C7320" w:rsidP="001239DE">
      <w:pPr>
        <w:pStyle w:val="sqlF9"/>
        <w:rPr>
          <w:del w:id="6101" w:author="Hemmati" w:date="2016-12-16T09:41:00Z"/>
          <w:rFonts w:asciiTheme="minorHAnsi" w:hAnsiTheme="minorHAnsi"/>
          <w:sz w:val="16"/>
          <w:szCs w:val="16"/>
          <w:rPrChange w:id="6102" w:author="Hemmati" w:date="2016-12-16T10:25:00Z">
            <w:rPr>
              <w:del w:id="6103" w:author="Hemmati" w:date="2016-12-16T09:41:00Z"/>
              <w:rFonts w:asciiTheme="minorHAnsi" w:hAnsiTheme="minorHAnsi"/>
            </w:rPr>
          </w:rPrChange>
        </w:rPr>
      </w:pPr>
      <w:r w:rsidRPr="002D3F66">
        <w:rPr>
          <w:rFonts w:asciiTheme="minorHAnsi" w:hAnsiTheme="minorHAnsi"/>
          <w:sz w:val="16"/>
          <w:szCs w:val="16"/>
          <w:rPrChange w:id="6104" w:author="Hemmati" w:date="2016-12-16T10:25:00Z">
            <w:rPr>
              <w:rFonts w:asciiTheme="minorHAnsi" w:hAnsiTheme="minorHAnsi"/>
            </w:rPr>
          </w:rPrChange>
        </w:rPr>
        <w:t xml:space="preserve">            MAXTRANS 100;</w:t>
      </w:r>
    </w:p>
    <w:p w:rsidR="001239DE" w:rsidRPr="002D3F66" w:rsidRDefault="000D548F" w:rsidP="001239DE">
      <w:pPr>
        <w:pStyle w:val="sqlF9"/>
        <w:rPr>
          <w:rFonts w:asciiTheme="minorHAnsi" w:hAnsiTheme="minorHAnsi"/>
          <w:sz w:val="16"/>
          <w:szCs w:val="16"/>
          <w:rPrChange w:id="6105" w:author="Hemmati" w:date="2016-12-16T10:25:00Z">
            <w:rPr>
              <w:rFonts w:asciiTheme="minorHAnsi" w:hAnsiTheme="minorHAnsi"/>
            </w:rPr>
          </w:rPrChange>
        </w:rPr>
      </w:pPr>
      <w:r w:rsidRPr="002D3F66">
        <w:rPr>
          <w:rFonts w:asciiTheme="minorHAnsi" w:hAnsiTheme="minorHAnsi"/>
          <w:sz w:val="16"/>
          <w:szCs w:val="16"/>
          <w:rPrChange w:id="6106" w:author="Hemmati" w:date="2016-12-16T10:25:00Z">
            <w:rPr>
              <w:rFonts w:asciiTheme="minorHAnsi" w:hAnsiTheme="minorHAnsi"/>
            </w:rPr>
          </w:rPrChange>
        </w:rPr>
        <w:tab/>
      </w:r>
    </w:p>
    <w:p w:rsidR="001239DE" w:rsidRPr="002D3F66" w:rsidDel="0064582B" w:rsidRDefault="001239DE">
      <w:pPr>
        <w:rPr>
          <w:del w:id="6107" w:author="Hemmati" w:date="2016-12-16T09:41:00Z"/>
          <w:rFonts w:cstheme="minorHAnsi"/>
          <w:sz w:val="16"/>
          <w:szCs w:val="16"/>
          <w:rPrChange w:id="6108" w:author="Hemmati" w:date="2016-12-16T10:25:00Z">
            <w:rPr>
              <w:del w:id="6109" w:author="Hemmati" w:date="2016-12-16T09:41:00Z"/>
              <w:rFonts w:cstheme="minorHAnsi"/>
              <w:sz w:val="18"/>
            </w:rPr>
          </w:rPrChange>
        </w:rPr>
      </w:pPr>
      <w:r w:rsidRPr="002D3F66">
        <w:rPr>
          <w:rFonts w:cstheme="minorHAnsi"/>
          <w:sz w:val="16"/>
          <w:szCs w:val="16"/>
          <w:rPrChange w:id="6110" w:author="Hemmati" w:date="2016-12-16T10:25:00Z">
            <w:rPr>
              <w:rFonts w:cstheme="minorHAnsi"/>
            </w:rPr>
          </w:rPrChange>
        </w:rPr>
        <w:br w:type="page"/>
      </w:r>
    </w:p>
    <w:p w:rsidR="0037376F" w:rsidRPr="002D3F66" w:rsidDel="0064582B" w:rsidRDefault="0037376F" w:rsidP="0064582B">
      <w:pPr>
        <w:rPr>
          <w:del w:id="6111" w:author="Hemmati" w:date="2016-12-16T09:41:00Z"/>
          <w:rFonts w:cstheme="minorHAnsi"/>
          <w:sz w:val="16"/>
          <w:szCs w:val="16"/>
          <w:rPrChange w:id="6112" w:author="Hemmati" w:date="2016-12-16T10:25:00Z">
            <w:rPr>
              <w:del w:id="6113" w:author="Hemmati" w:date="2016-12-16T09:41:00Z"/>
            </w:rPr>
          </w:rPrChange>
        </w:rPr>
        <w:pPrChange w:id="6114" w:author="Hemmati" w:date="2016-12-16T09:41:00Z">
          <w:pPr>
            <w:pStyle w:val="sqlF9"/>
          </w:pPr>
        </w:pPrChange>
      </w:pPr>
    </w:p>
    <w:p w:rsidR="000D548F" w:rsidRPr="002D3F66" w:rsidRDefault="000D548F" w:rsidP="000D548F">
      <w:pPr>
        <w:pStyle w:val="sqlF9"/>
        <w:rPr>
          <w:rFonts w:asciiTheme="minorHAnsi" w:hAnsiTheme="minorHAnsi"/>
          <w:sz w:val="16"/>
          <w:szCs w:val="16"/>
          <w:rPrChange w:id="6115" w:author="Hemmati" w:date="2016-12-16T10:25:00Z">
            <w:rPr>
              <w:rFonts w:asciiTheme="minorHAnsi" w:hAnsiTheme="minorHAnsi"/>
            </w:rPr>
          </w:rPrChange>
        </w:rPr>
      </w:pPr>
      <w:r w:rsidRPr="002D3F66">
        <w:rPr>
          <w:rFonts w:asciiTheme="minorHAnsi" w:hAnsiTheme="minorHAnsi"/>
          <w:sz w:val="16"/>
          <w:szCs w:val="16"/>
          <w:rPrChange w:id="6116" w:author="Hemmati" w:date="2016-12-16T10:25:00Z">
            <w:rPr>
              <w:rFonts w:asciiTheme="minorHAnsi" w:hAnsiTheme="minorHAnsi"/>
            </w:rPr>
          </w:rPrChange>
        </w:rPr>
        <w:t>SQL&gt; DESC DESTINATION</w:t>
      </w:r>
    </w:p>
    <w:p w:rsidR="000D548F" w:rsidRPr="002D3F66" w:rsidRDefault="000D548F" w:rsidP="000D548F">
      <w:pPr>
        <w:pStyle w:val="sqlF9"/>
        <w:rPr>
          <w:rFonts w:asciiTheme="minorHAnsi" w:hAnsiTheme="minorHAnsi"/>
          <w:sz w:val="16"/>
          <w:szCs w:val="16"/>
          <w:rPrChange w:id="6117" w:author="Hemmati" w:date="2016-12-16T10:25:00Z">
            <w:rPr>
              <w:rFonts w:asciiTheme="minorHAnsi" w:hAnsiTheme="minorHAnsi"/>
            </w:rPr>
          </w:rPrChange>
        </w:rPr>
      </w:pPr>
      <w:r w:rsidRPr="002D3F66">
        <w:rPr>
          <w:rFonts w:asciiTheme="minorHAnsi" w:hAnsiTheme="minorHAnsi"/>
          <w:sz w:val="16"/>
          <w:szCs w:val="16"/>
          <w:rPrChange w:id="6118" w:author="Hemmati" w:date="2016-12-16T10:25:00Z">
            <w:rPr>
              <w:rFonts w:asciiTheme="minorHAnsi" w:hAnsiTheme="minorHAnsi"/>
            </w:rPr>
          </w:rPrChange>
        </w:rPr>
        <w:t xml:space="preserve"> Name                                      Null?    Type</w:t>
      </w:r>
    </w:p>
    <w:p w:rsidR="000D548F" w:rsidRPr="002D3F66" w:rsidRDefault="000D548F" w:rsidP="000D548F">
      <w:pPr>
        <w:pStyle w:val="sqlF9"/>
        <w:rPr>
          <w:rFonts w:asciiTheme="minorHAnsi" w:hAnsiTheme="minorHAnsi"/>
          <w:sz w:val="16"/>
          <w:szCs w:val="16"/>
          <w:rPrChange w:id="6119" w:author="Hemmati" w:date="2016-12-16T10:25:00Z">
            <w:rPr>
              <w:rFonts w:asciiTheme="minorHAnsi" w:hAnsiTheme="minorHAnsi"/>
            </w:rPr>
          </w:rPrChange>
        </w:rPr>
      </w:pPr>
      <w:r w:rsidRPr="002D3F66">
        <w:rPr>
          <w:rFonts w:asciiTheme="minorHAnsi" w:hAnsiTheme="minorHAnsi"/>
          <w:sz w:val="16"/>
          <w:szCs w:val="16"/>
          <w:rPrChange w:id="6120" w:author="Hemmati" w:date="2016-12-16T10:25:00Z">
            <w:rPr>
              <w:rFonts w:asciiTheme="minorHAnsi" w:hAnsiTheme="minorHAnsi"/>
            </w:rPr>
          </w:rPrChange>
        </w:rPr>
        <w:t xml:space="preserve"> ----------------------------------------- -------- --------------------</w:t>
      </w:r>
    </w:p>
    <w:p w:rsidR="000D548F" w:rsidRPr="002D3F66" w:rsidRDefault="000D548F" w:rsidP="000D548F">
      <w:pPr>
        <w:pStyle w:val="sqlF9"/>
        <w:rPr>
          <w:rFonts w:asciiTheme="minorHAnsi" w:hAnsiTheme="minorHAnsi"/>
          <w:sz w:val="16"/>
          <w:szCs w:val="16"/>
          <w:rPrChange w:id="6121" w:author="Hemmati" w:date="2016-12-16T10:25:00Z">
            <w:rPr>
              <w:rFonts w:asciiTheme="minorHAnsi" w:hAnsiTheme="minorHAnsi"/>
            </w:rPr>
          </w:rPrChange>
        </w:rPr>
      </w:pPr>
      <w:r w:rsidRPr="002D3F66">
        <w:rPr>
          <w:rFonts w:asciiTheme="minorHAnsi" w:hAnsiTheme="minorHAnsi"/>
          <w:sz w:val="16"/>
          <w:szCs w:val="16"/>
          <w:rPrChange w:id="6122" w:author="Hemmati" w:date="2016-12-16T10:25:00Z">
            <w:rPr>
              <w:rFonts w:asciiTheme="minorHAnsi" w:hAnsiTheme="minorHAnsi"/>
            </w:rPr>
          </w:rPrChange>
        </w:rPr>
        <w:t xml:space="preserve"> DESTINATION_CODE                                   VARCHAR2(10)</w:t>
      </w:r>
    </w:p>
    <w:p w:rsidR="000D548F" w:rsidRPr="002D3F66" w:rsidRDefault="000D548F" w:rsidP="000D548F">
      <w:pPr>
        <w:pStyle w:val="sqlF9"/>
        <w:rPr>
          <w:rFonts w:asciiTheme="minorHAnsi" w:hAnsiTheme="minorHAnsi"/>
          <w:sz w:val="16"/>
          <w:szCs w:val="16"/>
          <w:rPrChange w:id="6123" w:author="Hemmati" w:date="2016-12-16T10:25:00Z">
            <w:rPr>
              <w:rFonts w:asciiTheme="minorHAnsi" w:hAnsiTheme="minorHAnsi"/>
            </w:rPr>
          </w:rPrChange>
        </w:rPr>
      </w:pPr>
      <w:r w:rsidRPr="002D3F66">
        <w:rPr>
          <w:rFonts w:asciiTheme="minorHAnsi" w:hAnsiTheme="minorHAnsi"/>
          <w:sz w:val="16"/>
          <w:szCs w:val="16"/>
          <w:rPrChange w:id="6124" w:author="Hemmati" w:date="2016-12-16T10:25:00Z">
            <w:rPr>
              <w:rFonts w:asciiTheme="minorHAnsi" w:hAnsiTheme="minorHAnsi"/>
            </w:rPr>
          </w:rPrChange>
        </w:rPr>
        <w:t xml:space="preserve"> DESTINATION_NAME                                   VARCHAR2(30)</w:t>
      </w:r>
    </w:p>
    <w:p w:rsidR="000D548F" w:rsidRPr="002D3F66" w:rsidRDefault="000D548F" w:rsidP="000D548F">
      <w:pPr>
        <w:pStyle w:val="sqlF9"/>
        <w:rPr>
          <w:rFonts w:asciiTheme="minorHAnsi" w:hAnsiTheme="minorHAnsi"/>
          <w:sz w:val="16"/>
          <w:szCs w:val="16"/>
          <w:rPrChange w:id="6125" w:author="Hemmati" w:date="2016-12-16T10:25:00Z">
            <w:rPr>
              <w:rFonts w:asciiTheme="minorHAnsi" w:hAnsiTheme="minorHAnsi"/>
            </w:rPr>
          </w:rPrChange>
        </w:rPr>
      </w:pPr>
    </w:p>
    <w:p w:rsidR="000D548F" w:rsidRPr="002D3F66" w:rsidRDefault="000D548F" w:rsidP="000D548F">
      <w:pPr>
        <w:pStyle w:val="sqlF9"/>
        <w:rPr>
          <w:rFonts w:asciiTheme="minorHAnsi" w:hAnsiTheme="minorHAnsi"/>
          <w:sz w:val="16"/>
          <w:szCs w:val="16"/>
          <w:rPrChange w:id="6126" w:author="Hemmati" w:date="2016-12-16T10:25:00Z">
            <w:rPr>
              <w:rFonts w:asciiTheme="minorHAnsi" w:hAnsiTheme="minorHAnsi"/>
            </w:rPr>
          </w:rPrChange>
        </w:rPr>
      </w:pPr>
      <w:r w:rsidRPr="002D3F66">
        <w:rPr>
          <w:rFonts w:asciiTheme="minorHAnsi" w:hAnsiTheme="minorHAnsi"/>
          <w:sz w:val="16"/>
          <w:szCs w:val="16"/>
          <w:rPrChange w:id="6127" w:author="Hemmati" w:date="2016-12-16T10:25:00Z">
            <w:rPr>
              <w:rFonts w:asciiTheme="minorHAnsi" w:hAnsiTheme="minorHAnsi"/>
            </w:rPr>
          </w:rPrChange>
        </w:rPr>
        <w:t xml:space="preserve">REM  FOR Loading Data to DESTINATION Table, I Used Control File (you can see in the </w:t>
      </w:r>
      <w:del w:id="6128" w:author="Hemmati" w:date="2016-12-16T10:25:00Z">
        <w:r w:rsidRPr="002D3F66" w:rsidDel="002D3F66">
          <w:rPr>
            <w:rFonts w:asciiTheme="minorHAnsi" w:hAnsiTheme="minorHAnsi"/>
            <w:sz w:val="16"/>
            <w:szCs w:val="16"/>
            <w:rPrChange w:id="6129" w:author="Hemmati" w:date="2016-12-16T10:25:00Z">
              <w:rPr>
                <w:rFonts w:asciiTheme="minorHAnsi" w:hAnsiTheme="minorHAnsi"/>
              </w:rPr>
            </w:rPrChange>
          </w:rPr>
          <w:delText xml:space="preserve"> </w:delText>
        </w:r>
      </w:del>
      <w:r w:rsidRPr="002D3F66">
        <w:rPr>
          <w:rFonts w:asciiTheme="minorHAnsi" w:hAnsiTheme="minorHAnsi"/>
          <w:sz w:val="16"/>
          <w:szCs w:val="16"/>
          <w:rPrChange w:id="6130" w:author="Hemmati" w:date="2016-12-16T10:25:00Z">
            <w:rPr>
              <w:rFonts w:asciiTheme="minorHAnsi" w:hAnsiTheme="minorHAnsi"/>
            </w:rPr>
          </w:rPrChange>
        </w:rPr>
        <w:t xml:space="preserve"> next page</w:t>
      </w:r>
      <w:del w:id="6131" w:author="Hemmati" w:date="2016-12-16T10:25:00Z">
        <w:r w:rsidRPr="002D3F66" w:rsidDel="002D3F66">
          <w:rPr>
            <w:rFonts w:asciiTheme="minorHAnsi" w:hAnsiTheme="minorHAnsi"/>
            <w:sz w:val="16"/>
            <w:szCs w:val="16"/>
            <w:rPrChange w:id="6132" w:author="Hemmati" w:date="2016-12-16T10:25:00Z">
              <w:rPr>
                <w:rFonts w:asciiTheme="minorHAnsi" w:hAnsiTheme="minorHAnsi"/>
              </w:rPr>
            </w:rPrChange>
          </w:rPr>
          <w:delText>s</w:delText>
        </w:r>
      </w:del>
      <w:r w:rsidRPr="002D3F66">
        <w:rPr>
          <w:rFonts w:asciiTheme="minorHAnsi" w:hAnsiTheme="minorHAnsi"/>
          <w:sz w:val="16"/>
          <w:szCs w:val="16"/>
          <w:rPrChange w:id="6133" w:author="Hemmati" w:date="2016-12-16T10:25:00Z">
            <w:rPr>
              <w:rFonts w:asciiTheme="minorHAnsi" w:hAnsiTheme="minorHAnsi"/>
            </w:rPr>
          </w:rPrChange>
        </w:rPr>
        <w:t>)</w:t>
      </w:r>
    </w:p>
    <w:p w:rsidR="000D548F" w:rsidRPr="002D3F66" w:rsidRDefault="000D548F" w:rsidP="000D548F">
      <w:pPr>
        <w:pStyle w:val="sqlF9"/>
        <w:rPr>
          <w:rFonts w:asciiTheme="minorHAnsi" w:hAnsiTheme="minorHAnsi"/>
          <w:sz w:val="16"/>
          <w:szCs w:val="16"/>
          <w:rPrChange w:id="6134" w:author="Hemmati" w:date="2016-12-16T10:25:00Z">
            <w:rPr>
              <w:rFonts w:asciiTheme="minorHAnsi" w:hAnsiTheme="minorHAnsi"/>
            </w:rPr>
          </w:rPrChange>
        </w:rPr>
      </w:pPr>
    </w:p>
    <w:p w:rsidR="000D548F" w:rsidRPr="002D3F66" w:rsidRDefault="000D548F" w:rsidP="000D548F">
      <w:pPr>
        <w:pStyle w:val="sqlF9"/>
        <w:rPr>
          <w:rFonts w:asciiTheme="minorHAnsi" w:hAnsiTheme="minorHAnsi"/>
          <w:sz w:val="16"/>
          <w:szCs w:val="16"/>
          <w:rPrChange w:id="6135" w:author="Hemmati" w:date="2016-12-16T10:25:00Z">
            <w:rPr>
              <w:rFonts w:asciiTheme="minorHAnsi" w:hAnsiTheme="minorHAnsi"/>
            </w:rPr>
          </w:rPrChange>
        </w:rPr>
      </w:pPr>
      <w:r w:rsidRPr="002D3F66">
        <w:rPr>
          <w:rFonts w:asciiTheme="minorHAnsi" w:hAnsiTheme="minorHAnsi"/>
          <w:sz w:val="16"/>
          <w:szCs w:val="16"/>
          <w:rPrChange w:id="6136" w:author="Hemmati" w:date="2016-12-16T10:25:00Z">
            <w:rPr>
              <w:rFonts w:asciiTheme="minorHAnsi" w:hAnsiTheme="minorHAnsi"/>
            </w:rPr>
          </w:rPrChange>
        </w:rPr>
        <w:t>SQL&gt; SELECT * FROM DESTINATION;</w:t>
      </w:r>
    </w:p>
    <w:p w:rsidR="000D548F" w:rsidRPr="002D3F66" w:rsidRDefault="000D548F" w:rsidP="000D548F">
      <w:pPr>
        <w:pStyle w:val="sqlF9"/>
        <w:rPr>
          <w:rFonts w:asciiTheme="minorHAnsi" w:hAnsiTheme="minorHAnsi"/>
          <w:sz w:val="16"/>
          <w:szCs w:val="16"/>
          <w:rPrChange w:id="6137" w:author="Hemmati" w:date="2016-12-16T10:25:00Z">
            <w:rPr>
              <w:rFonts w:asciiTheme="minorHAnsi" w:hAnsiTheme="minorHAnsi"/>
            </w:rPr>
          </w:rPrChange>
        </w:rPr>
      </w:pPr>
    </w:p>
    <w:p w:rsidR="000D548F" w:rsidRPr="002D3F66" w:rsidRDefault="000D548F" w:rsidP="000D548F">
      <w:pPr>
        <w:pStyle w:val="sqlF9"/>
        <w:rPr>
          <w:rFonts w:asciiTheme="minorHAnsi" w:hAnsiTheme="minorHAnsi"/>
          <w:sz w:val="16"/>
          <w:szCs w:val="16"/>
          <w:rPrChange w:id="6138" w:author="Hemmati" w:date="2016-12-16T10:25:00Z">
            <w:rPr>
              <w:rFonts w:asciiTheme="minorHAnsi" w:hAnsiTheme="minorHAnsi"/>
            </w:rPr>
          </w:rPrChange>
        </w:rPr>
      </w:pPr>
      <w:r w:rsidRPr="002D3F66">
        <w:rPr>
          <w:rFonts w:asciiTheme="minorHAnsi" w:hAnsiTheme="minorHAnsi"/>
          <w:sz w:val="16"/>
          <w:szCs w:val="16"/>
          <w:rPrChange w:id="6139" w:author="Hemmati" w:date="2016-12-16T10:25:00Z">
            <w:rPr>
              <w:rFonts w:asciiTheme="minorHAnsi" w:hAnsiTheme="minorHAnsi"/>
            </w:rPr>
          </w:rPrChange>
        </w:rPr>
        <w:t>DESTINATIO DESTINATION_NAME</w:t>
      </w:r>
    </w:p>
    <w:p w:rsidR="000D548F" w:rsidRPr="002D3F66" w:rsidRDefault="000D548F" w:rsidP="000D548F">
      <w:pPr>
        <w:pStyle w:val="sqlF9"/>
        <w:rPr>
          <w:rFonts w:asciiTheme="minorHAnsi" w:hAnsiTheme="minorHAnsi"/>
          <w:sz w:val="16"/>
          <w:szCs w:val="16"/>
          <w:rPrChange w:id="6140" w:author="Hemmati" w:date="2016-12-16T10:25:00Z">
            <w:rPr>
              <w:rFonts w:asciiTheme="minorHAnsi" w:hAnsiTheme="minorHAnsi"/>
            </w:rPr>
          </w:rPrChange>
        </w:rPr>
      </w:pPr>
      <w:r w:rsidRPr="002D3F66">
        <w:rPr>
          <w:rFonts w:asciiTheme="minorHAnsi" w:hAnsiTheme="minorHAnsi"/>
          <w:sz w:val="16"/>
          <w:szCs w:val="16"/>
          <w:rPrChange w:id="6141" w:author="Hemmati" w:date="2016-12-16T10:25:00Z">
            <w:rPr>
              <w:rFonts w:asciiTheme="minorHAnsi" w:hAnsiTheme="minorHAnsi"/>
            </w:rPr>
          </w:rPrChange>
        </w:rPr>
        <w:t>---------- -------------------------</w:t>
      </w:r>
    </w:p>
    <w:p w:rsidR="000D548F" w:rsidRPr="002D3F66" w:rsidRDefault="000D548F" w:rsidP="000D548F">
      <w:pPr>
        <w:pStyle w:val="sqlF9"/>
        <w:rPr>
          <w:rFonts w:asciiTheme="minorHAnsi" w:hAnsiTheme="minorHAnsi"/>
          <w:sz w:val="16"/>
          <w:szCs w:val="16"/>
          <w:rPrChange w:id="6142" w:author="Hemmati" w:date="2016-12-16T10:25:00Z">
            <w:rPr>
              <w:rFonts w:asciiTheme="minorHAnsi" w:hAnsiTheme="minorHAnsi"/>
            </w:rPr>
          </w:rPrChange>
        </w:rPr>
      </w:pPr>
      <w:r w:rsidRPr="002D3F66">
        <w:rPr>
          <w:rFonts w:asciiTheme="minorHAnsi" w:hAnsiTheme="minorHAnsi"/>
          <w:sz w:val="16"/>
          <w:szCs w:val="16"/>
          <w:rPrChange w:id="6143" w:author="Hemmati" w:date="2016-12-16T10:25:00Z">
            <w:rPr>
              <w:rFonts w:asciiTheme="minorHAnsi" w:hAnsiTheme="minorHAnsi"/>
            </w:rPr>
          </w:rPrChange>
        </w:rPr>
        <w:t>MED        Mediterranean</w:t>
      </w:r>
    </w:p>
    <w:p w:rsidR="000D548F" w:rsidRPr="002D3F66" w:rsidRDefault="000D548F" w:rsidP="000D548F">
      <w:pPr>
        <w:pStyle w:val="sqlF9"/>
        <w:rPr>
          <w:rFonts w:asciiTheme="minorHAnsi" w:hAnsiTheme="minorHAnsi"/>
          <w:sz w:val="16"/>
          <w:szCs w:val="16"/>
          <w:rPrChange w:id="6144" w:author="Hemmati" w:date="2016-12-16T10:25:00Z">
            <w:rPr>
              <w:rFonts w:asciiTheme="minorHAnsi" w:hAnsiTheme="minorHAnsi"/>
            </w:rPr>
          </w:rPrChange>
        </w:rPr>
      </w:pPr>
      <w:r w:rsidRPr="002D3F66">
        <w:rPr>
          <w:rFonts w:asciiTheme="minorHAnsi" w:hAnsiTheme="minorHAnsi"/>
          <w:sz w:val="16"/>
          <w:szCs w:val="16"/>
          <w:rPrChange w:id="6145" w:author="Hemmati" w:date="2016-12-16T10:25:00Z">
            <w:rPr>
              <w:rFonts w:asciiTheme="minorHAnsi" w:hAnsiTheme="minorHAnsi"/>
            </w:rPr>
          </w:rPrChange>
        </w:rPr>
        <w:t>ANZ        Australia &amp; New Zealand</w:t>
      </w:r>
    </w:p>
    <w:p w:rsidR="000D548F" w:rsidRPr="002D3F66" w:rsidRDefault="000D548F" w:rsidP="000D548F">
      <w:pPr>
        <w:pStyle w:val="sqlF9"/>
        <w:rPr>
          <w:rFonts w:asciiTheme="minorHAnsi" w:hAnsiTheme="minorHAnsi"/>
          <w:sz w:val="16"/>
          <w:szCs w:val="16"/>
          <w:rPrChange w:id="6146" w:author="Hemmati" w:date="2016-12-16T10:25:00Z">
            <w:rPr>
              <w:rFonts w:asciiTheme="minorHAnsi" w:hAnsiTheme="minorHAnsi"/>
            </w:rPr>
          </w:rPrChange>
        </w:rPr>
      </w:pPr>
      <w:r w:rsidRPr="002D3F66">
        <w:rPr>
          <w:rFonts w:asciiTheme="minorHAnsi" w:hAnsiTheme="minorHAnsi"/>
          <w:sz w:val="16"/>
          <w:szCs w:val="16"/>
          <w:rPrChange w:id="6147" w:author="Hemmati" w:date="2016-12-16T10:25:00Z">
            <w:rPr>
              <w:rFonts w:asciiTheme="minorHAnsi" w:hAnsiTheme="minorHAnsi"/>
            </w:rPr>
          </w:rPrChange>
        </w:rPr>
        <w:t>AFR        Africa</w:t>
      </w:r>
    </w:p>
    <w:p w:rsidR="000D548F" w:rsidRPr="002D3F66" w:rsidRDefault="000D548F" w:rsidP="000D548F">
      <w:pPr>
        <w:pStyle w:val="sqlF9"/>
        <w:rPr>
          <w:rFonts w:asciiTheme="minorHAnsi" w:hAnsiTheme="minorHAnsi"/>
          <w:sz w:val="16"/>
          <w:szCs w:val="16"/>
          <w:rPrChange w:id="6148" w:author="Hemmati" w:date="2016-12-16T10:25:00Z">
            <w:rPr>
              <w:rFonts w:asciiTheme="minorHAnsi" w:hAnsiTheme="minorHAnsi"/>
            </w:rPr>
          </w:rPrChange>
        </w:rPr>
      </w:pPr>
      <w:r w:rsidRPr="002D3F66">
        <w:rPr>
          <w:rFonts w:asciiTheme="minorHAnsi" w:hAnsiTheme="minorHAnsi"/>
          <w:sz w:val="16"/>
          <w:szCs w:val="16"/>
          <w:rPrChange w:id="6149" w:author="Hemmati" w:date="2016-12-16T10:25:00Z">
            <w:rPr>
              <w:rFonts w:asciiTheme="minorHAnsi" w:hAnsiTheme="minorHAnsi"/>
            </w:rPr>
          </w:rPrChange>
        </w:rPr>
        <w:t>ASIA       Asia</w:t>
      </w:r>
    </w:p>
    <w:p w:rsidR="000D548F" w:rsidRPr="002D3F66" w:rsidRDefault="000D548F" w:rsidP="000D548F">
      <w:pPr>
        <w:pStyle w:val="sqlF9"/>
        <w:rPr>
          <w:rFonts w:asciiTheme="minorHAnsi" w:hAnsiTheme="minorHAnsi"/>
          <w:sz w:val="16"/>
          <w:szCs w:val="16"/>
          <w:rPrChange w:id="6150" w:author="Hemmati" w:date="2016-12-16T10:25:00Z">
            <w:rPr>
              <w:rFonts w:asciiTheme="minorHAnsi" w:hAnsiTheme="minorHAnsi"/>
            </w:rPr>
          </w:rPrChange>
        </w:rPr>
      </w:pPr>
      <w:r w:rsidRPr="002D3F66">
        <w:rPr>
          <w:rFonts w:asciiTheme="minorHAnsi" w:hAnsiTheme="minorHAnsi"/>
          <w:sz w:val="16"/>
          <w:szCs w:val="16"/>
          <w:rPrChange w:id="6151" w:author="Hemmati" w:date="2016-12-16T10:25:00Z">
            <w:rPr>
              <w:rFonts w:asciiTheme="minorHAnsi" w:hAnsiTheme="minorHAnsi"/>
            </w:rPr>
          </w:rPrChange>
        </w:rPr>
        <w:t>SA         South America</w:t>
      </w:r>
    </w:p>
    <w:p w:rsidR="000D548F" w:rsidRPr="002D3F66" w:rsidRDefault="000D548F" w:rsidP="000D548F">
      <w:pPr>
        <w:pStyle w:val="sqlF9"/>
        <w:rPr>
          <w:rFonts w:asciiTheme="minorHAnsi" w:hAnsiTheme="minorHAnsi"/>
          <w:sz w:val="16"/>
          <w:szCs w:val="16"/>
          <w:rPrChange w:id="6152" w:author="Hemmati" w:date="2016-12-16T10:25:00Z">
            <w:rPr>
              <w:rFonts w:asciiTheme="minorHAnsi" w:hAnsiTheme="minorHAnsi"/>
            </w:rPr>
          </w:rPrChange>
        </w:rPr>
      </w:pPr>
      <w:r w:rsidRPr="002D3F66">
        <w:rPr>
          <w:rFonts w:asciiTheme="minorHAnsi" w:hAnsiTheme="minorHAnsi"/>
          <w:sz w:val="16"/>
          <w:szCs w:val="16"/>
          <w:rPrChange w:id="6153" w:author="Hemmati" w:date="2016-12-16T10:25:00Z">
            <w:rPr>
              <w:rFonts w:asciiTheme="minorHAnsi" w:hAnsiTheme="minorHAnsi"/>
            </w:rPr>
          </w:rPrChange>
        </w:rPr>
        <w:t>EU         Europe &amp; United Kingdom</w:t>
      </w:r>
    </w:p>
    <w:p w:rsidR="000D548F" w:rsidRPr="002D3F66" w:rsidRDefault="000D548F" w:rsidP="000D548F">
      <w:pPr>
        <w:pStyle w:val="sqlF9"/>
        <w:rPr>
          <w:rFonts w:asciiTheme="minorHAnsi" w:hAnsiTheme="minorHAnsi"/>
          <w:sz w:val="16"/>
          <w:szCs w:val="16"/>
          <w:rPrChange w:id="6154" w:author="Hemmati" w:date="2016-12-16T10:25:00Z">
            <w:rPr>
              <w:rFonts w:asciiTheme="minorHAnsi" w:hAnsiTheme="minorHAnsi"/>
            </w:rPr>
          </w:rPrChange>
        </w:rPr>
      </w:pPr>
      <w:r w:rsidRPr="002D3F66">
        <w:rPr>
          <w:rFonts w:asciiTheme="minorHAnsi" w:hAnsiTheme="minorHAnsi"/>
          <w:sz w:val="16"/>
          <w:szCs w:val="16"/>
          <w:rPrChange w:id="6155" w:author="Hemmati" w:date="2016-12-16T10:25:00Z">
            <w:rPr>
              <w:rFonts w:asciiTheme="minorHAnsi" w:hAnsiTheme="minorHAnsi"/>
            </w:rPr>
          </w:rPrChange>
        </w:rPr>
        <w:t>MEAST      Middle East</w:t>
      </w:r>
    </w:p>
    <w:p w:rsidR="000D548F" w:rsidRPr="002D3F66" w:rsidRDefault="000D548F" w:rsidP="000D548F">
      <w:pPr>
        <w:pStyle w:val="sqlF9"/>
        <w:rPr>
          <w:rFonts w:asciiTheme="minorHAnsi" w:hAnsiTheme="minorHAnsi"/>
          <w:sz w:val="16"/>
          <w:szCs w:val="16"/>
          <w:rPrChange w:id="6156" w:author="Hemmati" w:date="2016-12-16T10:25:00Z">
            <w:rPr>
              <w:rFonts w:asciiTheme="minorHAnsi" w:hAnsiTheme="minorHAnsi"/>
            </w:rPr>
          </w:rPrChange>
        </w:rPr>
      </w:pPr>
      <w:r w:rsidRPr="002D3F66">
        <w:rPr>
          <w:rFonts w:asciiTheme="minorHAnsi" w:hAnsiTheme="minorHAnsi"/>
          <w:sz w:val="16"/>
          <w:szCs w:val="16"/>
          <w:rPrChange w:id="6157" w:author="Hemmati" w:date="2016-12-16T10:25:00Z">
            <w:rPr>
              <w:rFonts w:asciiTheme="minorHAnsi" w:hAnsiTheme="minorHAnsi"/>
            </w:rPr>
          </w:rPrChange>
        </w:rPr>
        <w:t>SP         South Pacific</w:t>
      </w:r>
    </w:p>
    <w:p w:rsidR="000D548F" w:rsidRPr="002D3F66" w:rsidRDefault="000D548F" w:rsidP="000D548F">
      <w:pPr>
        <w:pStyle w:val="sqlF9"/>
        <w:rPr>
          <w:rFonts w:asciiTheme="minorHAnsi" w:hAnsiTheme="minorHAnsi"/>
          <w:sz w:val="16"/>
          <w:szCs w:val="16"/>
          <w:rPrChange w:id="6158" w:author="Hemmati" w:date="2016-12-16T10:25:00Z">
            <w:rPr>
              <w:rFonts w:asciiTheme="minorHAnsi" w:hAnsiTheme="minorHAnsi"/>
            </w:rPr>
          </w:rPrChange>
        </w:rPr>
      </w:pPr>
      <w:r w:rsidRPr="002D3F66">
        <w:rPr>
          <w:rFonts w:asciiTheme="minorHAnsi" w:hAnsiTheme="minorHAnsi"/>
          <w:sz w:val="16"/>
          <w:szCs w:val="16"/>
          <w:rPrChange w:id="6159" w:author="Hemmati" w:date="2016-12-16T10:25:00Z">
            <w:rPr>
              <w:rFonts w:asciiTheme="minorHAnsi" w:hAnsiTheme="minorHAnsi"/>
            </w:rPr>
          </w:rPrChange>
        </w:rPr>
        <w:t>NA         North America</w:t>
      </w:r>
    </w:p>
    <w:p w:rsidR="000D548F" w:rsidRPr="002D3F66" w:rsidRDefault="000D548F" w:rsidP="000D548F">
      <w:pPr>
        <w:pStyle w:val="sqlF9"/>
        <w:rPr>
          <w:rFonts w:asciiTheme="minorHAnsi" w:hAnsiTheme="minorHAnsi"/>
          <w:sz w:val="16"/>
          <w:szCs w:val="16"/>
          <w:rPrChange w:id="6160" w:author="Hemmati" w:date="2016-12-16T10:25:00Z">
            <w:rPr>
              <w:rFonts w:asciiTheme="minorHAnsi" w:hAnsiTheme="minorHAnsi"/>
            </w:rPr>
          </w:rPrChange>
        </w:rPr>
      </w:pPr>
      <w:r w:rsidRPr="002D3F66">
        <w:rPr>
          <w:rFonts w:asciiTheme="minorHAnsi" w:hAnsiTheme="minorHAnsi"/>
          <w:sz w:val="16"/>
          <w:szCs w:val="16"/>
          <w:rPrChange w:id="6161" w:author="Hemmati" w:date="2016-12-16T10:25:00Z">
            <w:rPr>
              <w:rFonts w:asciiTheme="minorHAnsi" w:hAnsiTheme="minorHAnsi"/>
            </w:rPr>
          </w:rPrChange>
        </w:rPr>
        <w:t>OTHR       Other</w:t>
      </w:r>
    </w:p>
    <w:p w:rsidR="000D548F" w:rsidRPr="002D3F66" w:rsidRDefault="000D548F" w:rsidP="000D548F">
      <w:pPr>
        <w:pStyle w:val="sqlF9"/>
        <w:rPr>
          <w:rFonts w:asciiTheme="minorHAnsi" w:hAnsiTheme="minorHAnsi"/>
          <w:sz w:val="16"/>
          <w:szCs w:val="16"/>
          <w:rPrChange w:id="6162" w:author="Hemmati" w:date="2016-12-16T10:25:00Z">
            <w:rPr>
              <w:rFonts w:asciiTheme="minorHAnsi" w:hAnsiTheme="minorHAnsi"/>
            </w:rPr>
          </w:rPrChange>
        </w:rPr>
      </w:pPr>
    </w:p>
    <w:p w:rsidR="000D548F" w:rsidRPr="002D3F66" w:rsidRDefault="000D548F" w:rsidP="000D548F">
      <w:pPr>
        <w:pStyle w:val="sqlF9"/>
        <w:rPr>
          <w:rFonts w:asciiTheme="minorHAnsi" w:hAnsiTheme="minorHAnsi"/>
          <w:sz w:val="16"/>
          <w:szCs w:val="16"/>
          <w:rPrChange w:id="6163" w:author="Hemmati" w:date="2016-12-16T10:25:00Z">
            <w:rPr>
              <w:rFonts w:asciiTheme="minorHAnsi" w:hAnsiTheme="minorHAnsi"/>
            </w:rPr>
          </w:rPrChange>
        </w:rPr>
      </w:pPr>
      <w:r w:rsidRPr="002D3F66">
        <w:rPr>
          <w:rFonts w:asciiTheme="minorHAnsi" w:hAnsiTheme="minorHAnsi"/>
          <w:sz w:val="16"/>
          <w:szCs w:val="16"/>
          <w:rPrChange w:id="6164" w:author="Hemmati" w:date="2016-12-16T10:25:00Z">
            <w:rPr>
              <w:rFonts w:asciiTheme="minorHAnsi" w:hAnsiTheme="minorHAnsi"/>
            </w:rPr>
          </w:rPrChange>
        </w:rPr>
        <w:t>10 rows selected.</w:t>
      </w:r>
    </w:p>
    <w:p w:rsidR="000D548F" w:rsidRPr="00AB486D" w:rsidDel="0064582B" w:rsidRDefault="000D548F" w:rsidP="000D548F">
      <w:pPr>
        <w:rPr>
          <w:del w:id="6165" w:author="Hemmati" w:date="2016-12-16T09:42:00Z"/>
          <w:rFonts w:cstheme="minorHAnsi"/>
        </w:rPr>
      </w:pPr>
    </w:p>
    <w:p w:rsidR="000D548F" w:rsidRPr="00AB486D" w:rsidDel="0064582B" w:rsidRDefault="000D548F">
      <w:pPr>
        <w:rPr>
          <w:del w:id="6166" w:author="Hemmati" w:date="2016-12-16T09:42:00Z"/>
          <w:rFonts w:eastAsiaTheme="majorEastAsia" w:cstheme="minorHAnsi"/>
          <w:b/>
          <w:bCs/>
          <w:sz w:val="24"/>
          <w:szCs w:val="26"/>
        </w:rPr>
      </w:pPr>
      <w:del w:id="6167" w:author="Hemmati" w:date="2016-12-16T09:42:00Z">
        <w:r w:rsidRPr="00AB486D" w:rsidDel="0064582B">
          <w:rPr>
            <w:rFonts w:cstheme="minorHAnsi"/>
          </w:rPr>
          <w:br w:type="page"/>
        </w:r>
      </w:del>
    </w:p>
    <w:p w:rsidR="000D548F" w:rsidRPr="00AB486D" w:rsidDel="0064582B" w:rsidRDefault="000D548F" w:rsidP="001239DE">
      <w:pPr>
        <w:pStyle w:val="Heading2"/>
        <w:jc w:val="center"/>
        <w:rPr>
          <w:del w:id="6168" w:author="Hemmati" w:date="2016-12-16T09:42:00Z"/>
          <w:rFonts w:cstheme="minorHAnsi"/>
        </w:rPr>
      </w:pPr>
      <w:del w:id="6169" w:author="Hemmati" w:date="2016-12-16T09:42:00Z">
        <w:r w:rsidRPr="00AB486D" w:rsidDel="0064582B">
          <w:rPr>
            <w:rFonts w:cstheme="minorHAnsi"/>
          </w:rPr>
          <w:delText>FEE_TYPE TABLE</w:delText>
        </w:r>
      </w:del>
    </w:p>
    <w:p w:rsidR="0031256C" w:rsidRPr="00AB486D" w:rsidDel="0064582B" w:rsidRDefault="0031256C" w:rsidP="000D548F">
      <w:pPr>
        <w:pStyle w:val="sqlF9"/>
        <w:rPr>
          <w:del w:id="6170" w:author="Hemmati" w:date="2016-12-16T09:42:00Z"/>
          <w:rFonts w:asciiTheme="minorHAnsi" w:hAnsiTheme="minorHAnsi"/>
        </w:rPr>
      </w:pPr>
    </w:p>
    <w:p w:rsidR="000D548F" w:rsidRPr="00AB486D" w:rsidDel="0064582B" w:rsidRDefault="0031256C" w:rsidP="000D548F">
      <w:pPr>
        <w:pStyle w:val="sqlF9"/>
        <w:rPr>
          <w:del w:id="6171" w:author="Hemmati" w:date="2016-12-16T09:42:00Z"/>
          <w:rFonts w:asciiTheme="minorHAnsi" w:hAnsiTheme="minorHAnsi"/>
        </w:rPr>
      </w:pPr>
      <w:del w:id="6172" w:author="Hemmati" w:date="2016-12-16T09:42:00Z">
        <w:r w:rsidRPr="00AB486D" w:rsidDel="0064582B">
          <w:rPr>
            <w:rFonts w:asciiTheme="minorHAnsi" w:hAnsiTheme="minorHAnsi"/>
          </w:rPr>
          <w:delText xml:space="preserve">REM ============================== </w:delText>
        </w:r>
        <w:r w:rsidRPr="00AB486D" w:rsidDel="0064582B">
          <w:rPr>
            <w:rFonts w:asciiTheme="minorHAnsi" w:hAnsiTheme="minorHAnsi"/>
            <w:b/>
          </w:rPr>
          <w:delText>FEE_TYPE TABLE</w:delText>
        </w:r>
        <w:r w:rsidRPr="00AB486D" w:rsidDel="0064582B">
          <w:rPr>
            <w:rFonts w:asciiTheme="minorHAnsi" w:hAnsiTheme="minorHAnsi"/>
          </w:rPr>
          <w:delText xml:space="preserve"> =================================</w:delText>
        </w:r>
      </w:del>
    </w:p>
    <w:p w:rsidR="0031256C" w:rsidRPr="00AB486D" w:rsidDel="0064582B" w:rsidRDefault="0031256C" w:rsidP="000D548F">
      <w:pPr>
        <w:pStyle w:val="sqlF9"/>
        <w:rPr>
          <w:del w:id="6173" w:author="Hemmati" w:date="2016-12-16T09:42:00Z"/>
          <w:rFonts w:asciiTheme="minorHAnsi" w:hAnsiTheme="minorHAnsi"/>
        </w:rPr>
      </w:pPr>
    </w:p>
    <w:p w:rsidR="000D548F" w:rsidRPr="00AB486D" w:rsidDel="0064582B" w:rsidRDefault="000D548F" w:rsidP="000D548F">
      <w:pPr>
        <w:pStyle w:val="sqlF9"/>
        <w:rPr>
          <w:del w:id="6174" w:author="Hemmati" w:date="2016-12-16T09:42:00Z"/>
          <w:rFonts w:asciiTheme="minorHAnsi" w:hAnsiTheme="minorHAnsi"/>
        </w:rPr>
      </w:pPr>
      <w:del w:id="6175" w:author="Hemmati" w:date="2016-12-16T09:42:00Z">
        <w:r w:rsidRPr="00AB486D" w:rsidDel="0064582B">
          <w:rPr>
            <w:rFonts w:asciiTheme="minorHAnsi" w:hAnsiTheme="minorHAnsi"/>
          </w:rPr>
          <w:delText>CREATE TABLE FEE_TYPE</w:delText>
        </w:r>
      </w:del>
    </w:p>
    <w:p w:rsidR="000D548F" w:rsidRPr="00AB486D" w:rsidDel="0064582B" w:rsidRDefault="000D548F" w:rsidP="000D548F">
      <w:pPr>
        <w:pStyle w:val="sqlF9"/>
        <w:rPr>
          <w:del w:id="6176" w:author="Hemmati" w:date="2016-12-16T09:42:00Z"/>
          <w:rFonts w:asciiTheme="minorHAnsi" w:hAnsiTheme="minorHAnsi"/>
        </w:rPr>
      </w:pPr>
      <w:del w:id="6177" w:author="Hemmati" w:date="2016-12-16T09:42:00Z">
        <w:r w:rsidRPr="00AB486D" w:rsidDel="0064582B">
          <w:rPr>
            <w:rFonts w:asciiTheme="minorHAnsi" w:hAnsiTheme="minorHAnsi"/>
          </w:rPr>
          <w:delText xml:space="preserve">       (fee_code     </w:delText>
        </w:r>
        <w:r w:rsidRPr="00AB486D" w:rsidDel="0064582B">
          <w:rPr>
            <w:rFonts w:asciiTheme="minorHAnsi" w:hAnsiTheme="minorHAnsi"/>
          </w:rPr>
          <w:tab/>
        </w:r>
        <w:r w:rsidRPr="00AB486D" w:rsidDel="0064582B">
          <w:rPr>
            <w:rFonts w:asciiTheme="minorHAnsi" w:hAnsiTheme="minorHAnsi"/>
          </w:rPr>
          <w:tab/>
          <w:delText>VARCHAR2(5)</w:delText>
        </w:r>
      </w:del>
    </w:p>
    <w:p w:rsidR="000D548F" w:rsidRPr="00AB486D" w:rsidDel="0064582B" w:rsidRDefault="000D548F" w:rsidP="000D548F">
      <w:pPr>
        <w:pStyle w:val="sqlF9"/>
        <w:rPr>
          <w:del w:id="6178" w:author="Hemmati" w:date="2016-12-16T09:42:00Z"/>
          <w:rFonts w:asciiTheme="minorHAnsi" w:hAnsiTheme="minorHAnsi"/>
        </w:rPr>
      </w:pPr>
      <w:del w:id="6179" w:author="Hemmati" w:date="2016-12-16T09:42:00Z">
        <w:r w:rsidRPr="00AB486D" w:rsidDel="0064582B">
          <w:rPr>
            <w:rFonts w:asciiTheme="minorHAnsi" w:hAnsiTheme="minorHAnsi"/>
          </w:rPr>
          <w:tab/>
          <w:delText xml:space="preserve">constraint   </w:delText>
        </w:r>
        <w:r w:rsidRPr="00AB486D" w:rsidDel="0064582B">
          <w:rPr>
            <w:rFonts w:asciiTheme="minorHAnsi" w:hAnsiTheme="minorHAnsi"/>
          </w:rPr>
          <w:tab/>
          <w:delText>fee_code_pk  primary key</w:delText>
        </w:r>
      </w:del>
    </w:p>
    <w:p w:rsidR="000D548F" w:rsidRPr="00AB486D" w:rsidDel="0064582B" w:rsidRDefault="000D548F" w:rsidP="000D548F">
      <w:pPr>
        <w:pStyle w:val="sqlF9"/>
        <w:rPr>
          <w:del w:id="6180" w:author="Hemmati" w:date="2016-12-16T09:42:00Z"/>
          <w:rFonts w:asciiTheme="minorHAnsi" w:hAnsiTheme="minorHAnsi"/>
        </w:rPr>
      </w:pPr>
      <w:del w:id="6181" w:author="Hemmati" w:date="2016-12-16T09:42:00Z">
        <w:r w:rsidRPr="00AB486D" w:rsidDel="0064582B">
          <w:rPr>
            <w:rFonts w:asciiTheme="minorHAnsi" w:hAnsiTheme="minorHAnsi"/>
          </w:rPr>
          <w:delText xml:space="preserve">        DEFERRABLE INITIALLY DEFERRED</w:delText>
        </w:r>
      </w:del>
    </w:p>
    <w:p w:rsidR="000D548F" w:rsidRPr="00AB486D" w:rsidDel="0064582B" w:rsidRDefault="000D548F" w:rsidP="000D548F">
      <w:pPr>
        <w:pStyle w:val="sqlF9"/>
        <w:rPr>
          <w:del w:id="6182" w:author="Hemmati" w:date="2016-12-16T09:42:00Z"/>
          <w:rFonts w:asciiTheme="minorHAnsi" w:hAnsiTheme="minorHAnsi"/>
        </w:rPr>
      </w:pPr>
      <w:del w:id="6183" w:author="Hemmati" w:date="2016-12-16T09:42:00Z">
        <w:r w:rsidRPr="00AB486D" w:rsidDel="0064582B">
          <w:rPr>
            <w:rFonts w:asciiTheme="minorHAnsi" w:hAnsiTheme="minorHAnsi"/>
          </w:rPr>
          <w:delText>USING INDEX</w:delText>
        </w:r>
      </w:del>
    </w:p>
    <w:p w:rsidR="000D548F" w:rsidRPr="00AB486D" w:rsidDel="0064582B" w:rsidRDefault="000D548F" w:rsidP="000D548F">
      <w:pPr>
        <w:pStyle w:val="sqlF9"/>
        <w:rPr>
          <w:del w:id="6184" w:author="Hemmati" w:date="2016-12-16T09:42:00Z"/>
          <w:rFonts w:asciiTheme="minorHAnsi" w:hAnsiTheme="minorHAnsi"/>
        </w:rPr>
      </w:pPr>
      <w:del w:id="6185" w:author="Hemmati" w:date="2016-12-16T09:42:00Z">
        <w:r w:rsidRPr="00AB486D" w:rsidDel="0064582B">
          <w:rPr>
            <w:rFonts w:asciiTheme="minorHAnsi" w:hAnsiTheme="minorHAnsi"/>
          </w:rPr>
          <w:tab/>
          <w:delText>(CREATE INDEX fee_code_idx  ON FEE_TYPE(fee_code)</w:delText>
        </w:r>
      </w:del>
    </w:p>
    <w:p w:rsidR="000D548F" w:rsidRPr="00AB486D" w:rsidDel="0064582B" w:rsidRDefault="000D548F" w:rsidP="000D548F">
      <w:pPr>
        <w:pStyle w:val="sqlF9"/>
        <w:rPr>
          <w:del w:id="6186" w:author="Hemmati" w:date="2016-12-16T09:42:00Z"/>
          <w:rFonts w:asciiTheme="minorHAnsi" w:hAnsiTheme="minorHAnsi"/>
        </w:rPr>
      </w:pPr>
      <w:del w:id="6187" w:author="Hemmati" w:date="2016-12-16T09:42:00Z">
        <w:r w:rsidRPr="00AB486D" w:rsidDel="0064582B">
          <w:rPr>
            <w:rFonts w:asciiTheme="minorHAnsi" w:hAnsiTheme="minorHAnsi"/>
          </w:rPr>
          <w:delText>TABLESPACE indx),</w:delText>
        </w:r>
      </w:del>
    </w:p>
    <w:p w:rsidR="000D548F" w:rsidRPr="00AB486D" w:rsidDel="0064582B" w:rsidRDefault="000D548F" w:rsidP="000D548F">
      <w:pPr>
        <w:pStyle w:val="sqlF9"/>
        <w:rPr>
          <w:del w:id="6188" w:author="Hemmati" w:date="2016-12-16T09:42:00Z"/>
          <w:rFonts w:asciiTheme="minorHAnsi" w:hAnsiTheme="minorHAnsi"/>
        </w:rPr>
      </w:pPr>
      <w:del w:id="6189" w:author="Hemmati" w:date="2016-12-16T09:42:00Z">
        <w:r w:rsidRPr="00AB486D" w:rsidDel="0064582B">
          <w:rPr>
            <w:rFonts w:asciiTheme="minorHAnsi" w:hAnsiTheme="minorHAnsi"/>
          </w:rPr>
          <w:delText xml:space="preserve">       fee_description     </w:delText>
        </w:r>
        <w:r w:rsidRPr="00AB486D" w:rsidDel="0064582B">
          <w:rPr>
            <w:rFonts w:asciiTheme="minorHAnsi" w:hAnsiTheme="minorHAnsi"/>
          </w:rPr>
          <w:tab/>
          <w:delText>VARCHAR2(30),</w:delText>
        </w:r>
      </w:del>
    </w:p>
    <w:p w:rsidR="000D548F" w:rsidRPr="00AB486D" w:rsidDel="0064582B" w:rsidRDefault="000D548F" w:rsidP="000D548F">
      <w:pPr>
        <w:pStyle w:val="sqlF9"/>
        <w:rPr>
          <w:del w:id="6190" w:author="Hemmati" w:date="2016-12-16T09:42:00Z"/>
          <w:rFonts w:asciiTheme="minorHAnsi" w:hAnsiTheme="minorHAnsi"/>
        </w:rPr>
      </w:pPr>
      <w:del w:id="6191" w:author="Hemmati" w:date="2016-12-16T09:42:00Z">
        <w:r w:rsidRPr="00AB486D" w:rsidDel="0064582B">
          <w:rPr>
            <w:rFonts w:asciiTheme="minorHAnsi" w:hAnsiTheme="minorHAnsi"/>
          </w:rPr>
          <w:delText xml:space="preserve">       fee_amount</w:delText>
        </w:r>
        <w:r w:rsidRPr="00AB486D" w:rsidDel="0064582B">
          <w:rPr>
            <w:rFonts w:asciiTheme="minorHAnsi" w:hAnsiTheme="minorHAnsi"/>
          </w:rPr>
          <w:tab/>
        </w:r>
        <w:r w:rsidRPr="00AB486D" w:rsidDel="0064582B">
          <w:rPr>
            <w:rFonts w:asciiTheme="minorHAnsi" w:hAnsiTheme="minorHAnsi"/>
          </w:rPr>
          <w:tab/>
        </w:r>
        <w:r w:rsidRPr="00AB486D" w:rsidDel="0064582B">
          <w:rPr>
            <w:rFonts w:asciiTheme="minorHAnsi" w:hAnsiTheme="minorHAnsi"/>
          </w:rPr>
          <w:tab/>
          <w:delText>NUMBER(5))</w:delText>
        </w:r>
      </w:del>
    </w:p>
    <w:p w:rsidR="000D548F" w:rsidRPr="00AB486D" w:rsidDel="0064582B" w:rsidRDefault="000D548F" w:rsidP="000D548F">
      <w:pPr>
        <w:pStyle w:val="sqlF9"/>
        <w:rPr>
          <w:del w:id="6192" w:author="Hemmati" w:date="2016-12-16T09:42:00Z"/>
          <w:rFonts w:asciiTheme="minorHAnsi" w:hAnsiTheme="minorHAnsi"/>
        </w:rPr>
      </w:pPr>
      <w:del w:id="6193" w:author="Hemmati" w:date="2016-12-16T09:42:00Z">
        <w:r w:rsidRPr="00AB486D" w:rsidDel="0064582B">
          <w:rPr>
            <w:rFonts w:asciiTheme="minorHAnsi" w:hAnsiTheme="minorHAnsi"/>
          </w:rPr>
          <w:delText>TABLESPACE user_data</w:delText>
        </w:r>
      </w:del>
    </w:p>
    <w:p w:rsidR="000D548F" w:rsidRPr="00AB486D" w:rsidDel="0064582B" w:rsidRDefault="000D548F" w:rsidP="000D548F">
      <w:pPr>
        <w:pStyle w:val="sqlF9"/>
        <w:rPr>
          <w:del w:id="6194" w:author="Hemmati" w:date="2016-12-16T09:42:00Z"/>
          <w:rFonts w:asciiTheme="minorHAnsi" w:hAnsiTheme="minorHAnsi"/>
        </w:rPr>
      </w:pPr>
      <w:del w:id="6195" w:author="Hemmati" w:date="2016-12-16T09:42:00Z">
        <w:r w:rsidRPr="00AB486D" w:rsidDel="0064582B">
          <w:rPr>
            <w:rFonts w:asciiTheme="minorHAnsi" w:hAnsiTheme="minorHAnsi"/>
          </w:rPr>
          <w:delText>STORAGE (INITIAL 10K</w:delText>
        </w:r>
      </w:del>
    </w:p>
    <w:p w:rsidR="000D548F" w:rsidRPr="00AB486D" w:rsidDel="0064582B" w:rsidRDefault="000D548F" w:rsidP="000D548F">
      <w:pPr>
        <w:pStyle w:val="sqlF9"/>
        <w:rPr>
          <w:del w:id="6196" w:author="Hemmati" w:date="2016-12-16T09:42:00Z"/>
          <w:rFonts w:asciiTheme="minorHAnsi" w:hAnsiTheme="minorHAnsi"/>
        </w:rPr>
      </w:pPr>
      <w:del w:id="6197" w:author="Hemmati" w:date="2016-12-16T09:42:00Z">
        <w:r w:rsidRPr="00AB486D" w:rsidDel="0064582B">
          <w:rPr>
            <w:rFonts w:asciiTheme="minorHAnsi" w:hAnsiTheme="minorHAnsi"/>
          </w:rPr>
          <w:delText xml:space="preserve">            NEXT 10K</w:delText>
        </w:r>
      </w:del>
    </w:p>
    <w:p w:rsidR="000D548F" w:rsidRPr="00AB486D" w:rsidDel="0064582B" w:rsidRDefault="000D548F" w:rsidP="000D548F">
      <w:pPr>
        <w:pStyle w:val="sqlF9"/>
        <w:rPr>
          <w:del w:id="6198" w:author="Hemmati" w:date="2016-12-16T09:42:00Z"/>
          <w:rFonts w:asciiTheme="minorHAnsi" w:hAnsiTheme="minorHAnsi"/>
        </w:rPr>
      </w:pPr>
      <w:del w:id="6199" w:author="Hemmati" w:date="2016-12-16T09:42:00Z">
        <w:r w:rsidRPr="00AB486D" w:rsidDel="0064582B">
          <w:rPr>
            <w:rFonts w:asciiTheme="minorHAnsi" w:hAnsiTheme="minorHAnsi"/>
          </w:rPr>
          <w:delText xml:space="preserve">            MINEXTENTs 2</w:delText>
        </w:r>
      </w:del>
    </w:p>
    <w:p w:rsidR="000D548F" w:rsidRPr="00AB486D" w:rsidDel="0064582B" w:rsidRDefault="000D548F" w:rsidP="000D548F">
      <w:pPr>
        <w:pStyle w:val="sqlF9"/>
        <w:rPr>
          <w:del w:id="6200" w:author="Hemmati" w:date="2016-12-16T09:42:00Z"/>
          <w:rFonts w:asciiTheme="minorHAnsi" w:hAnsiTheme="minorHAnsi"/>
        </w:rPr>
      </w:pPr>
      <w:del w:id="6201" w:author="Hemmati" w:date="2016-12-16T09:42:00Z">
        <w:r w:rsidRPr="00AB486D" w:rsidDel="0064582B">
          <w:rPr>
            <w:rFonts w:asciiTheme="minorHAnsi" w:hAnsiTheme="minorHAnsi"/>
          </w:rPr>
          <w:delText xml:space="preserve">            MAXEXTENTS 100</w:delText>
        </w:r>
      </w:del>
    </w:p>
    <w:p w:rsidR="000D548F" w:rsidRPr="00AB486D" w:rsidDel="0064582B" w:rsidRDefault="000D548F" w:rsidP="000D548F">
      <w:pPr>
        <w:pStyle w:val="sqlF9"/>
        <w:rPr>
          <w:del w:id="6202" w:author="Hemmati" w:date="2016-12-16T09:42:00Z"/>
          <w:rFonts w:asciiTheme="minorHAnsi" w:hAnsiTheme="minorHAnsi"/>
        </w:rPr>
      </w:pPr>
      <w:del w:id="6203" w:author="Hemmati" w:date="2016-12-16T09:42:00Z">
        <w:r w:rsidRPr="00AB486D" w:rsidDel="0064582B">
          <w:rPr>
            <w:rFonts w:asciiTheme="minorHAnsi" w:hAnsiTheme="minorHAnsi"/>
          </w:rPr>
          <w:delText xml:space="preserve">            PCTINCREASE 0)</w:delText>
        </w:r>
      </w:del>
    </w:p>
    <w:p w:rsidR="000D548F" w:rsidRPr="00AB486D" w:rsidDel="0064582B" w:rsidRDefault="000D548F" w:rsidP="000D548F">
      <w:pPr>
        <w:pStyle w:val="sqlF9"/>
        <w:rPr>
          <w:del w:id="6204" w:author="Hemmati" w:date="2016-12-16T09:42:00Z"/>
          <w:rFonts w:asciiTheme="minorHAnsi" w:hAnsiTheme="minorHAnsi"/>
        </w:rPr>
      </w:pPr>
      <w:del w:id="6205" w:author="Hemmati" w:date="2016-12-16T09:42:00Z">
        <w:r w:rsidRPr="00AB486D" w:rsidDel="0064582B">
          <w:rPr>
            <w:rFonts w:asciiTheme="minorHAnsi" w:hAnsiTheme="minorHAnsi"/>
          </w:rPr>
          <w:delText xml:space="preserve">            PCTFREE 10</w:delText>
        </w:r>
      </w:del>
    </w:p>
    <w:p w:rsidR="000D548F" w:rsidRPr="00AB486D" w:rsidDel="0064582B" w:rsidRDefault="000D548F" w:rsidP="000D548F">
      <w:pPr>
        <w:pStyle w:val="sqlF9"/>
        <w:rPr>
          <w:del w:id="6206" w:author="Hemmati" w:date="2016-12-16T09:42:00Z"/>
          <w:rFonts w:asciiTheme="minorHAnsi" w:hAnsiTheme="minorHAnsi"/>
        </w:rPr>
      </w:pPr>
      <w:del w:id="6207" w:author="Hemmati" w:date="2016-12-16T09:42:00Z">
        <w:r w:rsidRPr="00AB486D" w:rsidDel="0064582B">
          <w:rPr>
            <w:rFonts w:asciiTheme="minorHAnsi" w:hAnsiTheme="minorHAnsi"/>
          </w:rPr>
          <w:delText xml:space="preserve">            PCTUSED 40</w:delText>
        </w:r>
      </w:del>
    </w:p>
    <w:p w:rsidR="000D548F" w:rsidRPr="00AB486D" w:rsidDel="0064582B" w:rsidRDefault="000D548F" w:rsidP="000D548F">
      <w:pPr>
        <w:pStyle w:val="sqlF9"/>
        <w:rPr>
          <w:del w:id="6208" w:author="Hemmati" w:date="2016-12-16T09:42:00Z"/>
          <w:rFonts w:asciiTheme="minorHAnsi" w:hAnsiTheme="minorHAnsi"/>
        </w:rPr>
      </w:pPr>
      <w:del w:id="6209" w:author="Hemmati" w:date="2016-12-16T09:42:00Z">
        <w:r w:rsidRPr="00AB486D" w:rsidDel="0064582B">
          <w:rPr>
            <w:rFonts w:asciiTheme="minorHAnsi" w:hAnsiTheme="minorHAnsi"/>
          </w:rPr>
          <w:delText xml:space="preserve">            INITRANS 2</w:delText>
        </w:r>
      </w:del>
    </w:p>
    <w:p w:rsidR="000D548F" w:rsidRPr="00AB486D" w:rsidDel="0064582B" w:rsidRDefault="000D548F" w:rsidP="000D548F">
      <w:pPr>
        <w:pStyle w:val="sqlF9"/>
        <w:rPr>
          <w:del w:id="6210" w:author="Hemmati" w:date="2016-12-16T09:42:00Z"/>
          <w:rFonts w:asciiTheme="minorHAnsi" w:hAnsiTheme="minorHAnsi"/>
        </w:rPr>
      </w:pPr>
      <w:del w:id="6211" w:author="Hemmati" w:date="2016-12-16T09:42:00Z">
        <w:r w:rsidRPr="00AB486D" w:rsidDel="0064582B">
          <w:rPr>
            <w:rFonts w:asciiTheme="minorHAnsi" w:hAnsiTheme="minorHAnsi"/>
          </w:rPr>
          <w:delText xml:space="preserve">            MAXTRANS 100;</w:delText>
        </w:r>
      </w:del>
    </w:p>
    <w:p w:rsidR="000D548F" w:rsidRPr="00AB486D" w:rsidDel="0064582B" w:rsidRDefault="000D548F" w:rsidP="000D548F">
      <w:pPr>
        <w:pStyle w:val="sqlF9"/>
        <w:rPr>
          <w:del w:id="6212" w:author="Hemmati" w:date="2016-12-16T09:42:00Z"/>
          <w:rFonts w:asciiTheme="minorHAnsi" w:hAnsiTheme="minorHAnsi"/>
        </w:rPr>
      </w:pPr>
    </w:p>
    <w:p w:rsidR="000D548F" w:rsidRPr="00AB486D" w:rsidDel="0064582B" w:rsidRDefault="000D548F" w:rsidP="000D548F">
      <w:pPr>
        <w:pStyle w:val="sqlF9"/>
        <w:rPr>
          <w:del w:id="6213" w:author="Hemmati" w:date="2016-12-16T09:42:00Z"/>
          <w:rFonts w:asciiTheme="minorHAnsi" w:hAnsiTheme="minorHAnsi"/>
        </w:rPr>
      </w:pPr>
    </w:p>
    <w:p w:rsidR="000D548F" w:rsidRPr="00AB486D" w:rsidDel="0064582B" w:rsidRDefault="000D548F" w:rsidP="000D548F">
      <w:pPr>
        <w:pStyle w:val="sqlF9"/>
        <w:rPr>
          <w:del w:id="6214" w:author="Hemmati" w:date="2016-12-16T09:42:00Z"/>
          <w:rFonts w:asciiTheme="minorHAnsi" w:hAnsiTheme="minorHAnsi"/>
        </w:rPr>
      </w:pPr>
    </w:p>
    <w:p w:rsidR="000D548F" w:rsidRPr="00AB486D" w:rsidDel="0064582B" w:rsidRDefault="000D548F" w:rsidP="000D548F">
      <w:pPr>
        <w:pStyle w:val="sqlF9"/>
        <w:rPr>
          <w:del w:id="6215" w:author="Hemmati" w:date="2016-12-16T09:42:00Z"/>
          <w:rFonts w:asciiTheme="minorHAnsi" w:hAnsiTheme="minorHAnsi"/>
        </w:rPr>
      </w:pPr>
      <w:del w:id="6216" w:author="Hemmati" w:date="2016-12-16T09:42:00Z">
        <w:r w:rsidRPr="00AB486D" w:rsidDel="0064582B">
          <w:rPr>
            <w:rFonts w:asciiTheme="minorHAnsi" w:hAnsiTheme="minorHAnsi"/>
          </w:rPr>
          <w:delText>SQL&gt; DESC FEE_TYPE</w:delText>
        </w:r>
      </w:del>
    </w:p>
    <w:p w:rsidR="000D548F" w:rsidRPr="00AB486D" w:rsidDel="0064582B" w:rsidRDefault="000D548F" w:rsidP="000D548F">
      <w:pPr>
        <w:pStyle w:val="sqlF9"/>
        <w:rPr>
          <w:del w:id="6217" w:author="Hemmati" w:date="2016-12-16T09:42:00Z"/>
          <w:rFonts w:asciiTheme="minorHAnsi" w:hAnsiTheme="minorHAnsi"/>
        </w:rPr>
      </w:pPr>
    </w:p>
    <w:p w:rsidR="000D548F" w:rsidRPr="00AB486D" w:rsidDel="0064582B" w:rsidRDefault="000D548F" w:rsidP="000D548F">
      <w:pPr>
        <w:pStyle w:val="sqlF9"/>
        <w:rPr>
          <w:del w:id="6218" w:author="Hemmati" w:date="2016-12-16T09:42:00Z"/>
          <w:rFonts w:asciiTheme="minorHAnsi" w:hAnsiTheme="minorHAnsi"/>
        </w:rPr>
      </w:pPr>
      <w:del w:id="6219" w:author="Hemmati" w:date="2016-12-16T09:42:00Z">
        <w:r w:rsidRPr="00AB486D" w:rsidDel="0064582B">
          <w:rPr>
            <w:rFonts w:asciiTheme="minorHAnsi" w:hAnsiTheme="minorHAnsi"/>
          </w:rPr>
          <w:delText xml:space="preserve"> Name                                      Null?    Type</w:delText>
        </w:r>
      </w:del>
    </w:p>
    <w:p w:rsidR="000D548F" w:rsidRPr="00AB486D" w:rsidDel="0064582B" w:rsidRDefault="000D548F" w:rsidP="000D548F">
      <w:pPr>
        <w:pStyle w:val="sqlF9"/>
        <w:rPr>
          <w:del w:id="6220" w:author="Hemmati" w:date="2016-12-16T09:42:00Z"/>
          <w:rFonts w:asciiTheme="minorHAnsi" w:hAnsiTheme="minorHAnsi"/>
        </w:rPr>
      </w:pPr>
      <w:del w:id="6221" w:author="Hemmati" w:date="2016-12-16T09:42:00Z">
        <w:r w:rsidRPr="00AB486D" w:rsidDel="0064582B">
          <w:rPr>
            <w:rFonts w:asciiTheme="minorHAnsi" w:hAnsiTheme="minorHAnsi"/>
          </w:rPr>
          <w:delText xml:space="preserve"> ----------------------------------------- -------- --------------------</w:delText>
        </w:r>
      </w:del>
    </w:p>
    <w:p w:rsidR="000D548F" w:rsidRPr="00AB486D" w:rsidDel="0064582B" w:rsidRDefault="000D548F" w:rsidP="000D548F">
      <w:pPr>
        <w:pStyle w:val="sqlF9"/>
        <w:rPr>
          <w:del w:id="6222" w:author="Hemmati" w:date="2016-12-16T09:42:00Z"/>
          <w:rFonts w:asciiTheme="minorHAnsi" w:hAnsiTheme="minorHAnsi"/>
        </w:rPr>
      </w:pPr>
      <w:del w:id="6223" w:author="Hemmati" w:date="2016-12-16T09:42:00Z">
        <w:r w:rsidRPr="00AB486D" w:rsidDel="0064582B">
          <w:rPr>
            <w:rFonts w:asciiTheme="minorHAnsi" w:hAnsiTheme="minorHAnsi"/>
          </w:rPr>
          <w:delText xml:space="preserve"> FEE_CODE                                           VARCHAR2(5)</w:delText>
        </w:r>
      </w:del>
    </w:p>
    <w:p w:rsidR="000D548F" w:rsidRPr="00AB486D" w:rsidDel="0064582B" w:rsidRDefault="000D548F" w:rsidP="000D548F">
      <w:pPr>
        <w:pStyle w:val="sqlF9"/>
        <w:rPr>
          <w:del w:id="6224" w:author="Hemmati" w:date="2016-12-16T09:42:00Z"/>
          <w:rFonts w:asciiTheme="minorHAnsi" w:hAnsiTheme="minorHAnsi"/>
        </w:rPr>
      </w:pPr>
      <w:del w:id="6225" w:author="Hemmati" w:date="2016-12-16T09:42:00Z">
        <w:r w:rsidRPr="00AB486D" w:rsidDel="0064582B">
          <w:rPr>
            <w:rFonts w:asciiTheme="minorHAnsi" w:hAnsiTheme="minorHAnsi"/>
          </w:rPr>
          <w:delText xml:space="preserve"> FEE_DESCRIPTION                                    VARCHAR2(30)</w:delText>
        </w:r>
      </w:del>
    </w:p>
    <w:p w:rsidR="000D548F" w:rsidRPr="00AB486D" w:rsidDel="0064582B" w:rsidRDefault="000D548F" w:rsidP="000D548F">
      <w:pPr>
        <w:pStyle w:val="sqlF9"/>
        <w:rPr>
          <w:del w:id="6226" w:author="Hemmati" w:date="2016-12-16T09:42:00Z"/>
          <w:rFonts w:asciiTheme="minorHAnsi" w:hAnsiTheme="minorHAnsi"/>
        </w:rPr>
      </w:pPr>
      <w:del w:id="6227" w:author="Hemmati" w:date="2016-12-16T09:42:00Z">
        <w:r w:rsidRPr="00AB486D" w:rsidDel="0064582B">
          <w:rPr>
            <w:rFonts w:asciiTheme="minorHAnsi" w:hAnsiTheme="minorHAnsi"/>
          </w:rPr>
          <w:delText xml:space="preserve"> FEE_AMOUNT                                         NUMBER(8,2)</w:delText>
        </w:r>
      </w:del>
    </w:p>
    <w:p w:rsidR="000D548F" w:rsidRPr="00AB486D" w:rsidDel="0064582B" w:rsidRDefault="000D548F" w:rsidP="000D548F">
      <w:pPr>
        <w:pStyle w:val="sqlF9"/>
        <w:rPr>
          <w:del w:id="6228" w:author="Hemmati" w:date="2016-12-16T09:42:00Z"/>
          <w:rFonts w:asciiTheme="minorHAnsi" w:hAnsiTheme="minorHAnsi"/>
        </w:rPr>
      </w:pPr>
    </w:p>
    <w:p w:rsidR="000D548F" w:rsidRPr="00AB486D" w:rsidDel="0064582B" w:rsidRDefault="000D548F" w:rsidP="000D548F">
      <w:pPr>
        <w:pStyle w:val="sqlF9"/>
        <w:rPr>
          <w:del w:id="6229" w:author="Hemmati" w:date="2016-12-16T09:42:00Z"/>
          <w:rFonts w:asciiTheme="minorHAnsi" w:hAnsiTheme="minorHAnsi"/>
        </w:rPr>
      </w:pPr>
    </w:p>
    <w:p w:rsidR="000D548F" w:rsidRPr="00AB486D" w:rsidDel="0064582B" w:rsidRDefault="000D548F" w:rsidP="000D548F">
      <w:pPr>
        <w:pStyle w:val="sqlF9"/>
        <w:rPr>
          <w:del w:id="6230" w:author="Hemmati" w:date="2016-12-16T09:42:00Z"/>
          <w:rFonts w:asciiTheme="minorHAnsi" w:hAnsiTheme="minorHAnsi"/>
        </w:rPr>
      </w:pPr>
    </w:p>
    <w:p w:rsidR="000D548F" w:rsidRPr="00AB486D" w:rsidDel="0064582B" w:rsidRDefault="000D548F" w:rsidP="000D548F">
      <w:pPr>
        <w:pStyle w:val="sqlF9"/>
        <w:rPr>
          <w:del w:id="6231" w:author="Hemmati" w:date="2016-12-16T09:42:00Z"/>
          <w:rFonts w:asciiTheme="minorHAnsi" w:hAnsiTheme="minorHAnsi"/>
        </w:rPr>
      </w:pPr>
      <w:del w:id="6232" w:author="Hemmati" w:date="2016-12-16T09:42:00Z">
        <w:r w:rsidRPr="00AB486D" w:rsidDel="0064582B">
          <w:rPr>
            <w:rFonts w:asciiTheme="minorHAnsi" w:hAnsiTheme="minorHAnsi"/>
          </w:rPr>
          <w:delText>REM  FOR Loading Data to FEE_TYPE Table I Used Control File</w:delText>
        </w:r>
      </w:del>
    </w:p>
    <w:p w:rsidR="000D548F" w:rsidRPr="00AB486D" w:rsidDel="0064582B" w:rsidRDefault="000D548F" w:rsidP="000D548F">
      <w:pPr>
        <w:pStyle w:val="sqlF9"/>
        <w:rPr>
          <w:del w:id="6233" w:author="Hemmati" w:date="2016-12-16T09:42:00Z"/>
          <w:rFonts w:asciiTheme="minorHAnsi" w:hAnsiTheme="minorHAnsi"/>
        </w:rPr>
      </w:pPr>
    </w:p>
    <w:p w:rsidR="000D548F" w:rsidRPr="00AB486D" w:rsidDel="0064582B" w:rsidRDefault="000D548F" w:rsidP="000D548F">
      <w:pPr>
        <w:pStyle w:val="sqlF9"/>
        <w:rPr>
          <w:del w:id="6234" w:author="Hemmati" w:date="2016-12-16T09:42:00Z"/>
          <w:rFonts w:asciiTheme="minorHAnsi" w:hAnsiTheme="minorHAnsi"/>
        </w:rPr>
      </w:pPr>
    </w:p>
    <w:p w:rsidR="000D548F" w:rsidRPr="00AB486D" w:rsidDel="0064582B" w:rsidRDefault="000D548F" w:rsidP="000D548F">
      <w:pPr>
        <w:pStyle w:val="sqlF9"/>
        <w:rPr>
          <w:del w:id="6235" w:author="Hemmati" w:date="2016-12-16T09:42:00Z"/>
          <w:rFonts w:asciiTheme="minorHAnsi" w:hAnsiTheme="minorHAnsi"/>
        </w:rPr>
      </w:pPr>
    </w:p>
    <w:p w:rsidR="000D548F" w:rsidRPr="00AB486D" w:rsidDel="0064582B" w:rsidRDefault="000D548F" w:rsidP="000D548F">
      <w:pPr>
        <w:pStyle w:val="sqlF9"/>
        <w:rPr>
          <w:del w:id="6236" w:author="Hemmati" w:date="2016-12-16T09:42:00Z"/>
          <w:rFonts w:asciiTheme="minorHAnsi" w:hAnsiTheme="minorHAnsi"/>
        </w:rPr>
      </w:pPr>
    </w:p>
    <w:p w:rsidR="000D548F" w:rsidRPr="00AB486D" w:rsidDel="0064582B" w:rsidRDefault="000D548F" w:rsidP="000D548F">
      <w:pPr>
        <w:pStyle w:val="sqlF9"/>
        <w:rPr>
          <w:del w:id="6237" w:author="Hemmati" w:date="2016-12-16T09:42:00Z"/>
          <w:rFonts w:asciiTheme="minorHAnsi" w:hAnsiTheme="minorHAnsi"/>
        </w:rPr>
      </w:pPr>
      <w:del w:id="6238" w:author="Hemmati" w:date="2016-12-16T09:42:00Z">
        <w:r w:rsidRPr="00AB486D" w:rsidDel="0064582B">
          <w:rPr>
            <w:rFonts w:asciiTheme="minorHAnsi" w:hAnsiTheme="minorHAnsi"/>
          </w:rPr>
          <w:delText>SQL&gt; SELECT * FROM FEE_TYPE;</w:delText>
        </w:r>
      </w:del>
    </w:p>
    <w:p w:rsidR="000D548F" w:rsidRPr="00AB486D" w:rsidDel="0064582B" w:rsidRDefault="000D548F" w:rsidP="000D548F">
      <w:pPr>
        <w:pStyle w:val="sqlF9"/>
        <w:rPr>
          <w:del w:id="6239" w:author="Hemmati" w:date="2016-12-16T09:42:00Z"/>
          <w:rFonts w:asciiTheme="minorHAnsi" w:hAnsiTheme="minorHAnsi"/>
        </w:rPr>
      </w:pPr>
    </w:p>
    <w:p w:rsidR="000D548F" w:rsidRPr="00AB486D" w:rsidDel="0064582B" w:rsidRDefault="000D548F" w:rsidP="000D548F">
      <w:pPr>
        <w:pStyle w:val="sqlF9"/>
        <w:rPr>
          <w:del w:id="6240" w:author="Hemmati" w:date="2016-12-16T09:42:00Z"/>
          <w:rFonts w:asciiTheme="minorHAnsi" w:hAnsiTheme="minorHAnsi"/>
        </w:rPr>
      </w:pPr>
      <w:del w:id="6241" w:author="Hemmati" w:date="2016-12-16T09:42:00Z">
        <w:r w:rsidRPr="00AB486D" w:rsidDel="0064582B">
          <w:rPr>
            <w:rFonts w:asciiTheme="minorHAnsi" w:hAnsiTheme="minorHAnsi"/>
          </w:rPr>
          <w:delText>FEE_C FEE_DESCRIPTION                FEE_AMOUNT</w:delText>
        </w:r>
      </w:del>
    </w:p>
    <w:p w:rsidR="000D548F" w:rsidRPr="00AB486D" w:rsidDel="0064582B" w:rsidRDefault="000D548F" w:rsidP="000D548F">
      <w:pPr>
        <w:pStyle w:val="sqlF9"/>
        <w:rPr>
          <w:del w:id="6242" w:author="Hemmati" w:date="2016-12-16T09:42:00Z"/>
          <w:rFonts w:asciiTheme="minorHAnsi" w:hAnsiTheme="minorHAnsi"/>
        </w:rPr>
      </w:pPr>
      <w:del w:id="6243" w:author="Hemmati" w:date="2016-12-16T09:42:00Z">
        <w:r w:rsidRPr="00AB486D" w:rsidDel="0064582B">
          <w:rPr>
            <w:rFonts w:asciiTheme="minorHAnsi" w:hAnsiTheme="minorHAnsi"/>
          </w:rPr>
          <w:delText>----- ------------------------------ ----------</w:delText>
        </w:r>
      </w:del>
    </w:p>
    <w:p w:rsidR="000D548F" w:rsidRPr="00AB486D" w:rsidDel="0064582B" w:rsidRDefault="000D548F" w:rsidP="000D548F">
      <w:pPr>
        <w:pStyle w:val="sqlF9"/>
        <w:rPr>
          <w:del w:id="6244" w:author="Hemmati" w:date="2016-12-16T09:42:00Z"/>
          <w:rFonts w:asciiTheme="minorHAnsi" w:hAnsiTheme="minorHAnsi"/>
        </w:rPr>
      </w:pPr>
      <w:del w:id="6245" w:author="Hemmati" w:date="2016-12-16T09:42:00Z">
        <w:r w:rsidRPr="00AB486D" w:rsidDel="0064582B">
          <w:rPr>
            <w:rFonts w:asciiTheme="minorHAnsi" w:hAnsiTheme="minorHAnsi"/>
          </w:rPr>
          <w:delText>RF    Refund                                 25</w:delText>
        </w:r>
      </w:del>
    </w:p>
    <w:p w:rsidR="000D548F" w:rsidRPr="00AB486D" w:rsidDel="0064582B" w:rsidRDefault="000D548F" w:rsidP="000D548F">
      <w:pPr>
        <w:pStyle w:val="sqlF9"/>
        <w:rPr>
          <w:del w:id="6246" w:author="Hemmati" w:date="2016-12-16T09:42:00Z"/>
          <w:rFonts w:asciiTheme="minorHAnsi" w:hAnsiTheme="minorHAnsi"/>
        </w:rPr>
      </w:pPr>
      <w:del w:id="6247" w:author="Hemmati" w:date="2016-12-16T09:42:00Z">
        <w:r w:rsidRPr="00AB486D" w:rsidDel="0064582B">
          <w:rPr>
            <w:rFonts w:asciiTheme="minorHAnsi" w:hAnsiTheme="minorHAnsi"/>
          </w:rPr>
          <w:delText>BK    Booking charge                         25</w:delText>
        </w:r>
      </w:del>
    </w:p>
    <w:p w:rsidR="000D548F" w:rsidRPr="00AB486D" w:rsidDel="0064582B" w:rsidRDefault="000D548F" w:rsidP="000D548F">
      <w:pPr>
        <w:pStyle w:val="sqlF9"/>
        <w:rPr>
          <w:del w:id="6248" w:author="Hemmati" w:date="2016-12-16T09:42:00Z"/>
          <w:rFonts w:asciiTheme="minorHAnsi" w:hAnsiTheme="minorHAnsi"/>
        </w:rPr>
      </w:pPr>
      <w:del w:id="6249" w:author="Hemmati" w:date="2016-12-16T09:42:00Z">
        <w:r w:rsidRPr="00AB486D" w:rsidDel="0064582B">
          <w:rPr>
            <w:rFonts w:asciiTheme="minorHAnsi" w:hAnsiTheme="minorHAnsi"/>
          </w:rPr>
          <w:delText>CH    Change                                 15</w:delText>
        </w:r>
      </w:del>
    </w:p>
    <w:p w:rsidR="000D548F" w:rsidRPr="00AB486D" w:rsidDel="0064582B" w:rsidRDefault="000D548F" w:rsidP="000D548F">
      <w:pPr>
        <w:pStyle w:val="sqlF9"/>
        <w:rPr>
          <w:del w:id="6250" w:author="Hemmati" w:date="2016-12-16T09:42:00Z"/>
          <w:rFonts w:asciiTheme="minorHAnsi" w:hAnsiTheme="minorHAnsi"/>
        </w:rPr>
      </w:pPr>
      <w:del w:id="6251" w:author="Hemmati" w:date="2016-12-16T09:42:00Z">
        <w:r w:rsidRPr="00AB486D" w:rsidDel="0064582B">
          <w:rPr>
            <w:rFonts w:asciiTheme="minorHAnsi" w:hAnsiTheme="minorHAnsi"/>
          </w:rPr>
          <w:delText>RS    Research                               50</w:delText>
        </w:r>
      </w:del>
    </w:p>
    <w:p w:rsidR="000D548F" w:rsidRPr="00AB486D" w:rsidDel="0064582B" w:rsidRDefault="000D548F" w:rsidP="000D548F">
      <w:pPr>
        <w:pStyle w:val="sqlF9"/>
        <w:rPr>
          <w:del w:id="6252" w:author="Hemmati" w:date="2016-12-16T09:42:00Z"/>
          <w:rFonts w:asciiTheme="minorHAnsi" w:hAnsiTheme="minorHAnsi"/>
        </w:rPr>
      </w:pPr>
      <w:del w:id="6253" w:author="Hemmati" w:date="2016-12-16T09:42:00Z">
        <w:r w:rsidRPr="00AB486D" w:rsidDel="0064582B">
          <w:rPr>
            <w:rFonts w:asciiTheme="minorHAnsi" w:hAnsiTheme="minorHAnsi"/>
          </w:rPr>
          <w:delText>GR    Group booking                         100</w:delText>
        </w:r>
      </w:del>
    </w:p>
    <w:p w:rsidR="000D548F" w:rsidRPr="00AB486D" w:rsidDel="0064582B" w:rsidRDefault="000D548F" w:rsidP="000D548F">
      <w:pPr>
        <w:pStyle w:val="sqlF9"/>
        <w:rPr>
          <w:del w:id="6254" w:author="Hemmati" w:date="2016-12-16T09:42:00Z"/>
          <w:rFonts w:asciiTheme="minorHAnsi" w:hAnsiTheme="minorHAnsi"/>
        </w:rPr>
      </w:pPr>
      <w:del w:id="6255" w:author="Hemmati" w:date="2016-12-16T09:42:00Z">
        <w:r w:rsidRPr="00AB486D" w:rsidDel="0064582B">
          <w:rPr>
            <w:rFonts w:asciiTheme="minorHAnsi" w:hAnsiTheme="minorHAnsi"/>
          </w:rPr>
          <w:delText>NSF   Insufficient funds                     25</w:delText>
        </w:r>
      </w:del>
    </w:p>
    <w:p w:rsidR="000D548F" w:rsidRPr="00AB486D" w:rsidDel="0064582B" w:rsidRDefault="000D548F" w:rsidP="000D548F">
      <w:pPr>
        <w:pStyle w:val="sqlF9"/>
        <w:rPr>
          <w:del w:id="6256" w:author="Hemmati" w:date="2016-12-16T09:42:00Z"/>
          <w:rFonts w:asciiTheme="minorHAnsi" w:hAnsiTheme="minorHAnsi"/>
        </w:rPr>
      </w:pPr>
      <w:del w:id="6257" w:author="Hemmati" w:date="2016-12-16T09:42:00Z">
        <w:r w:rsidRPr="00AB486D" w:rsidDel="0064582B">
          <w:rPr>
            <w:rFonts w:asciiTheme="minorHAnsi" w:hAnsiTheme="minorHAnsi"/>
          </w:rPr>
          <w:delText>NC    no charge</w:delText>
        </w:r>
      </w:del>
    </w:p>
    <w:p w:rsidR="000D548F" w:rsidRPr="00AB486D" w:rsidDel="0064582B" w:rsidRDefault="000D548F" w:rsidP="000D548F">
      <w:pPr>
        <w:pStyle w:val="sqlF9"/>
        <w:rPr>
          <w:del w:id="6258" w:author="Hemmati" w:date="2016-12-16T09:42:00Z"/>
          <w:rFonts w:asciiTheme="minorHAnsi" w:hAnsiTheme="minorHAnsi"/>
        </w:rPr>
      </w:pPr>
    </w:p>
    <w:p w:rsidR="000D548F" w:rsidRPr="00AB486D" w:rsidDel="0064582B" w:rsidRDefault="000D548F" w:rsidP="000D548F">
      <w:pPr>
        <w:pStyle w:val="sqlF9"/>
        <w:rPr>
          <w:del w:id="6259" w:author="Hemmati" w:date="2016-12-16T09:42:00Z"/>
          <w:rFonts w:asciiTheme="minorHAnsi" w:hAnsiTheme="minorHAnsi"/>
        </w:rPr>
      </w:pPr>
      <w:del w:id="6260" w:author="Hemmati" w:date="2016-12-16T09:42:00Z">
        <w:r w:rsidRPr="00AB486D" w:rsidDel="0064582B">
          <w:rPr>
            <w:rFonts w:asciiTheme="minorHAnsi" w:hAnsiTheme="minorHAnsi"/>
          </w:rPr>
          <w:delText>7 rows selected.</w:delText>
        </w:r>
      </w:del>
    </w:p>
    <w:p w:rsidR="0031256C" w:rsidRPr="00AB486D" w:rsidDel="0064582B" w:rsidRDefault="0031256C" w:rsidP="000D548F">
      <w:pPr>
        <w:pStyle w:val="sqlF9"/>
        <w:rPr>
          <w:del w:id="6261" w:author="Hemmati" w:date="2016-12-16T09:42:00Z"/>
          <w:rFonts w:asciiTheme="minorHAnsi" w:hAnsiTheme="minorHAnsi"/>
        </w:rPr>
      </w:pPr>
    </w:p>
    <w:p w:rsidR="0031256C" w:rsidRPr="00AB486D" w:rsidRDefault="0031256C">
      <w:pPr>
        <w:rPr>
          <w:rFonts w:eastAsiaTheme="majorEastAsia" w:cstheme="minorHAnsi"/>
          <w:b/>
          <w:bCs/>
          <w:sz w:val="24"/>
          <w:szCs w:val="26"/>
        </w:rPr>
      </w:pPr>
      <w:del w:id="6262" w:author="Hemmati" w:date="2016-12-16T09:42:00Z">
        <w:r w:rsidRPr="00AB486D" w:rsidDel="0064582B">
          <w:rPr>
            <w:rFonts w:cstheme="minorHAnsi"/>
          </w:rPr>
          <w:br w:type="page"/>
        </w:r>
      </w:del>
    </w:p>
    <w:p w:rsidR="002A6F74" w:rsidRDefault="002A6F74">
      <w:pPr>
        <w:rPr>
          <w:ins w:id="6263" w:author="Hemmati" w:date="2016-12-16T10:05:00Z"/>
          <w:rFonts w:eastAsiaTheme="majorEastAsia" w:cstheme="minorHAnsi"/>
          <w:b/>
          <w:bCs/>
          <w:sz w:val="24"/>
          <w:szCs w:val="26"/>
        </w:rPr>
      </w:pPr>
      <w:ins w:id="6264" w:author="Hemmati" w:date="2016-12-16T10:05:00Z">
        <w:r>
          <w:rPr>
            <w:rFonts w:cstheme="minorHAnsi"/>
          </w:rPr>
          <w:br w:type="page"/>
        </w:r>
      </w:ins>
    </w:p>
    <w:p w:rsidR="0031256C" w:rsidRPr="00AB486D" w:rsidRDefault="0031256C" w:rsidP="001239DE">
      <w:pPr>
        <w:pStyle w:val="Heading2"/>
        <w:jc w:val="center"/>
        <w:rPr>
          <w:rFonts w:cstheme="minorHAnsi"/>
        </w:rPr>
      </w:pPr>
      <w:bookmarkStart w:id="6265" w:name="_Toc469648521"/>
      <w:r w:rsidRPr="00AB486D">
        <w:rPr>
          <w:rFonts w:cstheme="minorHAnsi"/>
        </w:rPr>
        <w:lastRenderedPageBreak/>
        <w:t xml:space="preserve">CLASS_TYPE </w:t>
      </w:r>
      <w:del w:id="6266" w:author="Hemmati" w:date="2016-12-16T10:05:00Z">
        <w:r w:rsidRPr="00AB486D" w:rsidDel="002A6F74">
          <w:rPr>
            <w:rFonts w:cstheme="minorHAnsi"/>
          </w:rPr>
          <w:delText>TABLE</w:delText>
        </w:r>
      </w:del>
      <w:ins w:id="6267" w:author="Hemmati" w:date="2016-12-16T10:05:00Z">
        <w:r w:rsidR="002A6F74">
          <w:rPr>
            <w:rFonts w:cstheme="minorHAnsi"/>
          </w:rPr>
          <w:t>Table</w:t>
        </w:r>
      </w:ins>
      <w:bookmarkEnd w:id="6265"/>
    </w:p>
    <w:p w:rsidR="0031256C" w:rsidRPr="002D3F66" w:rsidRDefault="0031256C" w:rsidP="0031256C">
      <w:pPr>
        <w:pStyle w:val="sqlF9"/>
        <w:rPr>
          <w:rFonts w:asciiTheme="minorHAnsi" w:hAnsiTheme="minorHAnsi"/>
          <w:sz w:val="16"/>
          <w:szCs w:val="16"/>
          <w:rPrChange w:id="6268" w:author="Hemmati" w:date="2016-12-16T10:25: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269" w:author="Hemmati" w:date="2016-12-16T10:25:00Z">
            <w:rPr>
              <w:rFonts w:asciiTheme="minorHAnsi" w:hAnsiTheme="minorHAnsi"/>
            </w:rPr>
          </w:rPrChange>
        </w:rPr>
      </w:pPr>
      <w:r w:rsidRPr="002D3F66">
        <w:rPr>
          <w:rFonts w:asciiTheme="minorHAnsi" w:hAnsiTheme="minorHAnsi"/>
          <w:sz w:val="16"/>
          <w:szCs w:val="16"/>
          <w:rPrChange w:id="6270" w:author="Hemmati" w:date="2016-12-16T10:25:00Z">
            <w:rPr>
              <w:rFonts w:asciiTheme="minorHAnsi" w:hAnsiTheme="minorHAnsi"/>
            </w:rPr>
          </w:rPrChange>
        </w:rPr>
        <w:t xml:space="preserve">REM ============================== </w:t>
      </w:r>
      <w:r w:rsidRPr="002D3F66">
        <w:rPr>
          <w:rFonts w:asciiTheme="minorHAnsi" w:hAnsiTheme="minorHAnsi"/>
          <w:b/>
          <w:sz w:val="16"/>
          <w:szCs w:val="16"/>
          <w:rPrChange w:id="6271" w:author="Hemmati" w:date="2016-12-16T10:25:00Z">
            <w:rPr>
              <w:rFonts w:asciiTheme="minorHAnsi" w:hAnsiTheme="minorHAnsi"/>
              <w:b/>
            </w:rPr>
          </w:rPrChange>
        </w:rPr>
        <w:t>CLASS_TYPE TABLE</w:t>
      </w:r>
      <w:r w:rsidRPr="002D3F66">
        <w:rPr>
          <w:rFonts w:asciiTheme="minorHAnsi" w:hAnsiTheme="minorHAnsi"/>
          <w:sz w:val="16"/>
          <w:szCs w:val="16"/>
          <w:rPrChange w:id="6272" w:author="Hemmati" w:date="2016-12-16T10:25:00Z">
            <w:rPr>
              <w:rFonts w:asciiTheme="minorHAnsi" w:hAnsiTheme="minorHAnsi"/>
            </w:rPr>
          </w:rPrChange>
        </w:rPr>
        <w:t xml:space="preserve"> =================================</w:t>
      </w:r>
    </w:p>
    <w:p w:rsidR="0031256C" w:rsidRPr="002D3F66" w:rsidRDefault="0031256C" w:rsidP="0031256C">
      <w:pPr>
        <w:pStyle w:val="sqlF9"/>
        <w:rPr>
          <w:rFonts w:asciiTheme="minorHAnsi" w:hAnsiTheme="minorHAnsi"/>
          <w:sz w:val="16"/>
          <w:szCs w:val="16"/>
          <w:rPrChange w:id="6273" w:author="Hemmati" w:date="2016-12-16T10:25: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274" w:author="Hemmati" w:date="2016-12-16T10:25: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275" w:author="Hemmati" w:date="2016-12-16T10:25:00Z">
            <w:rPr>
              <w:rFonts w:asciiTheme="minorHAnsi" w:hAnsiTheme="minorHAnsi"/>
            </w:rPr>
          </w:rPrChange>
        </w:rPr>
      </w:pPr>
      <w:r w:rsidRPr="002D3F66">
        <w:rPr>
          <w:rFonts w:asciiTheme="minorHAnsi" w:hAnsiTheme="minorHAnsi"/>
          <w:sz w:val="16"/>
          <w:szCs w:val="16"/>
          <w:rPrChange w:id="6276" w:author="Hemmati" w:date="2016-12-16T10:25:00Z">
            <w:rPr>
              <w:rFonts w:asciiTheme="minorHAnsi" w:hAnsiTheme="minorHAnsi"/>
            </w:rPr>
          </w:rPrChange>
        </w:rPr>
        <w:t>CREATE TABLE CLASS_TYPE</w:t>
      </w:r>
    </w:p>
    <w:p w:rsidR="0031256C" w:rsidRPr="002D3F66" w:rsidRDefault="0031256C" w:rsidP="0031256C">
      <w:pPr>
        <w:pStyle w:val="sqlF9"/>
        <w:rPr>
          <w:rFonts w:asciiTheme="minorHAnsi" w:hAnsiTheme="minorHAnsi"/>
          <w:sz w:val="16"/>
          <w:szCs w:val="16"/>
          <w:rPrChange w:id="6277" w:author="Hemmati" w:date="2016-12-16T10:25:00Z">
            <w:rPr>
              <w:rFonts w:asciiTheme="minorHAnsi" w:hAnsiTheme="minorHAnsi"/>
            </w:rPr>
          </w:rPrChange>
        </w:rPr>
      </w:pPr>
      <w:r w:rsidRPr="002D3F66">
        <w:rPr>
          <w:rFonts w:asciiTheme="minorHAnsi" w:hAnsiTheme="minorHAnsi"/>
          <w:sz w:val="16"/>
          <w:szCs w:val="16"/>
          <w:rPrChange w:id="6278" w:author="Hemmati" w:date="2016-12-16T10:25:00Z">
            <w:rPr>
              <w:rFonts w:asciiTheme="minorHAnsi" w:hAnsiTheme="minorHAnsi"/>
            </w:rPr>
          </w:rPrChange>
        </w:rPr>
        <w:t xml:space="preserve">       (class_code  </w:t>
      </w:r>
      <w:r w:rsidRPr="002D3F66">
        <w:rPr>
          <w:rFonts w:asciiTheme="minorHAnsi" w:hAnsiTheme="minorHAnsi"/>
          <w:sz w:val="16"/>
          <w:szCs w:val="16"/>
          <w:rPrChange w:id="6279" w:author="Hemmati" w:date="2016-12-16T10:25:00Z">
            <w:rPr>
              <w:rFonts w:asciiTheme="minorHAnsi" w:hAnsiTheme="minorHAnsi"/>
            </w:rPr>
          </w:rPrChange>
        </w:rPr>
        <w:tab/>
        <w:t>VARCHAR2(6)</w:t>
      </w:r>
    </w:p>
    <w:p w:rsidR="0031256C" w:rsidRPr="002D3F66" w:rsidRDefault="0031256C" w:rsidP="0031256C">
      <w:pPr>
        <w:pStyle w:val="sqlF9"/>
        <w:rPr>
          <w:rFonts w:asciiTheme="minorHAnsi" w:hAnsiTheme="minorHAnsi"/>
          <w:sz w:val="16"/>
          <w:szCs w:val="16"/>
          <w:rPrChange w:id="6280" w:author="Hemmati" w:date="2016-12-16T10:25:00Z">
            <w:rPr>
              <w:rFonts w:asciiTheme="minorHAnsi" w:hAnsiTheme="minorHAnsi"/>
            </w:rPr>
          </w:rPrChange>
        </w:rPr>
      </w:pPr>
      <w:r w:rsidRPr="002D3F66">
        <w:rPr>
          <w:rFonts w:asciiTheme="minorHAnsi" w:hAnsiTheme="minorHAnsi"/>
          <w:sz w:val="16"/>
          <w:szCs w:val="16"/>
          <w:rPrChange w:id="6281" w:author="Hemmati" w:date="2016-12-16T10:25:00Z">
            <w:rPr>
              <w:rFonts w:asciiTheme="minorHAnsi" w:hAnsiTheme="minorHAnsi"/>
            </w:rPr>
          </w:rPrChange>
        </w:rPr>
        <w:tab/>
        <w:t xml:space="preserve">constraint   </w:t>
      </w:r>
      <w:r w:rsidRPr="002D3F66">
        <w:rPr>
          <w:rFonts w:asciiTheme="minorHAnsi" w:hAnsiTheme="minorHAnsi"/>
          <w:sz w:val="16"/>
          <w:szCs w:val="16"/>
          <w:rPrChange w:id="6282" w:author="Hemmati" w:date="2016-12-16T10:25:00Z">
            <w:rPr>
              <w:rFonts w:asciiTheme="minorHAnsi" w:hAnsiTheme="minorHAnsi"/>
            </w:rPr>
          </w:rPrChange>
        </w:rPr>
        <w:tab/>
        <w:t>class_code_pk     primary key</w:t>
      </w:r>
    </w:p>
    <w:p w:rsidR="0031256C" w:rsidRPr="002D3F66" w:rsidRDefault="0031256C" w:rsidP="0031256C">
      <w:pPr>
        <w:pStyle w:val="sqlF9"/>
        <w:rPr>
          <w:rFonts w:asciiTheme="minorHAnsi" w:hAnsiTheme="minorHAnsi"/>
          <w:sz w:val="16"/>
          <w:szCs w:val="16"/>
          <w:rPrChange w:id="6283" w:author="Hemmati" w:date="2016-12-16T10:25:00Z">
            <w:rPr>
              <w:rFonts w:asciiTheme="minorHAnsi" w:hAnsiTheme="minorHAnsi"/>
            </w:rPr>
          </w:rPrChange>
        </w:rPr>
      </w:pPr>
      <w:r w:rsidRPr="002D3F66">
        <w:rPr>
          <w:rFonts w:asciiTheme="minorHAnsi" w:hAnsiTheme="minorHAnsi"/>
          <w:sz w:val="16"/>
          <w:szCs w:val="16"/>
          <w:rPrChange w:id="6284" w:author="Hemmati" w:date="2016-12-16T10:25:00Z">
            <w:rPr>
              <w:rFonts w:asciiTheme="minorHAnsi" w:hAnsiTheme="minorHAnsi"/>
            </w:rPr>
          </w:rPrChange>
        </w:rPr>
        <w:t xml:space="preserve">        DEFERRABLE INITIALLY DEFERRED</w:t>
      </w:r>
    </w:p>
    <w:p w:rsidR="0031256C" w:rsidRPr="002D3F66" w:rsidRDefault="0031256C" w:rsidP="0031256C">
      <w:pPr>
        <w:pStyle w:val="sqlF9"/>
        <w:rPr>
          <w:rFonts w:asciiTheme="minorHAnsi" w:hAnsiTheme="minorHAnsi"/>
          <w:sz w:val="16"/>
          <w:szCs w:val="16"/>
          <w:rPrChange w:id="6285" w:author="Hemmati" w:date="2016-12-16T10:25:00Z">
            <w:rPr>
              <w:rFonts w:asciiTheme="minorHAnsi" w:hAnsiTheme="minorHAnsi"/>
            </w:rPr>
          </w:rPrChange>
        </w:rPr>
      </w:pPr>
      <w:r w:rsidRPr="002D3F66">
        <w:rPr>
          <w:rFonts w:asciiTheme="minorHAnsi" w:hAnsiTheme="minorHAnsi"/>
          <w:sz w:val="16"/>
          <w:szCs w:val="16"/>
          <w:rPrChange w:id="6286" w:author="Hemmati" w:date="2016-12-16T10:25:00Z">
            <w:rPr>
              <w:rFonts w:asciiTheme="minorHAnsi" w:hAnsiTheme="minorHAnsi"/>
            </w:rPr>
          </w:rPrChange>
        </w:rPr>
        <w:t>USING INDEX</w:t>
      </w:r>
    </w:p>
    <w:p w:rsidR="0031256C" w:rsidRPr="002D3F66" w:rsidRDefault="0031256C" w:rsidP="0031256C">
      <w:pPr>
        <w:pStyle w:val="sqlF9"/>
        <w:rPr>
          <w:rFonts w:asciiTheme="minorHAnsi" w:hAnsiTheme="minorHAnsi"/>
          <w:sz w:val="16"/>
          <w:szCs w:val="16"/>
          <w:rPrChange w:id="6287" w:author="Hemmati" w:date="2016-12-16T10:25:00Z">
            <w:rPr>
              <w:rFonts w:asciiTheme="minorHAnsi" w:hAnsiTheme="minorHAnsi"/>
            </w:rPr>
          </w:rPrChange>
        </w:rPr>
      </w:pPr>
      <w:r w:rsidRPr="002D3F66">
        <w:rPr>
          <w:rFonts w:asciiTheme="minorHAnsi" w:hAnsiTheme="minorHAnsi"/>
          <w:sz w:val="16"/>
          <w:szCs w:val="16"/>
          <w:rPrChange w:id="6288" w:author="Hemmati" w:date="2016-12-16T10:25:00Z">
            <w:rPr>
              <w:rFonts w:asciiTheme="minorHAnsi" w:hAnsiTheme="minorHAnsi"/>
            </w:rPr>
          </w:rPrChange>
        </w:rPr>
        <w:tab/>
        <w:t>(CREATE INDEX class_code_idx ON CLASS_TYPE(class_code)</w:t>
      </w:r>
    </w:p>
    <w:p w:rsidR="0031256C" w:rsidRPr="002D3F66" w:rsidRDefault="0031256C" w:rsidP="0031256C">
      <w:pPr>
        <w:pStyle w:val="sqlF9"/>
        <w:rPr>
          <w:rFonts w:asciiTheme="minorHAnsi" w:hAnsiTheme="minorHAnsi"/>
          <w:sz w:val="16"/>
          <w:szCs w:val="16"/>
          <w:rPrChange w:id="6289" w:author="Hemmati" w:date="2016-12-16T10:25:00Z">
            <w:rPr>
              <w:rFonts w:asciiTheme="minorHAnsi" w:hAnsiTheme="minorHAnsi"/>
            </w:rPr>
          </w:rPrChange>
        </w:rPr>
      </w:pPr>
      <w:r w:rsidRPr="002D3F66">
        <w:rPr>
          <w:rFonts w:asciiTheme="minorHAnsi" w:hAnsiTheme="minorHAnsi"/>
          <w:sz w:val="16"/>
          <w:szCs w:val="16"/>
          <w:rPrChange w:id="6290" w:author="Hemmati" w:date="2016-12-16T10:25:00Z">
            <w:rPr>
              <w:rFonts w:asciiTheme="minorHAnsi" w:hAnsiTheme="minorHAnsi"/>
            </w:rPr>
          </w:rPrChange>
        </w:rPr>
        <w:t>TABLESPACE indx),</w:t>
      </w:r>
    </w:p>
    <w:p w:rsidR="0031256C" w:rsidRPr="002D3F66" w:rsidRDefault="0031256C" w:rsidP="0031256C">
      <w:pPr>
        <w:pStyle w:val="sqlF9"/>
        <w:rPr>
          <w:rFonts w:asciiTheme="minorHAnsi" w:hAnsiTheme="minorHAnsi"/>
          <w:sz w:val="16"/>
          <w:szCs w:val="16"/>
          <w:rPrChange w:id="6291" w:author="Hemmati" w:date="2016-12-16T10:25:00Z">
            <w:rPr>
              <w:rFonts w:asciiTheme="minorHAnsi" w:hAnsiTheme="minorHAnsi"/>
            </w:rPr>
          </w:rPrChange>
        </w:rPr>
      </w:pPr>
      <w:r w:rsidRPr="002D3F66">
        <w:rPr>
          <w:rFonts w:asciiTheme="minorHAnsi" w:hAnsiTheme="minorHAnsi"/>
          <w:sz w:val="16"/>
          <w:szCs w:val="16"/>
          <w:rPrChange w:id="6292" w:author="Hemmati" w:date="2016-12-16T10:25:00Z">
            <w:rPr>
              <w:rFonts w:asciiTheme="minorHAnsi" w:hAnsiTheme="minorHAnsi"/>
            </w:rPr>
          </w:rPrChange>
        </w:rPr>
        <w:tab/>
        <w:t xml:space="preserve">class_name     </w:t>
      </w:r>
      <w:r w:rsidRPr="002D3F66">
        <w:rPr>
          <w:rFonts w:asciiTheme="minorHAnsi" w:hAnsiTheme="minorHAnsi"/>
          <w:sz w:val="16"/>
          <w:szCs w:val="16"/>
          <w:rPrChange w:id="6293" w:author="Hemmati" w:date="2016-12-16T10:25:00Z">
            <w:rPr>
              <w:rFonts w:asciiTheme="minorHAnsi" w:hAnsiTheme="minorHAnsi"/>
            </w:rPr>
          </w:rPrChange>
        </w:rPr>
        <w:tab/>
        <w:t>VARCHAR2(15))</w:t>
      </w:r>
    </w:p>
    <w:p w:rsidR="0031256C" w:rsidRPr="002D3F66" w:rsidRDefault="0031256C" w:rsidP="0031256C">
      <w:pPr>
        <w:pStyle w:val="sqlF9"/>
        <w:rPr>
          <w:rFonts w:asciiTheme="minorHAnsi" w:hAnsiTheme="minorHAnsi"/>
          <w:sz w:val="16"/>
          <w:szCs w:val="16"/>
          <w:rPrChange w:id="6294" w:author="Hemmati" w:date="2016-12-16T10:25:00Z">
            <w:rPr>
              <w:rFonts w:asciiTheme="minorHAnsi" w:hAnsiTheme="minorHAnsi"/>
            </w:rPr>
          </w:rPrChange>
        </w:rPr>
      </w:pPr>
      <w:r w:rsidRPr="002D3F66">
        <w:rPr>
          <w:rFonts w:asciiTheme="minorHAnsi" w:hAnsiTheme="minorHAnsi"/>
          <w:sz w:val="16"/>
          <w:szCs w:val="16"/>
          <w:rPrChange w:id="6295" w:author="Hemmati" w:date="2016-12-16T10:25:00Z">
            <w:rPr>
              <w:rFonts w:asciiTheme="minorHAnsi" w:hAnsiTheme="minorHAnsi"/>
            </w:rPr>
          </w:rPrChange>
        </w:rPr>
        <w:t>TABLESPACE user_data</w:t>
      </w:r>
    </w:p>
    <w:p w:rsidR="0031256C" w:rsidRPr="002D3F66" w:rsidRDefault="0031256C" w:rsidP="0031256C">
      <w:pPr>
        <w:pStyle w:val="sqlF9"/>
        <w:rPr>
          <w:rFonts w:asciiTheme="minorHAnsi" w:hAnsiTheme="minorHAnsi"/>
          <w:sz w:val="16"/>
          <w:szCs w:val="16"/>
          <w:rPrChange w:id="6296" w:author="Hemmati" w:date="2016-12-16T10:25:00Z">
            <w:rPr>
              <w:rFonts w:asciiTheme="minorHAnsi" w:hAnsiTheme="minorHAnsi"/>
            </w:rPr>
          </w:rPrChange>
        </w:rPr>
      </w:pPr>
      <w:r w:rsidRPr="002D3F66">
        <w:rPr>
          <w:rFonts w:asciiTheme="minorHAnsi" w:hAnsiTheme="minorHAnsi"/>
          <w:sz w:val="16"/>
          <w:szCs w:val="16"/>
          <w:rPrChange w:id="6297" w:author="Hemmati" w:date="2016-12-16T10:25:00Z">
            <w:rPr>
              <w:rFonts w:asciiTheme="minorHAnsi" w:hAnsiTheme="minorHAnsi"/>
            </w:rPr>
          </w:rPrChange>
        </w:rPr>
        <w:t>STORAGE (INITIAL 10K</w:t>
      </w:r>
    </w:p>
    <w:p w:rsidR="0031256C" w:rsidRPr="002D3F66" w:rsidRDefault="0031256C" w:rsidP="0031256C">
      <w:pPr>
        <w:pStyle w:val="sqlF9"/>
        <w:rPr>
          <w:rFonts w:asciiTheme="minorHAnsi" w:hAnsiTheme="minorHAnsi"/>
          <w:sz w:val="16"/>
          <w:szCs w:val="16"/>
          <w:rPrChange w:id="6298" w:author="Hemmati" w:date="2016-12-16T10:25:00Z">
            <w:rPr>
              <w:rFonts w:asciiTheme="minorHAnsi" w:hAnsiTheme="minorHAnsi"/>
            </w:rPr>
          </w:rPrChange>
        </w:rPr>
      </w:pPr>
      <w:r w:rsidRPr="002D3F66">
        <w:rPr>
          <w:rFonts w:asciiTheme="minorHAnsi" w:hAnsiTheme="minorHAnsi"/>
          <w:sz w:val="16"/>
          <w:szCs w:val="16"/>
          <w:rPrChange w:id="6299" w:author="Hemmati" w:date="2016-12-16T10:25:00Z">
            <w:rPr>
              <w:rFonts w:asciiTheme="minorHAnsi" w:hAnsiTheme="minorHAnsi"/>
            </w:rPr>
          </w:rPrChange>
        </w:rPr>
        <w:t xml:space="preserve">            NEXT 10K</w:t>
      </w:r>
    </w:p>
    <w:p w:rsidR="0031256C" w:rsidRPr="002D3F66" w:rsidRDefault="0031256C" w:rsidP="0031256C">
      <w:pPr>
        <w:pStyle w:val="sqlF9"/>
        <w:rPr>
          <w:rFonts w:asciiTheme="minorHAnsi" w:hAnsiTheme="minorHAnsi"/>
          <w:sz w:val="16"/>
          <w:szCs w:val="16"/>
          <w:rPrChange w:id="6300" w:author="Hemmati" w:date="2016-12-16T10:25:00Z">
            <w:rPr>
              <w:rFonts w:asciiTheme="minorHAnsi" w:hAnsiTheme="minorHAnsi"/>
            </w:rPr>
          </w:rPrChange>
        </w:rPr>
      </w:pPr>
      <w:r w:rsidRPr="002D3F66">
        <w:rPr>
          <w:rFonts w:asciiTheme="minorHAnsi" w:hAnsiTheme="minorHAnsi"/>
          <w:sz w:val="16"/>
          <w:szCs w:val="16"/>
          <w:rPrChange w:id="6301" w:author="Hemmati" w:date="2016-12-16T10:25:00Z">
            <w:rPr>
              <w:rFonts w:asciiTheme="minorHAnsi" w:hAnsiTheme="minorHAnsi"/>
            </w:rPr>
          </w:rPrChange>
        </w:rPr>
        <w:t xml:space="preserve">            MINEXTENTs 2</w:t>
      </w:r>
    </w:p>
    <w:p w:rsidR="0031256C" w:rsidRPr="002D3F66" w:rsidRDefault="0031256C" w:rsidP="0031256C">
      <w:pPr>
        <w:pStyle w:val="sqlF9"/>
        <w:rPr>
          <w:rFonts w:asciiTheme="minorHAnsi" w:hAnsiTheme="minorHAnsi"/>
          <w:sz w:val="16"/>
          <w:szCs w:val="16"/>
          <w:rPrChange w:id="6302" w:author="Hemmati" w:date="2016-12-16T10:25:00Z">
            <w:rPr>
              <w:rFonts w:asciiTheme="minorHAnsi" w:hAnsiTheme="minorHAnsi"/>
            </w:rPr>
          </w:rPrChange>
        </w:rPr>
      </w:pPr>
      <w:r w:rsidRPr="002D3F66">
        <w:rPr>
          <w:rFonts w:asciiTheme="minorHAnsi" w:hAnsiTheme="minorHAnsi"/>
          <w:sz w:val="16"/>
          <w:szCs w:val="16"/>
          <w:rPrChange w:id="6303" w:author="Hemmati" w:date="2016-12-16T10:25:00Z">
            <w:rPr>
              <w:rFonts w:asciiTheme="minorHAnsi" w:hAnsiTheme="minorHAnsi"/>
            </w:rPr>
          </w:rPrChange>
        </w:rPr>
        <w:t xml:space="preserve">            MAXEXTENTS 100</w:t>
      </w:r>
    </w:p>
    <w:p w:rsidR="0031256C" w:rsidRPr="002D3F66" w:rsidRDefault="0031256C" w:rsidP="0031256C">
      <w:pPr>
        <w:pStyle w:val="sqlF9"/>
        <w:rPr>
          <w:rFonts w:asciiTheme="minorHAnsi" w:hAnsiTheme="minorHAnsi"/>
          <w:sz w:val="16"/>
          <w:szCs w:val="16"/>
          <w:rPrChange w:id="6304" w:author="Hemmati" w:date="2016-12-16T10:25:00Z">
            <w:rPr>
              <w:rFonts w:asciiTheme="minorHAnsi" w:hAnsiTheme="minorHAnsi"/>
            </w:rPr>
          </w:rPrChange>
        </w:rPr>
      </w:pPr>
      <w:r w:rsidRPr="002D3F66">
        <w:rPr>
          <w:rFonts w:asciiTheme="minorHAnsi" w:hAnsiTheme="minorHAnsi"/>
          <w:sz w:val="16"/>
          <w:szCs w:val="16"/>
          <w:rPrChange w:id="6305" w:author="Hemmati" w:date="2016-12-16T10:25:00Z">
            <w:rPr>
              <w:rFonts w:asciiTheme="minorHAnsi" w:hAnsiTheme="minorHAnsi"/>
            </w:rPr>
          </w:rPrChange>
        </w:rPr>
        <w:t xml:space="preserve">            PCTINCREASE 0)</w:t>
      </w:r>
    </w:p>
    <w:p w:rsidR="0031256C" w:rsidRPr="002D3F66" w:rsidRDefault="0031256C" w:rsidP="0031256C">
      <w:pPr>
        <w:pStyle w:val="sqlF9"/>
        <w:rPr>
          <w:rFonts w:asciiTheme="minorHAnsi" w:hAnsiTheme="minorHAnsi"/>
          <w:sz w:val="16"/>
          <w:szCs w:val="16"/>
          <w:rPrChange w:id="6306" w:author="Hemmati" w:date="2016-12-16T10:25:00Z">
            <w:rPr>
              <w:rFonts w:asciiTheme="minorHAnsi" w:hAnsiTheme="minorHAnsi"/>
            </w:rPr>
          </w:rPrChange>
        </w:rPr>
      </w:pPr>
      <w:r w:rsidRPr="002D3F66">
        <w:rPr>
          <w:rFonts w:asciiTheme="minorHAnsi" w:hAnsiTheme="minorHAnsi"/>
          <w:sz w:val="16"/>
          <w:szCs w:val="16"/>
          <w:rPrChange w:id="6307" w:author="Hemmati" w:date="2016-12-16T10:25:00Z">
            <w:rPr>
              <w:rFonts w:asciiTheme="minorHAnsi" w:hAnsiTheme="minorHAnsi"/>
            </w:rPr>
          </w:rPrChange>
        </w:rPr>
        <w:t xml:space="preserve">            PCTFREE 10</w:t>
      </w:r>
    </w:p>
    <w:p w:rsidR="0031256C" w:rsidRPr="002D3F66" w:rsidRDefault="0031256C" w:rsidP="0031256C">
      <w:pPr>
        <w:pStyle w:val="sqlF9"/>
        <w:rPr>
          <w:rFonts w:asciiTheme="minorHAnsi" w:hAnsiTheme="minorHAnsi"/>
          <w:sz w:val="16"/>
          <w:szCs w:val="16"/>
          <w:rPrChange w:id="6308" w:author="Hemmati" w:date="2016-12-16T10:25:00Z">
            <w:rPr>
              <w:rFonts w:asciiTheme="minorHAnsi" w:hAnsiTheme="minorHAnsi"/>
            </w:rPr>
          </w:rPrChange>
        </w:rPr>
      </w:pPr>
      <w:r w:rsidRPr="002D3F66">
        <w:rPr>
          <w:rFonts w:asciiTheme="minorHAnsi" w:hAnsiTheme="minorHAnsi"/>
          <w:sz w:val="16"/>
          <w:szCs w:val="16"/>
          <w:rPrChange w:id="6309" w:author="Hemmati" w:date="2016-12-16T10:25:00Z">
            <w:rPr>
              <w:rFonts w:asciiTheme="minorHAnsi" w:hAnsiTheme="minorHAnsi"/>
            </w:rPr>
          </w:rPrChange>
        </w:rPr>
        <w:t xml:space="preserve">            PCTUSED 40</w:t>
      </w:r>
    </w:p>
    <w:p w:rsidR="0031256C" w:rsidRPr="002D3F66" w:rsidRDefault="0031256C" w:rsidP="0031256C">
      <w:pPr>
        <w:pStyle w:val="sqlF9"/>
        <w:rPr>
          <w:rFonts w:asciiTheme="minorHAnsi" w:hAnsiTheme="minorHAnsi"/>
          <w:sz w:val="16"/>
          <w:szCs w:val="16"/>
          <w:rPrChange w:id="6310" w:author="Hemmati" w:date="2016-12-16T10:25:00Z">
            <w:rPr>
              <w:rFonts w:asciiTheme="minorHAnsi" w:hAnsiTheme="minorHAnsi"/>
            </w:rPr>
          </w:rPrChange>
        </w:rPr>
      </w:pPr>
      <w:r w:rsidRPr="002D3F66">
        <w:rPr>
          <w:rFonts w:asciiTheme="minorHAnsi" w:hAnsiTheme="minorHAnsi"/>
          <w:sz w:val="16"/>
          <w:szCs w:val="16"/>
          <w:rPrChange w:id="6311" w:author="Hemmati" w:date="2016-12-16T10:25:00Z">
            <w:rPr>
              <w:rFonts w:asciiTheme="minorHAnsi" w:hAnsiTheme="minorHAnsi"/>
            </w:rPr>
          </w:rPrChange>
        </w:rPr>
        <w:t xml:space="preserve">            INITRANS 2</w:t>
      </w:r>
    </w:p>
    <w:p w:rsidR="0031256C" w:rsidRPr="002D3F66" w:rsidRDefault="0031256C" w:rsidP="0031256C">
      <w:pPr>
        <w:pStyle w:val="sqlF9"/>
        <w:rPr>
          <w:rFonts w:asciiTheme="minorHAnsi" w:hAnsiTheme="minorHAnsi"/>
          <w:sz w:val="16"/>
          <w:szCs w:val="16"/>
          <w:rPrChange w:id="6312" w:author="Hemmati" w:date="2016-12-16T10:25:00Z">
            <w:rPr>
              <w:rFonts w:asciiTheme="minorHAnsi" w:hAnsiTheme="minorHAnsi"/>
            </w:rPr>
          </w:rPrChange>
        </w:rPr>
      </w:pPr>
      <w:r w:rsidRPr="002D3F66">
        <w:rPr>
          <w:rFonts w:asciiTheme="minorHAnsi" w:hAnsiTheme="minorHAnsi"/>
          <w:sz w:val="16"/>
          <w:szCs w:val="16"/>
          <w:rPrChange w:id="6313" w:author="Hemmati" w:date="2016-12-16T10:25:00Z">
            <w:rPr>
              <w:rFonts w:asciiTheme="minorHAnsi" w:hAnsiTheme="minorHAnsi"/>
            </w:rPr>
          </w:rPrChange>
        </w:rPr>
        <w:t xml:space="preserve">            MAXTRANS 100;</w:t>
      </w:r>
    </w:p>
    <w:p w:rsidR="0031256C" w:rsidRPr="002D3F66" w:rsidRDefault="0031256C" w:rsidP="0031256C">
      <w:pPr>
        <w:pStyle w:val="sqlF9"/>
        <w:rPr>
          <w:rFonts w:asciiTheme="minorHAnsi" w:hAnsiTheme="minorHAnsi"/>
          <w:sz w:val="16"/>
          <w:szCs w:val="16"/>
          <w:rPrChange w:id="6314" w:author="Hemmati" w:date="2016-12-16T10:25: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315" w:author="Hemmati" w:date="2016-12-16T10:25: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316" w:author="Hemmati" w:date="2016-12-16T10:25: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317" w:author="Hemmati" w:date="2016-12-16T10:25:00Z">
            <w:rPr>
              <w:rFonts w:asciiTheme="minorHAnsi" w:hAnsiTheme="minorHAnsi"/>
            </w:rPr>
          </w:rPrChange>
        </w:rPr>
      </w:pPr>
      <w:r w:rsidRPr="002D3F66">
        <w:rPr>
          <w:rFonts w:asciiTheme="minorHAnsi" w:hAnsiTheme="minorHAnsi"/>
          <w:sz w:val="16"/>
          <w:szCs w:val="16"/>
          <w:rPrChange w:id="6318" w:author="Hemmati" w:date="2016-12-16T10:25:00Z">
            <w:rPr>
              <w:rFonts w:asciiTheme="minorHAnsi" w:hAnsiTheme="minorHAnsi"/>
            </w:rPr>
          </w:rPrChange>
        </w:rPr>
        <w:t>SQL&gt; DESC CLASS_TYPE</w:t>
      </w:r>
    </w:p>
    <w:p w:rsidR="0031256C" w:rsidRPr="002D3F66" w:rsidRDefault="0031256C" w:rsidP="0031256C">
      <w:pPr>
        <w:pStyle w:val="sqlF9"/>
        <w:rPr>
          <w:rFonts w:asciiTheme="minorHAnsi" w:hAnsiTheme="minorHAnsi"/>
          <w:sz w:val="16"/>
          <w:szCs w:val="16"/>
          <w:rPrChange w:id="6319" w:author="Hemmati" w:date="2016-12-16T10:25:00Z">
            <w:rPr>
              <w:rFonts w:asciiTheme="minorHAnsi" w:hAnsiTheme="minorHAnsi"/>
            </w:rPr>
          </w:rPrChange>
        </w:rPr>
      </w:pPr>
      <w:r w:rsidRPr="002D3F66">
        <w:rPr>
          <w:rFonts w:asciiTheme="minorHAnsi" w:hAnsiTheme="minorHAnsi"/>
          <w:sz w:val="16"/>
          <w:szCs w:val="16"/>
          <w:rPrChange w:id="6320" w:author="Hemmati" w:date="2016-12-16T10:25:00Z">
            <w:rPr>
              <w:rFonts w:asciiTheme="minorHAnsi" w:hAnsiTheme="minorHAnsi"/>
            </w:rPr>
          </w:rPrChange>
        </w:rPr>
        <w:t xml:space="preserve"> Name                                      Null?    Type</w:t>
      </w:r>
    </w:p>
    <w:p w:rsidR="0031256C" w:rsidRPr="002D3F66" w:rsidRDefault="0031256C" w:rsidP="0031256C">
      <w:pPr>
        <w:pStyle w:val="sqlF9"/>
        <w:rPr>
          <w:rFonts w:asciiTheme="minorHAnsi" w:hAnsiTheme="minorHAnsi"/>
          <w:sz w:val="16"/>
          <w:szCs w:val="16"/>
          <w:rPrChange w:id="6321" w:author="Hemmati" w:date="2016-12-16T10:25:00Z">
            <w:rPr>
              <w:rFonts w:asciiTheme="minorHAnsi" w:hAnsiTheme="minorHAnsi"/>
            </w:rPr>
          </w:rPrChange>
        </w:rPr>
      </w:pPr>
      <w:r w:rsidRPr="002D3F66">
        <w:rPr>
          <w:rFonts w:asciiTheme="minorHAnsi" w:hAnsiTheme="minorHAnsi"/>
          <w:sz w:val="16"/>
          <w:szCs w:val="16"/>
          <w:rPrChange w:id="6322" w:author="Hemmati" w:date="2016-12-16T10:25:00Z">
            <w:rPr>
              <w:rFonts w:asciiTheme="minorHAnsi" w:hAnsiTheme="minorHAnsi"/>
            </w:rPr>
          </w:rPrChange>
        </w:rPr>
        <w:t xml:space="preserve"> ----------------------------------------- -------- --------------------</w:t>
      </w:r>
    </w:p>
    <w:p w:rsidR="0031256C" w:rsidRPr="002D3F66" w:rsidRDefault="0031256C" w:rsidP="0031256C">
      <w:pPr>
        <w:pStyle w:val="sqlF9"/>
        <w:rPr>
          <w:rFonts w:asciiTheme="minorHAnsi" w:hAnsiTheme="minorHAnsi"/>
          <w:sz w:val="16"/>
          <w:szCs w:val="16"/>
          <w:rPrChange w:id="6323" w:author="Hemmati" w:date="2016-12-16T10:25:00Z">
            <w:rPr>
              <w:rFonts w:asciiTheme="minorHAnsi" w:hAnsiTheme="minorHAnsi"/>
            </w:rPr>
          </w:rPrChange>
        </w:rPr>
      </w:pPr>
      <w:r w:rsidRPr="002D3F66">
        <w:rPr>
          <w:rFonts w:asciiTheme="minorHAnsi" w:hAnsiTheme="minorHAnsi"/>
          <w:sz w:val="16"/>
          <w:szCs w:val="16"/>
          <w:rPrChange w:id="6324" w:author="Hemmati" w:date="2016-12-16T10:25:00Z">
            <w:rPr>
              <w:rFonts w:asciiTheme="minorHAnsi" w:hAnsiTheme="minorHAnsi"/>
            </w:rPr>
          </w:rPrChange>
        </w:rPr>
        <w:t xml:space="preserve"> CLASS_CODE                                         VARCHAR2(6)</w:t>
      </w:r>
    </w:p>
    <w:p w:rsidR="0031256C" w:rsidRPr="002D3F66" w:rsidRDefault="0031256C" w:rsidP="0031256C">
      <w:pPr>
        <w:pStyle w:val="sqlF9"/>
        <w:rPr>
          <w:rFonts w:asciiTheme="minorHAnsi" w:hAnsiTheme="minorHAnsi"/>
          <w:sz w:val="16"/>
          <w:szCs w:val="16"/>
          <w:rPrChange w:id="6325" w:author="Hemmati" w:date="2016-12-16T10:25:00Z">
            <w:rPr>
              <w:rFonts w:asciiTheme="minorHAnsi" w:hAnsiTheme="minorHAnsi"/>
            </w:rPr>
          </w:rPrChange>
        </w:rPr>
      </w:pPr>
      <w:r w:rsidRPr="002D3F66">
        <w:rPr>
          <w:rFonts w:asciiTheme="minorHAnsi" w:hAnsiTheme="minorHAnsi"/>
          <w:sz w:val="16"/>
          <w:szCs w:val="16"/>
          <w:rPrChange w:id="6326" w:author="Hemmati" w:date="2016-12-16T10:25:00Z">
            <w:rPr>
              <w:rFonts w:asciiTheme="minorHAnsi" w:hAnsiTheme="minorHAnsi"/>
            </w:rPr>
          </w:rPrChange>
        </w:rPr>
        <w:t xml:space="preserve"> CLASS_NAME                                         VARCHAR2(15)</w:t>
      </w:r>
    </w:p>
    <w:p w:rsidR="0031256C" w:rsidRPr="002D3F66" w:rsidRDefault="0031256C" w:rsidP="0031256C">
      <w:pPr>
        <w:pStyle w:val="sqlF9"/>
        <w:rPr>
          <w:rFonts w:asciiTheme="minorHAnsi" w:hAnsiTheme="minorHAnsi"/>
          <w:sz w:val="16"/>
          <w:szCs w:val="16"/>
          <w:rPrChange w:id="6327" w:author="Hemmati" w:date="2016-12-16T10:25: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328" w:author="Hemmati" w:date="2016-12-16T10:25: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329" w:author="Hemmati" w:date="2016-12-16T10:25:00Z">
            <w:rPr>
              <w:rFonts w:asciiTheme="minorHAnsi" w:hAnsiTheme="minorHAnsi"/>
            </w:rPr>
          </w:rPrChange>
        </w:rPr>
      </w:pPr>
      <w:r w:rsidRPr="002D3F66">
        <w:rPr>
          <w:rFonts w:asciiTheme="minorHAnsi" w:hAnsiTheme="minorHAnsi"/>
          <w:sz w:val="16"/>
          <w:szCs w:val="16"/>
          <w:rPrChange w:id="6330" w:author="Hemmati" w:date="2016-12-16T10:25:00Z">
            <w:rPr>
              <w:rFonts w:asciiTheme="minorHAnsi" w:hAnsiTheme="minorHAnsi"/>
            </w:rPr>
          </w:rPrChange>
        </w:rPr>
        <w:t>REM  FOR Loading Data to CLASS_TYPE Table I Used Control File</w:t>
      </w:r>
    </w:p>
    <w:p w:rsidR="0031256C" w:rsidRPr="002D3F66" w:rsidRDefault="0031256C" w:rsidP="0031256C">
      <w:pPr>
        <w:pStyle w:val="sqlF9"/>
        <w:rPr>
          <w:rFonts w:asciiTheme="minorHAnsi" w:hAnsiTheme="minorHAnsi"/>
          <w:sz w:val="16"/>
          <w:szCs w:val="16"/>
          <w:rPrChange w:id="6331" w:author="Hemmati" w:date="2016-12-16T10:25: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332" w:author="Hemmati" w:date="2016-12-16T10:25: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333" w:author="Hemmati" w:date="2016-12-16T10:25: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334" w:author="Hemmati" w:date="2016-12-16T10:25:00Z">
            <w:rPr>
              <w:rFonts w:asciiTheme="minorHAnsi" w:hAnsiTheme="minorHAnsi"/>
            </w:rPr>
          </w:rPrChange>
        </w:rPr>
      </w:pPr>
      <w:r w:rsidRPr="002D3F66">
        <w:rPr>
          <w:rFonts w:asciiTheme="minorHAnsi" w:hAnsiTheme="minorHAnsi"/>
          <w:sz w:val="16"/>
          <w:szCs w:val="16"/>
          <w:rPrChange w:id="6335" w:author="Hemmati" w:date="2016-12-16T10:25:00Z">
            <w:rPr>
              <w:rFonts w:asciiTheme="minorHAnsi" w:hAnsiTheme="minorHAnsi"/>
            </w:rPr>
          </w:rPrChange>
        </w:rPr>
        <w:t>SQL&gt; SELECT * FROM CLASS_TYPE;</w:t>
      </w:r>
    </w:p>
    <w:p w:rsidR="0031256C" w:rsidRPr="002D3F66" w:rsidRDefault="0031256C" w:rsidP="0031256C">
      <w:pPr>
        <w:pStyle w:val="sqlF9"/>
        <w:rPr>
          <w:rFonts w:asciiTheme="minorHAnsi" w:hAnsiTheme="minorHAnsi"/>
          <w:sz w:val="16"/>
          <w:szCs w:val="16"/>
          <w:rPrChange w:id="6336" w:author="Hemmati" w:date="2016-12-16T10:25: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337" w:author="Hemmati" w:date="2016-12-16T10:25:00Z">
            <w:rPr>
              <w:rFonts w:asciiTheme="minorHAnsi" w:hAnsiTheme="minorHAnsi"/>
            </w:rPr>
          </w:rPrChange>
        </w:rPr>
      </w:pPr>
      <w:r w:rsidRPr="002D3F66">
        <w:rPr>
          <w:rFonts w:asciiTheme="minorHAnsi" w:hAnsiTheme="minorHAnsi"/>
          <w:sz w:val="16"/>
          <w:szCs w:val="16"/>
          <w:rPrChange w:id="6338" w:author="Hemmati" w:date="2016-12-16T10:25:00Z">
            <w:rPr>
              <w:rFonts w:asciiTheme="minorHAnsi" w:hAnsiTheme="minorHAnsi"/>
            </w:rPr>
          </w:rPrChange>
        </w:rPr>
        <w:t>CLASS_ CLASS_NAME</w:t>
      </w:r>
    </w:p>
    <w:p w:rsidR="0031256C" w:rsidRPr="002D3F66" w:rsidRDefault="0031256C" w:rsidP="0031256C">
      <w:pPr>
        <w:pStyle w:val="sqlF9"/>
        <w:rPr>
          <w:rFonts w:asciiTheme="minorHAnsi" w:hAnsiTheme="minorHAnsi"/>
          <w:sz w:val="16"/>
          <w:szCs w:val="16"/>
          <w:rPrChange w:id="6339" w:author="Hemmati" w:date="2016-12-16T10:25:00Z">
            <w:rPr>
              <w:rFonts w:asciiTheme="minorHAnsi" w:hAnsiTheme="minorHAnsi"/>
            </w:rPr>
          </w:rPrChange>
        </w:rPr>
      </w:pPr>
      <w:r w:rsidRPr="002D3F66">
        <w:rPr>
          <w:rFonts w:asciiTheme="minorHAnsi" w:hAnsiTheme="minorHAnsi"/>
          <w:sz w:val="16"/>
          <w:szCs w:val="16"/>
          <w:rPrChange w:id="6340" w:author="Hemmati" w:date="2016-12-16T10:25:00Z">
            <w:rPr>
              <w:rFonts w:asciiTheme="minorHAnsi" w:hAnsiTheme="minorHAnsi"/>
            </w:rPr>
          </w:rPrChange>
        </w:rPr>
        <w:t>------ ---------------</w:t>
      </w:r>
    </w:p>
    <w:p w:rsidR="0031256C" w:rsidRPr="002D3F66" w:rsidRDefault="0031256C" w:rsidP="0031256C">
      <w:pPr>
        <w:pStyle w:val="sqlF9"/>
        <w:rPr>
          <w:rFonts w:asciiTheme="minorHAnsi" w:hAnsiTheme="minorHAnsi"/>
          <w:sz w:val="16"/>
          <w:szCs w:val="16"/>
          <w:rPrChange w:id="6341" w:author="Hemmati" w:date="2016-12-16T10:25:00Z">
            <w:rPr>
              <w:rFonts w:asciiTheme="minorHAnsi" w:hAnsiTheme="minorHAnsi"/>
            </w:rPr>
          </w:rPrChange>
        </w:rPr>
      </w:pPr>
      <w:r w:rsidRPr="002D3F66">
        <w:rPr>
          <w:rFonts w:asciiTheme="minorHAnsi" w:hAnsiTheme="minorHAnsi"/>
          <w:sz w:val="16"/>
          <w:szCs w:val="16"/>
          <w:rPrChange w:id="6342" w:author="Hemmati" w:date="2016-12-16T10:25:00Z">
            <w:rPr>
              <w:rFonts w:asciiTheme="minorHAnsi" w:hAnsiTheme="minorHAnsi"/>
            </w:rPr>
          </w:rPrChange>
        </w:rPr>
        <w:t>FST    First Class</w:t>
      </w:r>
    </w:p>
    <w:p w:rsidR="0031256C" w:rsidRPr="002D3F66" w:rsidRDefault="0031256C" w:rsidP="0031256C">
      <w:pPr>
        <w:pStyle w:val="sqlF9"/>
        <w:rPr>
          <w:rFonts w:asciiTheme="minorHAnsi" w:hAnsiTheme="minorHAnsi"/>
          <w:sz w:val="16"/>
          <w:szCs w:val="16"/>
          <w:rPrChange w:id="6343" w:author="Hemmati" w:date="2016-12-16T10:25:00Z">
            <w:rPr>
              <w:rFonts w:asciiTheme="minorHAnsi" w:hAnsiTheme="minorHAnsi"/>
            </w:rPr>
          </w:rPrChange>
        </w:rPr>
      </w:pPr>
      <w:r w:rsidRPr="002D3F66">
        <w:rPr>
          <w:rFonts w:asciiTheme="minorHAnsi" w:hAnsiTheme="minorHAnsi"/>
          <w:sz w:val="16"/>
          <w:szCs w:val="16"/>
          <w:rPrChange w:id="6344" w:author="Hemmati" w:date="2016-12-16T10:25:00Z">
            <w:rPr>
              <w:rFonts w:asciiTheme="minorHAnsi" w:hAnsiTheme="minorHAnsi"/>
            </w:rPr>
          </w:rPrChange>
        </w:rPr>
        <w:t>BSN    Business</w:t>
      </w:r>
    </w:p>
    <w:p w:rsidR="0031256C" w:rsidRPr="002D3F66" w:rsidRDefault="0031256C" w:rsidP="0031256C">
      <w:pPr>
        <w:pStyle w:val="sqlF9"/>
        <w:rPr>
          <w:rFonts w:asciiTheme="minorHAnsi" w:hAnsiTheme="minorHAnsi"/>
          <w:sz w:val="16"/>
          <w:szCs w:val="16"/>
          <w:rPrChange w:id="6345" w:author="Hemmati" w:date="2016-12-16T10:25:00Z">
            <w:rPr>
              <w:rFonts w:asciiTheme="minorHAnsi" w:hAnsiTheme="minorHAnsi"/>
            </w:rPr>
          </w:rPrChange>
        </w:rPr>
      </w:pPr>
      <w:r w:rsidRPr="002D3F66">
        <w:rPr>
          <w:rFonts w:asciiTheme="minorHAnsi" w:hAnsiTheme="minorHAnsi"/>
          <w:sz w:val="16"/>
          <w:szCs w:val="16"/>
          <w:rPrChange w:id="6346" w:author="Hemmati" w:date="2016-12-16T10:25:00Z">
            <w:rPr>
              <w:rFonts w:asciiTheme="minorHAnsi" w:hAnsiTheme="minorHAnsi"/>
            </w:rPr>
          </w:rPrChange>
        </w:rPr>
        <w:t>ECN    Economy</w:t>
      </w:r>
    </w:p>
    <w:p w:rsidR="0031256C" w:rsidRPr="002D3F66" w:rsidRDefault="0031256C" w:rsidP="0031256C">
      <w:pPr>
        <w:pStyle w:val="sqlF9"/>
        <w:rPr>
          <w:rFonts w:asciiTheme="minorHAnsi" w:hAnsiTheme="minorHAnsi"/>
          <w:sz w:val="16"/>
          <w:szCs w:val="16"/>
          <w:rPrChange w:id="6347" w:author="Hemmati" w:date="2016-12-16T10:25:00Z">
            <w:rPr>
              <w:rFonts w:asciiTheme="minorHAnsi" w:hAnsiTheme="minorHAnsi"/>
            </w:rPr>
          </w:rPrChange>
        </w:rPr>
      </w:pPr>
      <w:r w:rsidRPr="002D3F66">
        <w:rPr>
          <w:rFonts w:asciiTheme="minorHAnsi" w:hAnsiTheme="minorHAnsi"/>
          <w:sz w:val="16"/>
          <w:szCs w:val="16"/>
          <w:rPrChange w:id="6348" w:author="Hemmati" w:date="2016-12-16T10:25:00Z">
            <w:rPr>
              <w:rFonts w:asciiTheme="minorHAnsi" w:hAnsiTheme="minorHAnsi"/>
            </w:rPr>
          </w:rPrChange>
        </w:rPr>
        <w:t>OCNV   Ocean View</w:t>
      </w:r>
    </w:p>
    <w:p w:rsidR="0031256C" w:rsidRPr="002D3F66" w:rsidRDefault="0031256C" w:rsidP="0031256C">
      <w:pPr>
        <w:pStyle w:val="sqlF9"/>
        <w:rPr>
          <w:rFonts w:asciiTheme="minorHAnsi" w:hAnsiTheme="minorHAnsi"/>
          <w:sz w:val="16"/>
          <w:szCs w:val="16"/>
          <w:rPrChange w:id="6349" w:author="Hemmati" w:date="2016-12-16T10:25:00Z">
            <w:rPr>
              <w:rFonts w:asciiTheme="minorHAnsi" w:hAnsiTheme="minorHAnsi"/>
            </w:rPr>
          </w:rPrChange>
        </w:rPr>
      </w:pPr>
      <w:r w:rsidRPr="002D3F66">
        <w:rPr>
          <w:rFonts w:asciiTheme="minorHAnsi" w:hAnsiTheme="minorHAnsi"/>
          <w:sz w:val="16"/>
          <w:szCs w:val="16"/>
          <w:rPrChange w:id="6350" w:author="Hemmati" w:date="2016-12-16T10:25:00Z">
            <w:rPr>
              <w:rFonts w:asciiTheme="minorHAnsi" w:hAnsiTheme="minorHAnsi"/>
            </w:rPr>
          </w:rPrChange>
        </w:rPr>
        <w:t>INT    Interior</w:t>
      </w:r>
    </w:p>
    <w:p w:rsidR="0031256C" w:rsidRPr="002D3F66" w:rsidRDefault="0031256C" w:rsidP="0031256C">
      <w:pPr>
        <w:pStyle w:val="sqlF9"/>
        <w:rPr>
          <w:rFonts w:asciiTheme="minorHAnsi" w:hAnsiTheme="minorHAnsi"/>
          <w:sz w:val="16"/>
          <w:szCs w:val="16"/>
          <w:rPrChange w:id="6351" w:author="Hemmati" w:date="2016-12-16T10:25:00Z">
            <w:rPr>
              <w:rFonts w:asciiTheme="minorHAnsi" w:hAnsiTheme="minorHAnsi"/>
            </w:rPr>
          </w:rPrChange>
        </w:rPr>
      </w:pPr>
      <w:r w:rsidRPr="002D3F66">
        <w:rPr>
          <w:rFonts w:asciiTheme="minorHAnsi" w:hAnsiTheme="minorHAnsi"/>
          <w:sz w:val="16"/>
          <w:szCs w:val="16"/>
          <w:rPrChange w:id="6352" w:author="Hemmati" w:date="2016-12-16T10:25:00Z">
            <w:rPr>
              <w:rFonts w:asciiTheme="minorHAnsi" w:hAnsiTheme="minorHAnsi"/>
            </w:rPr>
          </w:rPrChange>
        </w:rPr>
        <w:t>DLX    Deluxe</w:t>
      </w:r>
    </w:p>
    <w:p w:rsidR="0031256C" w:rsidRPr="002D3F66" w:rsidRDefault="0031256C" w:rsidP="0031256C">
      <w:pPr>
        <w:pStyle w:val="sqlF9"/>
        <w:rPr>
          <w:rFonts w:asciiTheme="minorHAnsi" w:hAnsiTheme="minorHAnsi"/>
          <w:sz w:val="16"/>
          <w:szCs w:val="16"/>
          <w:rPrChange w:id="6353" w:author="Hemmati" w:date="2016-12-16T10:25:00Z">
            <w:rPr>
              <w:rFonts w:asciiTheme="minorHAnsi" w:hAnsiTheme="minorHAnsi"/>
            </w:rPr>
          </w:rPrChange>
        </w:rPr>
      </w:pPr>
      <w:r w:rsidRPr="002D3F66">
        <w:rPr>
          <w:rFonts w:asciiTheme="minorHAnsi" w:hAnsiTheme="minorHAnsi"/>
          <w:sz w:val="16"/>
          <w:szCs w:val="16"/>
          <w:rPrChange w:id="6354" w:author="Hemmati" w:date="2016-12-16T10:25:00Z">
            <w:rPr>
              <w:rFonts w:asciiTheme="minorHAnsi" w:hAnsiTheme="minorHAnsi"/>
            </w:rPr>
          </w:rPrChange>
        </w:rPr>
        <w:t>DBL    Double</w:t>
      </w:r>
    </w:p>
    <w:p w:rsidR="0031256C" w:rsidRPr="002D3F66" w:rsidRDefault="0031256C" w:rsidP="0031256C">
      <w:pPr>
        <w:pStyle w:val="sqlF9"/>
        <w:rPr>
          <w:rFonts w:asciiTheme="minorHAnsi" w:hAnsiTheme="minorHAnsi"/>
          <w:sz w:val="16"/>
          <w:szCs w:val="16"/>
          <w:rPrChange w:id="6355" w:author="Hemmati" w:date="2016-12-16T10:25:00Z">
            <w:rPr>
              <w:rFonts w:asciiTheme="minorHAnsi" w:hAnsiTheme="minorHAnsi"/>
            </w:rPr>
          </w:rPrChange>
        </w:rPr>
      </w:pPr>
      <w:r w:rsidRPr="002D3F66">
        <w:rPr>
          <w:rFonts w:asciiTheme="minorHAnsi" w:hAnsiTheme="minorHAnsi"/>
          <w:sz w:val="16"/>
          <w:szCs w:val="16"/>
          <w:rPrChange w:id="6356" w:author="Hemmati" w:date="2016-12-16T10:25:00Z">
            <w:rPr>
              <w:rFonts w:asciiTheme="minorHAnsi" w:hAnsiTheme="minorHAnsi"/>
            </w:rPr>
          </w:rPrChange>
        </w:rPr>
        <w:t>SNG    Single</w:t>
      </w:r>
    </w:p>
    <w:p w:rsidR="0031256C" w:rsidRPr="002D3F66" w:rsidRDefault="0031256C" w:rsidP="0031256C">
      <w:pPr>
        <w:pStyle w:val="sqlF9"/>
        <w:rPr>
          <w:rFonts w:asciiTheme="minorHAnsi" w:hAnsiTheme="minorHAnsi"/>
          <w:sz w:val="16"/>
          <w:szCs w:val="16"/>
          <w:rPrChange w:id="6357" w:author="Hemmati" w:date="2016-12-16T10:25: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358" w:author="Hemmati" w:date="2016-12-16T10:25:00Z">
            <w:rPr>
              <w:rFonts w:asciiTheme="minorHAnsi" w:hAnsiTheme="minorHAnsi"/>
            </w:rPr>
          </w:rPrChange>
        </w:rPr>
      </w:pPr>
      <w:r w:rsidRPr="002D3F66">
        <w:rPr>
          <w:rFonts w:asciiTheme="minorHAnsi" w:hAnsiTheme="minorHAnsi"/>
          <w:sz w:val="16"/>
          <w:szCs w:val="16"/>
          <w:rPrChange w:id="6359" w:author="Hemmati" w:date="2016-12-16T10:25:00Z">
            <w:rPr>
              <w:rFonts w:asciiTheme="minorHAnsi" w:hAnsiTheme="minorHAnsi"/>
            </w:rPr>
          </w:rPrChange>
        </w:rPr>
        <w:t>8 rows selected.</w:t>
      </w:r>
    </w:p>
    <w:p w:rsidR="0031256C" w:rsidRPr="00AB486D" w:rsidRDefault="0031256C" w:rsidP="0031256C">
      <w:pPr>
        <w:pStyle w:val="sqlF9"/>
        <w:rPr>
          <w:rFonts w:asciiTheme="minorHAnsi" w:hAnsiTheme="minorHAnsi"/>
        </w:rPr>
      </w:pPr>
    </w:p>
    <w:p w:rsidR="0031256C" w:rsidRPr="00AB486D" w:rsidDel="0064582B" w:rsidRDefault="0031256C" w:rsidP="0031256C">
      <w:pPr>
        <w:rPr>
          <w:del w:id="6360" w:author="Hemmati" w:date="2016-12-16T09:42:00Z"/>
          <w:rFonts w:cstheme="minorHAnsi"/>
        </w:rPr>
      </w:pPr>
    </w:p>
    <w:p w:rsidR="0031256C" w:rsidRPr="00AB486D" w:rsidDel="0064582B" w:rsidRDefault="0031256C" w:rsidP="0031256C">
      <w:pPr>
        <w:rPr>
          <w:del w:id="6361" w:author="Hemmati" w:date="2016-12-16T09:42:00Z"/>
          <w:rFonts w:cstheme="minorHAnsi"/>
        </w:rPr>
      </w:pPr>
    </w:p>
    <w:p w:rsidR="0031256C" w:rsidRPr="00AB486D" w:rsidRDefault="0031256C" w:rsidP="0031256C">
      <w:pPr>
        <w:tabs>
          <w:tab w:val="left" w:pos="2242"/>
        </w:tabs>
        <w:rPr>
          <w:rFonts w:cstheme="minorHAnsi"/>
        </w:rPr>
      </w:pPr>
      <w:r w:rsidRPr="00AB486D">
        <w:rPr>
          <w:rFonts w:cstheme="minorHAnsi"/>
        </w:rPr>
        <w:tab/>
      </w:r>
    </w:p>
    <w:p w:rsidR="0031256C" w:rsidRPr="00AB486D" w:rsidRDefault="0031256C">
      <w:pPr>
        <w:rPr>
          <w:rFonts w:cstheme="minorHAnsi"/>
        </w:rPr>
      </w:pPr>
      <w:r w:rsidRPr="00AB486D">
        <w:rPr>
          <w:rFonts w:cstheme="minorHAnsi"/>
        </w:rPr>
        <w:br w:type="page"/>
      </w:r>
    </w:p>
    <w:p w:rsidR="0031256C" w:rsidRPr="00AB486D" w:rsidRDefault="0031256C" w:rsidP="001239DE">
      <w:pPr>
        <w:pStyle w:val="Heading2"/>
        <w:jc w:val="center"/>
        <w:rPr>
          <w:rFonts w:cstheme="minorHAnsi"/>
        </w:rPr>
      </w:pPr>
      <w:bookmarkStart w:id="6362" w:name="_Toc469648522"/>
      <w:r w:rsidRPr="00AB486D">
        <w:rPr>
          <w:rFonts w:cstheme="minorHAnsi"/>
        </w:rPr>
        <w:lastRenderedPageBreak/>
        <w:t xml:space="preserve">AFFILIATION </w:t>
      </w:r>
      <w:del w:id="6363" w:author="Hemmati" w:date="2016-12-16T10:05:00Z">
        <w:r w:rsidRPr="00AB486D" w:rsidDel="002A6F74">
          <w:rPr>
            <w:rFonts w:cstheme="minorHAnsi"/>
          </w:rPr>
          <w:delText>TABLE</w:delText>
        </w:r>
      </w:del>
      <w:ins w:id="6364" w:author="Hemmati" w:date="2016-12-16T10:05:00Z">
        <w:r w:rsidR="002A6F74">
          <w:rPr>
            <w:rFonts w:cstheme="minorHAnsi"/>
          </w:rPr>
          <w:t>Table</w:t>
        </w:r>
      </w:ins>
      <w:bookmarkEnd w:id="6362"/>
    </w:p>
    <w:p w:rsidR="0031256C" w:rsidRPr="00AB486D" w:rsidRDefault="0031256C" w:rsidP="0031256C">
      <w:pPr>
        <w:pStyle w:val="sqlF9"/>
        <w:rPr>
          <w:rFonts w:asciiTheme="minorHAnsi" w:hAnsiTheme="minorHAnsi"/>
        </w:rPr>
      </w:pPr>
    </w:p>
    <w:p w:rsidR="0031256C" w:rsidRPr="002D3F66" w:rsidRDefault="0031256C" w:rsidP="0031256C">
      <w:pPr>
        <w:pStyle w:val="sqlF9"/>
        <w:rPr>
          <w:rFonts w:asciiTheme="minorHAnsi" w:hAnsiTheme="minorHAnsi"/>
          <w:sz w:val="16"/>
          <w:szCs w:val="16"/>
          <w:rPrChange w:id="6365" w:author="Hemmati" w:date="2016-12-16T10:26:00Z">
            <w:rPr>
              <w:rFonts w:asciiTheme="minorHAnsi" w:hAnsiTheme="minorHAnsi"/>
            </w:rPr>
          </w:rPrChange>
        </w:rPr>
      </w:pPr>
      <w:r w:rsidRPr="002D3F66">
        <w:rPr>
          <w:rFonts w:asciiTheme="minorHAnsi" w:hAnsiTheme="minorHAnsi"/>
          <w:sz w:val="16"/>
          <w:szCs w:val="16"/>
          <w:rPrChange w:id="6366" w:author="Hemmati" w:date="2016-12-16T10:26:00Z">
            <w:rPr>
              <w:rFonts w:asciiTheme="minorHAnsi" w:hAnsiTheme="minorHAnsi"/>
            </w:rPr>
          </w:rPrChange>
        </w:rPr>
        <w:t xml:space="preserve">REM ============================== </w:t>
      </w:r>
      <w:r w:rsidRPr="002D3F66">
        <w:rPr>
          <w:rFonts w:asciiTheme="minorHAnsi" w:hAnsiTheme="minorHAnsi"/>
          <w:b/>
          <w:sz w:val="16"/>
          <w:szCs w:val="16"/>
          <w:rPrChange w:id="6367" w:author="Hemmati" w:date="2016-12-16T10:26:00Z">
            <w:rPr>
              <w:rFonts w:asciiTheme="minorHAnsi" w:hAnsiTheme="minorHAnsi"/>
              <w:b/>
            </w:rPr>
          </w:rPrChange>
        </w:rPr>
        <w:t>AFFILIATION TABLE</w:t>
      </w:r>
      <w:r w:rsidRPr="002D3F66">
        <w:rPr>
          <w:rFonts w:asciiTheme="minorHAnsi" w:hAnsiTheme="minorHAnsi"/>
          <w:sz w:val="16"/>
          <w:szCs w:val="16"/>
          <w:rPrChange w:id="6368" w:author="Hemmati" w:date="2016-12-16T10:26:00Z">
            <w:rPr>
              <w:rFonts w:asciiTheme="minorHAnsi" w:hAnsiTheme="minorHAnsi"/>
            </w:rPr>
          </w:rPrChange>
        </w:rPr>
        <w:t xml:space="preserve"> ===============================</w:t>
      </w:r>
    </w:p>
    <w:p w:rsidR="0031256C" w:rsidRPr="002D3F66" w:rsidRDefault="0031256C" w:rsidP="0031256C">
      <w:pPr>
        <w:pStyle w:val="sqlF9"/>
        <w:rPr>
          <w:rFonts w:asciiTheme="minorHAnsi" w:hAnsiTheme="minorHAnsi"/>
          <w:sz w:val="16"/>
          <w:szCs w:val="16"/>
          <w:rPrChange w:id="6369" w:author="Hemmati" w:date="2016-12-16T10:26:00Z">
            <w:rPr>
              <w:rFonts w:asciiTheme="minorHAnsi" w:hAnsiTheme="minorHAnsi"/>
            </w:rPr>
          </w:rPrChange>
        </w:rPr>
      </w:pPr>
    </w:p>
    <w:p w:rsidR="0031256C" w:rsidRPr="002D3F66" w:rsidRDefault="0031256C" w:rsidP="0031256C">
      <w:pPr>
        <w:pStyle w:val="sqlF9"/>
        <w:rPr>
          <w:rFonts w:asciiTheme="minorHAnsi" w:hAnsiTheme="minorHAnsi"/>
          <w:sz w:val="16"/>
          <w:szCs w:val="16"/>
          <w:rPrChange w:id="6370" w:author="Hemmati" w:date="2016-12-16T10:26:00Z">
            <w:rPr>
              <w:rFonts w:asciiTheme="minorHAnsi" w:hAnsiTheme="minorHAnsi"/>
            </w:rPr>
          </w:rPrChange>
        </w:rPr>
      </w:pPr>
      <w:r w:rsidRPr="002D3F66">
        <w:rPr>
          <w:rFonts w:asciiTheme="minorHAnsi" w:hAnsiTheme="minorHAnsi"/>
          <w:sz w:val="16"/>
          <w:szCs w:val="16"/>
          <w:rPrChange w:id="6371" w:author="Hemmati" w:date="2016-12-16T10:26:00Z">
            <w:rPr>
              <w:rFonts w:asciiTheme="minorHAnsi" w:hAnsiTheme="minorHAnsi"/>
            </w:rPr>
          </w:rPrChange>
        </w:rPr>
        <w:t>CREATE TABLE AFFILIATION</w:t>
      </w:r>
    </w:p>
    <w:p w:rsidR="0031256C" w:rsidRPr="002D3F66" w:rsidRDefault="0031256C" w:rsidP="0031256C">
      <w:pPr>
        <w:pStyle w:val="sqlF9"/>
        <w:rPr>
          <w:rFonts w:asciiTheme="minorHAnsi" w:hAnsiTheme="minorHAnsi"/>
          <w:sz w:val="16"/>
          <w:szCs w:val="16"/>
          <w:rPrChange w:id="6372" w:author="Hemmati" w:date="2016-12-16T10:26:00Z">
            <w:rPr>
              <w:rFonts w:asciiTheme="minorHAnsi" w:hAnsiTheme="minorHAnsi"/>
            </w:rPr>
          </w:rPrChange>
        </w:rPr>
      </w:pPr>
      <w:r w:rsidRPr="002D3F66">
        <w:rPr>
          <w:rFonts w:asciiTheme="minorHAnsi" w:hAnsiTheme="minorHAnsi"/>
          <w:sz w:val="16"/>
          <w:szCs w:val="16"/>
          <w:rPrChange w:id="6373" w:author="Hemmati" w:date="2016-12-16T10:26:00Z">
            <w:rPr>
              <w:rFonts w:asciiTheme="minorHAnsi" w:hAnsiTheme="minorHAnsi"/>
            </w:rPr>
          </w:rPrChange>
        </w:rPr>
        <w:t xml:space="preserve">       (affiliation_code  </w:t>
      </w:r>
      <w:r w:rsidRPr="002D3F66">
        <w:rPr>
          <w:rFonts w:asciiTheme="minorHAnsi" w:hAnsiTheme="minorHAnsi"/>
          <w:sz w:val="16"/>
          <w:szCs w:val="16"/>
          <w:rPrChange w:id="6374" w:author="Hemmati" w:date="2016-12-16T10:26:00Z">
            <w:rPr>
              <w:rFonts w:asciiTheme="minorHAnsi" w:hAnsiTheme="minorHAnsi"/>
            </w:rPr>
          </w:rPrChange>
        </w:rPr>
        <w:tab/>
        <w:t>VARCHAR2(10)</w:t>
      </w:r>
    </w:p>
    <w:p w:rsidR="0031256C" w:rsidRPr="002D3F66" w:rsidRDefault="0031256C" w:rsidP="0031256C">
      <w:pPr>
        <w:pStyle w:val="sqlF9"/>
        <w:rPr>
          <w:rFonts w:asciiTheme="minorHAnsi" w:hAnsiTheme="minorHAnsi"/>
          <w:sz w:val="16"/>
          <w:szCs w:val="16"/>
          <w:rPrChange w:id="6375" w:author="Hemmati" w:date="2016-12-16T10:26:00Z">
            <w:rPr>
              <w:rFonts w:asciiTheme="minorHAnsi" w:hAnsiTheme="minorHAnsi"/>
            </w:rPr>
          </w:rPrChange>
        </w:rPr>
      </w:pPr>
      <w:r w:rsidRPr="002D3F66">
        <w:rPr>
          <w:rFonts w:asciiTheme="minorHAnsi" w:hAnsiTheme="minorHAnsi"/>
          <w:sz w:val="16"/>
          <w:szCs w:val="16"/>
          <w:rPrChange w:id="6376" w:author="Hemmati" w:date="2016-12-16T10:26:00Z">
            <w:rPr>
              <w:rFonts w:asciiTheme="minorHAnsi" w:hAnsiTheme="minorHAnsi"/>
            </w:rPr>
          </w:rPrChange>
        </w:rPr>
        <w:tab/>
        <w:t xml:space="preserve">constraint   </w:t>
      </w:r>
      <w:r w:rsidRPr="002D3F66">
        <w:rPr>
          <w:rFonts w:asciiTheme="minorHAnsi" w:hAnsiTheme="minorHAnsi"/>
          <w:sz w:val="16"/>
          <w:szCs w:val="16"/>
          <w:rPrChange w:id="6377" w:author="Hemmati" w:date="2016-12-16T10:26:00Z">
            <w:rPr>
              <w:rFonts w:asciiTheme="minorHAnsi" w:hAnsiTheme="minorHAnsi"/>
            </w:rPr>
          </w:rPrChange>
        </w:rPr>
        <w:tab/>
      </w:r>
      <w:r w:rsidRPr="002D3F66">
        <w:rPr>
          <w:rFonts w:asciiTheme="minorHAnsi" w:hAnsiTheme="minorHAnsi"/>
          <w:sz w:val="16"/>
          <w:szCs w:val="16"/>
          <w:rPrChange w:id="6378" w:author="Hemmati" w:date="2016-12-16T10:26:00Z">
            <w:rPr>
              <w:rFonts w:asciiTheme="minorHAnsi" w:hAnsiTheme="minorHAnsi"/>
            </w:rPr>
          </w:rPrChange>
        </w:rPr>
        <w:tab/>
        <w:t>affiliation_code_pk     primary key</w:t>
      </w:r>
    </w:p>
    <w:p w:rsidR="0031256C" w:rsidRPr="002D3F66" w:rsidRDefault="0031256C" w:rsidP="0031256C">
      <w:pPr>
        <w:pStyle w:val="sqlF9"/>
        <w:rPr>
          <w:rFonts w:asciiTheme="minorHAnsi" w:hAnsiTheme="minorHAnsi"/>
          <w:sz w:val="16"/>
          <w:szCs w:val="16"/>
          <w:rPrChange w:id="6379" w:author="Hemmati" w:date="2016-12-16T10:26:00Z">
            <w:rPr>
              <w:rFonts w:asciiTheme="minorHAnsi" w:hAnsiTheme="minorHAnsi"/>
            </w:rPr>
          </w:rPrChange>
        </w:rPr>
      </w:pPr>
      <w:r w:rsidRPr="002D3F66">
        <w:rPr>
          <w:rFonts w:asciiTheme="minorHAnsi" w:hAnsiTheme="minorHAnsi"/>
          <w:sz w:val="16"/>
          <w:szCs w:val="16"/>
          <w:rPrChange w:id="6380" w:author="Hemmati" w:date="2016-12-16T10:26:00Z">
            <w:rPr>
              <w:rFonts w:asciiTheme="minorHAnsi" w:hAnsiTheme="minorHAnsi"/>
            </w:rPr>
          </w:rPrChange>
        </w:rPr>
        <w:t xml:space="preserve">        DEFERRABLE INITIALLY DEFERRED</w:t>
      </w:r>
    </w:p>
    <w:p w:rsidR="0031256C" w:rsidRPr="002D3F66" w:rsidRDefault="0031256C" w:rsidP="0031256C">
      <w:pPr>
        <w:pStyle w:val="sqlF9"/>
        <w:rPr>
          <w:rFonts w:asciiTheme="minorHAnsi" w:hAnsiTheme="minorHAnsi"/>
          <w:sz w:val="16"/>
          <w:szCs w:val="16"/>
          <w:rPrChange w:id="6381" w:author="Hemmati" w:date="2016-12-16T10:26:00Z">
            <w:rPr>
              <w:rFonts w:asciiTheme="minorHAnsi" w:hAnsiTheme="minorHAnsi"/>
            </w:rPr>
          </w:rPrChange>
        </w:rPr>
      </w:pPr>
      <w:r w:rsidRPr="002D3F66">
        <w:rPr>
          <w:rFonts w:asciiTheme="minorHAnsi" w:hAnsiTheme="minorHAnsi"/>
          <w:sz w:val="16"/>
          <w:szCs w:val="16"/>
          <w:rPrChange w:id="6382" w:author="Hemmati" w:date="2016-12-16T10:26:00Z">
            <w:rPr>
              <w:rFonts w:asciiTheme="minorHAnsi" w:hAnsiTheme="minorHAnsi"/>
            </w:rPr>
          </w:rPrChange>
        </w:rPr>
        <w:t>USING INDEX</w:t>
      </w:r>
    </w:p>
    <w:p w:rsidR="0031256C" w:rsidRPr="002D3F66" w:rsidRDefault="0031256C" w:rsidP="0031256C">
      <w:pPr>
        <w:pStyle w:val="sqlF9"/>
        <w:rPr>
          <w:rFonts w:asciiTheme="minorHAnsi" w:hAnsiTheme="minorHAnsi"/>
          <w:sz w:val="16"/>
          <w:szCs w:val="16"/>
          <w:rPrChange w:id="6383" w:author="Hemmati" w:date="2016-12-16T10:26:00Z">
            <w:rPr>
              <w:rFonts w:asciiTheme="minorHAnsi" w:hAnsiTheme="minorHAnsi"/>
            </w:rPr>
          </w:rPrChange>
        </w:rPr>
      </w:pPr>
      <w:r w:rsidRPr="002D3F66">
        <w:rPr>
          <w:rFonts w:asciiTheme="minorHAnsi" w:hAnsiTheme="minorHAnsi"/>
          <w:sz w:val="16"/>
          <w:szCs w:val="16"/>
          <w:rPrChange w:id="6384" w:author="Hemmati" w:date="2016-12-16T10:26:00Z">
            <w:rPr>
              <w:rFonts w:asciiTheme="minorHAnsi" w:hAnsiTheme="minorHAnsi"/>
            </w:rPr>
          </w:rPrChange>
        </w:rPr>
        <w:tab/>
        <w:t>(CREATE INDEX affil_code__idx  ON AFFILIATION(affiliation_code)</w:t>
      </w:r>
    </w:p>
    <w:p w:rsidR="0031256C" w:rsidRPr="002D3F66" w:rsidRDefault="0031256C" w:rsidP="0031256C">
      <w:pPr>
        <w:pStyle w:val="sqlF9"/>
        <w:rPr>
          <w:rFonts w:asciiTheme="minorHAnsi" w:hAnsiTheme="minorHAnsi"/>
          <w:sz w:val="16"/>
          <w:szCs w:val="16"/>
          <w:rPrChange w:id="6385" w:author="Hemmati" w:date="2016-12-16T10:26:00Z">
            <w:rPr>
              <w:rFonts w:asciiTheme="minorHAnsi" w:hAnsiTheme="minorHAnsi"/>
            </w:rPr>
          </w:rPrChange>
        </w:rPr>
      </w:pPr>
      <w:r w:rsidRPr="002D3F66">
        <w:rPr>
          <w:rFonts w:asciiTheme="minorHAnsi" w:hAnsiTheme="minorHAnsi"/>
          <w:sz w:val="16"/>
          <w:szCs w:val="16"/>
          <w:rPrChange w:id="6386" w:author="Hemmati" w:date="2016-12-16T10:26:00Z">
            <w:rPr>
              <w:rFonts w:asciiTheme="minorHAnsi" w:hAnsiTheme="minorHAnsi"/>
            </w:rPr>
          </w:rPrChange>
        </w:rPr>
        <w:t>TABLESPACE indx),</w:t>
      </w:r>
    </w:p>
    <w:p w:rsidR="0031256C" w:rsidRPr="002D3F66" w:rsidRDefault="0031256C" w:rsidP="0031256C">
      <w:pPr>
        <w:pStyle w:val="sqlF9"/>
        <w:rPr>
          <w:rFonts w:asciiTheme="minorHAnsi" w:hAnsiTheme="minorHAnsi"/>
          <w:sz w:val="16"/>
          <w:szCs w:val="16"/>
          <w:rPrChange w:id="6387" w:author="Hemmati" w:date="2016-12-16T10:26:00Z">
            <w:rPr>
              <w:rFonts w:asciiTheme="minorHAnsi" w:hAnsiTheme="minorHAnsi"/>
            </w:rPr>
          </w:rPrChange>
        </w:rPr>
      </w:pPr>
      <w:r w:rsidRPr="002D3F66">
        <w:rPr>
          <w:rFonts w:asciiTheme="minorHAnsi" w:hAnsiTheme="minorHAnsi"/>
          <w:sz w:val="16"/>
          <w:szCs w:val="16"/>
          <w:rPrChange w:id="6388" w:author="Hemmati" w:date="2016-12-16T10:26:00Z">
            <w:rPr>
              <w:rFonts w:asciiTheme="minorHAnsi" w:hAnsiTheme="minorHAnsi"/>
            </w:rPr>
          </w:rPrChange>
        </w:rPr>
        <w:t xml:space="preserve">       affiliation_name     </w:t>
      </w:r>
      <w:r w:rsidRPr="002D3F66">
        <w:rPr>
          <w:rFonts w:asciiTheme="minorHAnsi" w:hAnsiTheme="minorHAnsi"/>
          <w:sz w:val="16"/>
          <w:szCs w:val="16"/>
          <w:rPrChange w:id="6389" w:author="Hemmati" w:date="2016-12-16T10:26:00Z">
            <w:rPr>
              <w:rFonts w:asciiTheme="minorHAnsi" w:hAnsiTheme="minorHAnsi"/>
            </w:rPr>
          </w:rPrChange>
        </w:rPr>
        <w:tab/>
        <w:t>VARCHAR2(40))</w:t>
      </w:r>
    </w:p>
    <w:p w:rsidR="0031256C" w:rsidRPr="002D3F66" w:rsidRDefault="0031256C" w:rsidP="0031256C">
      <w:pPr>
        <w:pStyle w:val="sqlF9"/>
        <w:rPr>
          <w:rFonts w:asciiTheme="minorHAnsi" w:hAnsiTheme="minorHAnsi"/>
          <w:sz w:val="16"/>
          <w:szCs w:val="16"/>
          <w:rPrChange w:id="6390" w:author="Hemmati" w:date="2016-12-16T10:26:00Z">
            <w:rPr>
              <w:rFonts w:asciiTheme="minorHAnsi" w:hAnsiTheme="minorHAnsi"/>
            </w:rPr>
          </w:rPrChange>
        </w:rPr>
      </w:pPr>
      <w:r w:rsidRPr="002D3F66">
        <w:rPr>
          <w:rFonts w:asciiTheme="minorHAnsi" w:hAnsiTheme="minorHAnsi"/>
          <w:sz w:val="16"/>
          <w:szCs w:val="16"/>
          <w:rPrChange w:id="6391" w:author="Hemmati" w:date="2016-12-16T10:26:00Z">
            <w:rPr>
              <w:rFonts w:asciiTheme="minorHAnsi" w:hAnsiTheme="minorHAnsi"/>
            </w:rPr>
          </w:rPrChange>
        </w:rPr>
        <w:t>TABLESPACE user_data</w:t>
      </w:r>
    </w:p>
    <w:p w:rsidR="0031256C" w:rsidRPr="002D3F66" w:rsidRDefault="0031256C" w:rsidP="0031256C">
      <w:pPr>
        <w:pStyle w:val="sqlF9"/>
        <w:rPr>
          <w:rFonts w:asciiTheme="minorHAnsi" w:hAnsiTheme="minorHAnsi"/>
          <w:sz w:val="16"/>
          <w:szCs w:val="16"/>
          <w:rPrChange w:id="6392" w:author="Hemmati" w:date="2016-12-16T10:26:00Z">
            <w:rPr>
              <w:rFonts w:asciiTheme="minorHAnsi" w:hAnsiTheme="minorHAnsi"/>
            </w:rPr>
          </w:rPrChange>
        </w:rPr>
      </w:pPr>
      <w:r w:rsidRPr="002D3F66">
        <w:rPr>
          <w:rFonts w:asciiTheme="minorHAnsi" w:hAnsiTheme="minorHAnsi"/>
          <w:sz w:val="16"/>
          <w:szCs w:val="16"/>
          <w:rPrChange w:id="6393" w:author="Hemmati" w:date="2016-12-16T10:26:00Z">
            <w:rPr>
              <w:rFonts w:asciiTheme="minorHAnsi" w:hAnsiTheme="minorHAnsi"/>
            </w:rPr>
          </w:rPrChange>
        </w:rPr>
        <w:t>STORAGE (INITIAL 10K</w:t>
      </w:r>
    </w:p>
    <w:p w:rsidR="0031256C" w:rsidRPr="002D3F66" w:rsidRDefault="0031256C" w:rsidP="0031256C">
      <w:pPr>
        <w:pStyle w:val="sqlF9"/>
        <w:rPr>
          <w:rFonts w:asciiTheme="minorHAnsi" w:hAnsiTheme="minorHAnsi"/>
          <w:sz w:val="16"/>
          <w:szCs w:val="16"/>
          <w:rPrChange w:id="6394" w:author="Hemmati" w:date="2016-12-16T10:26:00Z">
            <w:rPr>
              <w:rFonts w:asciiTheme="minorHAnsi" w:hAnsiTheme="minorHAnsi"/>
            </w:rPr>
          </w:rPrChange>
        </w:rPr>
      </w:pPr>
      <w:r w:rsidRPr="002D3F66">
        <w:rPr>
          <w:rFonts w:asciiTheme="minorHAnsi" w:hAnsiTheme="minorHAnsi"/>
          <w:sz w:val="16"/>
          <w:szCs w:val="16"/>
          <w:rPrChange w:id="6395" w:author="Hemmati" w:date="2016-12-16T10:26:00Z">
            <w:rPr>
              <w:rFonts w:asciiTheme="minorHAnsi" w:hAnsiTheme="minorHAnsi"/>
            </w:rPr>
          </w:rPrChange>
        </w:rPr>
        <w:t xml:space="preserve">            NEXT 10K</w:t>
      </w:r>
    </w:p>
    <w:p w:rsidR="0031256C" w:rsidRPr="002D3F66" w:rsidRDefault="0031256C" w:rsidP="0031256C">
      <w:pPr>
        <w:pStyle w:val="sqlF9"/>
        <w:rPr>
          <w:rFonts w:asciiTheme="minorHAnsi" w:hAnsiTheme="minorHAnsi"/>
          <w:sz w:val="16"/>
          <w:szCs w:val="16"/>
          <w:rPrChange w:id="6396" w:author="Hemmati" w:date="2016-12-16T10:26:00Z">
            <w:rPr>
              <w:rFonts w:asciiTheme="minorHAnsi" w:hAnsiTheme="minorHAnsi"/>
            </w:rPr>
          </w:rPrChange>
        </w:rPr>
      </w:pPr>
      <w:r w:rsidRPr="002D3F66">
        <w:rPr>
          <w:rFonts w:asciiTheme="minorHAnsi" w:hAnsiTheme="minorHAnsi"/>
          <w:sz w:val="16"/>
          <w:szCs w:val="16"/>
          <w:rPrChange w:id="6397" w:author="Hemmati" w:date="2016-12-16T10:26:00Z">
            <w:rPr>
              <w:rFonts w:asciiTheme="minorHAnsi" w:hAnsiTheme="minorHAnsi"/>
            </w:rPr>
          </w:rPrChange>
        </w:rPr>
        <w:t xml:space="preserve">            MINEXTENTs 2</w:t>
      </w:r>
    </w:p>
    <w:p w:rsidR="0031256C" w:rsidRPr="002D3F66" w:rsidRDefault="0031256C" w:rsidP="0031256C">
      <w:pPr>
        <w:pStyle w:val="sqlF9"/>
        <w:rPr>
          <w:rFonts w:asciiTheme="minorHAnsi" w:hAnsiTheme="minorHAnsi"/>
          <w:sz w:val="16"/>
          <w:szCs w:val="16"/>
          <w:rPrChange w:id="6398" w:author="Hemmati" w:date="2016-12-16T10:26:00Z">
            <w:rPr>
              <w:rFonts w:asciiTheme="minorHAnsi" w:hAnsiTheme="minorHAnsi"/>
            </w:rPr>
          </w:rPrChange>
        </w:rPr>
      </w:pPr>
      <w:r w:rsidRPr="002D3F66">
        <w:rPr>
          <w:rFonts w:asciiTheme="minorHAnsi" w:hAnsiTheme="minorHAnsi"/>
          <w:sz w:val="16"/>
          <w:szCs w:val="16"/>
          <w:rPrChange w:id="6399" w:author="Hemmati" w:date="2016-12-16T10:26:00Z">
            <w:rPr>
              <w:rFonts w:asciiTheme="minorHAnsi" w:hAnsiTheme="minorHAnsi"/>
            </w:rPr>
          </w:rPrChange>
        </w:rPr>
        <w:t xml:space="preserve">            MAXEXTENTS 100</w:t>
      </w:r>
    </w:p>
    <w:p w:rsidR="0031256C" w:rsidRPr="002D3F66" w:rsidRDefault="0031256C" w:rsidP="0031256C">
      <w:pPr>
        <w:pStyle w:val="sqlF9"/>
        <w:rPr>
          <w:rFonts w:asciiTheme="minorHAnsi" w:hAnsiTheme="minorHAnsi"/>
          <w:sz w:val="16"/>
          <w:szCs w:val="16"/>
          <w:rPrChange w:id="6400" w:author="Hemmati" w:date="2016-12-16T10:26:00Z">
            <w:rPr>
              <w:rFonts w:asciiTheme="minorHAnsi" w:hAnsiTheme="minorHAnsi"/>
            </w:rPr>
          </w:rPrChange>
        </w:rPr>
      </w:pPr>
      <w:r w:rsidRPr="002D3F66">
        <w:rPr>
          <w:rFonts w:asciiTheme="minorHAnsi" w:hAnsiTheme="minorHAnsi"/>
          <w:sz w:val="16"/>
          <w:szCs w:val="16"/>
          <w:rPrChange w:id="6401" w:author="Hemmati" w:date="2016-12-16T10:26:00Z">
            <w:rPr>
              <w:rFonts w:asciiTheme="minorHAnsi" w:hAnsiTheme="minorHAnsi"/>
            </w:rPr>
          </w:rPrChange>
        </w:rPr>
        <w:t xml:space="preserve">            PCTINCREASE 0)</w:t>
      </w:r>
    </w:p>
    <w:p w:rsidR="0031256C" w:rsidRPr="002D3F66" w:rsidRDefault="0031256C" w:rsidP="0031256C">
      <w:pPr>
        <w:pStyle w:val="sqlF9"/>
        <w:rPr>
          <w:rFonts w:asciiTheme="minorHAnsi" w:hAnsiTheme="minorHAnsi"/>
          <w:sz w:val="16"/>
          <w:szCs w:val="16"/>
          <w:rPrChange w:id="6402" w:author="Hemmati" w:date="2016-12-16T10:26:00Z">
            <w:rPr>
              <w:rFonts w:asciiTheme="minorHAnsi" w:hAnsiTheme="minorHAnsi"/>
            </w:rPr>
          </w:rPrChange>
        </w:rPr>
      </w:pPr>
      <w:r w:rsidRPr="002D3F66">
        <w:rPr>
          <w:rFonts w:asciiTheme="minorHAnsi" w:hAnsiTheme="minorHAnsi"/>
          <w:sz w:val="16"/>
          <w:szCs w:val="16"/>
          <w:rPrChange w:id="6403" w:author="Hemmati" w:date="2016-12-16T10:26:00Z">
            <w:rPr>
              <w:rFonts w:asciiTheme="minorHAnsi" w:hAnsiTheme="minorHAnsi"/>
            </w:rPr>
          </w:rPrChange>
        </w:rPr>
        <w:t xml:space="preserve">            PCTFREE 10</w:t>
      </w:r>
    </w:p>
    <w:p w:rsidR="0031256C" w:rsidRPr="002D3F66" w:rsidRDefault="0031256C" w:rsidP="0031256C">
      <w:pPr>
        <w:pStyle w:val="sqlF9"/>
        <w:rPr>
          <w:rFonts w:asciiTheme="minorHAnsi" w:hAnsiTheme="minorHAnsi"/>
          <w:sz w:val="16"/>
          <w:szCs w:val="16"/>
          <w:rPrChange w:id="6404" w:author="Hemmati" w:date="2016-12-16T10:26:00Z">
            <w:rPr>
              <w:rFonts w:asciiTheme="minorHAnsi" w:hAnsiTheme="minorHAnsi"/>
            </w:rPr>
          </w:rPrChange>
        </w:rPr>
      </w:pPr>
      <w:r w:rsidRPr="002D3F66">
        <w:rPr>
          <w:rFonts w:asciiTheme="minorHAnsi" w:hAnsiTheme="minorHAnsi"/>
          <w:sz w:val="16"/>
          <w:szCs w:val="16"/>
          <w:rPrChange w:id="6405" w:author="Hemmati" w:date="2016-12-16T10:26:00Z">
            <w:rPr>
              <w:rFonts w:asciiTheme="minorHAnsi" w:hAnsiTheme="minorHAnsi"/>
            </w:rPr>
          </w:rPrChange>
        </w:rPr>
        <w:t xml:space="preserve">            PCTUSED 40</w:t>
      </w:r>
    </w:p>
    <w:p w:rsidR="0031256C" w:rsidRPr="002D3F66" w:rsidRDefault="0031256C" w:rsidP="0031256C">
      <w:pPr>
        <w:pStyle w:val="sqlF9"/>
        <w:rPr>
          <w:rFonts w:asciiTheme="minorHAnsi" w:hAnsiTheme="minorHAnsi"/>
          <w:sz w:val="16"/>
          <w:szCs w:val="16"/>
          <w:rPrChange w:id="6406" w:author="Hemmati" w:date="2016-12-16T10:26:00Z">
            <w:rPr>
              <w:rFonts w:asciiTheme="minorHAnsi" w:hAnsiTheme="minorHAnsi"/>
            </w:rPr>
          </w:rPrChange>
        </w:rPr>
      </w:pPr>
      <w:r w:rsidRPr="002D3F66">
        <w:rPr>
          <w:rFonts w:asciiTheme="minorHAnsi" w:hAnsiTheme="minorHAnsi"/>
          <w:sz w:val="16"/>
          <w:szCs w:val="16"/>
          <w:rPrChange w:id="6407" w:author="Hemmati" w:date="2016-12-16T10:26:00Z">
            <w:rPr>
              <w:rFonts w:asciiTheme="minorHAnsi" w:hAnsiTheme="minorHAnsi"/>
            </w:rPr>
          </w:rPrChange>
        </w:rPr>
        <w:t xml:space="preserve">            INITRANS 2</w:t>
      </w:r>
    </w:p>
    <w:p w:rsidR="0031256C" w:rsidRPr="002D3F66" w:rsidDel="0064582B" w:rsidRDefault="0031256C" w:rsidP="0031256C">
      <w:pPr>
        <w:pStyle w:val="sqlF9"/>
        <w:rPr>
          <w:del w:id="6408" w:author="Hemmati" w:date="2016-12-16T09:43:00Z"/>
          <w:rFonts w:asciiTheme="minorHAnsi" w:hAnsiTheme="minorHAnsi"/>
          <w:sz w:val="16"/>
          <w:szCs w:val="16"/>
          <w:rPrChange w:id="6409" w:author="Hemmati" w:date="2016-12-16T10:26:00Z">
            <w:rPr>
              <w:del w:id="6410" w:author="Hemmati" w:date="2016-12-16T09:43:00Z"/>
              <w:rFonts w:asciiTheme="minorHAnsi" w:hAnsiTheme="minorHAnsi"/>
            </w:rPr>
          </w:rPrChange>
        </w:rPr>
      </w:pPr>
      <w:r w:rsidRPr="002D3F66">
        <w:rPr>
          <w:rFonts w:asciiTheme="minorHAnsi" w:hAnsiTheme="minorHAnsi"/>
          <w:sz w:val="16"/>
          <w:szCs w:val="16"/>
          <w:rPrChange w:id="6411" w:author="Hemmati" w:date="2016-12-16T10:26:00Z">
            <w:rPr>
              <w:rFonts w:asciiTheme="minorHAnsi" w:hAnsiTheme="minorHAnsi"/>
            </w:rPr>
          </w:rPrChange>
        </w:rPr>
        <w:t xml:space="preserve">            MAXTRANS 100;</w:t>
      </w:r>
    </w:p>
    <w:p w:rsidR="0031256C" w:rsidRPr="002D3F66" w:rsidDel="0064582B" w:rsidRDefault="0031256C" w:rsidP="0031256C">
      <w:pPr>
        <w:pStyle w:val="sqlF9"/>
        <w:rPr>
          <w:del w:id="6412" w:author="Hemmati" w:date="2016-12-16T09:43:00Z"/>
          <w:rFonts w:asciiTheme="minorHAnsi" w:hAnsiTheme="minorHAnsi"/>
          <w:sz w:val="16"/>
          <w:szCs w:val="16"/>
          <w:rPrChange w:id="6413" w:author="Hemmati" w:date="2016-12-16T10:26:00Z">
            <w:rPr>
              <w:del w:id="6414" w:author="Hemmati" w:date="2016-12-16T09:43:00Z"/>
              <w:rFonts w:asciiTheme="minorHAnsi" w:hAnsiTheme="minorHAnsi"/>
            </w:rPr>
          </w:rPrChange>
        </w:rPr>
      </w:pPr>
    </w:p>
    <w:p w:rsidR="006270AC" w:rsidRPr="002D3F66" w:rsidRDefault="006270AC" w:rsidP="006270AC">
      <w:pPr>
        <w:pStyle w:val="sqlF9"/>
        <w:rPr>
          <w:rFonts w:asciiTheme="minorHAnsi" w:hAnsiTheme="minorHAnsi"/>
          <w:sz w:val="16"/>
          <w:szCs w:val="16"/>
          <w:rPrChange w:id="6415" w:author="Hemmati" w:date="2016-12-16T10:26:00Z">
            <w:rPr>
              <w:rFonts w:asciiTheme="minorHAnsi" w:hAnsiTheme="minorHAnsi"/>
            </w:rPr>
          </w:rPrChange>
        </w:rPr>
      </w:pPr>
    </w:p>
    <w:p w:rsidR="006270AC" w:rsidRPr="002D3F66" w:rsidRDefault="006270AC" w:rsidP="006270AC">
      <w:pPr>
        <w:pStyle w:val="sqlF9"/>
        <w:rPr>
          <w:rFonts w:asciiTheme="minorHAnsi" w:hAnsiTheme="minorHAnsi"/>
          <w:sz w:val="16"/>
          <w:szCs w:val="16"/>
          <w:rPrChange w:id="6416" w:author="Hemmati" w:date="2016-12-16T10:26:00Z">
            <w:rPr>
              <w:rFonts w:asciiTheme="minorHAnsi" w:hAnsiTheme="minorHAnsi"/>
            </w:rPr>
          </w:rPrChange>
        </w:rPr>
      </w:pPr>
    </w:p>
    <w:p w:rsidR="006270AC" w:rsidRPr="002D3F66" w:rsidRDefault="006270AC" w:rsidP="006270AC">
      <w:pPr>
        <w:pStyle w:val="sqlF9"/>
        <w:rPr>
          <w:rFonts w:asciiTheme="minorHAnsi" w:hAnsiTheme="minorHAnsi"/>
          <w:sz w:val="16"/>
          <w:szCs w:val="16"/>
          <w:rPrChange w:id="6417" w:author="Hemmati" w:date="2016-12-16T10:26:00Z">
            <w:rPr>
              <w:rFonts w:asciiTheme="minorHAnsi" w:hAnsiTheme="minorHAnsi"/>
            </w:rPr>
          </w:rPrChange>
        </w:rPr>
      </w:pPr>
      <w:r w:rsidRPr="002D3F66">
        <w:rPr>
          <w:rFonts w:asciiTheme="minorHAnsi" w:hAnsiTheme="minorHAnsi"/>
          <w:sz w:val="16"/>
          <w:szCs w:val="16"/>
          <w:rPrChange w:id="6418" w:author="Hemmati" w:date="2016-12-16T10:26:00Z">
            <w:rPr>
              <w:rFonts w:asciiTheme="minorHAnsi" w:hAnsiTheme="minorHAnsi"/>
            </w:rPr>
          </w:rPrChange>
        </w:rPr>
        <w:t>SQL&gt; DESC AFFILIATION</w:t>
      </w:r>
    </w:p>
    <w:p w:rsidR="006270AC" w:rsidRPr="002D3F66" w:rsidRDefault="006270AC" w:rsidP="006270AC">
      <w:pPr>
        <w:pStyle w:val="sqlF9"/>
        <w:rPr>
          <w:rFonts w:asciiTheme="minorHAnsi" w:hAnsiTheme="minorHAnsi"/>
          <w:sz w:val="16"/>
          <w:szCs w:val="16"/>
          <w:rPrChange w:id="6419" w:author="Hemmati" w:date="2016-12-16T10:26:00Z">
            <w:rPr>
              <w:rFonts w:asciiTheme="minorHAnsi" w:hAnsiTheme="minorHAnsi"/>
            </w:rPr>
          </w:rPrChange>
        </w:rPr>
      </w:pPr>
      <w:r w:rsidRPr="002D3F66">
        <w:rPr>
          <w:rFonts w:asciiTheme="minorHAnsi" w:hAnsiTheme="minorHAnsi"/>
          <w:sz w:val="16"/>
          <w:szCs w:val="16"/>
          <w:rPrChange w:id="6420" w:author="Hemmati" w:date="2016-12-16T10:26:00Z">
            <w:rPr>
              <w:rFonts w:asciiTheme="minorHAnsi" w:hAnsiTheme="minorHAnsi"/>
            </w:rPr>
          </w:rPrChange>
        </w:rPr>
        <w:t xml:space="preserve"> Name                                      Null?    Type</w:t>
      </w:r>
    </w:p>
    <w:p w:rsidR="006270AC" w:rsidRPr="002D3F66" w:rsidRDefault="006270AC" w:rsidP="006270AC">
      <w:pPr>
        <w:pStyle w:val="sqlF9"/>
        <w:rPr>
          <w:rFonts w:asciiTheme="minorHAnsi" w:hAnsiTheme="minorHAnsi"/>
          <w:sz w:val="16"/>
          <w:szCs w:val="16"/>
          <w:rPrChange w:id="6421" w:author="Hemmati" w:date="2016-12-16T10:26:00Z">
            <w:rPr>
              <w:rFonts w:asciiTheme="minorHAnsi" w:hAnsiTheme="minorHAnsi"/>
            </w:rPr>
          </w:rPrChange>
        </w:rPr>
      </w:pPr>
      <w:r w:rsidRPr="002D3F66">
        <w:rPr>
          <w:rFonts w:asciiTheme="minorHAnsi" w:hAnsiTheme="minorHAnsi"/>
          <w:sz w:val="16"/>
          <w:szCs w:val="16"/>
          <w:rPrChange w:id="6422" w:author="Hemmati" w:date="2016-12-16T10:26:00Z">
            <w:rPr>
              <w:rFonts w:asciiTheme="minorHAnsi" w:hAnsiTheme="minorHAnsi"/>
            </w:rPr>
          </w:rPrChange>
        </w:rPr>
        <w:t xml:space="preserve"> ----------------------------------------- -------- --------------------</w:t>
      </w:r>
    </w:p>
    <w:p w:rsidR="006270AC" w:rsidRPr="002D3F66" w:rsidRDefault="006270AC" w:rsidP="006270AC">
      <w:pPr>
        <w:pStyle w:val="sqlF9"/>
        <w:rPr>
          <w:rFonts w:asciiTheme="minorHAnsi" w:hAnsiTheme="minorHAnsi"/>
          <w:sz w:val="16"/>
          <w:szCs w:val="16"/>
          <w:rPrChange w:id="6423" w:author="Hemmati" w:date="2016-12-16T10:26:00Z">
            <w:rPr>
              <w:rFonts w:asciiTheme="minorHAnsi" w:hAnsiTheme="minorHAnsi"/>
            </w:rPr>
          </w:rPrChange>
        </w:rPr>
      </w:pPr>
      <w:r w:rsidRPr="002D3F66">
        <w:rPr>
          <w:rFonts w:asciiTheme="minorHAnsi" w:hAnsiTheme="minorHAnsi"/>
          <w:sz w:val="16"/>
          <w:szCs w:val="16"/>
          <w:rPrChange w:id="6424" w:author="Hemmati" w:date="2016-12-16T10:26:00Z">
            <w:rPr>
              <w:rFonts w:asciiTheme="minorHAnsi" w:hAnsiTheme="minorHAnsi"/>
            </w:rPr>
          </w:rPrChange>
        </w:rPr>
        <w:t xml:space="preserve"> AFFILIATION_CODE                                   VARCHAR2(10)</w:t>
      </w:r>
    </w:p>
    <w:p w:rsidR="006270AC" w:rsidRPr="002D3F66" w:rsidRDefault="006270AC" w:rsidP="006270AC">
      <w:pPr>
        <w:pStyle w:val="sqlF9"/>
        <w:rPr>
          <w:rFonts w:asciiTheme="minorHAnsi" w:hAnsiTheme="minorHAnsi"/>
          <w:sz w:val="16"/>
          <w:szCs w:val="16"/>
          <w:rPrChange w:id="6425" w:author="Hemmati" w:date="2016-12-16T10:26:00Z">
            <w:rPr>
              <w:rFonts w:asciiTheme="minorHAnsi" w:hAnsiTheme="minorHAnsi"/>
            </w:rPr>
          </w:rPrChange>
        </w:rPr>
      </w:pPr>
      <w:r w:rsidRPr="002D3F66">
        <w:rPr>
          <w:rFonts w:asciiTheme="minorHAnsi" w:hAnsiTheme="minorHAnsi"/>
          <w:sz w:val="16"/>
          <w:szCs w:val="16"/>
          <w:rPrChange w:id="6426" w:author="Hemmati" w:date="2016-12-16T10:26:00Z">
            <w:rPr>
              <w:rFonts w:asciiTheme="minorHAnsi" w:hAnsiTheme="minorHAnsi"/>
            </w:rPr>
          </w:rPrChange>
        </w:rPr>
        <w:t xml:space="preserve"> AFFILIATION_NAME                                   VARCHAR2(40)</w:t>
      </w:r>
    </w:p>
    <w:p w:rsidR="006270AC" w:rsidRPr="002D3F66" w:rsidDel="0064582B" w:rsidRDefault="006270AC" w:rsidP="006270AC">
      <w:pPr>
        <w:pStyle w:val="sqlF9"/>
        <w:rPr>
          <w:del w:id="6427" w:author="Hemmati" w:date="2016-12-16T09:43:00Z"/>
          <w:rFonts w:asciiTheme="minorHAnsi" w:hAnsiTheme="minorHAnsi"/>
          <w:sz w:val="16"/>
          <w:szCs w:val="16"/>
          <w:rPrChange w:id="6428" w:author="Hemmati" w:date="2016-12-16T10:26:00Z">
            <w:rPr>
              <w:del w:id="6429" w:author="Hemmati" w:date="2016-12-16T09:43:00Z"/>
              <w:rFonts w:asciiTheme="minorHAnsi" w:hAnsiTheme="minorHAnsi"/>
            </w:rPr>
          </w:rPrChange>
        </w:rPr>
      </w:pPr>
    </w:p>
    <w:p w:rsidR="006270AC" w:rsidRPr="002D3F66" w:rsidDel="0064582B" w:rsidRDefault="006270AC" w:rsidP="006270AC">
      <w:pPr>
        <w:pStyle w:val="sqlF9"/>
        <w:rPr>
          <w:del w:id="6430" w:author="Hemmati" w:date="2016-12-16T09:43:00Z"/>
          <w:rFonts w:asciiTheme="minorHAnsi" w:hAnsiTheme="minorHAnsi"/>
          <w:sz w:val="16"/>
          <w:szCs w:val="16"/>
          <w:rPrChange w:id="6431" w:author="Hemmati" w:date="2016-12-16T10:26:00Z">
            <w:rPr>
              <w:del w:id="6432" w:author="Hemmati" w:date="2016-12-16T09:43:00Z"/>
              <w:rFonts w:asciiTheme="minorHAnsi" w:hAnsiTheme="minorHAnsi"/>
            </w:rPr>
          </w:rPrChange>
        </w:rPr>
      </w:pPr>
    </w:p>
    <w:p w:rsidR="006270AC" w:rsidRPr="002D3F66" w:rsidDel="0064582B" w:rsidRDefault="006270AC" w:rsidP="006270AC">
      <w:pPr>
        <w:pStyle w:val="sqlF9"/>
        <w:rPr>
          <w:del w:id="6433" w:author="Hemmati" w:date="2016-12-16T09:43:00Z"/>
          <w:rFonts w:asciiTheme="minorHAnsi" w:hAnsiTheme="minorHAnsi"/>
          <w:sz w:val="16"/>
          <w:szCs w:val="16"/>
          <w:rPrChange w:id="6434" w:author="Hemmati" w:date="2016-12-16T10:26:00Z">
            <w:rPr>
              <w:del w:id="6435" w:author="Hemmati" w:date="2016-12-16T09:43:00Z"/>
              <w:rFonts w:asciiTheme="minorHAnsi" w:hAnsiTheme="minorHAnsi"/>
            </w:rPr>
          </w:rPrChange>
        </w:rPr>
      </w:pPr>
    </w:p>
    <w:p w:rsidR="006270AC" w:rsidRPr="002D3F66" w:rsidRDefault="006270AC" w:rsidP="006270AC">
      <w:pPr>
        <w:pStyle w:val="sqlF9"/>
        <w:rPr>
          <w:rFonts w:asciiTheme="minorHAnsi" w:hAnsiTheme="minorHAnsi"/>
          <w:sz w:val="16"/>
          <w:szCs w:val="16"/>
          <w:rPrChange w:id="6436" w:author="Hemmati" w:date="2016-12-16T10:26:00Z">
            <w:rPr>
              <w:rFonts w:asciiTheme="minorHAnsi" w:hAnsiTheme="minorHAnsi"/>
            </w:rPr>
          </w:rPrChange>
        </w:rPr>
      </w:pPr>
    </w:p>
    <w:p w:rsidR="006270AC" w:rsidRPr="002D3F66" w:rsidRDefault="006270AC" w:rsidP="006270AC">
      <w:pPr>
        <w:pStyle w:val="sqlF9"/>
        <w:rPr>
          <w:rFonts w:asciiTheme="minorHAnsi" w:hAnsiTheme="minorHAnsi"/>
          <w:sz w:val="16"/>
          <w:szCs w:val="16"/>
          <w:rPrChange w:id="6437" w:author="Hemmati" w:date="2016-12-16T10:26:00Z">
            <w:rPr>
              <w:rFonts w:asciiTheme="minorHAnsi" w:hAnsiTheme="minorHAnsi"/>
            </w:rPr>
          </w:rPrChange>
        </w:rPr>
      </w:pPr>
      <w:r w:rsidRPr="002D3F66">
        <w:rPr>
          <w:rFonts w:asciiTheme="minorHAnsi" w:hAnsiTheme="minorHAnsi"/>
          <w:sz w:val="16"/>
          <w:szCs w:val="16"/>
          <w:rPrChange w:id="6438" w:author="Hemmati" w:date="2016-12-16T10:26:00Z">
            <w:rPr>
              <w:rFonts w:asciiTheme="minorHAnsi" w:hAnsiTheme="minorHAnsi"/>
            </w:rPr>
          </w:rPrChange>
        </w:rPr>
        <w:t>REM  FOR Loading Data to AFFILIATION Table I Used Control File</w:t>
      </w:r>
    </w:p>
    <w:p w:rsidR="006270AC" w:rsidRPr="002D3F66" w:rsidRDefault="006270AC" w:rsidP="006270AC">
      <w:pPr>
        <w:pStyle w:val="sqlF9"/>
        <w:rPr>
          <w:rFonts w:asciiTheme="minorHAnsi" w:hAnsiTheme="minorHAnsi"/>
          <w:sz w:val="16"/>
          <w:szCs w:val="16"/>
          <w:rPrChange w:id="6439" w:author="Hemmati" w:date="2016-12-16T10:26:00Z">
            <w:rPr>
              <w:rFonts w:asciiTheme="minorHAnsi" w:hAnsiTheme="minorHAnsi"/>
            </w:rPr>
          </w:rPrChange>
        </w:rPr>
      </w:pPr>
    </w:p>
    <w:p w:rsidR="006270AC" w:rsidRPr="002D3F66" w:rsidDel="0064582B" w:rsidRDefault="006270AC" w:rsidP="006270AC">
      <w:pPr>
        <w:pStyle w:val="sqlF9"/>
        <w:rPr>
          <w:del w:id="6440" w:author="Hemmati" w:date="2016-12-16T09:43:00Z"/>
          <w:rFonts w:asciiTheme="minorHAnsi" w:hAnsiTheme="minorHAnsi"/>
          <w:sz w:val="16"/>
          <w:szCs w:val="16"/>
          <w:rPrChange w:id="6441" w:author="Hemmati" w:date="2016-12-16T10:26:00Z">
            <w:rPr>
              <w:del w:id="6442" w:author="Hemmati" w:date="2016-12-16T09:43:00Z"/>
              <w:rFonts w:asciiTheme="minorHAnsi" w:hAnsiTheme="minorHAnsi"/>
            </w:rPr>
          </w:rPrChange>
        </w:rPr>
      </w:pPr>
    </w:p>
    <w:p w:rsidR="006270AC" w:rsidRPr="002D3F66" w:rsidDel="0064582B" w:rsidRDefault="006270AC" w:rsidP="006270AC">
      <w:pPr>
        <w:pStyle w:val="sqlF9"/>
        <w:rPr>
          <w:del w:id="6443" w:author="Hemmati" w:date="2016-12-16T09:43:00Z"/>
          <w:rFonts w:asciiTheme="minorHAnsi" w:hAnsiTheme="minorHAnsi"/>
          <w:sz w:val="16"/>
          <w:szCs w:val="16"/>
          <w:rPrChange w:id="6444" w:author="Hemmati" w:date="2016-12-16T10:26:00Z">
            <w:rPr>
              <w:del w:id="6445" w:author="Hemmati" w:date="2016-12-16T09:43:00Z"/>
              <w:rFonts w:asciiTheme="minorHAnsi" w:hAnsiTheme="minorHAnsi"/>
            </w:rPr>
          </w:rPrChange>
        </w:rPr>
      </w:pPr>
    </w:p>
    <w:p w:rsidR="006270AC" w:rsidRPr="002D3F66" w:rsidDel="0064582B" w:rsidRDefault="006270AC" w:rsidP="006270AC">
      <w:pPr>
        <w:pStyle w:val="sqlF9"/>
        <w:rPr>
          <w:del w:id="6446" w:author="Hemmati" w:date="2016-12-16T09:43:00Z"/>
          <w:rFonts w:asciiTheme="minorHAnsi" w:hAnsiTheme="minorHAnsi"/>
          <w:sz w:val="16"/>
          <w:szCs w:val="16"/>
          <w:rPrChange w:id="6447" w:author="Hemmati" w:date="2016-12-16T10:26:00Z">
            <w:rPr>
              <w:del w:id="6448" w:author="Hemmati" w:date="2016-12-16T09:43:00Z"/>
              <w:rFonts w:asciiTheme="minorHAnsi" w:hAnsiTheme="minorHAnsi"/>
            </w:rPr>
          </w:rPrChange>
        </w:rPr>
      </w:pPr>
    </w:p>
    <w:p w:rsidR="006270AC" w:rsidRPr="002D3F66" w:rsidRDefault="006270AC" w:rsidP="006270AC">
      <w:pPr>
        <w:pStyle w:val="sqlF9"/>
        <w:rPr>
          <w:rFonts w:asciiTheme="minorHAnsi" w:hAnsiTheme="minorHAnsi"/>
          <w:sz w:val="16"/>
          <w:szCs w:val="16"/>
          <w:rPrChange w:id="6449" w:author="Hemmati" w:date="2016-12-16T10:26:00Z">
            <w:rPr>
              <w:rFonts w:asciiTheme="minorHAnsi" w:hAnsiTheme="minorHAnsi"/>
            </w:rPr>
          </w:rPrChange>
        </w:rPr>
      </w:pPr>
      <w:r w:rsidRPr="002D3F66">
        <w:rPr>
          <w:rFonts w:asciiTheme="minorHAnsi" w:hAnsiTheme="minorHAnsi"/>
          <w:sz w:val="16"/>
          <w:szCs w:val="16"/>
          <w:rPrChange w:id="6450" w:author="Hemmati" w:date="2016-12-16T10:26:00Z">
            <w:rPr>
              <w:rFonts w:asciiTheme="minorHAnsi" w:hAnsiTheme="minorHAnsi"/>
            </w:rPr>
          </w:rPrChange>
        </w:rPr>
        <w:t>SQL&gt; SELECT * FROM AFFILIATION;</w:t>
      </w:r>
    </w:p>
    <w:p w:rsidR="006270AC" w:rsidRPr="002D3F66" w:rsidRDefault="006270AC" w:rsidP="006270AC">
      <w:pPr>
        <w:pStyle w:val="sqlF9"/>
        <w:rPr>
          <w:rFonts w:asciiTheme="minorHAnsi" w:hAnsiTheme="minorHAnsi"/>
          <w:sz w:val="16"/>
          <w:szCs w:val="16"/>
          <w:rPrChange w:id="6451" w:author="Hemmati" w:date="2016-12-16T10:26:00Z">
            <w:rPr>
              <w:rFonts w:asciiTheme="minorHAnsi" w:hAnsiTheme="minorHAnsi"/>
            </w:rPr>
          </w:rPrChange>
        </w:rPr>
      </w:pPr>
    </w:p>
    <w:p w:rsidR="006270AC" w:rsidRPr="002D3F66" w:rsidRDefault="006270AC" w:rsidP="006270AC">
      <w:pPr>
        <w:pStyle w:val="sqlF9"/>
        <w:rPr>
          <w:rFonts w:asciiTheme="minorHAnsi" w:hAnsiTheme="minorHAnsi"/>
          <w:sz w:val="16"/>
          <w:szCs w:val="16"/>
          <w:rPrChange w:id="6452" w:author="Hemmati" w:date="2016-12-16T10:26:00Z">
            <w:rPr>
              <w:rFonts w:asciiTheme="minorHAnsi" w:hAnsiTheme="minorHAnsi"/>
            </w:rPr>
          </w:rPrChange>
        </w:rPr>
      </w:pPr>
      <w:r w:rsidRPr="002D3F66">
        <w:rPr>
          <w:rFonts w:asciiTheme="minorHAnsi" w:hAnsiTheme="minorHAnsi"/>
          <w:sz w:val="16"/>
          <w:szCs w:val="16"/>
          <w:rPrChange w:id="6453" w:author="Hemmati" w:date="2016-12-16T10:26:00Z">
            <w:rPr>
              <w:rFonts w:asciiTheme="minorHAnsi" w:hAnsiTheme="minorHAnsi"/>
            </w:rPr>
          </w:rPrChange>
        </w:rPr>
        <w:t>AFFILIATIO AFFILIATION_NAME</w:t>
      </w:r>
    </w:p>
    <w:p w:rsidR="006270AC" w:rsidRPr="002D3F66" w:rsidRDefault="006270AC" w:rsidP="006270AC">
      <w:pPr>
        <w:pStyle w:val="sqlF9"/>
        <w:rPr>
          <w:rFonts w:asciiTheme="minorHAnsi" w:hAnsiTheme="minorHAnsi"/>
          <w:sz w:val="16"/>
          <w:szCs w:val="16"/>
          <w:rPrChange w:id="6454" w:author="Hemmati" w:date="2016-12-16T10:26:00Z">
            <w:rPr>
              <w:rFonts w:asciiTheme="minorHAnsi" w:hAnsiTheme="minorHAnsi"/>
            </w:rPr>
          </w:rPrChange>
        </w:rPr>
      </w:pPr>
      <w:r w:rsidRPr="002D3F66">
        <w:rPr>
          <w:rFonts w:asciiTheme="minorHAnsi" w:hAnsiTheme="minorHAnsi"/>
          <w:sz w:val="16"/>
          <w:szCs w:val="16"/>
          <w:rPrChange w:id="6455" w:author="Hemmati" w:date="2016-12-16T10:26:00Z">
            <w:rPr>
              <w:rFonts w:asciiTheme="minorHAnsi" w:hAnsiTheme="minorHAnsi"/>
            </w:rPr>
          </w:rPrChange>
        </w:rPr>
        <w:t>---------- ----------------------------------------</w:t>
      </w:r>
    </w:p>
    <w:p w:rsidR="006270AC" w:rsidRPr="002D3F66" w:rsidRDefault="006270AC" w:rsidP="006270AC">
      <w:pPr>
        <w:pStyle w:val="sqlF9"/>
        <w:rPr>
          <w:rFonts w:asciiTheme="minorHAnsi" w:hAnsiTheme="minorHAnsi"/>
          <w:sz w:val="16"/>
          <w:szCs w:val="16"/>
          <w:rPrChange w:id="6456" w:author="Hemmati" w:date="2016-12-16T10:26:00Z">
            <w:rPr>
              <w:rFonts w:asciiTheme="minorHAnsi" w:hAnsiTheme="minorHAnsi"/>
            </w:rPr>
          </w:rPrChange>
        </w:rPr>
      </w:pPr>
      <w:r w:rsidRPr="002D3F66">
        <w:rPr>
          <w:rFonts w:asciiTheme="minorHAnsi" w:hAnsiTheme="minorHAnsi"/>
          <w:sz w:val="16"/>
          <w:szCs w:val="16"/>
          <w:rPrChange w:id="6457" w:author="Hemmati" w:date="2016-12-16T10:26:00Z">
            <w:rPr>
              <w:rFonts w:asciiTheme="minorHAnsi" w:hAnsiTheme="minorHAnsi"/>
            </w:rPr>
          </w:rPrChange>
        </w:rPr>
        <w:t>ACTA       Association of Canadian Travel Agents</w:t>
      </w:r>
    </w:p>
    <w:p w:rsidR="006270AC" w:rsidRPr="002D3F66" w:rsidRDefault="006270AC" w:rsidP="006270AC">
      <w:pPr>
        <w:pStyle w:val="sqlF9"/>
        <w:rPr>
          <w:rFonts w:asciiTheme="minorHAnsi" w:hAnsiTheme="minorHAnsi"/>
          <w:sz w:val="16"/>
          <w:szCs w:val="16"/>
          <w:rPrChange w:id="6458" w:author="Hemmati" w:date="2016-12-16T10:26:00Z">
            <w:rPr>
              <w:rFonts w:asciiTheme="minorHAnsi" w:hAnsiTheme="minorHAnsi"/>
            </w:rPr>
          </w:rPrChange>
        </w:rPr>
      </w:pPr>
      <w:r w:rsidRPr="002D3F66">
        <w:rPr>
          <w:rFonts w:asciiTheme="minorHAnsi" w:hAnsiTheme="minorHAnsi"/>
          <w:sz w:val="16"/>
          <w:szCs w:val="16"/>
          <w:rPrChange w:id="6459" w:author="Hemmati" w:date="2016-12-16T10:26:00Z">
            <w:rPr>
              <w:rFonts w:asciiTheme="minorHAnsi" w:hAnsiTheme="minorHAnsi"/>
            </w:rPr>
          </w:rPrChange>
        </w:rPr>
        <w:t>ACTANEW</w:t>
      </w:r>
    </w:p>
    <w:p w:rsidR="006270AC" w:rsidRPr="002D3F66" w:rsidRDefault="006270AC" w:rsidP="006270AC">
      <w:pPr>
        <w:pStyle w:val="sqlF9"/>
        <w:rPr>
          <w:rFonts w:asciiTheme="minorHAnsi" w:hAnsiTheme="minorHAnsi"/>
          <w:sz w:val="16"/>
          <w:szCs w:val="16"/>
          <w:rPrChange w:id="6460" w:author="Hemmati" w:date="2016-12-16T10:26:00Z">
            <w:rPr>
              <w:rFonts w:asciiTheme="minorHAnsi" w:hAnsiTheme="minorHAnsi"/>
            </w:rPr>
          </w:rPrChange>
        </w:rPr>
      </w:pPr>
      <w:r w:rsidRPr="002D3F66">
        <w:rPr>
          <w:rFonts w:asciiTheme="minorHAnsi" w:hAnsiTheme="minorHAnsi"/>
          <w:sz w:val="16"/>
          <w:szCs w:val="16"/>
          <w:rPrChange w:id="6461" w:author="Hemmati" w:date="2016-12-16T10:26:00Z">
            <w:rPr>
              <w:rFonts w:asciiTheme="minorHAnsi" w:hAnsiTheme="minorHAnsi"/>
            </w:rPr>
          </w:rPrChange>
        </w:rPr>
        <w:t>ACTANEWP</w:t>
      </w:r>
    </w:p>
    <w:p w:rsidR="006270AC" w:rsidRPr="002D3F66" w:rsidRDefault="006270AC" w:rsidP="006270AC">
      <w:pPr>
        <w:pStyle w:val="sqlF9"/>
        <w:rPr>
          <w:rFonts w:asciiTheme="minorHAnsi" w:hAnsiTheme="minorHAnsi"/>
          <w:sz w:val="16"/>
          <w:szCs w:val="16"/>
          <w:rPrChange w:id="6462" w:author="Hemmati" w:date="2016-12-16T10:26:00Z">
            <w:rPr>
              <w:rFonts w:asciiTheme="minorHAnsi" w:hAnsiTheme="minorHAnsi"/>
            </w:rPr>
          </w:rPrChange>
        </w:rPr>
      </w:pPr>
      <w:r w:rsidRPr="002D3F66">
        <w:rPr>
          <w:rFonts w:asciiTheme="minorHAnsi" w:hAnsiTheme="minorHAnsi"/>
          <w:sz w:val="16"/>
          <w:szCs w:val="16"/>
          <w:rPrChange w:id="6463" w:author="Hemmati" w:date="2016-12-16T10:26:00Z">
            <w:rPr>
              <w:rFonts w:asciiTheme="minorHAnsi" w:hAnsiTheme="minorHAnsi"/>
            </w:rPr>
          </w:rPrChange>
        </w:rPr>
        <w:t>ACTAPGY</w:t>
      </w:r>
    </w:p>
    <w:p w:rsidR="006270AC" w:rsidRPr="002D3F66" w:rsidRDefault="006270AC" w:rsidP="006270AC">
      <w:pPr>
        <w:pStyle w:val="sqlF9"/>
        <w:rPr>
          <w:rFonts w:asciiTheme="minorHAnsi" w:hAnsiTheme="minorHAnsi"/>
          <w:sz w:val="16"/>
          <w:szCs w:val="16"/>
          <w:rPrChange w:id="6464" w:author="Hemmati" w:date="2016-12-16T10:26:00Z">
            <w:rPr>
              <w:rFonts w:asciiTheme="minorHAnsi" w:hAnsiTheme="minorHAnsi"/>
            </w:rPr>
          </w:rPrChange>
        </w:rPr>
      </w:pPr>
      <w:r w:rsidRPr="002D3F66">
        <w:rPr>
          <w:rFonts w:asciiTheme="minorHAnsi" w:hAnsiTheme="minorHAnsi"/>
          <w:sz w:val="16"/>
          <w:szCs w:val="16"/>
          <w:rPrChange w:id="6465" w:author="Hemmati" w:date="2016-12-16T10:26:00Z">
            <w:rPr>
              <w:rFonts w:asciiTheme="minorHAnsi" w:hAnsiTheme="minorHAnsi"/>
            </w:rPr>
          </w:rPrChange>
        </w:rPr>
        <w:t>NEW</w:t>
      </w:r>
    </w:p>
    <w:p w:rsidR="006270AC" w:rsidRPr="002D3F66" w:rsidRDefault="006270AC" w:rsidP="006270AC">
      <w:pPr>
        <w:pStyle w:val="sqlF9"/>
        <w:rPr>
          <w:rFonts w:asciiTheme="minorHAnsi" w:hAnsiTheme="minorHAnsi"/>
          <w:sz w:val="16"/>
          <w:szCs w:val="16"/>
          <w:rPrChange w:id="6466" w:author="Hemmati" w:date="2016-12-16T10:26:00Z">
            <w:rPr>
              <w:rFonts w:asciiTheme="minorHAnsi" w:hAnsiTheme="minorHAnsi"/>
            </w:rPr>
          </w:rPrChange>
        </w:rPr>
      </w:pPr>
      <w:r w:rsidRPr="002D3F66">
        <w:rPr>
          <w:rFonts w:asciiTheme="minorHAnsi" w:hAnsiTheme="minorHAnsi"/>
          <w:sz w:val="16"/>
          <w:szCs w:val="16"/>
          <w:rPrChange w:id="6467" w:author="Hemmati" w:date="2016-12-16T10:26:00Z">
            <w:rPr>
              <w:rFonts w:asciiTheme="minorHAnsi" w:hAnsiTheme="minorHAnsi"/>
            </w:rPr>
          </w:rPrChange>
        </w:rPr>
        <w:t>NEWPGY</w:t>
      </w:r>
    </w:p>
    <w:p w:rsidR="006270AC" w:rsidRPr="002D3F66" w:rsidRDefault="006270AC" w:rsidP="006270AC">
      <w:pPr>
        <w:pStyle w:val="sqlF9"/>
        <w:rPr>
          <w:rFonts w:asciiTheme="minorHAnsi" w:hAnsiTheme="minorHAnsi"/>
          <w:sz w:val="16"/>
          <w:szCs w:val="16"/>
          <w:rPrChange w:id="6468" w:author="Hemmati" w:date="2016-12-16T10:26:00Z">
            <w:rPr>
              <w:rFonts w:asciiTheme="minorHAnsi" w:hAnsiTheme="minorHAnsi"/>
            </w:rPr>
          </w:rPrChange>
        </w:rPr>
      </w:pPr>
      <w:r w:rsidRPr="002D3F66">
        <w:rPr>
          <w:rFonts w:asciiTheme="minorHAnsi" w:hAnsiTheme="minorHAnsi"/>
          <w:sz w:val="16"/>
          <w:szCs w:val="16"/>
          <w:rPrChange w:id="6469" w:author="Hemmati" w:date="2016-12-16T10:26:00Z">
            <w:rPr>
              <w:rFonts w:asciiTheme="minorHAnsi" w:hAnsiTheme="minorHAnsi"/>
            </w:rPr>
          </w:rPrChange>
        </w:rPr>
        <w:t>PGY</w:t>
      </w:r>
    </w:p>
    <w:p w:rsidR="006270AC" w:rsidRPr="002D3F66" w:rsidRDefault="006270AC" w:rsidP="006270AC">
      <w:pPr>
        <w:pStyle w:val="sqlF9"/>
        <w:rPr>
          <w:rFonts w:asciiTheme="minorHAnsi" w:hAnsiTheme="minorHAnsi"/>
          <w:sz w:val="16"/>
          <w:szCs w:val="16"/>
          <w:rPrChange w:id="6470" w:author="Hemmati" w:date="2016-12-16T10:26:00Z">
            <w:rPr>
              <w:rFonts w:asciiTheme="minorHAnsi" w:hAnsiTheme="minorHAnsi"/>
            </w:rPr>
          </w:rPrChange>
        </w:rPr>
      </w:pPr>
    </w:p>
    <w:p w:rsidR="006270AC" w:rsidRPr="002D3F66" w:rsidRDefault="006270AC" w:rsidP="006270AC">
      <w:pPr>
        <w:pStyle w:val="sqlF9"/>
        <w:rPr>
          <w:rFonts w:asciiTheme="minorHAnsi" w:hAnsiTheme="minorHAnsi"/>
          <w:sz w:val="16"/>
          <w:szCs w:val="16"/>
          <w:rPrChange w:id="6471" w:author="Hemmati" w:date="2016-12-16T10:26:00Z">
            <w:rPr>
              <w:rFonts w:asciiTheme="minorHAnsi" w:hAnsiTheme="minorHAnsi"/>
            </w:rPr>
          </w:rPrChange>
        </w:rPr>
      </w:pPr>
      <w:r w:rsidRPr="002D3F66">
        <w:rPr>
          <w:rFonts w:asciiTheme="minorHAnsi" w:hAnsiTheme="minorHAnsi"/>
          <w:sz w:val="16"/>
          <w:szCs w:val="16"/>
          <w:rPrChange w:id="6472" w:author="Hemmati" w:date="2016-12-16T10:26:00Z">
            <w:rPr>
              <w:rFonts w:asciiTheme="minorHAnsi" w:hAnsiTheme="minorHAnsi"/>
            </w:rPr>
          </w:rPrChange>
        </w:rPr>
        <w:t>7 rows selected.</w:t>
      </w:r>
    </w:p>
    <w:p w:rsidR="006270AC" w:rsidRPr="00AB486D" w:rsidRDefault="006270AC" w:rsidP="006270AC">
      <w:pPr>
        <w:tabs>
          <w:tab w:val="left" w:pos="4130"/>
        </w:tabs>
        <w:rPr>
          <w:rFonts w:cstheme="minorHAnsi"/>
        </w:rPr>
      </w:pPr>
      <w:r w:rsidRPr="00AB486D">
        <w:rPr>
          <w:rFonts w:cstheme="minorHAnsi"/>
        </w:rPr>
        <w:tab/>
      </w:r>
    </w:p>
    <w:p w:rsidR="006270AC" w:rsidRPr="00AB486D" w:rsidRDefault="006270AC">
      <w:pPr>
        <w:rPr>
          <w:rFonts w:cstheme="minorHAnsi"/>
        </w:rPr>
      </w:pPr>
      <w:r w:rsidRPr="00AB486D">
        <w:rPr>
          <w:rFonts w:cstheme="minorHAnsi"/>
        </w:rPr>
        <w:br w:type="page"/>
      </w:r>
    </w:p>
    <w:p w:rsidR="0031256C" w:rsidRPr="00AB486D" w:rsidRDefault="006270AC" w:rsidP="001239DE">
      <w:pPr>
        <w:pStyle w:val="Heading2"/>
        <w:jc w:val="center"/>
        <w:rPr>
          <w:rFonts w:cstheme="minorHAnsi"/>
        </w:rPr>
      </w:pPr>
      <w:bookmarkStart w:id="6473" w:name="_Toc469648523"/>
      <w:r w:rsidRPr="00AB486D">
        <w:rPr>
          <w:rFonts w:cstheme="minorHAnsi"/>
        </w:rPr>
        <w:lastRenderedPageBreak/>
        <w:t xml:space="preserve">TRIP_TYPE </w:t>
      </w:r>
      <w:del w:id="6474" w:author="Hemmati" w:date="2016-12-16T10:05:00Z">
        <w:r w:rsidRPr="00AB486D" w:rsidDel="002A6F74">
          <w:rPr>
            <w:rFonts w:cstheme="minorHAnsi"/>
          </w:rPr>
          <w:delText>TABLE</w:delText>
        </w:r>
      </w:del>
      <w:ins w:id="6475" w:author="Hemmati" w:date="2016-12-16T10:05:00Z">
        <w:r w:rsidR="002A6F74">
          <w:rPr>
            <w:rFonts w:cstheme="minorHAnsi"/>
          </w:rPr>
          <w:t>Table</w:t>
        </w:r>
      </w:ins>
      <w:bookmarkEnd w:id="6473"/>
    </w:p>
    <w:p w:rsidR="00D635F6" w:rsidRPr="002D3F66" w:rsidDel="0064582B" w:rsidRDefault="00D635F6" w:rsidP="006270AC">
      <w:pPr>
        <w:pStyle w:val="sqlF9"/>
        <w:rPr>
          <w:del w:id="6476" w:author="Hemmati" w:date="2016-12-16T09:43:00Z"/>
          <w:rFonts w:asciiTheme="minorHAnsi" w:hAnsiTheme="minorHAnsi"/>
          <w:sz w:val="16"/>
          <w:szCs w:val="16"/>
          <w:rPrChange w:id="6477" w:author="Hemmati" w:date="2016-12-16T10:26:00Z">
            <w:rPr>
              <w:del w:id="6478" w:author="Hemmati" w:date="2016-12-16T09:43:00Z"/>
              <w:rFonts w:asciiTheme="minorHAnsi" w:hAnsiTheme="minorHAnsi"/>
            </w:rPr>
          </w:rPrChange>
        </w:rPr>
      </w:pPr>
    </w:p>
    <w:p w:rsidR="006270AC" w:rsidRPr="002D3F66" w:rsidRDefault="006270AC" w:rsidP="006270AC">
      <w:pPr>
        <w:pStyle w:val="sqlF9"/>
        <w:rPr>
          <w:rFonts w:asciiTheme="minorHAnsi" w:hAnsiTheme="minorHAnsi"/>
          <w:sz w:val="16"/>
          <w:szCs w:val="16"/>
          <w:rPrChange w:id="6479" w:author="Hemmati" w:date="2016-12-16T10:26:00Z">
            <w:rPr>
              <w:rFonts w:asciiTheme="minorHAnsi" w:hAnsiTheme="minorHAnsi"/>
            </w:rPr>
          </w:rPrChange>
        </w:rPr>
      </w:pPr>
      <w:r w:rsidRPr="002D3F66">
        <w:rPr>
          <w:rFonts w:asciiTheme="minorHAnsi" w:hAnsiTheme="minorHAnsi"/>
          <w:sz w:val="16"/>
          <w:szCs w:val="16"/>
          <w:rPrChange w:id="6480" w:author="Hemmati" w:date="2016-12-16T10:26:00Z">
            <w:rPr>
              <w:rFonts w:asciiTheme="minorHAnsi" w:hAnsiTheme="minorHAnsi"/>
            </w:rPr>
          </w:rPrChange>
        </w:rPr>
        <w:t xml:space="preserve">REM =========================== </w:t>
      </w:r>
      <w:r w:rsidRPr="002D3F66">
        <w:rPr>
          <w:rFonts w:asciiTheme="minorHAnsi" w:hAnsiTheme="minorHAnsi"/>
          <w:b/>
          <w:sz w:val="16"/>
          <w:szCs w:val="16"/>
          <w:rPrChange w:id="6481" w:author="Hemmati" w:date="2016-12-16T10:26:00Z">
            <w:rPr>
              <w:rFonts w:asciiTheme="minorHAnsi" w:hAnsiTheme="minorHAnsi"/>
              <w:b/>
            </w:rPr>
          </w:rPrChange>
        </w:rPr>
        <w:t xml:space="preserve">TRIP_TYPE TABLE </w:t>
      </w:r>
      <w:r w:rsidRPr="002D3F66">
        <w:rPr>
          <w:rFonts w:asciiTheme="minorHAnsi" w:hAnsiTheme="minorHAnsi"/>
          <w:sz w:val="16"/>
          <w:szCs w:val="16"/>
          <w:rPrChange w:id="6482" w:author="Hemmati" w:date="2016-12-16T10:26:00Z">
            <w:rPr>
              <w:rFonts w:asciiTheme="minorHAnsi" w:hAnsiTheme="minorHAnsi"/>
            </w:rPr>
          </w:rPrChange>
        </w:rPr>
        <w:t>===========================</w:t>
      </w:r>
    </w:p>
    <w:p w:rsidR="006270AC" w:rsidRPr="002D3F66" w:rsidRDefault="006270AC" w:rsidP="006270AC">
      <w:pPr>
        <w:pStyle w:val="sqlF9"/>
        <w:rPr>
          <w:rFonts w:asciiTheme="minorHAnsi" w:hAnsiTheme="minorHAnsi"/>
          <w:sz w:val="16"/>
          <w:szCs w:val="16"/>
          <w:rPrChange w:id="6483" w:author="Hemmati" w:date="2016-12-16T10:26:00Z">
            <w:rPr>
              <w:rFonts w:asciiTheme="minorHAnsi" w:hAnsiTheme="minorHAnsi"/>
            </w:rPr>
          </w:rPrChange>
        </w:rPr>
      </w:pPr>
    </w:p>
    <w:p w:rsidR="006270AC" w:rsidRPr="002D3F66" w:rsidRDefault="006270AC" w:rsidP="006270AC">
      <w:pPr>
        <w:pStyle w:val="sqlF9"/>
        <w:rPr>
          <w:rFonts w:asciiTheme="minorHAnsi" w:hAnsiTheme="minorHAnsi"/>
          <w:sz w:val="16"/>
          <w:szCs w:val="16"/>
          <w:rPrChange w:id="6484" w:author="Hemmati" w:date="2016-12-16T10:26:00Z">
            <w:rPr>
              <w:rFonts w:asciiTheme="minorHAnsi" w:hAnsiTheme="minorHAnsi"/>
            </w:rPr>
          </w:rPrChange>
        </w:rPr>
      </w:pPr>
      <w:r w:rsidRPr="002D3F66">
        <w:rPr>
          <w:rFonts w:asciiTheme="minorHAnsi" w:hAnsiTheme="minorHAnsi"/>
          <w:sz w:val="16"/>
          <w:szCs w:val="16"/>
          <w:rPrChange w:id="6485" w:author="Hemmati" w:date="2016-12-16T10:26:00Z">
            <w:rPr>
              <w:rFonts w:asciiTheme="minorHAnsi" w:hAnsiTheme="minorHAnsi"/>
            </w:rPr>
          </w:rPrChange>
        </w:rPr>
        <w:t>CREATE TABLE TRIP_TYPE</w:t>
      </w:r>
    </w:p>
    <w:p w:rsidR="006270AC" w:rsidRPr="002D3F66" w:rsidRDefault="006270AC" w:rsidP="006270AC">
      <w:pPr>
        <w:pStyle w:val="sqlF9"/>
        <w:rPr>
          <w:rFonts w:asciiTheme="minorHAnsi" w:hAnsiTheme="minorHAnsi"/>
          <w:sz w:val="16"/>
          <w:szCs w:val="16"/>
          <w:rPrChange w:id="6486" w:author="Hemmati" w:date="2016-12-16T10:26:00Z">
            <w:rPr>
              <w:rFonts w:asciiTheme="minorHAnsi" w:hAnsiTheme="minorHAnsi"/>
            </w:rPr>
          </w:rPrChange>
        </w:rPr>
      </w:pPr>
      <w:r w:rsidRPr="002D3F66">
        <w:rPr>
          <w:rFonts w:asciiTheme="minorHAnsi" w:hAnsiTheme="minorHAnsi"/>
          <w:sz w:val="16"/>
          <w:szCs w:val="16"/>
          <w:rPrChange w:id="6487" w:author="Hemmati" w:date="2016-12-16T10:26:00Z">
            <w:rPr>
              <w:rFonts w:asciiTheme="minorHAnsi" w:hAnsiTheme="minorHAnsi"/>
            </w:rPr>
          </w:rPrChange>
        </w:rPr>
        <w:t xml:space="preserve">       (trip_code     </w:t>
      </w:r>
      <w:r w:rsidRPr="002D3F66">
        <w:rPr>
          <w:rFonts w:asciiTheme="minorHAnsi" w:hAnsiTheme="minorHAnsi"/>
          <w:sz w:val="16"/>
          <w:szCs w:val="16"/>
          <w:rPrChange w:id="6488" w:author="Hemmati" w:date="2016-12-16T10:26:00Z">
            <w:rPr>
              <w:rFonts w:asciiTheme="minorHAnsi" w:hAnsiTheme="minorHAnsi"/>
            </w:rPr>
          </w:rPrChange>
        </w:rPr>
        <w:tab/>
      </w:r>
      <w:r w:rsidRPr="002D3F66">
        <w:rPr>
          <w:rFonts w:asciiTheme="minorHAnsi" w:hAnsiTheme="minorHAnsi"/>
          <w:sz w:val="16"/>
          <w:szCs w:val="16"/>
          <w:rPrChange w:id="6489" w:author="Hemmati" w:date="2016-12-16T10:26:00Z">
            <w:rPr>
              <w:rFonts w:asciiTheme="minorHAnsi" w:hAnsiTheme="minorHAnsi"/>
            </w:rPr>
          </w:rPrChange>
        </w:rPr>
        <w:tab/>
        <w:t>VARCHAR2(3)</w:t>
      </w:r>
    </w:p>
    <w:p w:rsidR="006270AC" w:rsidRPr="002D3F66" w:rsidRDefault="006270AC" w:rsidP="006270AC">
      <w:pPr>
        <w:pStyle w:val="sqlF9"/>
        <w:rPr>
          <w:rFonts w:asciiTheme="minorHAnsi" w:hAnsiTheme="minorHAnsi"/>
          <w:sz w:val="16"/>
          <w:szCs w:val="16"/>
          <w:rPrChange w:id="6490" w:author="Hemmati" w:date="2016-12-16T10:26:00Z">
            <w:rPr>
              <w:rFonts w:asciiTheme="minorHAnsi" w:hAnsiTheme="minorHAnsi"/>
            </w:rPr>
          </w:rPrChange>
        </w:rPr>
      </w:pPr>
      <w:r w:rsidRPr="002D3F66">
        <w:rPr>
          <w:rFonts w:asciiTheme="minorHAnsi" w:hAnsiTheme="minorHAnsi"/>
          <w:sz w:val="16"/>
          <w:szCs w:val="16"/>
          <w:rPrChange w:id="6491" w:author="Hemmati" w:date="2016-12-16T10:26:00Z">
            <w:rPr>
              <w:rFonts w:asciiTheme="minorHAnsi" w:hAnsiTheme="minorHAnsi"/>
            </w:rPr>
          </w:rPrChange>
        </w:rPr>
        <w:tab/>
        <w:t xml:space="preserve">constraint   </w:t>
      </w:r>
      <w:r w:rsidRPr="002D3F66">
        <w:rPr>
          <w:rFonts w:asciiTheme="minorHAnsi" w:hAnsiTheme="minorHAnsi"/>
          <w:sz w:val="16"/>
          <w:szCs w:val="16"/>
          <w:rPrChange w:id="6492" w:author="Hemmati" w:date="2016-12-16T10:26:00Z">
            <w:rPr>
              <w:rFonts w:asciiTheme="minorHAnsi" w:hAnsiTheme="minorHAnsi"/>
            </w:rPr>
          </w:rPrChange>
        </w:rPr>
        <w:tab/>
        <w:t>trip_type_code_pk     primary key</w:t>
      </w:r>
    </w:p>
    <w:p w:rsidR="006270AC" w:rsidRPr="002D3F66" w:rsidRDefault="006270AC" w:rsidP="006270AC">
      <w:pPr>
        <w:pStyle w:val="sqlF9"/>
        <w:rPr>
          <w:rFonts w:asciiTheme="minorHAnsi" w:hAnsiTheme="minorHAnsi"/>
          <w:sz w:val="16"/>
          <w:szCs w:val="16"/>
          <w:rPrChange w:id="6493" w:author="Hemmati" w:date="2016-12-16T10:26:00Z">
            <w:rPr>
              <w:rFonts w:asciiTheme="minorHAnsi" w:hAnsiTheme="minorHAnsi"/>
            </w:rPr>
          </w:rPrChange>
        </w:rPr>
      </w:pPr>
      <w:r w:rsidRPr="002D3F66">
        <w:rPr>
          <w:rFonts w:asciiTheme="minorHAnsi" w:hAnsiTheme="minorHAnsi"/>
          <w:sz w:val="16"/>
          <w:szCs w:val="16"/>
          <w:rPrChange w:id="6494" w:author="Hemmati" w:date="2016-12-16T10:26:00Z">
            <w:rPr>
              <w:rFonts w:asciiTheme="minorHAnsi" w:hAnsiTheme="minorHAnsi"/>
            </w:rPr>
          </w:rPrChange>
        </w:rPr>
        <w:t xml:space="preserve">        DEFERRABLE INITIALLY DEFERRED</w:t>
      </w:r>
    </w:p>
    <w:p w:rsidR="006270AC" w:rsidRPr="002D3F66" w:rsidRDefault="006270AC" w:rsidP="006270AC">
      <w:pPr>
        <w:pStyle w:val="sqlF9"/>
        <w:rPr>
          <w:rFonts w:asciiTheme="minorHAnsi" w:hAnsiTheme="minorHAnsi"/>
          <w:sz w:val="16"/>
          <w:szCs w:val="16"/>
          <w:rPrChange w:id="6495" w:author="Hemmati" w:date="2016-12-16T10:26:00Z">
            <w:rPr>
              <w:rFonts w:asciiTheme="minorHAnsi" w:hAnsiTheme="minorHAnsi"/>
            </w:rPr>
          </w:rPrChange>
        </w:rPr>
      </w:pPr>
      <w:r w:rsidRPr="002D3F66">
        <w:rPr>
          <w:rFonts w:asciiTheme="minorHAnsi" w:hAnsiTheme="minorHAnsi"/>
          <w:sz w:val="16"/>
          <w:szCs w:val="16"/>
          <w:rPrChange w:id="6496" w:author="Hemmati" w:date="2016-12-16T10:26:00Z">
            <w:rPr>
              <w:rFonts w:asciiTheme="minorHAnsi" w:hAnsiTheme="minorHAnsi"/>
            </w:rPr>
          </w:rPrChange>
        </w:rPr>
        <w:t>USING INDEX</w:t>
      </w:r>
    </w:p>
    <w:p w:rsidR="006270AC" w:rsidRPr="002D3F66" w:rsidRDefault="006270AC" w:rsidP="006270AC">
      <w:pPr>
        <w:pStyle w:val="sqlF9"/>
        <w:rPr>
          <w:rFonts w:asciiTheme="minorHAnsi" w:hAnsiTheme="minorHAnsi"/>
          <w:sz w:val="16"/>
          <w:szCs w:val="16"/>
          <w:rPrChange w:id="6497" w:author="Hemmati" w:date="2016-12-16T10:26:00Z">
            <w:rPr>
              <w:rFonts w:asciiTheme="minorHAnsi" w:hAnsiTheme="minorHAnsi"/>
            </w:rPr>
          </w:rPrChange>
        </w:rPr>
      </w:pPr>
      <w:r w:rsidRPr="002D3F66">
        <w:rPr>
          <w:rFonts w:asciiTheme="minorHAnsi" w:hAnsiTheme="minorHAnsi"/>
          <w:sz w:val="16"/>
          <w:szCs w:val="16"/>
          <w:rPrChange w:id="6498" w:author="Hemmati" w:date="2016-12-16T10:26:00Z">
            <w:rPr>
              <w:rFonts w:asciiTheme="minorHAnsi" w:hAnsiTheme="minorHAnsi"/>
            </w:rPr>
          </w:rPrChange>
        </w:rPr>
        <w:tab/>
        <w:t>(CREATE INDEX trip_type_code_idx  ON TRIP_TYPE(trip_code)</w:t>
      </w:r>
    </w:p>
    <w:p w:rsidR="006270AC" w:rsidRPr="002D3F66" w:rsidRDefault="006270AC" w:rsidP="006270AC">
      <w:pPr>
        <w:pStyle w:val="sqlF9"/>
        <w:rPr>
          <w:rFonts w:asciiTheme="minorHAnsi" w:hAnsiTheme="minorHAnsi"/>
          <w:sz w:val="16"/>
          <w:szCs w:val="16"/>
          <w:rPrChange w:id="6499" w:author="Hemmati" w:date="2016-12-16T10:26:00Z">
            <w:rPr>
              <w:rFonts w:asciiTheme="minorHAnsi" w:hAnsiTheme="minorHAnsi"/>
            </w:rPr>
          </w:rPrChange>
        </w:rPr>
      </w:pPr>
      <w:r w:rsidRPr="002D3F66">
        <w:rPr>
          <w:rFonts w:asciiTheme="minorHAnsi" w:hAnsiTheme="minorHAnsi"/>
          <w:sz w:val="16"/>
          <w:szCs w:val="16"/>
          <w:rPrChange w:id="6500" w:author="Hemmati" w:date="2016-12-16T10:26:00Z">
            <w:rPr>
              <w:rFonts w:asciiTheme="minorHAnsi" w:hAnsiTheme="minorHAnsi"/>
            </w:rPr>
          </w:rPrChange>
        </w:rPr>
        <w:t>TABLESPACE indx),</w:t>
      </w:r>
    </w:p>
    <w:p w:rsidR="006270AC" w:rsidRPr="002D3F66" w:rsidRDefault="006270AC" w:rsidP="006270AC">
      <w:pPr>
        <w:pStyle w:val="sqlF9"/>
        <w:rPr>
          <w:rFonts w:asciiTheme="minorHAnsi" w:hAnsiTheme="minorHAnsi"/>
          <w:sz w:val="16"/>
          <w:szCs w:val="16"/>
          <w:rPrChange w:id="6501" w:author="Hemmati" w:date="2016-12-16T10:26:00Z">
            <w:rPr>
              <w:rFonts w:asciiTheme="minorHAnsi" w:hAnsiTheme="minorHAnsi"/>
            </w:rPr>
          </w:rPrChange>
        </w:rPr>
      </w:pPr>
      <w:r w:rsidRPr="002D3F66">
        <w:rPr>
          <w:rFonts w:asciiTheme="minorHAnsi" w:hAnsiTheme="minorHAnsi"/>
          <w:sz w:val="16"/>
          <w:szCs w:val="16"/>
          <w:rPrChange w:id="6502" w:author="Hemmati" w:date="2016-12-16T10:26:00Z">
            <w:rPr>
              <w:rFonts w:asciiTheme="minorHAnsi" w:hAnsiTheme="minorHAnsi"/>
            </w:rPr>
          </w:rPrChange>
        </w:rPr>
        <w:t xml:space="preserve">       trip_type     </w:t>
      </w:r>
      <w:r w:rsidRPr="002D3F66">
        <w:rPr>
          <w:rFonts w:asciiTheme="minorHAnsi" w:hAnsiTheme="minorHAnsi"/>
          <w:sz w:val="16"/>
          <w:szCs w:val="16"/>
          <w:rPrChange w:id="6503" w:author="Hemmati" w:date="2016-12-16T10:26:00Z">
            <w:rPr>
              <w:rFonts w:asciiTheme="minorHAnsi" w:hAnsiTheme="minorHAnsi"/>
            </w:rPr>
          </w:rPrChange>
        </w:rPr>
        <w:tab/>
      </w:r>
      <w:r w:rsidRPr="002D3F66">
        <w:rPr>
          <w:rFonts w:asciiTheme="minorHAnsi" w:hAnsiTheme="minorHAnsi"/>
          <w:sz w:val="16"/>
          <w:szCs w:val="16"/>
          <w:rPrChange w:id="6504" w:author="Hemmati" w:date="2016-12-16T10:26:00Z">
            <w:rPr>
              <w:rFonts w:asciiTheme="minorHAnsi" w:hAnsiTheme="minorHAnsi"/>
            </w:rPr>
          </w:rPrChange>
        </w:rPr>
        <w:tab/>
        <w:t>VARCHAR2(10))</w:t>
      </w:r>
    </w:p>
    <w:p w:rsidR="006270AC" w:rsidRPr="002D3F66" w:rsidRDefault="006270AC" w:rsidP="006270AC">
      <w:pPr>
        <w:pStyle w:val="sqlF9"/>
        <w:rPr>
          <w:rFonts w:asciiTheme="minorHAnsi" w:hAnsiTheme="minorHAnsi"/>
          <w:sz w:val="16"/>
          <w:szCs w:val="16"/>
          <w:rPrChange w:id="6505" w:author="Hemmati" w:date="2016-12-16T10:26:00Z">
            <w:rPr>
              <w:rFonts w:asciiTheme="minorHAnsi" w:hAnsiTheme="minorHAnsi"/>
            </w:rPr>
          </w:rPrChange>
        </w:rPr>
      </w:pPr>
      <w:r w:rsidRPr="002D3F66">
        <w:rPr>
          <w:rFonts w:asciiTheme="minorHAnsi" w:hAnsiTheme="minorHAnsi"/>
          <w:sz w:val="16"/>
          <w:szCs w:val="16"/>
          <w:rPrChange w:id="6506" w:author="Hemmati" w:date="2016-12-16T10:26:00Z">
            <w:rPr>
              <w:rFonts w:asciiTheme="minorHAnsi" w:hAnsiTheme="minorHAnsi"/>
            </w:rPr>
          </w:rPrChange>
        </w:rPr>
        <w:t>TABLESPACE user_data</w:t>
      </w:r>
    </w:p>
    <w:p w:rsidR="006270AC" w:rsidRPr="002D3F66" w:rsidRDefault="006270AC" w:rsidP="006270AC">
      <w:pPr>
        <w:pStyle w:val="sqlF9"/>
        <w:rPr>
          <w:rFonts w:asciiTheme="minorHAnsi" w:hAnsiTheme="minorHAnsi"/>
          <w:sz w:val="16"/>
          <w:szCs w:val="16"/>
          <w:rPrChange w:id="6507" w:author="Hemmati" w:date="2016-12-16T10:26:00Z">
            <w:rPr>
              <w:rFonts w:asciiTheme="minorHAnsi" w:hAnsiTheme="minorHAnsi"/>
            </w:rPr>
          </w:rPrChange>
        </w:rPr>
      </w:pPr>
      <w:r w:rsidRPr="002D3F66">
        <w:rPr>
          <w:rFonts w:asciiTheme="minorHAnsi" w:hAnsiTheme="minorHAnsi"/>
          <w:sz w:val="16"/>
          <w:szCs w:val="16"/>
          <w:rPrChange w:id="6508" w:author="Hemmati" w:date="2016-12-16T10:26:00Z">
            <w:rPr>
              <w:rFonts w:asciiTheme="minorHAnsi" w:hAnsiTheme="minorHAnsi"/>
            </w:rPr>
          </w:rPrChange>
        </w:rPr>
        <w:t>STORAGE (INITIAL 10K</w:t>
      </w:r>
    </w:p>
    <w:p w:rsidR="006270AC" w:rsidRPr="002D3F66" w:rsidRDefault="006270AC" w:rsidP="006270AC">
      <w:pPr>
        <w:pStyle w:val="sqlF9"/>
        <w:rPr>
          <w:rFonts w:asciiTheme="minorHAnsi" w:hAnsiTheme="minorHAnsi"/>
          <w:sz w:val="16"/>
          <w:szCs w:val="16"/>
          <w:rPrChange w:id="6509" w:author="Hemmati" w:date="2016-12-16T10:26:00Z">
            <w:rPr>
              <w:rFonts w:asciiTheme="minorHAnsi" w:hAnsiTheme="minorHAnsi"/>
            </w:rPr>
          </w:rPrChange>
        </w:rPr>
      </w:pPr>
      <w:r w:rsidRPr="002D3F66">
        <w:rPr>
          <w:rFonts w:asciiTheme="minorHAnsi" w:hAnsiTheme="minorHAnsi"/>
          <w:sz w:val="16"/>
          <w:szCs w:val="16"/>
          <w:rPrChange w:id="6510" w:author="Hemmati" w:date="2016-12-16T10:26:00Z">
            <w:rPr>
              <w:rFonts w:asciiTheme="minorHAnsi" w:hAnsiTheme="minorHAnsi"/>
            </w:rPr>
          </w:rPrChange>
        </w:rPr>
        <w:t xml:space="preserve">            NEXT 10K</w:t>
      </w:r>
    </w:p>
    <w:p w:rsidR="006270AC" w:rsidRPr="002D3F66" w:rsidRDefault="006270AC" w:rsidP="006270AC">
      <w:pPr>
        <w:pStyle w:val="sqlF9"/>
        <w:rPr>
          <w:rFonts w:asciiTheme="minorHAnsi" w:hAnsiTheme="minorHAnsi"/>
          <w:sz w:val="16"/>
          <w:szCs w:val="16"/>
          <w:rPrChange w:id="6511" w:author="Hemmati" w:date="2016-12-16T10:26:00Z">
            <w:rPr>
              <w:rFonts w:asciiTheme="minorHAnsi" w:hAnsiTheme="minorHAnsi"/>
            </w:rPr>
          </w:rPrChange>
        </w:rPr>
      </w:pPr>
      <w:r w:rsidRPr="002D3F66">
        <w:rPr>
          <w:rFonts w:asciiTheme="minorHAnsi" w:hAnsiTheme="minorHAnsi"/>
          <w:sz w:val="16"/>
          <w:szCs w:val="16"/>
          <w:rPrChange w:id="6512" w:author="Hemmati" w:date="2016-12-16T10:26:00Z">
            <w:rPr>
              <w:rFonts w:asciiTheme="minorHAnsi" w:hAnsiTheme="minorHAnsi"/>
            </w:rPr>
          </w:rPrChange>
        </w:rPr>
        <w:t xml:space="preserve">            MINEXTENTs 2</w:t>
      </w:r>
    </w:p>
    <w:p w:rsidR="006270AC" w:rsidRPr="002D3F66" w:rsidRDefault="006270AC" w:rsidP="006270AC">
      <w:pPr>
        <w:pStyle w:val="sqlF9"/>
        <w:rPr>
          <w:rFonts w:asciiTheme="minorHAnsi" w:hAnsiTheme="minorHAnsi"/>
          <w:sz w:val="16"/>
          <w:szCs w:val="16"/>
          <w:rPrChange w:id="6513" w:author="Hemmati" w:date="2016-12-16T10:26:00Z">
            <w:rPr>
              <w:rFonts w:asciiTheme="minorHAnsi" w:hAnsiTheme="minorHAnsi"/>
            </w:rPr>
          </w:rPrChange>
        </w:rPr>
      </w:pPr>
      <w:r w:rsidRPr="002D3F66">
        <w:rPr>
          <w:rFonts w:asciiTheme="minorHAnsi" w:hAnsiTheme="minorHAnsi"/>
          <w:sz w:val="16"/>
          <w:szCs w:val="16"/>
          <w:rPrChange w:id="6514" w:author="Hemmati" w:date="2016-12-16T10:26:00Z">
            <w:rPr>
              <w:rFonts w:asciiTheme="minorHAnsi" w:hAnsiTheme="minorHAnsi"/>
            </w:rPr>
          </w:rPrChange>
        </w:rPr>
        <w:t xml:space="preserve">            MAXEXTENTS 10000</w:t>
      </w:r>
    </w:p>
    <w:p w:rsidR="006270AC" w:rsidRPr="002D3F66" w:rsidRDefault="006270AC" w:rsidP="006270AC">
      <w:pPr>
        <w:pStyle w:val="sqlF9"/>
        <w:rPr>
          <w:rFonts w:asciiTheme="minorHAnsi" w:hAnsiTheme="minorHAnsi"/>
          <w:sz w:val="16"/>
          <w:szCs w:val="16"/>
          <w:rPrChange w:id="6515" w:author="Hemmati" w:date="2016-12-16T10:26:00Z">
            <w:rPr>
              <w:rFonts w:asciiTheme="minorHAnsi" w:hAnsiTheme="minorHAnsi"/>
            </w:rPr>
          </w:rPrChange>
        </w:rPr>
      </w:pPr>
      <w:r w:rsidRPr="002D3F66">
        <w:rPr>
          <w:rFonts w:asciiTheme="minorHAnsi" w:hAnsiTheme="minorHAnsi"/>
          <w:sz w:val="16"/>
          <w:szCs w:val="16"/>
          <w:rPrChange w:id="6516" w:author="Hemmati" w:date="2016-12-16T10:26:00Z">
            <w:rPr>
              <w:rFonts w:asciiTheme="minorHAnsi" w:hAnsiTheme="minorHAnsi"/>
            </w:rPr>
          </w:rPrChange>
        </w:rPr>
        <w:t xml:space="preserve">            PCTINCREASE 0)</w:t>
      </w:r>
    </w:p>
    <w:p w:rsidR="006270AC" w:rsidRPr="002D3F66" w:rsidRDefault="006270AC" w:rsidP="006270AC">
      <w:pPr>
        <w:pStyle w:val="sqlF9"/>
        <w:rPr>
          <w:rFonts w:asciiTheme="minorHAnsi" w:hAnsiTheme="minorHAnsi"/>
          <w:sz w:val="16"/>
          <w:szCs w:val="16"/>
          <w:rPrChange w:id="6517" w:author="Hemmati" w:date="2016-12-16T10:26:00Z">
            <w:rPr>
              <w:rFonts w:asciiTheme="minorHAnsi" w:hAnsiTheme="minorHAnsi"/>
            </w:rPr>
          </w:rPrChange>
        </w:rPr>
      </w:pPr>
      <w:r w:rsidRPr="002D3F66">
        <w:rPr>
          <w:rFonts w:asciiTheme="minorHAnsi" w:hAnsiTheme="minorHAnsi"/>
          <w:sz w:val="16"/>
          <w:szCs w:val="16"/>
          <w:rPrChange w:id="6518" w:author="Hemmati" w:date="2016-12-16T10:26:00Z">
            <w:rPr>
              <w:rFonts w:asciiTheme="minorHAnsi" w:hAnsiTheme="minorHAnsi"/>
            </w:rPr>
          </w:rPrChange>
        </w:rPr>
        <w:t xml:space="preserve">            PCTFREE 10</w:t>
      </w:r>
    </w:p>
    <w:p w:rsidR="006270AC" w:rsidRPr="002D3F66" w:rsidRDefault="006270AC" w:rsidP="006270AC">
      <w:pPr>
        <w:pStyle w:val="sqlF9"/>
        <w:rPr>
          <w:rFonts w:asciiTheme="minorHAnsi" w:hAnsiTheme="minorHAnsi"/>
          <w:sz w:val="16"/>
          <w:szCs w:val="16"/>
          <w:rPrChange w:id="6519" w:author="Hemmati" w:date="2016-12-16T10:26:00Z">
            <w:rPr>
              <w:rFonts w:asciiTheme="minorHAnsi" w:hAnsiTheme="minorHAnsi"/>
            </w:rPr>
          </w:rPrChange>
        </w:rPr>
      </w:pPr>
      <w:r w:rsidRPr="002D3F66">
        <w:rPr>
          <w:rFonts w:asciiTheme="minorHAnsi" w:hAnsiTheme="minorHAnsi"/>
          <w:sz w:val="16"/>
          <w:szCs w:val="16"/>
          <w:rPrChange w:id="6520" w:author="Hemmati" w:date="2016-12-16T10:26:00Z">
            <w:rPr>
              <w:rFonts w:asciiTheme="minorHAnsi" w:hAnsiTheme="minorHAnsi"/>
            </w:rPr>
          </w:rPrChange>
        </w:rPr>
        <w:t xml:space="preserve">            PCTUSED 40</w:t>
      </w:r>
    </w:p>
    <w:p w:rsidR="006270AC" w:rsidRPr="002D3F66" w:rsidRDefault="006270AC" w:rsidP="006270AC">
      <w:pPr>
        <w:pStyle w:val="sqlF9"/>
        <w:rPr>
          <w:rFonts w:asciiTheme="minorHAnsi" w:hAnsiTheme="minorHAnsi"/>
          <w:sz w:val="16"/>
          <w:szCs w:val="16"/>
          <w:rPrChange w:id="6521" w:author="Hemmati" w:date="2016-12-16T10:26:00Z">
            <w:rPr>
              <w:rFonts w:asciiTheme="minorHAnsi" w:hAnsiTheme="minorHAnsi"/>
            </w:rPr>
          </w:rPrChange>
        </w:rPr>
      </w:pPr>
      <w:r w:rsidRPr="002D3F66">
        <w:rPr>
          <w:rFonts w:asciiTheme="minorHAnsi" w:hAnsiTheme="minorHAnsi"/>
          <w:sz w:val="16"/>
          <w:szCs w:val="16"/>
          <w:rPrChange w:id="6522" w:author="Hemmati" w:date="2016-12-16T10:26:00Z">
            <w:rPr>
              <w:rFonts w:asciiTheme="minorHAnsi" w:hAnsiTheme="minorHAnsi"/>
            </w:rPr>
          </w:rPrChange>
        </w:rPr>
        <w:t xml:space="preserve">            INITRANS 2</w:t>
      </w:r>
    </w:p>
    <w:p w:rsidR="006270AC" w:rsidRPr="002D3F66" w:rsidDel="0064582B" w:rsidRDefault="006270AC" w:rsidP="006270AC">
      <w:pPr>
        <w:pStyle w:val="sqlF9"/>
        <w:rPr>
          <w:del w:id="6523" w:author="Hemmati" w:date="2016-12-16T09:43:00Z"/>
          <w:rFonts w:asciiTheme="minorHAnsi" w:hAnsiTheme="minorHAnsi"/>
          <w:sz w:val="16"/>
          <w:szCs w:val="16"/>
          <w:rPrChange w:id="6524" w:author="Hemmati" w:date="2016-12-16T10:26:00Z">
            <w:rPr>
              <w:del w:id="6525" w:author="Hemmati" w:date="2016-12-16T09:43:00Z"/>
              <w:rFonts w:asciiTheme="minorHAnsi" w:hAnsiTheme="minorHAnsi"/>
            </w:rPr>
          </w:rPrChange>
        </w:rPr>
      </w:pPr>
      <w:r w:rsidRPr="002D3F66">
        <w:rPr>
          <w:rFonts w:asciiTheme="minorHAnsi" w:hAnsiTheme="minorHAnsi"/>
          <w:sz w:val="16"/>
          <w:szCs w:val="16"/>
          <w:rPrChange w:id="6526" w:author="Hemmati" w:date="2016-12-16T10:26:00Z">
            <w:rPr>
              <w:rFonts w:asciiTheme="minorHAnsi" w:hAnsiTheme="minorHAnsi"/>
            </w:rPr>
          </w:rPrChange>
        </w:rPr>
        <w:t xml:space="preserve">            MAXTRANS 100;</w:t>
      </w:r>
    </w:p>
    <w:p w:rsidR="006270AC" w:rsidRPr="002D3F66" w:rsidRDefault="006270AC" w:rsidP="006270AC">
      <w:pPr>
        <w:pStyle w:val="sqlF9"/>
        <w:rPr>
          <w:rFonts w:asciiTheme="minorHAnsi" w:hAnsiTheme="minorHAnsi"/>
          <w:sz w:val="16"/>
          <w:szCs w:val="16"/>
          <w:rPrChange w:id="6527" w:author="Hemmati" w:date="2016-12-16T10:26:00Z">
            <w:rPr>
              <w:rFonts w:asciiTheme="minorHAnsi" w:hAnsiTheme="minorHAnsi"/>
            </w:rPr>
          </w:rPrChange>
        </w:rPr>
      </w:pPr>
    </w:p>
    <w:p w:rsidR="006C60EE" w:rsidRPr="002D3F66" w:rsidRDefault="006C60EE" w:rsidP="006C60EE">
      <w:pPr>
        <w:pStyle w:val="sqlF9"/>
        <w:rPr>
          <w:rFonts w:asciiTheme="minorHAnsi" w:hAnsiTheme="minorHAnsi"/>
          <w:sz w:val="16"/>
          <w:szCs w:val="16"/>
          <w:rPrChange w:id="6528" w:author="Hemmati" w:date="2016-12-16T10:26:00Z">
            <w:rPr>
              <w:rFonts w:asciiTheme="minorHAnsi" w:hAnsiTheme="minorHAnsi"/>
            </w:rPr>
          </w:rPrChange>
        </w:rPr>
      </w:pPr>
    </w:p>
    <w:p w:rsidR="006C60EE" w:rsidRPr="002D3F66" w:rsidRDefault="006C60EE" w:rsidP="006C60EE">
      <w:pPr>
        <w:pStyle w:val="sqlF9"/>
        <w:rPr>
          <w:rFonts w:asciiTheme="minorHAnsi" w:hAnsiTheme="minorHAnsi"/>
          <w:sz w:val="16"/>
          <w:szCs w:val="16"/>
          <w:rPrChange w:id="6529" w:author="Hemmati" w:date="2016-12-16T10:26:00Z">
            <w:rPr>
              <w:rFonts w:asciiTheme="minorHAnsi" w:hAnsiTheme="minorHAnsi"/>
            </w:rPr>
          </w:rPrChange>
        </w:rPr>
      </w:pPr>
      <w:r w:rsidRPr="002D3F66">
        <w:rPr>
          <w:rFonts w:asciiTheme="minorHAnsi" w:hAnsiTheme="minorHAnsi"/>
          <w:sz w:val="16"/>
          <w:szCs w:val="16"/>
          <w:rPrChange w:id="6530" w:author="Hemmati" w:date="2016-12-16T10:26:00Z">
            <w:rPr>
              <w:rFonts w:asciiTheme="minorHAnsi" w:hAnsiTheme="minorHAnsi"/>
            </w:rPr>
          </w:rPrChange>
        </w:rPr>
        <w:t>SQL&gt; DESC TRIP_TYPE</w:t>
      </w:r>
    </w:p>
    <w:p w:rsidR="006C60EE" w:rsidRPr="002D3F66" w:rsidRDefault="006C60EE" w:rsidP="006C60EE">
      <w:pPr>
        <w:pStyle w:val="sqlF9"/>
        <w:rPr>
          <w:rFonts w:asciiTheme="minorHAnsi" w:hAnsiTheme="minorHAnsi"/>
          <w:sz w:val="16"/>
          <w:szCs w:val="16"/>
          <w:rPrChange w:id="6531" w:author="Hemmati" w:date="2016-12-16T10:26:00Z">
            <w:rPr>
              <w:rFonts w:asciiTheme="minorHAnsi" w:hAnsiTheme="minorHAnsi"/>
            </w:rPr>
          </w:rPrChange>
        </w:rPr>
      </w:pPr>
      <w:r w:rsidRPr="002D3F66">
        <w:rPr>
          <w:rFonts w:asciiTheme="minorHAnsi" w:hAnsiTheme="minorHAnsi"/>
          <w:sz w:val="16"/>
          <w:szCs w:val="16"/>
          <w:rPrChange w:id="6532" w:author="Hemmati" w:date="2016-12-16T10:26:00Z">
            <w:rPr>
              <w:rFonts w:asciiTheme="minorHAnsi" w:hAnsiTheme="minorHAnsi"/>
            </w:rPr>
          </w:rPrChange>
        </w:rPr>
        <w:t xml:space="preserve"> Name                                      Null?    Type</w:t>
      </w:r>
    </w:p>
    <w:p w:rsidR="006C60EE" w:rsidRPr="002D3F66" w:rsidRDefault="006C60EE" w:rsidP="006C60EE">
      <w:pPr>
        <w:pStyle w:val="sqlF9"/>
        <w:rPr>
          <w:rFonts w:asciiTheme="minorHAnsi" w:hAnsiTheme="minorHAnsi"/>
          <w:sz w:val="16"/>
          <w:szCs w:val="16"/>
          <w:rPrChange w:id="6533" w:author="Hemmati" w:date="2016-12-16T10:26:00Z">
            <w:rPr>
              <w:rFonts w:asciiTheme="minorHAnsi" w:hAnsiTheme="minorHAnsi"/>
            </w:rPr>
          </w:rPrChange>
        </w:rPr>
      </w:pPr>
      <w:r w:rsidRPr="002D3F66">
        <w:rPr>
          <w:rFonts w:asciiTheme="minorHAnsi" w:hAnsiTheme="minorHAnsi"/>
          <w:sz w:val="16"/>
          <w:szCs w:val="16"/>
          <w:rPrChange w:id="6534" w:author="Hemmati" w:date="2016-12-16T10:26:00Z">
            <w:rPr>
              <w:rFonts w:asciiTheme="minorHAnsi" w:hAnsiTheme="minorHAnsi"/>
            </w:rPr>
          </w:rPrChange>
        </w:rPr>
        <w:t xml:space="preserve"> ----------------------------------------- -------- --------------------</w:t>
      </w:r>
    </w:p>
    <w:p w:rsidR="006C60EE" w:rsidRPr="002D3F66" w:rsidRDefault="006C60EE" w:rsidP="006C60EE">
      <w:pPr>
        <w:pStyle w:val="sqlF9"/>
        <w:rPr>
          <w:rFonts w:asciiTheme="minorHAnsi" w:hAnsiTheme="minorHAnsi"/>
          <w:sz w:val="16"/>
          <w:szCs w:val="16"/>
          <w:rPrChange w:id="6535" w:author="Hemmati" w:date="2016-12-16T10:26:00Z">
            <w:rPr>
              <w:rFonts w:asciiTheme="minorHAnsi" w:hAnsiTheme="minorHAnsi"/>
            </w:rPr>
          </w:rPrChange>
        </w:rPr>
      </w:pPr>
      <w:r w:rsidRPr="002D3F66">
        <w:rPr>
          <w:rFonts w:asciiTheme="minorHAnsi" w:hAnsiTheme="minorHAnsi"/>
          <w:sz w:val="16"/>
          <w:szCs w:val="16"/>
          <w:rPrChange w:id="6536" w:author="Hemmati" w:date="2016-12-16T10:26:00Z">
            <w:rPr>
              <w:rFonts w:asciiTheme="minorHAnsi" w:hAnsiTheme="minorHAnsi"/>
            </w:rPr>
          </w:rPrChange>
        </w:rPr>
        <w:t xml:space="preserve"> TRIP_CODE                                          VARCHAR2(3)</w:t>
      </w:r>
    </w:p>
    <w:p w:rsidR="006C60EE" w:rsidRPr="002D3F66" w:rsidRDefault="006C60EE" w:rsidP="006C60EE">
      <w:pPr>
        <w:pStyle w:val="sqlF9"/>
        <w:rPr>
          <w:rFonts w:asciiTheme="minorHAnsi" w:hAnsiTheme="minorHAnsi"/>
          <w:sz w:val="16"/>
          <w:szCs w:val="16"/>
          <w:rPrChange w:id="6537" w:author="Hemmati" w:date="2016-12-16T10:26:00Z">
            <w:rPr>
              <w:rFonts w:asciiTheme="minorHAnsi" w:hAnsiTheme="minorHAnsi"/>
            </w:rPr>
          </w:rPrChange>
        </w:rPr>
      </w:pPr>
      <w:r w:rsidRPr="002D3F66">
        <w:rPr>
          <w:rFonts w:asciiTheme="minorHAnsi" w:hAnsiTheme="minorHAnsi"/>
          <w:sz w:val="16"/>
          <w:szCs w:val="16"/>
          <w:rPrChange w:id="6538" w:author="Hemmati" w:date="2016-12-16T10:26:00Z">
            <w:rPr>
              <w:rFonts w:asciiTheme="minorHAnsi" w:hAnsiTheme="minorHAnsi"/>
            </w:rPr>
          </w:rPrChange>
        </w:rPr>
        <w:t xml:space="preserve"> TRIP_TYPE                                          VARCHAR2(10)</w:t>
      </w:r>
    </w:p>
    <w:p w:rsidR="006C60EE" w:rsidRPr="002D3F66" w:rsidDel="0064582B" w:rsidRDefault="006C60EE" w:rsidP="006C60EE">
      <w:pPr>
        <w:pStyle w:val="sqlF9"/>
        <w:rPr>
          <w:del w:id="6539" w:author="Hemmati" w:date="2016-12-16T09:43:00Z"/>
          <w:rFonts w:asciiTheme="minorHAnsi" w:hAnsiTheme="minorHAnsi"/>
          <w:sz w:val="16"/>
          <w:szCs w:val="16"/>
          <w:rPrChange w:id="6540" w:author="Hemmati" w:date="2016-12-16T10:26:00Z">
            <w:rPr>
              <w:del w:id="6541" w:author="Hemmati" w:date="2016-12-16T09:43:00Z"/>
              <w:rFonts w:asciiTheme="minorHAnsi" w:hAnsiTheme="minorHAnsi"/>
            </w:rPr>
          </w:rPrChange>
        </w:rPr>
      </w:pPr>
    </w:p>
    <w:p w:rsidR="006C60EE" w:rsidRPr="002D3F66" w:rsidDel="0064582B" w:rsidRDefault="006C60EE" w:rsidP="006C60EE">
      <w:pPr>
        <w:pStyle w:val="sqlF9"/>
        <w:rPr>
          <w:del w:id="6542" w:author="Hemmati" w:date="2016-12-16T09:43:00Z"/>
          <w:rFonts w:asciiTheme="minorHAnsi" w:hAnsiTheme="minorHAnsi"/>
          <w:sz w:val="16"/>
          <w:szCs w:val="16"/>
          <w:rPrChange w:id="6543" w:author="Hemmati" w:date="2016-12-16T10:26:00Z">
            <w:rPr>
              <w:del w:id="6544" w:author="Hemmati" w:date="2016-12-16T09:43:00Z"/>
              <w:rFonts w:asciiTheme="minorHAnsi" w:hAnsiTheme="minorHAnsi"/>
            </w:rPr>
          </w:rPrChange>
        </w:rPr>
      </w:pPr>
    </w:p>
    <w:p w:rsidR="006C60EE" w:rsidRPr="002D3F66" w:rsidRDefault="006C60EE" w:rsidP="006C60EE">
      <w:pPr>
        <w:pStyle w:val="sqlF9"/>
        <w:rPr>
          <w:rFonts w:asciiTheme="minorHAnsi" w:hAnsiTheme="minorHAnsi"/>
          <w:sz w:val="16"/>
          <w:szCs w:val="16"/>
          <w:rPrChange w:id="6545" w:author="Hemmati" w:date="2016-12-16T10:26:00Z">
            <w:rPr>
              <w:rFonts w:asciiTheme="minorHAnsi" w:hAnsiTheme="minorHAnsi"/>
            </w:rPr>
          </w:rPrChange>
        </w:rPr>
      </w:pPr>
    </w:p>
    <w:p w:rsidR="006C60EE" w:rsidRPr="002D3F66" w:rsidRDefault="006C60EE" w:rsidP="006C60EE">
      <w:pPr>
        <w:pStyle w:val="sqlF9"/>
        <w:rPr>
          <w:rFonts w:asciiTheme="minorHAnsi" w:hAnsiTheme="minorHAnsi"/>
          <w:sz w:val="16"/>
          <w:szCs w:val="16"/>
          <w:rPrChange w:id="6546" w:author="Hemmati" w:date="2016-12-16T10:26:00Z">
            <w:rPr>
              <w:rFonts w:asciiTheme="minorHAnsi" w:hAnsiTheme="minorHAnsi"/>
            </w:rPr>
          </w:rPrChange>
        </w:rPr>
      </w:pPr>
      <w:r w:rsidRPr="002D3F66">
        <w:rPr>
          <w:rFonts w:asciiTheme="minorHAnsi" w:hAnsiTheme="minorHAnsi"/>
          <w:sz w:val="16"/>
          <w:szCs w:val="16"/>
          <w:rPrChange w:id="6547" w:author="Hemmati" w:date="2016-12-16T10:26:00Z">
            <w:rPr>
              <w:rFonts w:asciiTheme="minorHAnsi" w:hAnsiTheme="minorHAnsi"/>
            </w:rPr>
          </w:rPrChange>
        </w:rPr>
        <w:t>REM= FOR Loading Data to TRIP_TYPE Table I Can Use Insert Statement Because it has less than 5 records</w:t>
      </w:r>
    </w:p>
    <w:p w:rsidR="006C60EE" w:rsidRPr="002D3F66" w:rsidDel="0064582B" w:rsidRDefault="006C60EE" w:rsidP="006C60EE">
      <w:pPr>
        <w:pStyle w:val="sqlF9"/>
        <w:rPr>
          <w:del w:id="6548" w:author="Hemmati" w:date="2016-12-16T09:43:00Z"/>
          <w:rFonts w:asciiTheme="minorHAnsi" w:hAnsiTheme="minorHAnsi"/>
          <w:sz w:val="16"/>
          <w:szCs w:val="16"/>
          <w:rPrChange w:id="6549" w:author="Hemmati" w:date="2016-12-16T10:26:00Z">
            <w:rPr>
              <w:del w:id="6550" w:author="Hemmati" w:date="2016-12-16T09:43:00Z"/>
              <w:rFonts w:asciiTheme="minorHAnsi" w:hAnsiTheme="minorHAnsi"/>
            </w:rPr>
          </w:rPrChange>
        </w:rPr>
      </w:pPr>
    </w:p>
    <w:p w:rsidR="006C60EE" w:rsidRPr="002D3F66" w:rsidDel="0064582B" w:rsidRDefault="006C60EE" w:rsidP="006C60EE">
      <w:pPr>
        <w:pStyle w:val="sqlF9"/>
        <w:rPr>
          <w:del w:id="6551" w:author="Hemmati" w:date="2016-12-16T09:43:00Z"/>
          <w:rFonts w:asciiTheme="minorHAnsi" w:hAnsiTheme="minorHAnsi"/>
          <w:sz w:val="16"/>
          <w:szCs w:val="16"/>
          <w:rPrChange w:id="6552" w:author="Hemmati" w:date="2016-12-16T10:26:00Z">
            <w:rPr>
              <w:del w:id="6553" w:author="Hemmati" w:date="2016-12-16T09:43:00Z"/>
              <w:rFonts w:asciiTheme="minorHAnsi" w:hAnsiTheme="minorHAnsi"/>
            </w:rPr>
          </w:rPrChange>
        </w:rPr>
      </w:pPr>
    </w:p>
    <w:p w:rsidR="006C60EE" w:rsidRPr="002D3F66" w:rsidRDefault="006C60EE" w:rsidP="006C60EE">
      <w:pPr>
        <w:pStyle w:val="sqlF9"/>
        <w:rPr>
          <w:rFonts w:asciiTheme="minorHAnsi" w:hAnsiTheme="minorHAnsi"/>
          <w:sz w:val="16"/>
          <w:szCs w:val="16"/>
          <w:rPrChange w:id="6554" w:author="Hemmati" w:date="2016-12-16T10:26:00Z">
            <w:rPr>
              <w:rFonts w:asciiTheme="minorHAnsi" w:hAnsiTheme="minorHAnsi"/>
            </w:rPr>
          </w:rPrChange>
        </w:rPr>
      </w:pPr>
    </w:p>
    <w:p w:rsidR="006C60EE" w:rsidRPr="002D3F66" w:rsidRDefault="006C60EE" w:rsidP="006C60EE">
      <w:pPr>
        <w:pStyle w:val="sqlF9"/>
        <w:rPr>
          <w:rFonts w:asciiTheme="minorHAnsi" w:hAnsiTheme="minorHAnsi"/>
          <w:sz w:val="16"/>
          <w:szCs w:val="16"/>
          <w:rPrChange w:id="6555" w:author="Hemmati" w:date="2016-12-16T10:26:00Z">
            <w:rPr>
              <w:rFonts w:asciiTheme="minorHAnsi" w:hAnsiTheme="minorHAnsi"/>
            </w:rPr>
          </w:rPrChange>
        </w:rPr>
      </w:pPr>
      <w:r w:rsidRPr="002D3F66">
        <w:rPr>
          <w:rFonts w:asciiTheme="minorHAnsi" w:hAnsiTheme="minorHAnsi"/>
          <w:sz w:val="16"/>
          <w:szCs w:val="16"/>
          <w:rPrChange w:id="6556" w:author="Hemmati" w:date="2016-12-16T10:26:00Z">
            <w:rPr>
              <w:rFonts w:asciiTheme="minorHAnsi" w:hAnsiTheme="minorHAnsi"/>
            </w:rPr>
          </w:rPrChange>
        </w:rPr>
        <w:t>SQL&gt; INSERT INTO TRIP_TYPE</w:t>
      </w:r>
    </w:p>
    <w:p w:rsidR="006C60EE" w:rsidRPr="002D3F66" w:rsidRDefault="006C60EE" w:rsidP="006C60EE">
      <w:pPr>
        <w:pStyle w:val="sqlF9"/>
        <w:rPr>
          <w:rFonts w:asciiTheme="minorHAnsi" w:hAnsiTheme="minorHAnsi"/>
          <w:sz w:val="16"/>
          <w:szCs w:val="16"/>
          <w:rPrChange w:id="6557" w:author="Hemmati" w:date="2016-12-16T10:26:00Z">
            <w:rPr>
              <w:rFonts w:asciiTheme="minorHAnsi" w:hAnsiTheme="minorHAnsi"/>
            </w:rPr>
          </w:rPrChange>
        </w:rPr>
      </w:pPr>
      <w:r w:rsidRPr="002D3F66">
        <w:rPr>
          <w:rFonts w:asciiTheme="minorHAnsi" w:hAnsiTheme="minorHAnsi"/>
          <w:sz w:val="16"/>
          <w:szCs w:val="16"/>
          <w:rPrChange w:id="6558" w:author="Hemmati" w:date="2016-12-16T10:26:00Z">
            <w:rPr>
              <w:rFonts w:asciiTheme="minorHAnsi" w:hAnsiTheme="minorHAnsi"/>
            </w:rPr>
          </w:rPrChange>
        </w:rPr>
        <w:t xml:space="preserve">  2                 (trip_code,trip_type)</w:t>
      </w:r>
    </w:p>
    <w:p w:rsidR="006C60EE" w:rsidRPr="002D3F66" w:rsidRDefault="006C60EE" w:rsidP="006C60EE">
      <w:pPr>
        <w:pStyle w:val="sqlF9"/>
        <w:rPr>
          <w:rFonts w:asciiTheme="minorHAnsi" w:hAnsiTheme="minorHAnsi"/>
          <w:sz w:val="16"/>
          <w:szCs w:val="16"/>
          <w:rPrChange w:id="6559" w:author="Hemmati" w:date="2016-12-16T10:26:00Z">
            <w:rPr>
              <w:rFonts w:asciiTheme="minorHAnsi" w:hAnsiTheme="minorHAnsi"/>
            </w:rPr>
          </w:rPrChange>
        </w:rPr>
      </w:pPr>
      <w:r w:rsidRPr="002D3F66">
        <w:rPr>
          <w:rFonts w:asciiTheme="minorHAnsi" w:hAnsiTheme="minorHAnsi"/>
          <w:sz w:val="16"/>
          <w:szCs w:val="16"/>
          <w:rPrChange w:id="6560" w:author="Hemmati" w:date="2016-12-16T10:26:00Z">
            <w:rPr>
              <w:rFonts w:asciiTheme="minorHAnsi" w:hAnsiTheme="minorHAnsi"/>
            </w:rPr>
          </w:rPrChange>
        </w:rPr>
        <w:t xml:space="preserve">  3  VALUES                 ('B','Business');</w:t>
      </w:r>
    </w:p>
    <w:p w:rsidR="006C60EE" w:rsidRPr="002D3F66" w:rsidRDefault="006C60EE" w:rsidP="006C60EE">
      <w:pPr>
        <w:pStyle w:val="sqlF9"/>
        <w:rPr>
          <w:rFonts w:asciiTheme="minorHAnsi" w:hAnsiTheme="minorHAnsi"/>
          <w:sz w:val="16"/>
          <w:szCs w:val="16"/>
          <w:rPrChange w:id="6561" w:author="Hemmati" w:date="2016-12-16T10:26:00Z">
            <w:rPr>
              <w:rFonts w:asciiTheme="minorHAnsi" w:hAnsiTheme="minorHAnsi"/>
            </w:rPr>
          </w:rPrChange>
        </w:rPr>
      </w:pPr>
    </w:p>
    <w:p w:rsidR="006C60EE" w:rsidRPr="002D3F66" w:rsidDel="0064582B" w:rsidRDefault="006C60EE" w:rsidP="006C60EE">
      <w:pPr>
        <w:pStyle w:val="sqlF9"/>
        <w:rPr>
          <w:del w:id="6562" w:author="Hemmati" w:date="2016-12-16T09:44:00Z"/>
          <w:rFonts w:asciiTheme="minorHAnsi" w:hAnsiTheme="minorHAnsi"/>
          <w:sz w:val="16"/>
          <w:szCs w:val="16"/>
          <w:rPrChange w:id="6563" w:author="Hemmati" w:date="2016-12-16T10:26:00Z">
            <w:rPr>
              <w:del w:id="6564" w:author="Hemmati" w:date="2016-12-16T09:44:00Z"/>
              <w:rFonts w:asciiTheme="minorHAnsi" w:hAnsiTheme="minorHAnsi"/>
            </w:rPr>
          </w:rPrChange>
        </w:rPr>
      </w:pPr>
      <w:r w:rsidRPr="002D3F66">
        <w:rPr>
          <w:rFonts w:asciiTheme="minorHAnsi" w:hAnsiTheme="minorHAnsi"/>
          <w:sz w:val="16"/>
          <w:szCs w:val="16"/>
          <w:rPrChange w:id="6565" w:author="Hemmati" w:date="2016-12-16T10:26:00Z">
            <w:rPr>
              <w:rFonts w:asciiTheme="minorHAnsi" w:hAnsiTheme="minorHAnsi"/>
            </w:rPr>
          </w:rPrChange>
        </w:rPr>
        <w:t>1 row created.</w:t>
      </w:r>
    </w:p>
    <w:p w:rsidR="006C60EE" w:rsidRPr="002D3F66" w:rsidDel="0064582B" w:rsidRDefault="006C60EE" w:rsidP="006C60EE">
      <w:pPr>
        <w:pStyle w:val="sqlF9"/>
        <w:rPr>
          <w:del w:id="6566" w:author="Hemmati" w:date="2016-12-16T09:43:00Z"/>
          <w:rFonts w:asciiTheme="minorHAnsi" w:hAnsiTheme="minorHAnsi"/>
          <w:sz w:val="16"/>
          <w:szCs w:val="16"/>
          <w:rPrChange w:id="6567" w:author="Hemmati" w:date="2016-12-16T10:26:00Z">
            <w:rPr>
              <w:del w:id="6568" w:author="Hemmati" w:date="2016-12-16T09:43:00Z"/>
              <w:rFonts w:asciiTheme="minorHAnsi" w:hAnsiTheme="minorHAnsi"/>
            </w:rPr>
          </w:rPrChange>
        </w:rPr>
      </w:pPr>
    </w:p>
    <w:p w:rsidR="006C60EE" w:rsidRPr="002D3F66" w:rsidRDefault="006C60EE" w:rsidP="006C60EE">
      <w:pPr>
        <w:pStyle w:val="sqlF9"/>
        <w:rPr>
          <w:rFonts w:asciiTheme="minorHAnsi" w:hAnsiTheme="minorHAnsi"/>
          <w:sz w:val="16"/>
          <w:szCs w:val="16"/>
          <w:rPrChange w:id="6569" w:author="Hemmati" w:date="2016-12-16T10:26:00Z">
            <w:rPr>
              <w:rFonts w:asciiTheme="minorHAnsi" w:hAnsiTheme="minorHAnsi"/>
            </w:rPr>
          </w:rPrChange>
        </w:rPr>
      </w:pPr>
    </w:p>
    <w:p w:rsidR="006C60EE" w:rsidRPr="002D3F66" w:rsidRDefault="006C60EE" w:rsidP="006C60EE">
      <w:pPr>
        <w:pStyle w:val="sqlF9"/>
        <w:rPr>
          <w:rFonts w:asciiTheme="minorHAnsi" w:hAnsiTheme="minorHAnsi"/>
          <w:sz w:val="16"/>
          <w:szCs w:val="16"/>
          <w:rPrChange w:id="6570" w:author="Hemmati" w:date="2016-12-16T10:26:00Z">
            <w:rPr>
              <w:rFonts w:asciiTheme="minorHAnsi" w:hAnsiTheme="minorHAnsi"/>
            </w:rPr>
          </w:rPrChange>
        </w:rPr>
      </w:pPr>
      <w:r w:rsidRPr="002D3F66">
        <w:rPr>
          <w:rFonts w:asciiTheme="minorHAnsi" w:hAnsiTheme="minorHAnsi"/>
          <w:sz w:val="16"/>
          <w:szCs w:val="16"/>
          <w:rPrChange w:id="6571" w:author="Hemmati" w:date="2016-12-16T10:26:00Z">
            <w:rPr>
              <w:rFonts w:asciiTheme="minorHAnsi" w:hAnsiTheme="minorHAnsi"/>
            </w:rPr>
          </w:rPrChange>
        </w:rPr>
        <w:t>SQL&gt; INSERT INTO TRIP_TYPE</w:t>
      </w:r>
    </w:p>
    <w:p w:rsidR="006C60EE" w:rsidRPr="002D3F66" w:rsidRDefault="006C60EE" w:rsidP="006C60EE">
      <w:pPr>
        <w:pStyle w:val="sqlF9"/>
        <w:rPr>
          <w:rFonts w:asciiTheme="minorHAnsi" w:hAnsiTheme="minorHAnsi"/>
          <w:sz w:val="16"/>
          <w:szCs w:val="16"/>
          <w:rPrChange w:id="6572" w:author="Hemmati" w:date="2016-12-16T10:26:00Z">
            <w:rPr>
              <w:rFonts w:asciiTheme="minorHAnsi" w:hAnsiTheme="minorHAnsi"/>
            </w:rPr>
          </w:rPrChange>
        </w:rPr>
      </w:pPr>
      <w:r w:rsidRPr="002D3F66">
        <w:rPr>
          <w:rFonts w:asciiTheme="minorHAnsi" w:hAnsiTheme="minorHAnsi"/>
          <w:sz w:val="16"/>
          <w:szCs w:val="16"/>
          <w:rPrChange w:id="6573" w:author="Hemmati" w:date="2016-12-16T10:26:00Z">
            <w:rPr>
              <w:rFonts w:asciiTheme="minorHAnsi" w:hAnsiTheme="minorHAnsi"/>
            </w:rPr>
          </w:rPrChange>
        </w:rPr>
        <w:t xml:space="preserve">  2                 (trip_code,trip_type)</w:t>
      </w:r>
    </w:p>
    <w:p w:rsidR="006C60EE" w:rsidRPr="002D3F66" w:rsidRDefault="006C60EE" w:rsidP="006C60EE">
      <w:pPr>
        <w:pStyle w:val="sqlF9"/>
        <w:rPr>
          <w:rFonts w:asciiTheme="minorHAnsi" w:hAnsiTheme="minorHAnsi"/>
          <w:sz w:val="16"/>
          <w:szCs w:val="16"/>
          <w:rPrChange w:id="6574" w:author="Hemmati" w:date="2016-12-16T10:26:00Z">
            <w:rPr>
              <w:rFonts w:asciiTheme="minorHAnsi" w:hAnsiTheme="minorHAnsi"/>
            </w:rPr>
          </w:rPrChange>
        </w:rPr>
      </w:pPr>
      <w:r w:rsidRPr="002D3F66">
        <w:rPr>
          <w:rFonts w:asciiTheme="minorHAnsi" w:hAnsiTheme="minorHAnsi"/>
          <w:sz w:val="16"/>
          <w:szCs w:val="16"/>
          <w:rPrChange w:id="6575" w:author="Hemmati" w:date="2016-12-16T10:26:00Z">
            <w:rPr>
              <w:rFonts w:asciiTheme="minorHAnsi" w:hAnsiTheme="minorHAnsi"/>
            </w:rPr>
          </w:rPrChange>
        </w:rPr>
        <w:t xml:space="preserve">  3  VALUES                 ('L','Leisure');</w:t>
      </w:r>
    </w:p>
    <w:p w:rsidR="006C60EE" w:rsidRPr="002D3F66" w:rsidRDefault="006C60EE" w:rsidP="006C60EE">
      <w:pPr>
        <w:pStyle w:val="sqlF9"/>
        <w:rPr>
          <w:rFonts w:asciiTheme="minorHAnsi" w:hAnsiTheme="minorHAnsi"/>
          <w:sz w:val="16"/>
          <w:szCs w:val="16"/>
          <w:rPrChange w:id="6576" w:author="Hemmati" w:date="2016-12-16T10:26:00Z">
            <w:rPr>
              <w:rFonts w:asciiTheme="minorHAnsi" w:hAnsiTheme="minorHAnsi"/>
            </w:rPr>
          </w:rPrChange>
        </w:rPr>
      </w:pPr>
    </w:p>
    <w:p w:rsidR="006C60EE" w:rsidRPr="002D3F66" w:rsidDel="0064582B" w:rsidRDefault="006C60EE" w:rsidP="006C60EE">
      <w:pPr>
        <w:pStyle w:val="sqlF9"/>
        <w:rPr>
          <w:del w:id="6577" w:author="Hemmati" w:date="2016-12-16T09:44:00Z"/>
          <w:rFonts w:asciiTheme="minorHAnsi" w:hAnsiTheme="minorHAnsi"/>
          <w:sz w:val="16"/>
          <w:szCs w:val="16"/>
          <w:rPrChange w:id="6578" w:author="Hemmati" w:date="2016-12-16T10:26:00Z">
            <w:rPr>
              <w:del w:id="6579" w:author="Hemmati" w:date="2016-12-16T09:44:00Z"/>
              <w:rFonts w:asciiTheme="minorHAnsi" w:hAnsiTheme="minorHAnsi"/>
            </w:rPr>
          </w:rPrChange>
        </w:rPr>
      </w:pPr>
      <w:r w:rsidRPr="002D3F66">
        <w:rPr>
          <w:rFonts w:asciiTheme="minorHAnsi" w:hAnsiTheme="minorHAnsi"/>
          <w:sz w:val="16"/>
          <w:szCs w:val="16"/>
          <w:rPrChange w:id="6580" w:author="Hemmati" w:date="2016-12-16T10:26:00Z">
            <w:rPr>
              <w:rFonts w:asciiTheme="minorHAnsi" w:hAnsiTheme="minorHAnsi"/>
            </w:rPr>
          </w:rPrChange>
        </w:rPr>
        <w:t>1 row created.</w:t>
      </w:r>
    </w:p>
    <w:p w:rsidR="006C60EE" w:rsidRPr="002D3F66" w:rsidDel="0064582B" w:rsidRDefault="006C60EE" w:rsidP="006C60EE">
      <w:pPr>
        <w:pStyle w:val="sqlF9"/>
        <w:rPr>
          <w:del w:id="6581" w:author="Hemmati" w:date="2016-12-16T09:43:00Z"/>
          <w:rFonts w:asciiTheme="minorHAnsi" w:hAnsiTheme="minorHAnsi"/>
          <w:sz w:val="16"/>
          <w:szCs w:val="16"/>
          <w:rPrChange w:id="6582" w:author="Hemmati" w:date="2016-12-16T10:26:00Z">
            <w:rPr>
              <w:del w:id="6583" w:author="Hemmati" w:date="2016-12-16T09:43:00Z"/>
              <w:rFonts w:asciiTheme="minorHAnsi" w:hAnsiTheme="minorHAnsi"/>
            </w:rPr>
          </w:rPrChange>
        </w:rPr>
      </w:pPr>
    </w:p>
    <w:p w:rsidR="006C60EE" w:rsidRPr="002D3F66" w:rsidRDefault="006C60EE" w:rsidP="006C60EE">
      <w:pPr>
        <w:pStyle w:val="sqlF9"/>
        <w:rPr>
          <w:rFonts w:asciiTheme="minorHAnsi" w:hAnsiTheme="minorHAnsi"/>
          <w:sz w:val="16"/>
          <w:szCs w:val="16"/>
          <w:rPrChange w:id="6584" w:author="Hemmati" w:date="2016-12-16T10:26:00Z">
            <w:rPr>
              <w:rFonts w:asciiTheme="minorHAnsi" w:hAnsiTheme="minorHAnsi"/>
            </w:rPr>
          </w:rPrChange>
        </w:rPr>
      </w:pPr>
    </w:p>
    <w:p w:rsidR="006C60EE" w:rsidRPr="002D3F66" w:rsidRDefault="006C60EE" w:rsidP="006C60EE">
      <w:pPr>
        <w:pStyle w:val="sqlF9"/>
        <w:rPr>
          <w:rFonts w:asciiTheme="minorHAnsi" w:hAnsiTheme="minorHAnsi"/>
          <w:sz w:val="16"/>
          <w:szCs w:val="16"/>
          <w:rPrChange w:id="6585" w:author="Hemmati" w:date="2016-12-16T10:26:00Z">
            <w:rPr>
              <w:rFonts w:asciiTheme="minorHAnsi" w:hAnsiTheme="minorHAnsi"/>
            </w:rPr>
          </w:rPrChange>
        </w:rPr>
      </w:pPr>
      <w:r w:rsidRPr="002D3F66">
        <w:rPr>
          <w:rFonts w:asciiTheme="minorHAnsi" w:hAnsiTheme="minorHAnsi"/>
          <w:sz w:val="16"/>
          <w:szCs w:val="16"/>
          <w:rPrChange w:id="6586" w:author="Hemmati" w:date="2016-12-16T10:26:00Z">
            <w:rPr>
              <w:rFonts w:asciiTheme="minorHAnsi" w:hAnsiTheme="minorHAnsi"/>
            </w:rPr>
          </w:rPrChange>
        </w:rPr>
        <w:t>SQL&gt; INSERT INTO TRIP_TYPE</w:t>
      </w:r>
    </w:p>
    <w:p w:rsidR="006C60EE" w:rsidRPr="002D3F66" w:rsidRDefault="006C60EE" w:rsidP="006C60EE">
      <w:pPr>
        <w:pStyle w:val="sqlF9"/>
        <w:rPr>
          <w:rFonts w:asciiTheme="minorHAnsi" w:hAnsiTheme="minorHAnsi"/>
          <w:sz w:val="16"/>
          <w:szCs w:val="16"/>
          <w:rPrChange w:id="6587" w:author="Hemmati" w:date="2016-12-16T10:26:00Z">
            <w:rPr>
              <w:rFonts w:asciiTheme="minorHAnsi" w:hAnsiTheme="minorHAnsi"/>
            </w:rPr>
          </w:rPrChange>
        </w:rPr>
      </w:pPr>
      <w:r w:rsidRPr="002D3F66">
        <w:rPr>
          <w:rFonts w:asciiTheme="minorHAnsi" w:hAnsiTheme="minorHAnsi"/>
          <w:sz w:val="16"/>
          <w:szCs w:val="16"/>
          <w:rPrChange w:id="6588" w:author="Hemmati" w:date="2016-12-16T10:26:00Z">
            <w:rPr>
              <w:rFonts w:asciiTheme="minorHAnsi" w:hAnsiTheme="minorHAnsi"/>
            </w:rPr>
          </w:rPrChange>
        </w:rPr>
        <w:t xml:space="preserve">  2                 (trip_code,trip_type)</w:t>
      </w:r>
    </w:p>
    <w:p w:rsidR="006C60EE" w:rsidRPr="002D3F66" w:rsidRDefault="006C60EE" w:rsidP="006C60EE">
      <w:pPr>
        <w:pStyle w:val="sqlF9"/>
        <w:rPr>
          <w:rFonts w:asciiTheme="minorHAnsi" w:hAnsiTheme="minorHAnsi"/>
          <w:sz w:val="16"/>
          <w:szCs w:val="16"/>
          <w:rPrChange w:id="6589" w:author="Hemmati" w:date="2016-12-16T10:26:00Z">
            <w:rPr>
              <w:rFonts w:asciiTheme="minorHAnsi" w:hAnsiTheme="minorHAnsi"/>
            </w:rPr>
          </w:rPrChange>
        </w:rPr>
      </w:pPr>
      <w:r w:rsidRPr="002D3F66">
        <w:rPr>
          <w:rFonts w:asciiTheme="minorHAnsi" w:hAnsiTheme="minorHAnsi"/>
          <w:sz w:val="16"/>
          <w:szCs w:val="16"/>
          <w:rPrChange w:id="6590" w:author="Hemmati" w:date="2016-12-16T10:26:00Z">
            <w:rPr>
              <w:rFonts w:asciiTheme="minorHAnsi" w:hAnsiTheme="minorHAnsi"/>
            </w:rPr>
          </w:rPrChange>
        </w:rPr>
        <w:t xml:space="preserve">  3  VALUES                 ('G','Group');</w:t>
      </w:r>
    </w:p>
    <w:p w:rsidR="006C60EE" w:rsidRPr="002D3F66" w:rsidRDefault="006C60EE" w:rsidP="006C60EE">
      <w:pPr>
        <w:pStyle w:val="sqlF9"/>
        <w:rPr>
          <w:rFonts w:asciiTheme="minorHAnsi" w:hAnsiTheme="minorHAnsi"/>
          <w:sz w:val="16"/>
          <w:szCs w:val="16"/>
          <w:rPrChange w:id="6591" w:author="Hemmati" w:date="2016-12-16T10:26:00Z">
            <w:rPr>
              <w:rFonts w:asciiTheme="minorHAnsi" w:hAnsiTheme="minorHAnsi"/>
            </w:rPr>
          </w:rPrChange>
        </w:rPr>
      </w:pPr>
    </w:p>
    <w:p w:rsidR="006C60EE" w:rsidRPr="002D3F66" w:rsidRDefault="006C60EE" w:rsidP="006C60EE">
      <w:pPr>
        <w:pStyle w:val="sqlF9"/>
        <w:rPr>
          <w:rFonts w:asciiTheme="minorHAnsi" w:hAnsiTheme="minorHAnsi"/>
          <w:sz w:val="16"/>
          <w:szCs w:val="16"/>
          <w:rPrChange w:id="6592" w:author="Hemmati" w:date="2016-12-16T10:26:00Z">
            <w:rPr>
              <w:rFonts w:asciiTheme="minorHAnsi" w:hAnsiTheme="minorHAnsi"/>
            </w:rPr>
          </w:rPrChange>
        </w:rPr>
      </w:pPr>
      <w:r w:rsidRPr="002D3F66">
        <w:rPr>
          <w:rFonts w:asciiTheme="minorHAnsi" w:hAnsiTheme="minorHAnsi"/>
          <w:sz w:val="16"/>
          <w:szCs w:val="16"/>
          <w:rPrChange w:id="6593" w:author="Hemmati" w:date="2016-12-16T10:26:00Z">
            <w:rPr>
              <w:rFonts w:asciiTheme="minorHAnsi" w:hAnsiTheme="minorHAnsi"/>
            </w:rPr>
          </w:rPrChange>
        </w:rPr>
        <w:t>1 row created.</w:t>
      </w:r>
    </w:p>
    <w:p w:rsidR="006C60EE" w:rsidRPr="002D3F66" w:rsidDel="0064582B" w:rsidRDefault="006C60EE" w:rsidP="006C60EE">
      <w:pPr>
        <w:pStyle w:val="sqlF9"/>
        <w:rPr>
          <w:del w:id="6594" w:author="Hemmati" w:date="2016-12-16T09:43:00Z"/>
          <w:rFonts w:asciiTheme="minorHAnsi" w:hAnsiTheme="minorHAnsi"/>
          <w:sz w:val="16"/>
          <w:szCs w:val="16"/>
          <w:rPrChange w:id="6595" w:author="Hemmati" w:date="2016-12-16T10:26:00Z">
            <w:rPr>
              <w:del w:id="6596" w:author="Hemmati" w:date="2016-12-16T09:43:00Z"/>
              <w:rFonts w:asciiTheme="minorHAnsi" w:hAnsiTheme="minorHAnsi"/>
            </w:rPr>
          </w:rPrChange>
        </w:rPr>
      </w:pPr>
    </w:p>
    <w:p w:rsidR="006C60EE" w:rsidRPr="002D3F66" w:rsidDel="0064582B" w:rsidRDefault="006C60EE" w:rsidP="006C60EE">
      <w:pPr>
        <w:pStyle w:val="sqlF9"/>
        <w:rPr>
          <w:del w:id="6597" w:author="Hemmati" w:date="2016-12-16T09:43:00Z"/>
          <w:rFonts w:asciiTheme="minorHAnsi" w:hAnsiTheme="minorHAnsi"/>
          <w:sz w:val="16"/>
          <w:szCs w:val="16"/>
          <w:rPrChange w:id="6598" w:author="Hemmati" w:date="2016-12-16T10:26:00Z">
            <w:rPr>
              <w:del w:id="6599" w:author="Hemmati" w:date="2016-12-16T09:43:00Z"/>
              <w:rFonts w:asciiTheme="minorHAnsi" w:hAnsiTheme="minorHAnsi"/>
            </w:rPr>
          </w:rPrChange>
        </w:rPr>
      </w:pPr>
    </w:p>
    <w:p w:rsidR="006C60EE" w:rsidRPr="002D3F66" w:rsidRDefault="006C60EE" w:rsidP="006C60EE">
      <w:pPr>
        <w:pStyle w:val="sqlF9"/>
        <w:rPr>
          <w:rFonts w:asciiTheme="minorHAnsi" w:hAnsiTheme="minorHAnsi"/>
          <w:sz w:val="16"/>
          <w:szCs w:val="16"/>
          <w:rPrChange w:id="6600" w:author="Hemmati" w:date="2016-12-16T10:26:00Z">
            <w:rPr>
              <w:rFonts w:asciiTheme="minorHAnsi" w:hAnsiTheme="minorHAnsi"/>
            </w:rPr>
          </w:rPrChange>
        </w:rPr>
      </w:pPr>
    </w:p>
    <w:p w:rsidR="006C60EE" w:rsidRPr="002D3F66" w:rsidRDefault="006C60EE" w:rsidP="006C60EE">
      <w:pPr>
        <w:pStyle w:val="sqlF9"/>
        <w:rPr>
          <w:rFonts w:asciiTheme="minorHAnsi" w:hAnsiTheme="minorHAnsi"/>
          <w:sz w:val="16"/>
          <w:szCs w:val="16"/>
          <w:rPrChange w:id="6601" w:author="Hemmati" w:date="2016-12-16T10:26:00Z">
            <w:rPr>
              <w:rFonts w:asciiTheme="minorHAnsi" w:hAnsiTheme="minorHAnsi"/>
            </w:rPr>
          </w:rPrChange>
        </w:rPr>
      </w:pPr>
      <w:r w:rsidRPr="002D3F66">
        <w:rPr>
          <w:rFonts w:asciiTheme="minorHAnsi" w:hAnsiTheme="minorHAnsi"/>
          <w:sz w:val="16"/>
          <w:szCs w:val="16"/>
          <w:rPrChange w:id="6602" w:author="Hemmati" w:date="2016-12-16T10:26:00Z">
            <w:rPr>
              <w:rFonts w:asciiTheme="minorHAnsi" w:hAnsiTheme="minorHAnsi"/>
            </w:rPr>
          </w:rPrChange>
        </w:rPr>
        <w:t>SQL&gt; COMMIT;</w:t>
      </w:r>
    </w:p>
    <w:p w:rsidR="006C60EE" w:rsidRPr="002D3F66" w:rsidRDefault="006C60EE" w:rsidP="006C60EE">
      <w:pPr>
        <w:pStyle w:val="sqlF9"/>
        <w:rPr>
          <w:rFonts w:asciiTheme="minorHAnsi" w:hAnsiTheme="minorHAnsi"/>
          <w:sz w:val="16"/>
          <w:szCs w:val="16"/>
          <w:rPrChange w:id="6603" w:author="Hemmati" w:date="2016-12-16T10:26:00Z">
            <w:rPr>
              <w:rFonts w:asciiTheme="minorHAnsi" w:hAnsiTheme="minorHAnsi"/>
            </w:rPr>
          </w:rPrChange>
        </w:rPr>
      </w:pPr>
    </w:p>
    <w:p w:rsidR="006C60EE" w:rsidRPr="002D3F66" w:rsidRDefault="006C60EE" w:rsidP="006C60EE">
      <w:pPr>
        <w:pStyle w:val="sqlF9"/>
        <w:rPr>
          <w:rFonts w:asciiTheme="minorHAnsi" w:hAnsiTheme="minorHAnsi"/>
          <w:sz w:val="16"/>
          <w:szCs w:val="16"/>
          <w:rPrChange w:id="6604" w:author="Hemmati" w:date="2016-12-16T10:26:00Z">
            <w:rPr>
              <w:rFonts w:asciiTheme="minorHAnsi" w:hAnsiTheme="minorHAnsi"/>
            </w:rPr>
          </w:rPrChange>
        </w:rPr>
      </w:pPr>
      <w:r w:rsidRPr="002D3F66">
        <w:rPr>
          <w:rFonts w:asciiTheme="minorHAnsi" w:hAnsiTheme="minorHAnsi"/>
          <w:sz w:val="16"/>
          <w:szCs w:val="16"/>
          <w:rPrChange w:id="6605" w:author="Hemmati" w:date="2016-12-16T10:26:00Z">
            <w:rPr>
              <w:rFonts w:asciiTheme="minorHAnsi" w:hAnsiTheme="minorHAnsi"/>
            </w:rPr>
          </w:rPrChange>
        </w:rPr>
        <w:t>Commit complete.</w:t>
      </w:r>
    </w:p>
    <w:p w:rsidR="006C60EE" w:rsidRPr="002D3F66" w:rsidDel="0064582B" w:rsidRDefault="006C60EE" w:rsidP="006C60EE">
      <w:pPr>
        <w:pStyle w:val="sqlF9"/>
        <w:rPr>
          <w:del w:id="6606" w:author="Hemmati" w:date="2016-12-16T09:43:00Z"/>
          <w:rFonts w:asciiTheme="minorHAnsi" w:hAnsiTheme="minorHAnsi"/>
          <w:sz w:val="16"/>
          <w:szCs w:val="16"/>
          <w:rPrChange w:id="6607" w:author="Hemmati" w:date="2016-12-16T10:26:00Z">
            <w:rPr>
              <w:del w:id="6608" w:author="Hemmati" w:date="2016-12-16T09:43:00Z"/>
              <w:rFonts w:asciiTheme="minorHAnsi" w:hAnsiTheme="minorHAnsi"/>
            </w:rPr>
          </w:rPrChange>
        </w:rPr>
      </w:pPr>
    </w:p>
    <w:p w:rsidR="006C60EE" w:rsidRPr="002D3F66" w:rsidRDefault="006C60EE" w:rsidP="006C60EE">
      <w:pPr>
        <w:pStyle w:val="sqlF9"/>
        <w:rPr>
          <w:rFonts w:asciiTheme="minorHAnsi" w:hAnsiTheme="minorHAnsi"/>
          <w:sz w:val="16"/>
          <w:szCs w:val="16"/>
          <w:rPrChange w:id="6609" w:author="Hemmati" w:date="2016-12-16T10:26:00Z">
            <w:rPr>
              <w:rFonts w:asciiTheme="minorHAnsi" w:hAnsiTheme="minorHAnsi"/>
            </w:rPr>
          </w:rPrChange>
        </w:rPr>
      </w:pPr>
    </w:p>
    <w:p w:rsidR="006C60EE" w:rsidRPr="002D3F66" w:rsidRDefault="006C60EE" w:rsidP="006C60EE">
      <w:pPr>
        <w:pStyle w:val="sqlF9"/>
        <w:rPr>
          <w:rFonts w:asciiTheme="minorHAnsi" w:hAnsiTheme="minorHAnsi"/>
          <w:sz w:val="16"/>
          <w:szCs w:val="16"/>
          <w:rPrChange w:id="6610" w:author="Hemmati" w:date="2016-12-16T10:26:00Z">
            <w:rPr>
              <w:rFonts w:asciiTheme="minorHAnsi" w:hAnsiTheme="minorHAnsi"/>
            </w:rPr>
          </w:rPrChange>
        </w:rPr>
      </w:pPr>
      <w:r w:rsidRPr="002D3F66">
        <w:rPr>
          <w:rFonts w:asciiTheme="minorHAnsi" w:hAnsiTheme="minorHAnsi"/>
          <w:sz w:val="16"/>
          <w:szCs w:val="16"/>
          <w:rPrChange w:id="6611" w:author="Hemmati" w:date="2016-12-16T10:26:00Z">
            <w:rPr>
              <w:rFonts w:asciiTheme="minorHAnsi" w:hAnsiTheme="minorHAnsi"/>
            </w:rPr>
          </w:rPrChange>
        </w:rPr>
        <w:t>SQL&gt; select * from trip_type;</w:t>
      </w:r>
    </w:p>
    <w:p w:rsidR="006C60EE" w:rsidRPr="002D3F66" w:rsidRDefault="006C60EE" w:rsidP="006C60EE">
      <w:pPr>
        <w:pStyle w:val="sqlF9"/>
        <w:rPr>
          <w:rFonts w:asciiTheme="minorHAnsi" w:hAnsiTheme="minorHAnsi"/>
          <w:sz w:val="16"/>
          <w:szCs w:val="16"/>
          <w:rPrChange w:id="6612" w:author="Hemmati" w:date="2016-12-16T10:26:00Z">
            <w:rPr>
              <w:rFonts w:asciiTheme="minorHAnsi" w:hAnsiTheme="minorHAnsi"/>
            </w:rPr>
          </w:rPrChange>
        </w:rPr>
      </w:pPr>
    </w:p>
    <w:p w:rsidR="006C60EE" w:rsidRPr="002D3F66" w:rsidRDefault="006C60EE" w:rsidP="006C60EE">
      <w:pPr>
        <w:pStyle w:val="sqlF9"/>
        <w:rPr>
          <w:rFonts w:asciiTheme="minorHAnsi" w:hAnsiTheme="minorHAnsi"/>
          <w:sz w:val="16"/>
          <w:szCs w:val="16"/>
          <w:rPrChange w:id="6613" w:author="Hemmati" w:date="2016-12-16T10:26:00Z">
            <w:rPr>
              <w:rFonts w:asciiTheme="minorHAnsi" w:hAnsiTheme="minorHAnsi"/>
            </w:rPr>
          </w:rPrChange>
        </w:rPr>
      </w:pPr>
      <w:r w:rsidRPr="002D3F66">
        <w:rPr>
          <w:rFonts w:asciiTheme="minorHAnsi" w:hAnsiTheme="minorHAnsi"/>
          <w:sz w:val="16"/>
          <w:szCs w:val="16"/>
          <w:rPrChange w:id="6614" w:author="Hemmati" w:date="2016-12-16T10:26:00Z">
            <w:rPr>
              <w:rFonts w:asciiTheme="minorHAnsi" w:hAnsiTheme="minorHAnsi"/>
            </w:rPr>
          </w:rPrChange>
        </w:rPr>
        <w:t>TRI TRIP_TYPE</w:t>
      </w:r>
    </w:p>
    <w:p w:rsidR="006C60EE" w:rsidRPr="002D3F66" w:rsidRDefault="006C60EE" w:rsidP="006C60EE">
      <w:pPr>
        <w:pStyle w:val="sqlF9"/>
        <w:rPr>
          <w:rFonts w:asciiTheme="minorHAnsi" w:hAnsiTheme="minorHAnsi"/>
          <w:sz w:val="16"/>
          <w:szCs w:val="16"/>
          <w:rPrChange w:id="6615" w:author="Hemmati" w:date="2016-12-16T10:26:00Z">
            <w:rPr>
              <w:rFonts w:asciiTheme="minorHAnsi" w:hAnsiTheme="minorHAnsi"/>
            </w:rPr>
          </w:rPrChange>
        </w:rPr>
      </w:pPr>
      <w:r w:rsidRPr="002D3F66">
        <w:rPr>
          <w:rFonts w:asciiTheme="minorHAnsi" w:hAnsiTheme="minorHAnsi"/>
          <w:sz w:val="16"/>
          <w:szCs w:val="16"/>
          <w:rPrChange w:id="6616" w:author="Hemmati" w:date="2016-12-16T10:26:00Z">
            <w:rPr>
              <w:rFonts w:asciiTheme="minorHAnsi" w:hAnsiTheme="minorHAnsi"/>
            </w:rPr>
          </w:rPrChange>
        </w:rPr>
        <w:t>--- ----------</w:t>
      </w:r>
    </w:p>
    <w:p w:rsidR="006C60EE" w:rsidRPr="002D3F66" w:rsidRDefault="006C60EE" w:rsidP="006C60EE">
      <w:pPr>
        <w:pStyle w:val="sqlF9"/>
        <w:rPr>
          <w:rFonts w:asciiTheme="minorHAnsi" w:hAnsiTheme="minorHAnsi"/>
          <w:sz w:val="16"/>
          <w:szCs w:val="16"/>
          <w:rPrChange w:id="6617" w:author="Hemmati" w:date="2016-12-16T10:26:00Z">
            <w:rPr>
              <w:rFonts w:asciiTheme="minorHAnsi" w:hAnsiTheme="minorHAnsi"/>
            </w:rPr>
          </w:rPrChange>
        </w:rPr>
      </w:pPr>
      <w:r w:rsidRPr="002D3F66">
        <w:rPr>
          <w:rFonts w:asciiTheme="minorHAnsi" w:hAnsiTheme="minorHAnsi"/>
          <w:sz w:val="16"/>
          <w:szCs w:val="16"/>
          <w:rPrChange w:id="6618" w:author="Hemmati" w:date="2016-12-16T10:26:00Z">
            <w:rPr>
              <w:rFonts w:asciiTheme="minorHAnsi" w:hAnsiTheme="minorHAnsi"/>
            </w:rPr>
          </w:rPrChange>
        </w:rPr>
        <w:t>B   Business</w:t>
      </w:r>
    </w:p>
    <w:p w:rsidR="006C60EE" w:rsidRDefault="006C60EE" w:rsidP="006C60EE">
      <w:pPr>
        <w:pStyle w:val="sqlF9"/>
        <w:rPr>
          <w:ins w:id="6619" w:author="Hemmati" w:date="2016-12-16T10:26:00Z"/>
          <w:rFonts w:asciiTheme="minorHAnsi" w:hAnsiTheme="minorHAnsi"/>
          <w:sz w:val="16"/>
          <w:szCs w:val="16"/>
        </w:rPr>
      </w:pPr>
      <w:r w:rsidRPr="002D3F66">
        <w:rPr>
          <w:rFonts w:asciiTheme="minorHAnsi" w:hAnsiTheme="minorHAnsi"/>
          <w:sz w:val="16"/>
          <w:szCs w:val="16"/>
          <w:rPrChange w:id="6620" w:author="Hemmati" w:date="2016-12-16T10:26:00Z">
            <w:rPr>
              <w:rFonts w:asciiTheme="minorHAnsi" w:hAnsiTheme="minorHAnsi"/>
            </w:rPr>
          </w:rPrChange>
        </w:rPr>
        <w:t>L   Leisure</w:t>
      </w:r>
    </w:p>
    <w:p w:rsidR="002D3F66" w:rsidRPr="002D3F66" w:rsidRDefault="002D3F66" w:rsidP="006C60EE">
      <w:pPr>
        <w:pStyle w:val="sqlF9"/>
        <w:rPr>
          <w:rFonts w:asciiTheme="minorHAnsi" w:hAnsiTheme="minorHAnsi"/>
          <w:sz w:val="16"/>
          <w:szCs w:val="16"/>
          <w:rPrChange w:id="6621" w:author="Hemmati" w:date="2016-12-16T10:26:00Z">
            <w:rPr>
              <w:rFonts w:asciiTheme="minorHAnsi" w:hAnsiTheme="minorHAnsi"/>
            </w:rPr>
          </w:rPrChange>
        </w:rPr>
      </w:pPr>
      <w:ins w:id="6622" w:author="Hemmati" w:date="2016-12-16T10:26:00Z">
        <w:r>
          <w:rPr>
            <w:rFonts w:asciiTheme="minorHAnsi" w:hAnsiTheme="minorHAnsi"/>
            <w:sz w:val="16"/>
            <w:szCs w:val="16"/>
          </w:rPr>
          <w:t>G Group</w:t>
        </w:r>
      </w:ins>
    </w:p>
    <w:p w:rsidR="002D3F66" w:rsidRDefault="002D3F66">
      <w:pPr>
        <w:rPr>
          <w:ins w:id="6623" w:author="Hemmati" w:date="2016-12-16T10:26:00Z"/>
          <w:rFonts w:eastAsiaTheme="majorEastAsia" w:cstheme="majorBidi"/>
          <w:b/>
          <w:bCs/>
          <w:sz w:val="24"/>
          <w:szCs w:val="26"/>
        </w:rPr>
      </w:pPr>
      <w:ins w:id="6624" w:author="Hemmati" w:date="2016-12-16T10:26:00Z">
        <w:r>
          <w:br w:type="page"/>
        </w:r>
      </w:ins>
    </w:p>
    <w:p w:rsidR="006C60EE" w:rsidRPr="00AB486D" w:rsidDel="0064582B" w:rsidRDefault="006C60EE" w:rsidP="006C60EE">
      <w:pPr>
        <w:pStyle w:val="sqlF9"/>
        <w:rPr>
          <w:del w:id="6625" w:author="Hemmati" w:date="2016-12-16T09:44:00Z"/>
          <w:rFonts w:asciiTheme="minorHAnsi" w:hAnsiTheme="minorHAnsi"/>
        </w:rPr>
      </w:pPr>
      <w:del w:id="6626" w:author="Hemmati" w:date="2016-12-16T10:26:00Z">
        <w:r w:rsidRPr="00AB486D" w:rsidDel="002D3F66">
          <w:rPr>
            <w:rFonts w:asciiTheme="minorHAnsi" w:hAnsiTheme="minorHAnsi"/>
          </w:rPr>
          <w:lastRenderedPageBreak/>
          <w:delText>G   Group</w:delText>
        </w:r>
      </w:del>
    </w:p>
    <w:p w:rsidR="006C60EE" w:rsidRPr="00AB486D" w:rsidDel="0064582B" w:rsidRDefault="006C60EE" w:rsidP="006C60EE">
      <w:pPr>
        <w:pStyle w:val="sqlF9"/>
        <w:rPr>
          <w:del w:id="6627" w:author="Hemmati" w:date="2016-12-16T09:43:00Z"/>
          <w:rFonts w:asciiTheme="minorHAnsi" w:hAnsiTheme="minorHAnsi"/>
        </w:rPr>
      </w:pPr>
    </w:p>
    <w:p w:rsidR="006C60EE" w:rsidRPr="00AB486D" w:rsidDel="0064582B" w:rsidRDefault="006C60EE" w:rsidP="006C60EE">
      <w:pPr>
        <w:pStyle w:val="sqlF9"/>
        <w:rPr>
          <w:del w:id="6628" w:author="Hemmati" w:date="2016-12-16T09:44:00Z"/>
          <w:rFonts w:asciiTheme="minorHAnsi" w:hAnsiTheme="minorHAnsi"/>
        </w:rPr>
      </w:pPr>
    </w:p>
    <w:p w:rsidR="006C60EE" w:rsidRPr="00AB486D" w:rsidDel="0064582B" w:rsidRDefault="006C60EE" w:rsidP="006C60EE">
      <w:pPr>
        <w:pStyle w:val="sqlF9"/>
        <w:rPr>
          <w:del w:id="6629" w:author="Hemmati" w:date="2016-12-16T09:44:00Z"/>
          <w:rFonts w:asciiTheme="minorHAnsi" w:hAnsiTheme="minorHAnsi"/>
        </w:rPr>
      </w:pPr>
      <w:del w:id="6630" w:author="Hemmati" w:date="2016-12-16T09:44:00Z">
        <w:r w:rsidRPr="00AB486D" w:rsidDel="0064582B">
          <w:rPr>
            <w:rFonts w:asciiTheme="minorHAnsi" w:hAnsiTheme="minorHAnsi"/>
          </w:rPr>
          <w:delText>REM= FOR Loading Data to TRIP_TYPE Table I Can Use Insert Statement Because it has less than 5 records</w:delText>
        </w:r>
      </w:del>
    </w:p>
    <w:p w:rsidR="006270AC" w:rsidRPr="00AB486D" w:rsidDel="0064582B" w:rsidRDefault="006270AC" w:rsidP="006270AC">
      <w:pPr>
        <w:pStyle w:val="sqlF9"/>
        <w:rPr>
          <w:del w:id="6631" w:author="Hemmati" w:date="2016-12-16T09:43:00Z"/>
          <w:rFonts w:asciiTheme="minorHAnsi" w:hAnsiTheme="minorHAnsi"/>
        </w:rPr>
      </w:pPr>
    </w:p>
    <w:p w:rsidR="00D635F6" w:rsidRPr="00AB486D" w:rsidDel="0064582B" w:rsidRDefault="00D635F6" w:rsidP="006270AC">
      <w:pPr>
        <w:pStyle w:val="sqlF9"/>
        <w:rPr>
          <w:del w:id="6632" w:author="Hemmati" w:date="2016-12-16T09:44:00Z"/>
          <w:rFonts w:asciiTheme="minorHAnsi" w:hAnsiTheme="minorHAnsi"/>
        </w:rPr>
      </w:pPr>
    </w:p>
    <w:p w:rsidR="00D635F6" w:rsidRPr="00AB486D" w:rsidDel="0064582B" w:rsidRDefault="00D635F6" w:rsidP="00D635F6">
      <w:pPr>
        <w:rPr>
          <w:del w:id="6633" w:author="Hemmati" w:date="2016-12-16T09:44:00Z"/>
          <w:rFonts w:cstheme="minorHAnsi"/>
        </w:rPr>
      </w:pPr>
    </w:p>
    <w:p w:rsidR="00D635F6" w:rsidRPr="00AB486D" w:rsidDel="002D3F66" w:rsidRDefault="00D635F6">
      <w:pPr>
        <w:rPr>
          <w:del w:id="6634" w:author="Hemmati" w:date="2016-12-16T10:26:00Z"/>
          <w:rFonts w:eastAsiaTheme="majorEastAsia" w:cstheme="minorHAnsi"/>
          <w:b/>
          <w:bCs/>
          <w:sz w:val="24"/>
          <w:szCs w:val="26"/>
        </w:rPr>
      </w:pPr>
      <w:del w:id="6635" w:author="Hemmati" w:date="2016-12-16T09:44:00Z">
        <w:r w:rsidRPr="00AB486D" w:rsidDel="0064582B">
          <w:rPr>
            <w:rFonts w:cstheme="minorHAnsi"/>
          </w:rPr>
          <w:br w:type="page"/>
        </w:r>
      </w:del>
    </w:p>
    <w:p w:rsidR="006270AC" w:rsidRPr="00AB486D" w:rsidRDefault="00D635F6" w:rsidP="001239DE">
      <w:pPr>
        <w:pStyle w:val="Heading2"/>
        <w:jc w:val="center"/>
        <w:rPr>
          <w:rFonts w:cstheme="minorHAnsi"/>
        </w:rPr>
      </w:pPr>
      <w:bookmarkStart w:id="6636" w:name="_Toc469648524"/>
      <w:r w:rsidRPr="00AB486D">
        <w:rPr>
          <w:rFonts w:cstheme="minorHAnsi"/>
        </w:rPr>
        <w:t xml:space="preserve">PRODUCT_CATEGORY </w:t>
      </w:r>
      <w:ins w:id="6637" w:author="Hemmati" w:date="2016-12-16T10:06:00Z">
        <w:r w:rsidR="002A6F74">
          <w:rPr>
            <w:rFonts w:cstheme="minorHAnsi"/>
          </w:rPr>
          <w:t>Table</w:t>
        </w:r>
      </w:ins>
      <w:bookmarkEnd w:id="6636"/>
      <w:del w:id="6638" w:author="Hemmati" w:date="2016-12-16T10:06:00Z">
        <w:r w:rsidRPr="00AB486D" w:rsidDel="002A6F74">
          <w:rPr>
            <w:rFonts w:cstheme="minorHAnsi"/>
          </w:rPr>
          <w:delText>TABLE</w:delText>
        </w:r>
      </w:del>
    </w:p>
    <w:p w:rsidR="00D635F6" w:rsidRPr="00AB486D" w:rsidRDefault="00D635F6" w:rsidP="00D635F6">
      <w:pPr>
        <w:pStyle w:val="sqlF9"/>
        <w:rPr>
          <w:rFonts w:asciiTheme="minorHAnsi" w:hAnsiTheme="minorHAnsi"/>
        </w:rPr>
      </w:pPr>
    </w:p>
    <w:p w:rsidR="00D635F6" w:rsidRPr="002D3F66" w:rsidRDefault="00D635F6" w:rsidP="00D635F6">
      <w:pPr>
        <w:pStyle w:val="sqlF9"/>
        <w:rPr>
          <w:rFonts w:asciiTheme="minorHAnsi" w:hAnsiTheme="minorHAnsi"/>
          <w:sz w:val="16"/>
          <w:szCs w:val="16"/>
          <w:rPrChange w:id="6639" w:author="Hemmati" w:date="2016-12-16T10:26:00Z">
            <w:rPr>
              <w:rFonts w:asciiTheme="minorHAnsi" w:hAnsiTheme="minorHAnsi"/>
            </w:rPr>
          </w:rPrChange>
        </w:rPr>
      </w:pPr>
      <w:r w:rsidRPr="002D3F66">
        <w:rPr>
          <w:rFonts w:asciiTheme="minorHAnsi" w:hAnsiTheme="minorHAnsi"/>
          <w:sz w:val="16"/>
          <w:szCs w:val="16"/>
          <w:rPrChange w:id="6640" w:author="Hemmati" w:date="2016-12-16T10:26:00Z">
            <w:rPr>
              <w:rFonts w:asciiTheme="minorHAnsi" w:hAnsiTheme="minorHAnsi"/>
            </w:rPr>
          </w:rPrChange>
        </w:rPr>
        <w:t>REM ============================ PRODUCT_CATEGORY TABLE =============================</w:t>
      </w:r>
    </w:p>
    <w:p w:rsidR="00D635F6" w:rsidRPr="002D3F66" w:rsidRDefault="00D635F6" w:rsidP="00D635F6">
      <w:pPr>
        <w:pStyle w:val="sqlF9"/>
        <w:rPr>
          <w:rFonts w:asciiTheme="minorHAnsi" w:hAnsiTheme="minorHAnsi"/>
          <w:sz w:val="16"/>
          <w:szCs w:val="16"/>
          <w:rPrChange w:id="6641"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642" w:author="Hemmati" w:date="2016-12-16T10:26:00Z">
            <w:rPr>
              <w:rFonts w:asciiTheme="minorHAnsi" w:hAnsiTheme="minorHAnsi"/>
            </w:rPr>
          </w:rPrChange>
        </w:rPr>
      </w:pPr>
      <w:r w:rsidRPr="002D3F66">
        <w:rPr>
          <w:rFonts w:asciiTheme="minorHAnsi" w:hAnsiTheme="minorHAnsi"/>
          <w:sz w:val="16"/>
          <w:szCs w:val="16"/>
          <w:rPrChange w:id="6643" w:author="Hemmati" w:date="2016-12-16T10:26:00Z">
            <w:rPr>
              <w:rFonts w:asciiTheme="minorHAnsi" w:hAnsiTheme="minorHAnsi"/>
            </w:rPr>
          </w:rPrChange>
        </w:rPr>
        <w:t>CREATE TABLE PRODUCT_CATEGORY</w:t>
      </w:r>
    </w:p>
    <w:p w:rsidR="00D635F6" w:rsidRPr="002D3F66" w:rsidRDefault="00D635F6" w:rsidP="00D635F6">
      <w:pPr>
        <w:pStyle w:val="sqlF9"/>
        <w:rPr>
          <w:rFonts w:asciiTheme="minorHAnsi" w:hAnsiTheme="minorHAnsi"/>
          <w:sz w:val="16"/>
          <w:szCs w:val="16"/>
          <w:rPrChange w:id="6644" w:author="Hemmati" w:date="2016-12-16T10:26:00Z">
            <w:rPr>
              <w:rFonts w:asciiTheme="minorHAnsi" w:hAnsiTheme="minorHAnsi"/>
            </w:rPr>
          </w:rPrChange>
        </w:rPr>
      </w:pPr>
      <w:r w:rsidRPr="002D3F66">
        <w:rPr>
          <w:rFonts w:asciiTheme="minorHAnsi" w:hAnsiTheme="minorHAnsi"/>
          <w:sz w:val="16"/>
          <w:szCs w:val="16"/>
          <w:rPrChange w:id="6645" w:author="Hemmati" w:date="2016-12-16T10:26:00Z">
            <w:rPr>
              <w:rFonts w:asciiTheme="minorHAnsi" w:hAnsiTheme="minorHAnsi"/>
            </w:rPr>
          </w:rPrChange>
        </w:rPr>
        <w:t xml:space="preserve">       (product_cat_id  </w:t>
      </w:r>
      <w:r w:rsidRPr="002D3F66">
        <w:rPr>
          <w:rFonts w:asciiTheme="minorHAnsi" w:hAnsiTheme="minorHAnsi"/>
          <w:sz w:val="16"/>
          <w:szCs w:val="16"/>
          <w:rPrChange w:id="6646" w:author="Hemmati" w:date="2016-12-16T10:26:00Z">
            <w:rPr>
              <w:rFonts w:asciiTheme="minorHAnsi" w:hAnsiTheme="minorHAnsi"/>
            </w:rPr>
          </w:rPrChange>
        </w:rPr>
        <w:tab/>
        <w:t xml:space="preserve">NUMBER(10) </w:t>
      </w:r>
    </w:p>
    <w:p w:rsidR="00D635F6" w:rsidRPr="002D3F66" w:rsidRDefault="00D635F6" w:rsidP="00D635F6">
      <w:pPr>
        <w:pStyle w:val="sqlF9"/>
        <w:rPr>
          <w:rFonts w:asciiTheme="minorHAnsi" w:hAnsiTheme="minorHAnsi"/>
          <w:sz w:val="16"/>
          <w:szCs w:val="16"/>
          <w:rPrChange w:id="6647" w:author="Hemmati" w:date="2016-12-16T10:26:00Z">
            <w:rPr>
              <w:rFonts w:asciiTheme="minorHAnsi" w:hAnsiTheme="minorHAnsi"/>
            </w:rPr>
          </w:rPrChange>
        </w:rPr>
      </w:pPr>
      <w:r w:rsidRPr="002D3F66">
        <w:rPr>
          <w:rFonts w:asciiTheme="minorHAnsi" w:hAnsiTheme="minorHAnsi"/>
          <w:sz w:val="16"/>
          <w:szCs w:val="16"/>
          <w:rPrChange w:id="6648" w:author="Hemmati" w:date="2016-12-16T10:26:00Z">
            <w:rPr>
              <w:rFonts w:asciiTheme="minorHAnsi" w:hAnsiTheme="minorHAnsi"/>
            </w:rPr>
          </w:rPrChange>
        </w:rPr>
        <w:tab/>
        <w:t xml:space="preserve">constraint   </w:t>
      </w:r>
      <w:r w:rsidRPr="002D3F66">
        <w:rPr>
          <w:rFonts w:asciiTheme="minorHAnsi" w:hAnsiTheme="minorHAnsi"/>
          <w:sz w:val="16"/>
          <w:szCs w:val="16"/>
          <w:rPrChange w:id="6649" w:author="Hemmati" w:date="2016-12-16T10:26:00Z">
            <w:rPr>
              <w:rFonts w:asciiTheme="minorHAnsi" w:hAnsiTheme="minorHAnsi"/>
            </w:rPr>
          </w:rPrChange>
        </w:rPr>
        <w:tab/>
        <w:t>product_cat_id_pk     primary key</w:t>
      </w:r>
    </w:p>
    <w:p w:rsidR="00D635F6" w:rsidRPr="002D3F66" w:rsidRDefault="00D635F6" w:rsidP="00D635F6">
      <w:pPr>
        <w:pStyle w:val="sqlF9"/>
        <w:rPr>
          <w:rFonts w:asciiTheme="minorHAnsi" w:hAnsiTheme="minorHAnsi"/>
          <w:sz w:val="16"/>
          <w:szCs w:val="16"/>
          <w:rPrChange w:id="6650" w:author="Hemmati" w:date="2016-12-16T10:26:00Z">
            <w:rPr>
              <w:rFonts w:asciiTheme="minorHAnsi" w:hAnsiTheme="minorHAnsi"/>
            </w:rPr>
          </w:rPrChange>
        </w:rPr>
      </w:pPr>
      <w:r w:rsidRPr="002D3F66">
        <w:rPr>
          <w:rFonts w:asciiTheme="minorHAnsi" w:hAnsiTheme="minorHAnsi"/>
          <w:sz w:val="16"/>
          <w:szCs w:val="16"/>
          <w:rPrChange w:id="6651" w:author="Hemmati" w:date="2016-12-16T10:26:00Z">
            <w:rPr>
              <w:rFonts w:asciiTheme="minorHAnsi" w:hAnsiTheme="minorHAnsi"/>
            </w:rPr>
          </w:rPrChange>
        </w:rPr>
        <w:t xml:space="preserve">        DEFERRABLE INITIALLY DEFERRED</w:t>
      </w:r>
    </w:p>
    <w:p w:rsidR="00D635F6" w:rsidRPr="002D3F66" w:rsidRDefault="00D635F6" w:rsidP="00D635F6">
      <w:pPr>
        <w:pStyle w:val="sqlF9"/>
        <w:rPr>
          <w:rFonts w:asciiTheme="minorHAnsi" w:hAnsiTheme="minorHAnsi"/>
          <w:sz w:val="16"/>
          <w:szCs w:val="16"/>
          <w:rPrChange w:id="6652" w:author="Hemmati" w:date="2016-12-16T10:26:00Z">
            <w:rPr>
              <w:rFonts w:asciiTheme="minorHAnsi" w:hAnsiTheme="minorHAnsi"/>
            </w:rPr>
          </w:rPrChange>
        </w:rPr>
      </w:pPr>
      <w:r w:rsidRPr="002D3F66">
        <w:rPr>
          <w:rFonts w:asciiTheme="minorHAnsi" w:hAnsiTheme="minorHAnsi"/>
          <w:sz w:val="16"/>
          <w:szCs w:val="16"/>
          <w:rPrChange w:id="6653" w:author="Hemmati" w:date="2016-12-16T10:26:00Z">
            <w:rPr>
              <w:rFonts w:asciiTheme="minorHAnsi" w:hAnsiTheme="minorHAnsi"/>
            </w:rPr>
          </w:rPrChange>
        </w:rPr>
        <w:t>USING INDEX</w:t>
      </w:r>
    </w:p>
    <w:p w:rsidR="00D635F6" w:rsidRPr="002D3F66" w:rsidRDefault="00D635F6" w:rsidP="00D635F6">
      <w:pPr>
        <w:pStyle w:val="sqlF9"/>
        <w:rPr>
          <w:rFonts w:asciiTheme="minorHAnsi" w:hAnsiTheme="minorHAnsi"/>
          <w:sz w:val="16"/>
          <w:szCs w:val="16"/>
          <w:rPrChange w:id="6654" w:author="Hemmati" w:date="2016-12-16T10:26:00Z">
            <w:rPr>
              <w:rFonts w:asciiTheme="minorHAnsi" w:hAnsiTheme="minorHAnsi"/>
            </w:rPr>
          </w:rPrChange>
        </w:rPr>
      </w:pPr>
      <w:r w:rsidRPr="002D3F66">
        <w:rPr>
          <w:rFonts w:asciiTheme="minorHAnsi" w:hAnsiTheme="minorHAnsi"/>
          <w:sz w:val="16"/>
          <w:szCs w:val="16"/>
          <w:rPrChange w:id="6655" w:author="Hemmati" w:date="2016-12-16T10:26:00Z">
            <w:rPr>
              <w:rFonts w:asciiTheme="minorHAnsi" w:hAnsiTheme="minorHAnsi"/>
            </w:rPr>
          </w:rPrChange>
        </w:rPr>
        <w:tab/>
        <w:t>(CREATE INDEX product_cat_id_idx  ON PRODUCT_CATEGORY(product_cat_id)</w:t>
      </w:r>
    </w:p>
    <w:p w:rsidR="00D635F6" w:rsidRPr="002D3F66" w:rsidRDefault="00D635F6" w:rsidP="00D635F6">
      <w:pPr>
        <w:pStyle w:val="sqlF9"/>
        <w:rPr>
          <w:rFonts w:asciiTheme="minorHAnsi" w:hAnsiTheme="minorHAnsi"/>
          <w:sz w:val="16"/>
          <w:szCs w:val="16"/>
          <w:rPrChange w:id="6656" w:author="Hemmati" w:date="2016-12-16T10:26:00Z">
            <w:rPr>
              <w:rFonts w:asciiTheme="minorHAnsi" w:hAnsiTheme="minorHAnsi"/>
            </w:rPr>
          </w:rPrChange>
        </w:rPr>
      </w:pPr>
      <w:r w:rsidRPr="002D3F66">
        <w:rPr>
          <w:rFonts w:asciiTheme="minorHAnsi" w:hAnsiTheme="minorHAnsi"/>
          <w:sz w:val="16"/>
          <w:szCs w:val="16"/>
          <w:rPrChange w:id="6657" w:author="Hemmati" w:date="2016-12-16T10:26:00Z">
            <w:rPr>
              <w:rFonts w:asciiTheme="minorHAnsi" w:hAnsiTheme="minorHAnsi"/>
            </w:rPr>
          </w:rPrChange>
        </w:rPr>
        <w:t>TABLESPACE indx),</w:t>
      </w:r>
    </w:p>
    <w:p w:rsidR="00D635F6" w:rsidRPr="002D3F66" w:rsidRDefault="00D635F6" w:rsidP="00D635F6">
      <w:pPr>
        <w:pStyle w:val="sqlF9"/>
        <w:rPr>
          <w:rFonts w:asciiTheme="minorHAnsi" w:hAnsiTheme="minorHAnsi"/>
          <w:sz w:val="16"/>
          <w:szCs w:val="16"/>
          <w:rPrChange w:id="6658" w:author="Hemmati" w:date="2016-12-16T10:26:00Z">
            <w:rPr>
              <w:rFonts w:asciiTheme="minorHAnsi" w:hAnsiTheme="minorHAnsi"/>
            </w:rPr>
          </w:rPrChange>
        </w:rPr>
      </w:pPr>
      <w:r w:rsidRPr="002D3F66">
        <w:rPr>
          <w:rFonts w:asciiTheme="minorHAnsi" w:hAnsiTheme="minorHAnsi"/>
          <w:sz w:val="16"/>
          <w:szCs w:val="16"/>
          <w:rPrChange w:id="6659" w:author="Hemmati" w:date="2016-12-16T10:26:00Z">
            <w:rPr>
              <w:rFonts w:asciiTheme="minorHAnsi" w:hAnsiTheme="minorHAnsi"/>
            </w:rPr>
          </w:rPrChange>
        </w:rPr>
        <w:t xml:space="preserve">        product_cat_name     </w:t>
      </w:r>
      <w:r w:rsidRPr="002D3F66">
        <w:rPr>
          <w:rFonts w:asciiTheme="minorHAnsi" w:hAnsiTheme="minorHAnsi"/>
          <w:sz w:val="16"/>
          <w:szCs w:val="16"/>
          <w:rPrChange w:id="6660" w:author="Hemmati" w:date="2016-12-16T10:26:00Z">
            <w:rPr>
              <w:rFonts w:asciiTheme="minorHAnsi" w:hAnsiTheme="minorHAnsi"/>
            </w:rPr>
          </w:rPrChange>
        </w:rPr>
        <w:tab/>
        <w:t>VARCHAR2(35),</w:t>
      </w:r>
    </w:p>
    <w:p w:rsidR="00D635F6" w:rsidRPr="002D3F66" w:rsidRDefault="00D635F6" w:rsidP="00D635F6">
      <w:pPr>
        <w:pStyle w:val="sqlF9"/>
        <w:rPr>
          <w:rFonts w:asciiTheme="minorHAnsi" w:hAnsiTheme="minorHAnsi"/>
          <w:sz w:val="16"/>
          <w:szCs w:val="16"/>
          <w:rPrChange w:id="6661" w:author="Hemmati" w:date="2016-12-16T10:26:00Z">
            <w:rPr>
              <w:rFonts w:asciiTheme="minorHAnsi" w:hAnsiTheme="minorHAnsi"/>
            </w:rPr>
          </w:rPrChange>
        </w:rPr>
      </w:pPr>
      <w:r w:rsidRPr="002D3F66">
        <w:rPr>
          <w:rFonts w:asciiTheme="minorHAnsi" w:hAnsiTheme="minorHAnsi"/>
          <w:sz w:val="16"/>
          <w:szCs w:val="16"/>
          <w:rPrChange w:id="6662" w:author="Hemmati" w:date="2016-12-16T10:26:00Z">
            <w:rPr>
              <w:rFonts w:asciiTheme="minorHAnsi" w:hAnsiTheme="minorHAnsi"/>
            </w:rPr>
          </w:rPrChange>
        </w:rPr>
        <w:tab/>
        <w:t>product_cat_min_range   NUMBER(5),</w:t>
      </w:r>
    </w:p>
    <w:p w:rsidR="00D635F6" w:rsidRPr="002D3F66" w:rsidRDefault="00D635F6" w:rsidP="00D635F6">
      <w:pPr>
        <w:pStyle w:val="sqlF9"/>
        <w:rPr>
          <w:rFonts w:asciiTheme="minorHAnsi" w:hAnsiTheme="minorHAnsi"/>
          <w:sz w:val="16"/>
          <w:szCs w:val="16"/>
          <w:rPrChange w:id="6663" w:author="Hemmati" w:date="2016-12-16T10:26:00Z">
            <w:rPr>
              <w:rFonts w:asciiTheme="minorHAnsi" w:hAnsiTheme="minorHAnsi"/>
            </w:rPr>
          </w:rPrChange>
        </w:rPr>
      </w:pPr>
      <w:r w:rsidRPr="002D3F66">
        <w:rPr>
          <w:rFonts w:asciiTheme="minorHAnsi" w:hAnsiTheme="minorHAnsi"/>
          <w:sz w:val="16"/>
          <w:szCs w:val="16"/>
          <w:rPrChange w:id="6664" w:author="Hemmati" w:date="2016-12-16T10:26:00Z">
            <w:rPr>
              <w:rFonts w:asciiTheme="minorHAnsi" w:hAnsiTheme="minorHAnsi"/>
            </w:rPr>
          </w:rPrChange>
        </w:rPr>
        <w:tab/>
        <w:t>product_cat_mAX_range   NUMBER(5))</w:t>
      </w:r>
    </w:p>
    <w:p w:rsidR="00D635F6" w:rsidRPr="002D3F66" w:rsidRDefault="00D635F6" w:rsidP="00D635F6">
      <w:pPr>
        <w:pStyle w:val="sqlF9"/>
        <w:rPr>
          <w:rFonts w:asciiTheme="minorHAnsi" w:hAnsiTheme="minorHAnsi"/>
          <w:sz w:val="16"/>
          <w:szCs w:val="16"/>
          <w:rPrChange w:id="6665" w:author="Hemmati" w:date="2016-12-16T10:26:00Z">
            <w:rPr>
              <w:rFonts w:asciiTheme="minorHAnsi" w:hAnsiTheme="minorHAnsi"/>
            </w:rPr>
          </w:rPrChange>
        </w:rPr>
      </w:pPr>
      <w:r w:rsidRPr="002D3F66">
        <w:rPr>
          <w:rFonts w:asciiTheme="minorHAnsi" w:hAnsiTheme="minorHAnsi"/>
          <w:sz w:val="16"/>
          <w:szCs w:val="16"/>
          <w:rPrChange w:id="6666" w:author="Hemmati" w:date="2016-12-16T10:26:00Z">
            <w:rPr>
              <w:rFonts w:asciiTheme="minorHAnsi" w:hAnsiTheme="minorHAnsi"/>
            </w:rPr>
          </w:rPrChange>
        </w:rPr>
        <w:tab/>
        <w:t>TABLESPACE user_data</w:t>
      </w:r>
    </w:p>
    <w:p w:rsidR="00D635F6" w:rsidRPr="002D3F66" w:rsidRDefault="00D635F6" w:rsidP="00D635F6">
      <w:pPr>
        <w:pStyle w:val="sqlF9"/>
        <w:rPr>
          <w:rFonts w:asciiTheme="minorHAnsi" w:hAnsiTheme="minorHAnsi"/>
          <w:sz w:val="16"/>
          <w:szCs w:val="16"/>
          <w:rPrChange w:id="6667" w:author="Hemmati" w:date="2016-12-16T10:26:00Z">
            <w:rPr>
              <w:rFonts w:asciiTheme="minorHAnsi" w:hAnsiTheme="minorHAnsi"/>
            </w:rPr>
          </w:rPrChange>
        </w:rPr>
      </w:pPr>
      <w:r w:rsidRPr="002D3F66">
        <w:rPr>
          <w:rFonts w:asciiTheme="minorHAnsi" w:hAnsiTheme="minorHAnsi"/>
          <w:sz w:val="16"/>
          <w:szCs w:val="16"/>
          <w:rPrChange w:id="6668" w:author="Hemmati" w:date="2016-12-16T10:26:00Z">
            <w:rPr>
              <w:rFonts w:asciiTheme="minorHAnsi" w:hAnsiTheme="minorHAnsi"/>
            </w:rPr>
          </w:rPrChange>
        </w:rPr>
        <w:t>STORAGE (INITIAL 10K</w:t>
      </w:r>
    </w:p>
    <w:p w:rsidR="00D635F6" w:rsidRPr="002D3F66" w:rsidRDefault="00D635F6" w:rsidP="00D635F6">
      <w:pPr>
        <w:pStyle w:val="sqlF9"/>
        <w:rPr>
          <w:rFonts w:asciiTheme="minorHAnsi" w:hAnsiTheme="minorHAnsi"/>
          <w:sz w:val="16"/>
          <w:szCs w:val="16"/>
          <w:rPrChange w:id="6669" w:author="Hemmati" w:date="2016-12-16T10:26:00Z">
            <w:rPr>
              <w:rFonts w:asciiTheme="minorHAnsi" w:hAnsiTheme="minorHAnsi"/>
            </w:rPr>
          </w:rPrChange>
        </w:rPr>
      </w:pPr>
      <w:r w:rsidRPr="002D3F66">
        <w:rPr>
          <w:rFonts w:asciiTheme="minorHAnsi" w:hAnsiTheme="minorHAnsi"/>
          <w:sz w:val="16"/>
          <w:szCs w:val="16"/>
          <w:rPrChange w:id="6670" w:author="Hemmati" w:date="2016-12-16T10:26:00Z">
            <w:rPr>
              <w:rFonts w:asciiTheme="minorHAnsi" w:hAnsiTheme="minorHAnsi"/>
            </w:rPr>
          </w:rPrChange>
        </w:rPr>
        <w:t xml:space="preserve">            NEXT 10K</w:t>
      </w:r>
    </w:p>
    <w:p w:rsidR="00D635F6" w:rsidRPr="002D3F66" w:rsidRDefault="00D635F6" w:rsidP="00D635F6">
      <w:pPr>
        <w:pStyle w:val="sqlF9"/>
        <w:rPr>
          <w:rFonts w:asciiTheme="minorHAnsi" w:hAnsiTheme="minorHAnsi"/>
          <w:sz w:val="16"/>
          <w:szCs w:val="16"/>
          <w:rPrChange w:id="6671" w:author="Hemmati" w:date="2016-12-16T10:26:00Z">
            <w:rPr>
              <w:rFonts w:asciiTheme="minorHAnsi" w:hAnsiTheme="minorHAnsi"/>
            </w:rPr>
          </w:rPrChange>
        </w:rPr>
      </w:pPr>
      <w:r w:rsidRPr="002D3F66">
        <w:rPr>
          <w:rFonts w:asciiTheme="minorHAnsi" w:hAnsiTheme="minorHAnsi"/>
          <w:sz w:val="16"/>
          <w:szCs w:val="16"/>
          <w:rPrChange w:id="6672" w:author="Hemmati" w:date="2016-12-16T10:26:00Z">
            <w:rPr>
              <w:rFonts w:asciiTheme="minorHAnsi" w:hAnsiTheme="minorHAnsi"/>
            </w:rPr>
          </w:rPrChange>
        </w:rPr>
        <w:t xml:space="preserve">            MINEXTENTs 2</w:t>
      </w:r>
    </w:p>
    <w:p w:rsidR="00D635F6" w:rsidRPr="002D3F66" w:rsidRDefault="00D635F6" w:rsidP="00D635F6">
      <w:pPr>
        <w:pStyle w:val="sqlF9"/>
        <w:rPr>
          <w:rFonts w:asciiTheme="minorHAnsi" w:hAnsiTheme="minorHAnsi"/>
          <w:sz w:val="16"/>
          <w:szCs w:val="16"/>
          <w:rPrChange w:id="6673" w:author="Hemmati" w:date="2016-12-16T10:26:00Z">
            <w:rPr>
              <w:rFonts w:asciiTheme="minorHAnsi" w:hAnsiTheme="minorHAnsi"/>
            </w:rPr>
          </w:rPrChange>
        </w:rPr>
      </w:pPr>
      <w:r w:rsidRPr="002D3F66">
        <w:rPr>
          <w:rFonts w:asciiTheme="minorHAnsi" w:hAnsiTheme="minorHAnsi"/>
          <w:sz w:val="16"/>
          <w:szCs w:val="16"/>
          <w:rPrChange w:id="6674" w:author="Hemmati" w:date="2016-12-16T10:26:00Z">
            <w:rPr>
              <w:rFonts w:asciiTheme="minorHAnsi" w:hAnsiTheme="minorHAnsi"/>
            </w:rPr>
          </w:rPrChange>
        </w:rPr>
        <w:t xml:space="preserve">            MAXEXTENTS 100</w:t>
      </w:r>
    </w:p>
    <w:p w:rsidR="00D635F6" w:rsidRPr="002D3F66" w:rsidRDefault="00D635F6" w:rsidP="00D635F6">
      <w:pPr>
        <w:pStyle w:val="sqlF9"/>
        <w:rPr>
          <w:rFonts w:asciiTheme="minorHAnsi" w:hAnsiTheme="minorHAnsi"/>
          <w:sz w:val="16"/>
          <w:szCs w:val="16"/>
          <w:rPrChange w:id="6675" w:author="Hemmati" w:date="2016-12-16T10:26:00Z">
            <w:rPr>
              <w:rFonts w:asciiTheme="minorHAnsi" w:hAnsiTheme="minorHAnsi"/>
            </w:rPr>
          </w:rPrChange>
        </w:rPr>
      </w:pPr>
      <w:r w:rsidRPr="002D3F66">
        <w:rPr>
          <w:rFonts w:asciiTheme="minorHAnsi" w:hAnsiTheme="minorHAnsi"/>
          <w:sz w:val="16"/>
          <w:szCs w:val="16"/>
          <w:rPrChange w:id="6676" w:author="Hemmati" w:date="2016-12-16T10:26:00Z">
            <w:rPr>
              <w:rFonts w:asciiTheme="minorHAnsi" w:hAnsiTheme="minorHAnsi"/>
            </w:rPr>
          </w:rPrChange>
        </w:rPr>
        <w:t xml:space="preserve">            PCTINCREASE 0)</w:t>
      </w:r>
    </w:p>
    <w:p w:rsidR="00D635F6" w:rsidRPr="002D3F66" w:rsidRDefault="00D635F6" w:rsidP="00D635F6">
      <w:pPr>
        <w:pStyle w:val="sqlF9"/>
        <w:rPr>
          <w:rFonts w:asciiTheme="minorHAnsi" w:hAnsiTheme="minorHAnsi"/>
          <w:sz w:val="16"/>
          <w:szCs w:val="16"/>
          <w:rPrChange w:id="6677" w:author="Hemmati" w:date="2016-12-16T10:26:00Z">
            <w:rPr>
              <w:rFonts w:asciiTheme="minorHAnsi" w:hAnsiTheme="minorHAnsi"/>
            </w:rPr>
          </w:rPrChange>
        </w:rPr>
      </w:pPr>
      <w:r w:rsidRPr="002D3F66">
        <w:rPr>
          <w:rFonts w:asciiTheme="minorHAnsi" w:hAnsiTheme="minorHAnsi"/>
          <w:sz w:val="16"/>
          <w:szCs w:val="16"/>
          <w:rPrChange w:id="6678" w:author="Hemmati" w:date="2016-12-16T10:26:00Z">
            <w:rPr>
              <w:rFonts w:asciiTheme="minorHAnsi" w:hAnsiTheme="minorHAnsi"/>
            </w:rPr>
          </w:rPrChange>
        </w:rPr>
        <w:t xml:space="preserve">            PCTFREE 10</w:t>
      </w:r>
    </w:p>
    <w:p w:rsidR="00D635F6" w:rsidRPr="002D3F66" w:rsidRDefault="00D635F6" w:rsidP="00D635F6">
      <w:pPr>
        <w:pStyle w:val="sqlF9"/>
        <w:rPr>
          <w:rFonts w:asciiTheme="minorHAnsi" w:hAnsiTheme="minorHAnsi"/>
          <w:sz w:val="16"/>
          <w:szCs w:val="16"/>
          <w:rPrChange w:id="6679" w:author="Hemmati" w:date="2016-12-16T10:26:00Z">
            <w:rPr>
              <w:rFonts w:asciiTheme="minorHAnsi" w:hAnsiTheme="minorHAnsi"/>
            </w:rPr>
          </w:rPrChange>
        </w:rPr>
      </w:pPr>
      <w:r w:rsidRPr="002D3F66">
        <w:rPr>
          <w:rFonts w:asciiTheme="minorHAnsi" w:hAnsiTheme="minorHAnsi"/>
          <w:sz w:val="16"/>
          <w:szCs w:val="16"/>
          <w:rPrChange w:id="6680" w:author="Hemmati" w:date="2016-12-16T10:26:00Z">
            <w:rPr>
              <w:rFonts w:asciiTheme="minorHAnsi" w:hAnsiTheme="minorHAnsi"/>
            </w:rPr>
          </w:rPrChange>
        </w:rPr>
        <w:t xml:space="preserve">            PCTUSED 40</w:t>
      </w:r>
    </w:p>
    <w:p w:rsidR="00D635F6" w:rsidRPr="002D3F66" w:rsidRDefault="00D635F6" w:rsidP="00D635F6">
      <w:pPr>
        <w:pStyle w:val="sqlF9"/>
        <w:rPr>
          <w:rFonts w:asciiTheme="minorHAnsi" w:hAnsiTheme="minorHAnsi"/>
          <w:sz w:val="16"/>
          <w:szCs w:val="16"/>
          <w:rPrChange w:id="6681" w:author="Hemmati" w:date="2016-12-16T10:26:00Z">
            <w:rPr>
              <w:rFonts w:asciiTheme="minorHAnsi" w:hAnsiTheme="minorHAnsi"/>
            </w:rPr>
          </w:rPrChange>
        </w:rPr>
      </w:pPr>
      <w:r w:rsidRPr="002D3F66">
        <w:rPr>
          <w:rFonts w:asciiTheme="minorHAnsi" w:hAnsiTheme="minorHAnsi"/>
          <w:sz w:val="16"/>
          <w:szCs w:val="16"/>
          <w:rPrChange w:id="6682" w:author="Hemmati" w:date="2016-12-16T10:26:00Z">
            <w:rPr>
              <w:rFonts w:asciiTheme="minorHAnsi" w:hAnsiTheme="minorHAnsi"/>
            </w:rPr>
          </w:rPrChange>
        </w:rPr>
        <w:t xml:space="preserve">            INITRANS 2</w:t>
      </w:r>
    </w:p>
    <w:p w:rsidR="00D635F6" w:rsidRPr="002D3F66" w:rsidRDefault="00D635F6" w:rsidP="00D635F6">
      <w:pPr>
        <w:pStyle w:val="sqlF9"/>
        <w:rPr>
          <w:rFonts w:asciiTheme="minorHAnsi" w:hAnsiTheme="minorHAnsi"/>
          <w:sz w:val="16"/>
          <w:szCs w:val="16"/>
          <w:rPrChange w:id="6683" w:author="Hemmati" w:date="2016-12-16T10:26:00Z">
            <w:rPr>
              <w:rFonts w:asciiTheme="minorHAnsi" w:hAnsiTheme="minorHAnsi"/>
            </w:rPr>
          </w:rPrChange>
        </w:rPr>
      </w:pPr>
      <w:r w:rsidRPr="002D3F66">
        <w:rPr>
          <w:rFonts w:asciiTheme="minorHAnsi" w:hAnsiTheme="minorHAnsi"/>
          <w:sz w:val="16"/>
          <w:szCs w:val="16"/>
          <w:rPrChange w:id="6684" w:author="Hemmati" w:date="2016-12-16T10:26:00Z">
            <w:rPr>
              <w:rFonts w:asciiTheme="minorHAnsi" w:hAnsiTheme="minorHAnsi"/>
            </w:rPr>
          </w:rPrChange>
        </w:rPr>
        <w:t xml:space="preserve">            MAXTRANS 100;</w:t>
      </w:r>
    </w:p>
    <w:p w:rsidR="00D635F6" w:rsidRPr="002D3F66" w:rsidRDefault="00D635F6" w:rsidP="00D635F6">
      <w:pPr>
        <w:pStyle w:val="sqlF9"/>
        <w:rPr>
          <w:rFonts w:asciiTheme="minorHAnsi" w:hAnsiTheme="minorHAnsi"/>
          <w:sz w:val="16"/>
          <w:szCs w:val="16"/>
          <w:rPrChange w:id="6685"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686" w:author="Hemmati" w:date="2016-12-16T10:26:00Z">
            <w:rPr>
              <w:rFonts w:asciiTheme="minorHAnsi" w:hAnsiTheme="minorHAnsi"/>
            </w:rPr>
          </w:rPrChange>
        </w:rPr>
      </w:pPr>
      <w:r w:rsidRPr="002D3F66">
        <w:rPr>
          <w:rFonts w:asciiTheme="minorHAnsi" w:hAnsiTheme="minorHAnsi"/>
          <w:sz w:val="16"/>
          <w:szCs w:val="16"/>
          <w:rPrChange w:id="6687" w:author="Hemmati" w:date="2016-12-16T10:26:00Z">
            <w:rPr>
              <w:rFonts w:asciiTheme="minorHAnsi" w:hAnsiTheme="minorHAnsi"/>
            </w:rPr>
          </w:rPrChange>
        </w:rPr>
        <w:t>SQL&gt; DESC PRODUCT_CATEGORY</w:t>
      </w:r>
    </w:p>
    <w:p w:rsidR="00D635F6" w:rsidRPr="002D3F66" w:rsidRDefault="00D635F6" w:rsidP="00D635F6">
      <w:pPr>
        <w:pStyle w:val="sqlF9"/>
        <w:rPr>
          <w:rFonts w:asciiTheme="minorHAnsi" w:hAnsiTheme="minorHAnsi"/>
          <w:sz w:val="16"/>
          <w:szCs w:val="16"/>
          <w:rPrChange w:id="6688" w:author="Hemmati" w:date="2016-12-16T10:26:00Z">
            <w:rPr>
              <w:rFonts w:asciiTheme="minorHAnsi" w:hAnsiTheme="minorHAnsi"/>
            </w:rPr>
          </w:rPrChange>
        </w:rPr>
      </w:pPr>
      <w:r w:rsidRPr="002D3F66">
        <w:rPr>
          <w:rFonts w:asciiTheme="minorHAnsi" w:hAnsiTheme="minorHAnsi"/>
          <w:sz w:val="16"/>
          <w:szCs w:val="16"/>
          <w:rPrChange w:id="6689" w:author="Hemmati" w:date="2016-12-16T10:26:00Z">
            <w:rPr>
              <w:rFonts w:asciiTheme="minorHAnsi" w:hAnsiTheme="minorHAnsi"/>
            </w:rPr>
          </w:rPrChange>
        </w:rPr>
        <w:t xml:space="preserve"> Name                                      Null?    Type</w:t>
      </w:r>
    </w:p>
    <w:p w:rsidR="00D635F6" w:rsidRPr="002D3F66" w:rsidRDefault="00D635F6" w:rsidP="00D635F6">
      <w:pPr>
        <w:pStyle w:val="sqlF9"/>
        <w:rPr>
          <w:rFonts w:asciiTheme="minorHAnsi" w:hAnsiTheme="minorHAnsi"/>
          <w:sz w:val="16"/>
          <w:szCs w:val="16"/>
          <w:rPrChange w:id="6690" w:author="Hemmati" w:date="2016-12-16T10:26:00Z">
            <w:rPr>
              <w:rFonts w:asciiTheme="minorHAnsi" w:hAnsiTheme="minorHAnsi"/>
            </w:rPr>
          </w:rPrChange>
        </w:rPr>
      </w:pPr>
      <w:r w:rsidRPr="002D3F66">
        <w:rPr>
          <w:rFonts w:asciiTheme="minorHAnsi" w:hAnsiTheme="minorHAnsi"/>
          <w:sz w:val="16"/>
          <w:szCs w:val="16"/>
          <w:rPrChange w:id="6691" w:author="Hemmati" w:date="2016-12-16T10:26:00Z">
            <w:rPr>
              <w:rFonts w:asciiTheme="minorHAnsi" w:hAnsiTheme="minorHAnsi"/>
            </w:rPr>
          </w:rPrChange>
        </w:rPr>
        <w:t xml:space="preserve"> ----------------------------------------- -------- --------------------</w:t>
      </w:r>
    </w:p>
    <w:p w:rsidR="00D635F6" w:rsidRPr="002D3F66" w:rsidRDefault="00D635F6" w:rsidP="00D635F6">
      <w:pPr>
        <w:pStyle w:val="sqlF9"/>
        <w:rPr>
          <w:rFonts w:asciiTheme="minorHAnsi" w:hAnsiTheme="minorHAnsi"/>
          <w:sz w:val="16"/>
          <w:szCs w:val="16"/>
          <w:rPrChange w:id="6692" w:author="Hemmati" w:date="2016-12-16T10:26:00Z">
            <w:rPr>
              <w:rFonts w:asciiTheme="minorHAnsi" w:hAnsiTheme="minorHAnsi"/>
            </w:rPr>
          </w:rPrChange>
        </w:rPr>
      </w:pPr>
      <w:r w:rsidRPr="002D3F66">
        <w:rPr>
          <w:rFonts w:asciiTheme="minorHAnsi" w:hAnsiTheme="minorHAnsi"/>
          <w:sz w:val="16"/>
          <w:szCs w:val="16"/>
          <w:rPrChange w:id="6693" w:author="Hemmati" w:date="2016-12-16T10:26:00Z">
            <w:rPr>
              <w:rFonts w:asciiTheme="minorHAnsi" w:hAnsiTheme="minorHAnsi"/>
            </w:rPr>
          </w:rPrChange>
        </w:rPr>
        <w:t xml:space="preserve"> PRODUCT_CAT_ID                                     NUMBER(10)</w:t>
      </w:r>
    </w:p>
    <w:p w:rsidR="00D635F6" w:rsidRPr="002D3F66" w:rsidRDefault="00D635F6" w:rsidP="00D635F6">
      <w:pPr>
        <w:pStyle w:val="sqlF9"/>
        <w:rPr>
          <w:rFonts w:asciiTheme="minorHAnsi" w:hAnsiTheme="minorHAnsi"/>
          <w:sz w:val="16"/>
          <w:szCs w:val="16"/>
          <w:rPrChange w:id="6694" w:author="Hemmati" w:date="2016-12-16T10:26:00Z">
            <w:rPr>
              <w:rFonts w:asciiTheme="minorHAnsi" w:hAnsiTheme="minorHAnsi"/>
            </w:rPr>
          </w:rPrChange>
        </w:rPr>
      </w:pPr>
      <w:r w:rsidRPr="002D3F66">
        <w:rPr>
          <w:rFonts w:asciiTheme="minorHAnsi" w:hAnsiTheme="minorHAnsi"/>
          <w:sz w:val="16"/>
          <w:szCs w:val="16"/>
          <w:rPrChange w:id="6695" w:author="Hemmati" w:date="2016-12-16T10:26:00Z">
            <w:rPr>
              <w:rFonts w:asciiTheme="minorHAnsi" w:hAnsiTheme="minorHAnsi"/>
            </w:rPr>
          </w:rPrChange>
        </w:rPr>
        <w:t xml:space="preserve"> PRODUCT_CAT_NAME                                   VARCHAR2(35)</w:t>
      </w:r>
    </w:p>
    <w:p w:rsidR="00D635F6" w:rsidRPr="002D3F66" w:rsidRDefault="00D635F6" w:rsidP="00D635F6">
      <w:pPr>
        <w:pStyle w:val="sqlF9"/>
        <w:rPr>
          <w:rFonts w:asciiTheme="minorHAnsi" w:hAnsiTheme="minorHAnsi"/>
          <w:sz w:val="16"/>
          <w:szCs w:val="16"/>
          <w:rPrChange w:id="6696" w:author="Hemmati" w:date="2016-12-16T10:26:00Z">
            <w:rPr>
              <w:rFonts w:asciiTheme="minorHAnsi" w:hAnsiTheme="minorHAnsi"/>
            </w:rPr>
          </w:rPrChange>
        </w:rPr>
      </w:pPr>
      <w:r w:rsidRPr="002D3F66">
        <w:rPr>
          <w:rFonts w:asciiTheme="minorHAnsi" w:hAnsiTheme="minorHAnsi"/>
          <w:sz w:val="16"/>
          <w:szCs w:val="16"/>
          <w:rPrChange w:id="6697" w:author="Hemmati" w:date="2016-12-16T10:26:00Z">
            <w:rPr>
              <w:rFonts w:asciiTheme="minorHAnsi" w:hAnsiTheme="minorHAnsi"/>
            </w:rPr>
          </w:rPrChange>
        </w:rPr>
        <w:t xml:space="preserve"> PRODUCT_CAT_MIN_RANGE                              NUMBER(5)</w:t>
      </w:r>
    </w:p>
    <w:p w:rsidR="00D635F6" w:rsidRPr="002D3F66" w:rsidRDefault="00D635F6" w:rsidP="00D635F6">
      <w:pPr>
        <w:pStyle w:val="sqlF9"/>
        <w:rPr>
          <w:rFonts w:asciiTheme="minorHAnsi" w:hAnsiTheme="minorHAnsi"/>
          <w:sz w:val="16"/>
          <w:szCs w:val="16"/>
          <w:rPrChange w:id="6698" w:author="Hemmati" w:date="2016-12-16T10:26:00Z">
            <w:rPr>
              <w:rFonts w:asciiTheme="minorHAnsi" w:hAnsiTheme="minorHAnsi"/>
            </w:rPr>
          </w:rPrChange>
        </w:rPr>
      </w:pPr>
      <w:r w:rsidRPr="002D3F66">
        <w:rPr>
          <w:rFonts w:asciiTheme="minorHAnsi" w:hAnsiTheme="minorHAnsi"/>
          <w:sz w:val="16"/>
          <w:szCs w:val="16"/>
          <w:rPrChange w:id="6699" w:author="Hemmati" w:date="2016-12-16T10:26:00Z">
            <w:rPr>
              <w:rFonts w:asciiTheme="minorHAnsi" w:hAnsiTheme="minorHAnsi"/>
            </w:rPr>
          </w:rPrChange>
        </w:rPr>
        <w:t xml:space="preserve"> PRODUCT_CAT_MAX_RANGE                              NUMBER(5)</w:t>
      </w:r>
    </w:p>
    <w:p w:rsidR="00D635F6" w:rsidRPr="002D3F66" w:rsidDel="0064582B" w:rsidRDefault="00D635F6" w:rsidP="00D635F6">
      <w:pPr>
        <w:pStyle w:val="sqlF9"/>
        <w:rPr>
          <w:del w:id="6700" w:author="Hemmati" w:date="2016-12-16T09:44:00Z"/>
          <w:rFonts w:asciiTheme="minorHAnsi" w:hAnsiTheme="minorHAnsi"/>
          <w:sz w:val="16"/>
          <w:szCs w:val="16"/>
          <w:rPrChange w:id="6701" w:author="Hemmati" w:date="2016-12-16T10:26:00Z">
            <w:rPr>
              <w:del w:id="6702" w:author="Hemmati" w:date="2016-12-16T09:44:00Z"/>
              <w:rFonts w:asciiTheme="minorHAnsi" w:hAnsiTheme="minorHAnsi"/>
            </w:rPr>
          </w:rPrChange>
        </w:rPr>
      </w:pPr>
    </w:p>
    <w:p w:rsidR="00D635F6" w:rsidRPr="002D3F66" w:rsidRDefault="00D635F6" w:rsidP="00D635F6">
      <w:pPr>
        <w:pStyle w:val="sqlF9"/>
        <w:rPr>
          <w:rFonts w:asciiTheme="minorHAnsi" w:hAnsiTheme="minorHAnsi"/>
          <w:sz w:val="16"/>
          <w:szCs w:val="16"/>
          <w:rPrChange w:id="6703" w:author="Hemmati" w:date="2016-12-16T10:26:00Z">
            <w:rPr>
              <w:rFonts w:asciiTheme="minorHAnsi" w:hAnsiTheme="minorHAnsi"/>
            </w:rPr>
          </w:rPrChange>
        </w:rPr>
      </w:pPr>
    </w:p>
    <w:p w:rsidR="00D635F6" w:rsidRPr="002D3F66" w:rsidDel="0064582B" w:rsidRDefault="00D635F6" w:rsidP="00D635F6">
      <w:pPr>
        <w:pStyle w:val="sqlF9"/>
        <w:rPr>
          <w:del w:id="6704" w:author="Hemmati" w:date="2016-12-16T09:44:00Z"/>
          <w:rFonts w:asciiTheme="minorHAnsi" w:hAnsiTheme="minorHAnsi"/>
          <w:sz w:val="16"/>
          <w:szCs w:val="16"/>
          <w:rPrChange w:id="6705" w:author="Hemmati" w:date="2016-12-16T10:26:00Z">
            <w:rPr>
              <w:del w:id="6706" w:author="Hemmati" w:date="2016-12-16T09:44:00Z"/>
              <w:rFonts w:asciiTheme="minorHAnsi" w:hAnsiTheme="minorHAnsi"/>
            </w:rPr>
          </w:rPrChange>
        </w:rPr>
      </w:pPr>
      <w:r w:rsidRPr="002D3F66">
        <w:rPr>
          <w:rFonts w:asciiTheme="minorHAnsi" w:hAnsiTheme="minorHAnsi"/>
          <w:sz w:val="16"/>
          <w:szCs w:val="16"/>
          <w:rPrChange w:id="6707" w:author="Hemmati" w:date="2016-12-16T10:26:00Z">
            <w:rPr>
              <w:rFonts w:asciiTheme="minorHAnsi" w:hAnsiTheme="minorHAnsi"/>
            </w:rPr>
          </w:rPrChange>
        </w:rPr>
        <w:t>REM  FOR Loading Data to PRODUCT_CATEGORY Table I Used Control File</w:t>
      </w:r>
    </w:p>
    <w:p w:rsidR="00D635F6" w:rsidRPr="002D3F66" w:rsidRDefault="00D635F6" w:rsidP="00D635F6">
      <w:pPr>
        <w:pStyle w:val="sqlF9"/>
        <w:rPr>
          <w:rFonts w:asciiTheme="minorHAnsi" w:hAnsiTheme="minorHAnsi"/>
          <w:sz w:val="16"/>
          <w:szCs w:val="16"/>
          <w:rPrChange w:id="6708"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709"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710" w:author="Hemmati" w:date="2016-12-16T10:26:00Z">
            <w:rPr>
              <w:rFonts w:asciiTheme="minorHAnsi" w:hAnsiTheme="minorHAnsi"/>
            </w:rPr>
          </w:rPrChange>
        </w:rPr>
      </w:pPr>
      <w:r w:rsidRPr="002D3F66">
        <w:rPr>
          <w:rFonts w:asciiTheme="minorHAnsi" w:hAnsiTheme="minorHAnsi"/>
          <w:sz w:val="16"/>
          <w:szCs w:val="16"/>
          <w:rPrChange w:id="6711" w:author="Hemmati" w:date="2016-12-16T10:26:00Z">
            <w:rPr>
              <w:rFonts w:asciiTheme="minorHAnsi" w:hAnsiTheme="minorHAnsi"/>
            </w:rPr>
          </w:rPrChange>
        </w:rPr>
        <w:t>SQL&gt;  SELECT * FROM PRODUCT_CATEGORY;</w:t>
      </w:r>
    </w:p>
    <w:p w:rsidR="00D635F6" w:rsidRPr="002D3F66" w:rsidRDefault="00D635F6" w:rsidP="00D635F6">
      <w:pPr>
        <w:pStyle w:val="sqlF9"/>
        <w:rPr>
          <w:rFonts w:asciiTheme="minorHAnsi" w:hAnsiTheme="minorHAnsi"/>
          <w:sz w:val="16"/>
          <w:szCs w:val="16"/>
          <w:rPrChange w:id="6712"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713" w:author="Hemmati" w:date="2016-12-16T10:26:00Z">
            <w:rPr>
              <w:rFonts w:asciiTheme="minorHAnsi" w:hAnsiTheme="minorHAnsi"/>
              <w:sz w:val="16"/>
              <w:szCs w:val="16"/>
            </w:rPr>
          </w:rPrChange>
        </w:rPr>
      </w:pPr>
      <w:r w:rsidRPr="002D3F66">
        <w:rPr>
          <w:rFonts w:asciiTheme="minorHAnsi" w:hAnsiTheme="minorHAnsi"/>
          <w:sz w:val="16"/>
          <w:szCs w:val="16"/>
          <w:rPrChange w:id="6714" w:author="Hemmati" w:date="2016-12-16T10:26:00Z">
            <w:rPr>
              <w:rFonts w:asciiTheme="minorHAnsi" w:hAnsiTheme="minorHAnsi"/>
              <w:sz w:val="16"/>
              <w:szCs w:val="16"/>
            </w:rPr>
          </w:rPrChange>
        </w:rPr>
        <w:t>PRODUCT_CAT_ID PRODUCT_CAT_NAME                    PRODUCT_CAT_MIN_RANGE PRODUCT_CAT_MAX_RANGE</w:t>
      </w:r>
    </w:p>
    <w:p w:rsidR="00D635F6" w:rsidRPr="002D3F66" w:rsidRDefault="00D635F6" w:rsidP="00D635F6">
      <w:pPr>
        <w:pStyle w:val="sqlF9"/>
        <w:rPr>
          <w:rFonts w:asciiTheme="minorHAnsi" w:hAnsiTheme="minorHAnsi"/>
          <w:sz w:val="16"/>
          <w:szCs w:val="16"/>
          <w:rPrChange w:id="6715" w:author="Hemmati" w:date="2016-12-16T10:26:00Z">
            <w:rPr>
              <w:rFonts w:asciiTheme="minorHAnsi" w:hAnsiTheme="minorHAnsi"/>
              <w:sz w:val="16"/>
              <w:szCs w:val="16"/>
            </w:rPr>
          </w:rPrChange>
        </w:rPr>
      </w:pPr>
      <w:r w:rsidRPr="002D3F66">
        <w:rPr>
          <w:rFonts w:asciiTheme="minorHAnsi" w:hAnsiTheme="minorHAnsi"/>
          <w:sz w:val="16"/>
          <w:szCs w:val="16"/>
          <w:rPrChange w:id="6716" w:author="Hemmati" w:date="2016-12-16T10:26:00Z">
            <w:rPr>
              <w:rFonts w:asciiTheme="minorHAnsi" w:hAnsiTheme="minorHAnsi"/>
              <w:sz w:val="16"/>
              <w:szCs w:val="16"/>
            </w:rPr>
          </w:rPrChange>
        </w:rPr>
        <w:t>-------------- ----------------------------------- --------------------- ---------------------</w:t>
      </w:r>
    </w:p>
    <w:p w:rsidR="00D635F6" w:rsidRPr="002D3F66" w:rsidRDefault="00D635F6" w:rsidP="00D635F6">
      <w:pPr>
        <w:pStyle w:val="sqlF9"/>
        <w:rPr>
          <w:rFonts w:asciiTheme="minorHAnsi" w:hAnsiTheme="minorHAnsi"/>
          <w:sz w:val="16"/>
          <w:szCs w:val="16"/>
          <w:rPrChange w:id="6717" w:author="Hemmati" w:date="2016-12-16T10:26:00Z">
            <w:rPr>
              <w:rFonts w:asciiTheme="minorHAnsi" w:hAnsiTheme="minorHAnsi"/>
              <w:sz w:val="16"/>
              <w:szCs w:val="16"/>
            </w:rPr>
          </w:rPrChange>
        </w:rPr>
      </w:pPr>
      <w:r w:rsidRPr="002D3F66">
        <w:rPr>
          <w:rFonts w:asciiTheme="minorHAnsi" w:hAnsiTheme="minorHAnsi"/>
          <w:sz w:val="16"/>
          <w:szCs w:val="16"/>
          <w:rPrChange w:id="6718" w:author="Hemmati" w:date="2016-12-16T10:26:00Z">
            <w:rPr>
              <w:rFonts w:asciiTheme="minorHAnsi" w:hAnsiTheme="minorHAnsi"/>
              <w:sz w:val="16"/>
              <w:szCs w:val="16"/>
            </w:rPr>
          </w:rPrChange>
        </w:rPr>
        <w:t xml:space="preserve">             1 Airline Consolidators                                 100                   149</w:t>
      </w:r>
    </w:p>
    <w:p w:rsidR="00D635F6" w:rsidRPr="002D3F66" w:rsidRDefault="00D635F6" w:rsidP="00D635F6">
      <w:pPr>
        <w:pStyle w:val="sqlF9"/>
        <w:rPr>
          <w:rFonts w:asciiTheme="minorHAnsi" w:hAnsiTheme="minorHAnsi"/>
          <w:sz w:val="16"/>
          <w:szCs w:val="16"/>
          <w:rPrChange w:id="6719" w:author="Hemmati" w:date="2016-12-16T10:26:00Z">
            <w:rPr>
              <w:rFonts w:asciiTheme="minorHAnsi" w:hAnsiTheme="minorHAnsi"/>
              <w:sz w:val="16"/>
              <w:szCs w:val="16"/>
            </w:rPr>
          </w:rPrChange>
        </w:rPr>
      </w:pPr>
      <w:r w:rsidRPr="002D3F66">
        <w:rPr>
          <w:rFonts w:asciiTheme="minorHAnsi" w:hAnsiTheme="minorHAnsi"/>
          <w:sz w:val="16"/>
          <w:szCs w:val="16"/>
          <w:rPrChange w:id="6720" w:author="Hemmati" w:date="2016-12-16T10:26:00Z">
            <w:rPr>
              <w:rFonts w:asciiTheme="minorHAnsi" w:hAnsiTheme="minorHAnsi"/>
              <w:sz w:val="16"/>
              <w:szCs w:val="16"/>
            </w:rPr>
          </w:rPrChange>
        </w:rPr>
        <w:t xml:space="preserve">             2 Airlines                                              150                   199</w:t>
      </w:r>
    </w:p>
    <w:p w:rsidR="00D635F6" w:rsidRPr="002D3F66" w:rsidRDefault="00D635F6" w:rsidP="00D635F6">
      <w:pPr>
        <w:pStyle w:val="sqlF9"/>
        <w:rPr>
          <w:rFonts w:asciiTheme="minorHAnsi" w:hAnsiTheme="minorHAnsi"/>
          <w:sz w:val="16"/>
          <w:szCs w:val="16"/>
          <w:rPrChange w:id="6721" w:author="Hemmati" w:date="2016-12-16T10:26:00Z">
            <w:rPr>
              <w:rFonts w:asciiTheme="minorHAnsi" w:hAnsiTheme="minorHAnsi"/>
              <w:sz w:val="16"/>
              <w:szCs w:val="16"/>
            </w:rPr>
          </w:rPrChange>
        </w:rPr>
      </w:pPr>
      <w:r w:rsidRPr="002D3F66">
        <w:rPr>
          <w:rFonts w:asciiTheme="minorHAnsi" w:hAnsiTheme="minorHAnsi"/>
          <w:sz w:val="16"/>
          <w:szCs w:val="16"/>
          <w:rPrChange w:id="6722" w:author="Hemmati" w:date="2016-12-16T10:26:00Z">
            <w:rPr>
              <w:rFonts w:asciiTheme="minorHAnsi" w:hAnsiTheme="minorHAnsi"/>
              <w:sz w:val="16"/>
              <w:szCs w:val="16"/>
            </w:rPr>
          </w:rPrChange>
        </w:rPr>
        <w:t xml:space="preserve">             3 Attractions                                           200                   249</w:t>
      </w:r>
    </w:p>
    <w:p w:rsidR="00D635F6" w:rsidRPr="002D3F66" w:rsidRDefault="00D635F6" w:rsidP="00D635F6">
      <w:pPr>
        <w:pStyle w:val="sqlF9"/>
        <w:rPr>
          <w:rFonts w:asciiTheme="minorHAnsi" w:hAnsiTheme="minorHAnsi"/>
          <w:sz w:val="16"/>
          <w:szCs w:val="16"/>
          <w:rPrChange w:id="6723" w:author="Hemmati" w:date="2016-12-16T10:26:00Z">
            <w:rPr>
              <w:rFonts w:asciiTheme="minorHAnsi" w:hAnsiTheme="minorHAnsi"/>
              <w:sz w:val="16"/>
              <w:szCs w:val="16"/>
            </w:rPr>
          </w:rPrChange>
        </w:rPr>
      </w:pPr>
      <w:r w:rsidRPr="002D3F66">
        <w:rPr>
          <w:rFonts w:asciiTheme="minorHAnsi" w:hAnsiTheme="minorHAnsi"/>
          <w:sz w:val="16"/>
          <w:szCs w:val="16"/>
          <w:rPrChange w:id="6724" w:author="Hemmati" w:date="2016-12-16T10:26:00Z">
            <w:rPr>
              <w:rFonts w:asciiTheme="minorHAnsi" w:hAnsiTheme="minorHAnsi"/>
              <w:sz w:val="16"/>
              <w:szCs w:val="16"/>
            </w:rPr>
          </w:rPrChange>
        </w:rPr>
        <w:t xml:space="preserve">             4 Car rentals                                           250                   299</w:t>
      </w:r>
    </w:p>
    <w:p w:rsidR="00D635F6" w:rsidRPr="002D3F66" w:rsidRDefault="00D635F6" w:rsidP="00D635F6">
      <w:pPr>
        <w:pStyle w:val="sqlF9"/>
        <w:rPr>
          <w:rFonts w:asciiTheme="minorHAnsi" w:hAnsiTheme="minorHAnsi"/>
          <w:sz w:val="16"/>
          <w:szCs w:val="16"/>
          <w:rPrChange w:id="6725" w:author="Hemmati" w:date="2016-12-16T10:26:00Z">
            <w:rPr>
              <w:rFonts w:asciiTheme="minorHAnsi" w:hAnsiTheme="minorHAnsi"/>
              <w:sz w:val="16"/>
              <w:szCs w:val="16"/>
            </w:rPr>
          </w:rPrChange>
        </w:rPr>
      </w:pPr>
      <w:r w:rsidRPr="002D3F66">
        <w:rPr>
          <w:rFonts w:asciiTheme="minorHAnsi" w:hAnsiTheme="minorHAnsi"/>
          <w:sz w:val="16"/>
          <w:szCs w:val="16"/>
          <w:rPrChange w:id="6726" w:author="Hemmati" w:date="2016-12-16T10:26:00Z">
            <w:rPr>
              <w:rFonts w:asciiTheme="minorHAnsi" w:hAnsiTheme="minorHAnsi"/>
              <w:sz w:val="16"/>
              <w:szCs w:val="16"/>
            </w:rPr>
          </w:rPrChange>
        </w:rPr>
        <w:t xml:space="preserve">             5 Cruise lines                                          300                   349</w:t>
      </w:r>
    </w:p>
    <w:p w:rsidR="00D635F6" w:rsidRPr="002D3F66" w:rsidRDefault="00D635F6" w:rsidP="00D635F6">
      <w:pPr>
        <w:pStyle w:val="sqlF9"/>
        <w:rPr>
          <w:rFonts w:asciiTheme="minorHAnsi" w:hAnsiTheme="minorHAnsi"/>
          <w:sz w:val="16"/>
          <w:szCs w:val="16"/>
          <w:rPrChange w:id="6727" w:author="Hemmati" w:date="2016-12-16T10:26:00Z">
            <w:rPr>
              <w:rFonts w:asciiTheme="minorHAnsi" w:hAnsiTheme="minorHAnsi"/>
              <w:sz w:val="16"/>
              <w:szCs w:val="16"/>
            </w:rPr>
          </w:rPrChange>
        </w:rPr>
      </w:pPr>
      <w:r w:rsidRPr="002D3F66">
        <w:rPr>
          <w:rFonts w:asciiTheme="minorHAnsi" w:hAnsiTheme="minorHAnsi"/>
          <w:sz w:val="16"/>
          <w:szCs w:val="16"/>
          <w:rPrChange w:id="6728" w:author="Hemmati" w:date="2016-12-16T10:26:00Z">
            <w:rPr>
              <w:rFonts w:asciiTheme="minorHAnsi" w:hAnsiTheme="minorHAnsi"/>
              <w:sz w:val="16"/>
              <w:szCs w:val="16"/>
            </w:rPr>
          </w:rPrChange>
        </w:rPr>
        <w:t xml:space="preserve">             6 Hotel reps &amp; chains in Canada                         350                   399</w:t>
      </w:r>
    </w:p>
    <w:p w:rsidR="00D635F6" w:rsidRPr="002D3F66" w:rsidRDefault="00D635F6" w:rsidP="00D635F6">
      <w:pPr>
        <w:pStyle w:val="sqlF9"/>
        <w:rPr>
          <w:rFonts w:asciiTheme="minorHAnsi" w:hAnsiTheme="minorHAnsi"/>
          <w:sz w:val="16"/>
          <w:szCs w:val="16"/>
          <w:rPrChange w:id="6729" w:author="Hemmati" w:date="2016-12-16T10:26:00Z">
            <w:rPr>
              <w:rFonts w:asciiTheme="minorHAnsi" w:hAnsiTheme="minorHAnsi"/>
              <w:sz w:val="16"/>
              <w:szCs w:val="16"/>
            </w:rPr>
          </w:rPrChange>
        </w:rPr>
      </w:pPr>
      <w:r w:rsidRPr="002D3F66">
        <w:rPr>
          <w:rFonts w:asciiTheme="minorHAnsi" w:hAnsiTheme="minorHAnsi"/>
          <w:sz w:val="16"/>
          <w:szCs w:val="16"/>
          <w:rPrChange w:id="6730" w:author="Hemmati" w:date="2016-12-16T10:26:00Z">
            <w:rPr>
              <w:rFonts w:asciiTheme="minorHAnsi" w:hAnsiTheme="minorHAnsi"/>
              <w:sz w:val="16"/>
              <w:szCs w:val="16"/>
            </w:rPr>
          </w:rPrChange>
        </w:rPr>
        <w:t xml:space="preserve">             7 Motor Coach Tour Operators                            400                   449</w:t>
      </w:r>
    </w:p>
    <w:p w:rsidR="00D635F6" w:rsidRPr="002D3F66" w:rsidRDefault="00D635F6" w:rsidP="00D635F6">
      <w:pPr>
        <w:pStyle w:val="sqlF9"/>
        <w:rPr>
          <w:rFonts w:asciiTheme="minorHAnsi" w:hAnsiTheme="minorHAnsi"/>
          <w:sz w:val="16"/>
          <w:szCs w:val="16"/>
          <w:rPrChange w:id="6731" w:author="Hemmati" w:date="2016-12-16T10:26:00Z">
            <w:rPr>
              <w:rFonts w:asciiTheme="minorHAnsi" w:hAnsiTheme="minorHAnsi"/>
              <w:sz w:val="16"/>
              <w:szCs w:val="16"/>
            </w:rPr>
          </w:rPrChange>
        </w:rPr>
      </w:pPr>
      <w:r w:rsidRPr="002D3F66">
        <w:rPr>
          <w:rFonts w:asciiTheme="minorHAnsi" w:hAnsiTheme="minorHAnsi"/>
          <w:sz w:val="16"/>
          <w:szCs w:val="16"/>
          <w:rPrChange w:id="6732" w:author="Hemmati" w:date="2016-12-16T10:26:00Z">
            <w:rPr>
              <w:rFonts w:asciiTheme="minorHAnsi" w:hAnsiTheme="minorHAnsi"/>
              <w:sz w:val="16"/>
              <w:szCs w:val="16"/>
            </w:rPr>
          </w:rPrChange>
        </w:rPr>
        <w:t xml:space="preserve">             8 Railroads                                             450                   499</w:t>
      </w:r>
    </w:p>
    <w:p w:rsidR="00D635F6" w:rsidRPr="002D3F66" w:rsidRDefault="00D635F6" w:rsidP="00D635F6">
      <w:pPr>
        <w:pStyle w:val="sqlF9"/>
        <w:rPr>
          <w:rFonts w:asciiTheme="minorHAnsi" w:hAnsiTheme="minorHAnsi"/>
          <w:sz w:val="16"/>
          <w:szCs w:val="16"/>
          <w:rPrChange w:id="6733" w:author="Hemmati" w:date="2016-12-16T10:26:00Z">
            <w:rPr>
              <w:rFonts w:asciiTheme="minorHAnsi" w:hAnsiTheme="minorHAnsi"/>
              <w:sz w:val="16"/>
              <w:szCs w:val="16"/>
            </w:rPr>
          </w:rPrChange>
        </w:rPr>
      </w:pPr>
      <w:r w:rsidRPr="002D3F66">
        <w:rPr>
          <w:rFonts w:asciiTheme="minorHAnsi" w:hAnsiTheme="minorHAnsi"/>
          <w:sz w:val="16"/>
          <w:szCs w:val="16"/>
          <w:rPrChange w:id="6734" w:author="Hemmati" w:date="2016-12-16T10:26:00Z">
            <w:rPr>
              <w:rFonts w:asciiTheme="minorHAnsi" w:hAnsiTheme="minorHAnsi"/>
              <w:sz w:val="16"/>
              <w:szCs w:val="16"/>
            </w:rPr>
          </w:rPrChange>
        </w:rPr>
        <w:t xml:space="preserve">             9 Tour Operators/Wholesales                             500                   549</w:t>
      </w:r>
    </w:p>
    <w:p w:rsidR="00D635F6" w:rsidRPr="002D3F66" w:rsidRDefault="00D635F6" w:rsidP="00D635F6">
      <w:pPr>
        <w:pStyle w:val="sqlF9"/>
        <w:rPr>
          <w:rFonts w:asciiTheme="minorHAnsi" w:hAnsiTheme="minorHAnsi"/>
          <w:sz w:val="16"/>
          <w:szCs w:val="16"/>
          <w:rPrChange w:id="6735" w:author="Hemmati" w:date="2016-12-16T10:26:00Z">
            <w:rPr>
              <w:rFonts w:asciiTheme="minorHAnsi" w:hAnsiTheme="minorHAnsi"/>
              <w:sz w:val="16"/>
              <w:szCs w:val="16"/>
            </w:rPr>
          </w:rPrChange>
        </w:rPr>
      </w:pPr>
      <w:r w:rsidRPr="002D3F66">
        <w:rPr>
          <w:rFonts w:asciiTheme="minorHAnsi" w:hAnsiTheme="minorHAnsi"/>
          <w:sz w:val="16"/>
          <w:szCs w:val="16"/>
          <w:rPrChange w:id="6736" w:author="Hemmati" w:date="2016-12-16T10:26:00Z">
            <w:rPr>
              <w:rFonts w:asciiTheme="minorHAnsi" w:hAnsiTheme="minorHAnsi"/>
              <w:sz w:val="16"/>
              <w:szCs w:val="16"/>
            </w:rPr>
          </w:rPrChange>
        </w:rPr>
        <w:t xml:space="preserve">            10 Travel insurance                                      550                   599</w:t>
      </w:r>
    </w:p>
    <w:p w:rsidR="00D635F6" w:rsidRPr="002D3F66" w:rsidRDefault="00D635F6" w:rsidP="00D635F6">
      <w:pPr>
        <w:pStyle w:val="sqlF9"/>
        <w:rPr>
          <w:rFonts w:asciiTheme="minorHAnsi" w:hAnsiTheme="minorHAnsi"/>
          <w:sz w:val="16"/>
          <w:szCs w:val="16"/>
          <w:rPrChange w:id="6737" w:author="Hemmati" w:date="2016-12-16T10:26:00Z">
            <w:rPr>
              <w:rFonts w:asciiTheme="minorHAnsi" w:hAnsiTheme="minorHAnsi"/>
              <w:sz w:val="16"/>
              <w:szCs w:val="16"/>
            </w:rPr>
          </w:rPrChange>
        </w:rPr>
      </w:pPr>
      <w:r w:rsidRPr="002D3F66">
        <w:rPr>
          <w:rFonts w:asciiTheme="minorHAnsi" w:hAnsiTheme="minorHAnsi"/>
          <w:sz w:val="16"/>
          <w:szCs w:val="16"/>
          <w:rPrChange w:id="6738" w:author="Hemmati" w:date="2016-12-16T10:26:00Z">
            <w:rPr>
              <w:rFonts w:asciiTheme="minorHAnsi" w:hAnsiTheme="minorHAnsi"/>
              <w:sz w:val="16"/>
              <w:szCs w:val="16"/>
            </w:rPr>
          </w:rPrChange>
        </w:rPr>
        <w:t xml:space="preserve">            11 Yacht &amp; Boat Charters                                 600                   649</w:t>
      </w:r>
    </w:p>
    <w:p w:rsidR="00D635F6" w:rsidRPr="002D3F66" w:rsidRDefault="00D635F6" w:rsidP="00D635F6">
      <w:pPr>
        <w:pStyle w:val="sqlF9"/>
        <w:rPr>
          <w:rFonts w:asciiTheme="minorHAnsi" w:hAnsiTheme="minorHAnsi"/>
          <w:sz w:val="16"/>
          <w:szCs w:val="16"/>
          <w:rPrChange w:id="6739" w:author="Hemmati" w:date="2016-12-16T10:26:00Z">
            <w:rPr>
              <w:rFonts w:asciiTheme="minorHAnsi" w:hAnsiTheme="minorHAnsi"/>
              <w:sz w:val="16"/>
              <w:szCs w:val="16"/>
            </w:rPr>
          </w:rPrChange>
        </w:rPr>
      </w:pPr>
    </w:p>
    <w:p w:rsidR="00D635F6" w:rsidRPr="002D3F66" w:rsidRDefault="00D635F6" w:rsidP="00D635F6">
      <w:pPr>
        <w:pStyle w:val="sqlF9"/>
        <w:rPr>
          <w:rFonts w:asciiTheme="minorHAnsi" w:hAnsiTheme="minorHAnsi"/>
          <w:sz w:val="16"/>
          <w:szCs w:val="16"/>
          <w:rPrChange w:id="6740" w:author="Hemmati" w:date="2016-12-16T10:26:00Z">
            <w:rPr>
              <w:rFonts w:asciiTheme="minorHAnsi" w:hAnsiTheme="minorHAnsi"/>
              <w:sz w:val="16"/>
              <w:szCs w:val="16"/>
            </w:rPr>
          </w:rPrChange>
        </w:rPr>
      </w:pPr>
      <w:r w:rsidRPr="002D3F66">
        <w:rPr>
          <w:rFonts w:asciiTheme="minorHAnsi" w:hAnsiTheme="minorHAnsi"/>
          <w:sz w:val="16"/>
          <w:szCs w:val="16"/>
          <w:rPrChange w:id="6741" w:author="Hemmati" w:date="2016-12-16T10:26:00Z">
            <w:rPr>
              <w:rFonts w:asciiTheme="minorHAnsi" w:hAnsiTheme="minorHAnsi"/>
              <w:sz w:val="16"/>
              <w:szCs w:val="16"/>
            </w:rPr>
          </w:rPrChange>
        </w:rPr>
        <w:t>11 rows selected.</w:t>
      </w:r>
    </w:p>
    <w:p w:rsidR="00D635F6" w:rsidRPr="002D3F66" w:rsidDel="002D3F66" w:rsidRDefault="00D635F6" w:rsidP="00D635F6">
      <w:pPr>
        <w:pStyle w:val="sqlF9"/>
        <w:rPr>
          <w:del w:id="6742" w:author="Hemmati" w:date="2016-12-16T10:26:00Z"/>
          <w:rFonts w:asciiTheme="minorHAnsi" w:hAnsiTheme="minorHAnsi"/>
          <w:sz w:val="16"/>
          <w:szCs w:val="16"/>
          <w:rPrChange w:id="6743" w:author="Hemmati" w:date="2016-12-16T10:26:00Z">
            <w:rPr>
              <w:del w:id="6744" w:author="Hemmati" w:date="2016-12-16T10:26:00Z"/>
              <w:rFonts w:asciiTheme="minorHAnsi" w:hAnsiTheme="minorHAnsi"/>
            </w:rPr>
          </w:rPrChange>
        </w:rPr>
      </w:pPr>
    </w:p>
    <w:p w:rsidR="00D635F6" w:rsidRDefault="00D635F6" w:rsidP="00D635F6">
      <w:pPr>
        <w:rPr>
          <w:ins w:id="6745" w:author="Hemmati" w:date="2016-12-16T10:26:00Z"/>
          <w:rFonts w:cstheme="minorHAnsi"/>
        </w:rPr>
      </w:pPr>
    </w:p>
    <w:p w:rsidR="002D3F66" w:rsidRPr="00AB486D" w:rsidRDefault="002D3F66" w:rsidP="00D635F6">
      <w:pPr>
        <w:rPr>
          <w:rFonts w:cstheme="minorHAnsi"/>
        </w:rPr>
      </w:pPr>
    </w:p>
    <w:p w:rsidR="00D635F6" w:rsidRPr="00AB486D" w:rsidRDefault="00D635F6" w:rsidP="00D635F6">
      <w:pPr>
        <w:tabs>
          <w:tab w:val="left" w:pos="2486"/>
        </w:tabs>
        <w:rPr>
          <w:rFonts w:cstheme="minorHAnsi"/>
        </w:rPr>
      </w:pPr>
      <w:r w:rsidRPr="00AB486D">
        <w:rPr>
          <w:rFonts w:cstheme="minorHAnsi"/>
        </w:rPr>
        <w:tab/>
      </w:r>
    </w:p>
    <w:p w:rsidR="00D635F6" w:rsidRPr="00AB486D" w:rsidRDefault="00D635F6">
      <w:pPr>
        <w:rPr>
          <w:rFonts w:eastAsiaTheme="majorEastAsia" w:cstheme="minorHAnsi"/>
          <w:b/>
          <w:bCs/>
          <w:sz w:val="24"/>
          <w:szCs w:val="26"/>
        </w:rPr>
      </w:pPr>
      <w:r w:rsidRPr="00AB486D">
        <w:rPr>
          <w:rFonts w:cstheme="minorHAnsi"/>
        </w:rPr>
        <w:br w:type="page"/>
      </w:r>
    </w:p>
    <w:p w:rsidR="00D635F6" w:rsidRPr="00AB486D" w:rsidRDefault="00D635F6" w:rsidP="001239DE">
      <w:pPr>
        <w:pStyle w:val="Heading2"/>
        <w:jc w:val="center"/>
        <w:rPr>
          <w:rFonts w:cstheme="minorHAnsi"/>
        </w:rPr>
      </w:pPr>
      <w:bookmarkStart w:id="6746" w:name="_Toc469648525"/>
      <w:r w:rsidRPr="00AB486D">
        <w:rPr>
          <w:rFonts w:cstheme="minorHAnsi"/>
        </w:rPr>
        <w:lastRenderedPageBreak/>
        <w:t xml:space="preserve">AGENT_EMP </w:t>
      </w:r>
      <w:del w:id="6747" w:author="Hemmati" w:date="2016-12-16T10:06:00Z">
        <w:r w:rsidRPr="00AB486D" w:rsidDel="002A6F74">
          <w:rPr>
            <w:rFonts w:cstheme="minorHAnsi"/>
          </w:rPr>
          <w:delText>TABLE</w:delText>
        </w:r>
      </w:del>
      <w:ins w:id="6748" w:author="Hemmati" w:date="2016-12-16T10:06:00Z">
        <w:r w:rsidR="002A6F74">
          <w:rPr>
            <w:rFonts w:cstheme="minorHAnsi"/>
          </w:rPr>
          <w:t>Table</w:t>
        </w:r>
      </w:ins>
      <w:bookmarkEnd w:id="6746"/>
    </w:p>
    <w:p w:rsidR="00D635F6" w:rsidRPr="002D3F66" w:rsidDel="0064582B" w:rsidRDefault="00D635F6" w:rsidP="00D635F6">
      <w:pPr>
        <w:pStyle w:val="sqlF9"/>
        <w:rPr>
          <w:del w:id="6749" w:author="Hemmati" w:date="2016-12-16T09:44:00Z"/>
          <w:rFonts w:asciiTheme="minorHAnsi" w:hAnsiTheme="minorHAnsi"/>
          <w:sz w:val="16"/>
          <w:szCs w:val="16"/>
          <w:rPrChange w:id="6750" w:author="Hemmati" w:date="2016-12-16T10:26:00Z">
            <w:rPr>
              <w:del w:id="6751" w:author="Hemmati" w:date="2016-12-16T09:44:00Z"/>
              <w:rFonts w:asciiTheme="minorHAnsi" w:hAnsiTheme="minorHAnsi"/>
            </w:rPr>
          </w:rPrChange>
        </w:rPr>
      </w:pPr>
    </w:p>
    <w:p w:rsidR="00D635F6" w:rsidRPr="002D3F66" w:rsidRDefault="00D635F6" w:rsidP="00D635F6">
      <w:pPr>
        <w:pStyle w:val="sqlF9"/>
        <w:rPr>
          <w:rFonts w:asciiTheme="minorHAnsi" w:hAnsiTheme="minorHAnsi"/>
          <w:sz w:val="16"/>
          <w:szCs w:val="16"/>
          <w:rPrChange w:id="6752" w:author="Hemmati" w:date="2016-12-16T10:26:00Z">
            <w:rPr>
              <w:rFonts w:asciiTheme="minorHAnsi" w:hAnsiTheme="minorHAnsi"/>
            </w:rPr>
          </w:rPrChange>
        </w:rPr>
      </w:pPr>
      <w:r w:rsidRPr="002D3F66">
        <w:rPr>
          <w:rFonts w:asciiTheme="minorHAnsi" w:hAnsiTheme="minorHAnsi"/>
          <w:sz w:val="16"/>
          <w:szCs w:val="16"/>
          <w:rPrChange w:id="6753" w:author="Hemmati" w:date="2016-12-16T10:26:00Z">
            <w:rPr>
              <w:rFonts w:asciiTheme="minorHAnsi" w:hAnsiTheme="minorHAnsi"/>
            </w:rPr>
          </w:rPrChange>
        </w:rPr>
        <w:t xml:space="preserve">REM =========================== </w:t>
      </w:r>
      <w:r w:rsidRPr="002D3F66">
        <w:rPr>
          <w:rFonts w:asciiTheme="minorHAnsi" w:hAnsiTheme="minorHAnsi"/>
          <w:b/>
          <w:sz w:val="16"/>
          <w:szCs w:val="16"/>
          <w:rPrChange w:id="6754" w:author="Hemmati" w:date="2016-12-16T10:26:00Z">
            <w:rPr>
              <w:rFonts w:asciiTheme="minorHAnsi" w:hAnsiTheme="minorHAnsi"/>
              <w:b/>
            </w:rPr>
          </w:rPrChange>
        </w:rPr>
        <w:t>AGENT_EMP TABLE</w:t>
      </w:r>
      <w:r w:rsidRPr="002D3F66">
        <w:rPr>
          <w:rFonts w:asciiTheme="minorHAnsi" w:hAnsiTheme="minorHAnsi"/>
          <w:sz w:val="16"/>
          <w:szCs w:val="16"/>
          <w:rPrChange w:id="6755" w:author="Hemmati" w:date="2016-12-16T10:26:00Z">
            <w:rPr>
              <w:rFonts w:asciiTheme="minorHAnsi" w:hAnsiTheme="minorHAnsi"/>
            </w:rPr>
          </w:rPrChange>
        </w:rPr>
        <w:t xml:space="preserve"> ===========================</w:t>
      </w:r>
    </w:p>
    <w:p w:rsidR="00D635F6" w:rsidRPr="002D3F66" w:rsidDel="0064582B" w:rsidRDefault="00D635F6" w:rsidP="00D635F6">
      <w:pPr>
        <w:pStyle w:val="sqlF9"/>
        <w:rPr>
          <w:del w:id="6756" w:author="Hemmati" w:date="2016-12-16T09:44:00Z"/>
          <w:rFonts w:asciiTheme="minorHAnsi" w:hAnsiTheme="minorHAnsi"/>
          <w:sz w:val="16"/>
          <w:szCs w:val="16"/>
          <w:rPrChange w:id="6757" w:author="Hemmati" w:date="2016-12-16T10:26:00Z">
            <w:rPr>
              <w:del w:id="6758" w:author="Hemmati" w:date="2016-12-16T09:44:00Z"/>
              <w:rFonts w:asciiTheme="minorHAnsi" w:hAnsiTheme="minorHAnsi"/>
            </w:rPr>
          </w:rPrChange>
        </w:rPr>
      </w:pPr>
    </w:p>
    <w:p w:rsidR="00D635F6" w:rsidRPr="002D3F66" w:rsidRDefault="00D635F6" w:rsidP="00D635F6">
      <w:pPr>
        <w:pStyle w:val="sqlF9"/>
        <w:rPr>
          <w:rFonts w:asciiTheme="minorHAnsi" w:hAnsiTheme="minorHAnsi"/>
          <w:sz w:val="16"/>
          <w:szCs w:val="16"/>
          <w:rPrChange w:id="6759"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760" w:author="Hemmati" w:date="2016-12-16T10:26:00Z">
            <w:rPr>
              <w:rFonts w:asciiTheme="minorHAnsi" w:hAnsiTheme="minorHAnsi"/>
            </w:rPr>
          </w:rPrChange>
        </w:rPr>
      </w:pPr>
      <w:r w:rsidRPr="002D3F66">
        <w:rPr>
          <w:rFonts w:asciiTheme="minorHAnsi" w:hAnsiTheme="minorHAnsi"/>
          <w:sz w:val="16"/>
          <w:szCs w:val="16"/>
          <w:rPrChange w:id="6761" w:author="Hemmati" w:date="2016-12-16T10:26:00Z">
            <w:rPr>
              <w:rFonts w:asciiTheme="minorHAnsi" w:hAnsiTheme="minorHAnsi"/>
            </w:rPr>
          </w:rPrChange>
        </w:rPr>
        <w:t>CREATE TABLE AGENT_EMP</w:t>
      </w:r>
    </w:p>
    <w:p w:rsidR="00D635F6" w:rsidRPr="002D3F66" w:rsidRDefault="00D635F6" w:rsidP="00D635F6">
      <w:pPr>
        <w:pStyle w:val="sqlF9"/>
        <w:rPr>
          <w:rFonts w:asciiTheme="minorHAnsi" w:hAnsiTheme="minorHAnsi"/>
          <w:sz w:val="16"/>
          <w:szCs w:val="16"/>
          <w:rPrChange w:id="6762" w:author="Hemmati" w:date="2016-12-16T10:26:00Z">
            <w:rPr>
              <w:rFonts w:asciiTheme="minorHAnsi" w:hAnsiTheme="minorHAnsi"/>
            </w:rPr>
          </w:rPrChange>
        </w:rPr>
      </w:pPr>
      <w:r w:rsidRPr="002D3F66">
        <w:rPr>
          <w:rFonts w:asciiTheme="minorHAnsi" w:hAnsiTheme="minorHAnsi"/>
          <w:sz w:val="16"/>
          <w:szCs w:val="16"/>
          <w:rPrChange w:id="6763" w:author="Hemmati" w:date="2016-12-16T10:26:00Z">
            <w:rPr>
              <w:rFonts w:asciiTheme="minorHAnsi" w:hAnsiTheme="minorHAnsi"/>
            </w:rPr>
          </w:rPrChange>
        </w:rPr>
        <w:t xml:space="preserve">       (emp_num </w:t>
      </w:r>
      <w:r w:rsidRPr="002D3F66">
        <w:rPr>
          <w:rFonts w:asciiTheme="minorHAnsi" w:hAnsiTheme="minorHAnsi"/>
          <w:sz w:val="16"/>
          <w:szCs w:val="16"/>
          <w:rPrChange w:id="6764" w:author="Hemmati" w:date="2016-12-16T10:26:00Z">
            <w:rPr>
              <w:rFonts w:asciiTheme="minorHAnsi" w:hAnsiTheme="minorHAnsi"/>
            </w:rPr>
          </w:rPrChange>
        </w:rPr>
        <w:tab/>
      </w:r>
      <w:r w:rsidRPr="002D3F66">
        <w:rPr>
          <w:rFonts w:asciiTheme="minorHAnsi" w:hAnsiTheme="minorHAnsi"/>
          <w:sz w:val="16"/>
          <w:szCs w:val="16"/>
          <w:rPrChange w:id="6765" w:author="Hemmati" w:date="2016-12-16T10:26:00Z">
            <w:rPr>
              <w:rFonts w:asciiTheme="minorHAnsi" w:hAnsiTheme="minorHAnsi"/>
            </w:rPr>
          </w:rPrChange>
        </w:rPr>
        <w:tab/>
        <w:t xml:space="preserve">NUMBER(5) </w:t>
      </w:r>
    </w:p>
    <w:p w:rsidR="00D635F6" w:rsidRPr="002D3F66" w:rsidRDefault="00D635F6" w:rsidP="00D635F6">
      <w:pPr>
        <w:pStyle w:val="sqlF9"/>
        <w:rPr>
          <w:rFonts w:asciiTheme="minorHAnsi" w:hAnsiTheme="minorHAnsi"/>
          <w:sz w:val="16"/>
          <w:szCs w:val="16"/>
          <w:rPrChange w:id="6766" w:author="Hemmati" w:date="2016-12-16T10:26:00Z">
            <w:rPr>
              <w:rFonts w:asciiTheme="minorHAnsi" w:hAnsiTheme="minorHAnsi"/>
            </w:rPr>
          </w:rPrChange>
        </w:rPr>
      </w:pPr>
      <w:r w:rsidRPr="002D3F66">
        <w:rPr>
          <w:rFonts w:asciiTheme="minorHAnsi" w:hAnsiTheme="minorHAnsi"/>
          <w:sz w:val="16"/>
          <w:szCs w:val="16"/>
          <w:rPrChange w:id="6767" w:author="Hemmati" w:date="2016-12-16T10:26:00Z">
            <w:rPr>
              <w:rFonts w:asciiTheme="minorHAnsi" w:hAnsiTheme="minorHAnsi"/>
            </w:rPr>
          </w:rPrChange>
        </w:rPr>
        <w:tab/>
        <w:t xml:space="preserve">constraint   </w:t>
      </w:r>
      <w:r w:rsidRPr="002D3F66">
        <w:rPr>
          <w:rFonts w:asciiTheme="minorHAnsi" w:hAnsiTheme="minorHAnsi"/>
          <w:sz w:val="16"/>
          <w:szCs w:val="16"/>
          <w:rPrChange w:id="6768" w:author="Hemmati" w:date="2016-12-16T10:26:00Z">
            <w:rPr>
              <w:rFonts w:asciiTheme="minorHAnsi" w:hAnsiTheme="minorHAnsi"/>
            </w:rPr>
          </w:rPrChange>
        </w:rPr>
        <w:tab/>
        <w:t>agent_num_pk     primary key</w:t>
      </w:r>
    </w:p>
    <w:p w:rsidR="00D635F6" w:rsidRPr="002D3F66" w:rsidRDefault="00D635F6" w:rsidP="00D635F6">
      <w:pPr>
        <w:pStyle w:val="sqlF9"/>
        <w:rPr>
          <w:rFonts w:asciiTheme="minorHAnsi" w:hAnsiTheme="minorHAnsi"/>
          <w:sz w:val="16"/>
          <w:szCs w:val="16"/>
          <w:rPrChange w:id="6769" w:author="Hemmati" w:date="2016-12-16T10:26:00Z">
            <w:rPr>
              <w:rFonts w:asciiTheme="minorHAnsi" w:hAnsiTheme="minorHAnsi"/>
            </w:rPr>
          </w:rPrChange>
        </w:rPr>
      </w:pPr>
      <w:r w:rsidRPr="002D3F66">
        <w:rPr>
          <w:rFonts w:asciiTheme="minorHAnsi" w:hAnsiTheme="minorHAnsi"/>
          <w:sz w:val="16"/>
          <w:szCs w:val="16"/>
          <w:rPrChange w:id="6770" w:author="Hemmati" w:date="2016-12-16T10:26:00Z">
            <w:rPr>
              <w:rFonts w:asciiTheme="minorHAnsi" w:hAnsiTheme="minorHAnsi"/>
            </w:rPr>
          </w:rPrChange>
        </w:rPr>
        <w:t xml:space="preserve">        DEFERRABLE INITIALLY DEFERRED</w:t>
      </w:r>
    </w:p>
    <w:p w:rsidR="00D635F6" w:rsidRPr="002D3F66" w:rsidRDefault="00D635F6" w:rsidP="00D635F6">
      <w:pPr>
        <w:pStyle w:val="sqlF9"/>
        <w:rPr>
          <w:rFonts w:asciiTheme="minorHAnsi" w:hAnsiTheme="minorHAnsi"/>
          <w:sz w:val="16"/>
          <w:szCs w:val="16"/>
          <w:rPrChange w:id="6771" w:author="Hemmati" w:date="2016-12-16T10:26:00Z">
            <w:rPr>
              <w:rFonts w:asciiTheme="minorHAnsi" w:hAnsiTheme="minorHAnsi"/>
            </w:rPr>
          </w:rPrChange>
        </w:rPr>
      </w:pPr>
      <w:r w:rsidRPr="002D3F66">
        <w:rPr>
          <w:rFonts w:asciiTheme="minorHAnsi" w:hAnsiTheme="minorHAnsi"/>
          <w:sz w:val="16"/>
          <w:szCs w:val="16"/>
          <w:rPrChange w:id="6772" w:author="Hemmati" w:date="2016-12-16T10:26:00Z">
            <w:rPr>
              <w:rFonts w:asciiTheme="minorHAnsi" w:hAnsiTheme="minorHAnsi"/>
            </w:rPr>
          </w:rPrChange>
        </w:rPr>
        <w:t>USING INDEX</w:t>
      </w:r>
    </w:p>
    <w:p w:rsidR="00D635F6" w:rsidRPr="002D3F66" w:rsidRDefault="00D635F6" w:rsidP="00D635F6">
      <w:pPr>
        <w:pStyle w:val="sqlF9"/>
        <w:rPr>
          <w:rFonts w:asciiTheme="minorHAnsi" w:hAnsiTheme="minorHAnsi"/>
          <w:sz w:val="16"/>
          <w:szCs w:val="16"/>
          <w:rPrChange w:id="6773" w:author="Hemmati" w:date="2016-12-16T10:26:00Z">
            <w:rPr>
              <w:rFonts w:asciiTheme="minorHAnsi" w:hAnsiTheme="minorHAnsi"/>
            </w:rPr>
          </w:rPrChange>
        </w:rPr>
      </w:pPr>
      <w:r w:rsidRPr="002D3F66">
        <w:rPr>
          <w:rFonts w:asciiTheme="minorHAnsi" w:hAnsiTheme="minorHAnsi"/>
          <w:sz w:val="16"/>
          <w:szCs w:val="16"/>
          <w:rPrChange w:id="6774" w:author="Hemmati" w:date="2016-12-16T10:26:00Z">
            <w:rPr>
              <w:rFonts w:asciiTheme="minorHAnsi" w:hAnsiTheme="minorHAnsi"/>
            </w:rPr>
          </w:rPrChange>
        </w:rPr>
        <w:tab/>
        <w:t>(CREATE INDEX agent_num_idx  ON AGENT_EMP(emp_num)</w:t>
      </w:r>
    </w:p>
    <w:p w:rsidR="00D635F6" w:rsidRPr="002D3F66" w:rsidRDefault="00D635F6" w:rsidP="00D635F6">
      <w:pPr>
        <w:pStyle w:val="sqlF9"/>
        <w:rPr>
          <w:rFonts w:asciiTheme="minorHAnsi" w:hAnsiTheme="minorHAnsi"/>
          <w:sz w:val="16"/>
          <w:szCs w:val="16"/>
          <w:rPrChange w:id="6775" w:author="Hemmati" w:date="2016-12-16T10:26:00Z">
            <w:rPr>
              <w:rFonts w:asciiTheme="minorHAnsi" w:hAnsiTheme="minorHAnsi"/>
            </w:rPr>
          </w:rPrChange>
        </w:rPr>
      </w:pPr>
      <w:r w:rsidRPr="002D3F66">
        <w:rPr>
          <w:rFonts w:asciiTheme="minorHAnsi" w:hAnsiTheme="minorHAnsi"/>
          <w:sz w:val="16"/>
          <w:szCs w:val="16"/>
          <w:rPrChange w:id="6776" w:author="Hemmati" w:date="2016-12-16T10:26:00Z">
            <w:rPr>
              <w:rFonts w:asciiTheme="minorHAnsi" w:hAnsiTheme="minorHAnsi"/>
            </w:rPr>
          </w:rPrChange>
        </w:rPr>
        <w:t>TABLESPACE indx),</w:t>
      </w:r>
    </w:p>
    <w:p w:rsidR="00D635F6" w:rsidRPr="002D3F66" w:rsidRDefault="00D635F6" w:rsidP="00D635F6">
      <w:pPr>
        <w:pStyle w:val="sqlF9"/>
        <w:rPr>
          <w:rFonts w:asciiTheme="minorHAnsi" w:hAnsiTheme="minorHAnsi"/>
          <w:sz w:val="16"/>
          <w:szCs w:val="16"/>
          <w:rPrChange w:id="6777" w:author="Hemmati" w:date="2016-12-16T10:26:00Z">
            <w:rPr>
              <w:rFonts w:asciiTheme="minorHAnsi" w:hAnsiTheme="minorHAnsi"/>
            </w:rPr>
          </w:rPrChange>
        </w:rPr>
      </w:pPr>
      <w:r w:rsidRPr="002D3F66">
        <w:rPr>
          <w:rFonts w:asciiTheme="minorHAnsi" w:hAnsiTheme="minorHAnsi"/>
          <w:sz w:val="16"/>
          <w:szCs w:val="16"/>
          <w:rPrChange w:id="6778" w:author="Hemmati" w:date="2016-12-16T10:26:00Z">
            <w:rPr>
              <w:rFonts w:asciiTheme="minorHAnsi" w:hAnsiTheme="minorHAnsi"/>
            </w:rPr>
          </w:rPrChange>
        </w:rPr>
        <w:t xml:space="preserve">       emp_id     </w:t>
      </w:r>
      <w:r w:rsidRPr="002D3F66">
        <w:rPr>
          <w:rFonts w:asciiTheme="minorHAnsi" w:hAnsiTheme="minorHAnsi"/>
          <w:sz w:val="16"/>
          <w:szCs w:val="16"/>
          <w:rPrChange w:id="6779" w:author="Hemmati" w:date="2016-12-16T10:26:00Z">
            <w:rPr>
              <w:rFonts w:asciiTheme="minorHAnsi" w:hAnsiTheme="minorHAnsi"/>
            </w:rPr>
          </w:rPrChange>
        </w:rPr>
        <w:tab/>
      </w:r>
      <w:r w:rsidRPr="002D3F66">
        <w:rPr>
          <w:rFonts w:asciiTheme="minorHAnsi" w:hAnsiTheme="minorHAnsi"/>
          <w:sz w:val="16"/>
          <w:szCs w:val="16"/>
          <w:rPrChange w:id="6780" w:author="Hemmati" w:date="2016-12-16T10:26:00Z">
            <w:rPr>
              <w:rFonts w:asciiTheme="minorHAnsi" w:hAnsiTheme="minorHAnsi"/>
            </w:rPr>
          </w:rPrChange>
        </w:rPr>
        <w:tab/>
        <w:t>VARCHAR2(5),</w:t>
      </w:r>
    </w:p>
    <w:p w:rsidR="00D635F6" w:rsidRPr="002D3F66" w:rsidRDefault="00D635F6" w:rsidP="00D635F6">
      <w:pPr>
        <w:pStyle w:val="sqlF9"/>
        <w:rPr>
          <w:rFonts w:asciiTheme="minorHAnsi" w:hAnsiTheme="minorHAnsi"/>
          <w:sz w:val="16"/>
          <w:szCs w:val="16"/>
          <w:rPrChange w:id="6781" w:author="Hemmati" w:date="2016-12-16T10:26:00Z">
            <w:rPr>
              <w:rFonts w:asciiTheme="minorHAnsi" w:hAnsiTheme="minorHAnsi"/>
            </w:rPr>
          </w:rPrChange>
        </w:rPr>
      </w:pPr>
      <w:r w:rsidRPr="002D3F66">
        <w:rPr>
          <w:rFonts w:asciiTheme="minorHAnsi" w:hAnsiTheme="minorHAnsi"/>
          <w:sz w:val="16"/>
          <w:szCs w:val="16"/>
          <w:rPrChange w:id="6782" w:author="Hemmati" w:date="2016-12-16T10:26:00Z">
            <w:rPr>
              <w:rFonts w:asciiTheme="minorHAnsi" w:hAnsiTheme="minorHAnsi"/>
            </w:rPr>
          </w:rPrChange>
        </w:rPr>
        <w:t xml:space="preserve">       emp_fname     </w:t>
      </w:r>
      <w:r w:rsidRPr="002D3F66">
        <w:rPr>
          <w:rFonts w:asciiTheme="minorHAnsi" w:hAnsiTheme="minorHAnsi"/>
          <w:sz w:val="16"/>
          <w:szCs w:val="16"/>
          <w:rPrChange w:id="6783" w:author="Hemmati" w:date="2016-12-16T10:26:00Z">
            <w:rPr>
              <w:rFonts w:asciiTheme="minorHAnsi" w:hAnsiTheme="minorHAnsi"/>
            </w:rPr>
          </w:rPrChange>
        </w:rPr>
        <w:tab/>
        <w:t>VARCHAR2(20),</w:t>
      </w:r>
    </w:p>
    <w:p w:rsidR="00D635F6" w:rsidRPr="002D3F66" w:rsidRDefault="00D635F6" w:rsidP="00D635F6">
      <w:pPr>
        <w:pStyle w:val="sqlF9"/>
        <w:rPr>
          <w:rFonts w:asciiTheme="minorHAnsi" w:hAnsiTheme="minorHAnsi"/>
          <w:sz w:val="16"/>
          <w:szCs w:val="16"/>
          <w:rPrChange w:id="6784" w:author="Hemmati" w:date="2016-12-16T10:26:00Z">
            <w:rPr>
              <w:rFonts w:asciiTheme="minorHAnsi" w:hAnsiTheme="minorHAnsi"/>
            </w:rPr>
          </w:rPrChange>
        </w:rPr>
      </w:pPr>
      <w:r w:rsidRPr="002D3F66">
        <w:rPr>
          <w:rFonts w:asciiTheme="minorHAnsi" w:hAnsiTheme="minorHAnsi"/>
          <w:sz w:val="16"/>
          <w:szCs w:val="16"/>
          <w:rPrChange w:id="6785" w:author="Hemmati" w:date="2016-12-16T10:26:00Z">
            <w:rPr>
              <w:rFonts w:asciiTheme="minorHAnsi" w:hAnsiTheme="minorHAnsi"/>
            </w:rPr>
          </w:rPrChange>
        </w:rPr>
        <w:t xml:space="preserve">       emp_lname</w:t>
      </w:r>
      <w:r w:rsidRPr="002D3F66">
        <w:rPr>
          <w:rFonts w:asciiTheme="minorHAnsi" w:hAnsiTheme="minorHAnsi"/>
          <w:sz w:val="16"/>
          <w:szCs w:val="16"/>
          <w:rPrChange w:id="6786" w:author="Hemmati" w:date="2016-12-16T10:26:00Z">
            <w:rPr>
              <w:rFonts w:asciiTheme="minorHAnsi" w:hAnsiTheme="minorHAnsi"/>
            </w:rPr>
          </w:rPrChange>
        </w:rPr>
        <w:tab/>
      </w:r>
      <w:r w:rsidRPr="002D3F66">
        <w:rPr>
          <w:rFonts w:asciiTheme="minorHAnsi" w:hAnsiTheme="minorHAnsi"/>
          <w:sz w:val="16"/>
          <w:szCs w:val="16"/>
          <w:rPrChange w:id="6787" w:author="Hemmati" w:date="2016-12-16T10:26:00Z">
            <w:rPr>
              <w:rFonts w:asciiTheme="minorHAnsi" w:hAnsiTheme="minorHAnsi"/>
            </w:rPr>
          </w:rPrChange>
        </w:rPr>
        <w:tab/>
        <w:t>VARCHAR2(20),</w:t>
      </w:r>
    </w:p>
    <w:p w:rsidR="00D635F6" w:rsidRPr="002D3F66" w:rsidRDefault="00D635F6" w:rsidP="00D635F6">
      <w:pPr>
        <w:pStyle w:val="sqlF9"/>
        <w:rPr>
          <w:rFonts w:asciiTheme="minorHAnsi" w:hAnsiTheme="minorHAnsi"/>
          <w:sz w:val="16"/>
          <w:szCs w:val="16"/>
          <w:rPrChange w:id="6788" w:author="Hemmati" w:date="2016-12-16T10:26:00Z">
            <w:rPr>
              <w:rFonts w:asciiTheme="minorHAnsi" w:hAnsiTheme="minorHAnsi"/>
            </w:rPr>
          </w:rPrChange>
        </w:rPr>
      </w:pPr>
      <w:r w:rsidRPr="002D3F66">
        <w:rPr>
          <w:rFonts w:asciiTheme="minorHAnsi" w:hAnsiTheme="minorHAnsi"/>
          <w:sz w:val="16"/>
          <w:szCs w:val="16"/>
          <w:rPrChange w:id="6789" w:author="Hemmati" w:date="2016-12-16T10:26:00Z">
            <w:rPr>
              <w:rFonts w:asciiTheme="minorHAnsi" w:hAnsiTheme="minorHAnsi"/>
            </w:rPr>
          </w:rPrChange>
        </w:rPr>
        <w:t xml:space="preserve">       office_id</w:t>
      </w:r>
      <w:r w:rsidRPr="002D3F66">
        <w:rPr>
          <w:rFonts w:asciiTheme="minorHAnsi" w:hAnsiTheme="minorHAnsi"/>
          <w:sz w:val="16"/>
          <w:szCs w:val="16"/>
          <w:rPrChange w:id="6790" w:author="Hemmati" w:date="2016-12-16T10:26:00Z">
            <w:rPr>
              <w:rFonts w:asciiTheme="minorHAnsi" w:hAnsiTheme="minorHAnsi"/>
            </w:rPr>
          </w:rPrChange>
        </w:rPr>
        <w:tab/>
      </w:r>
      <w:r w:rsidRPr="002D3F66">
        <w:rPr>
          <w:rFonts w:asciiTheme="minorHAnsi" w:hAnsiTheme="minorHAnsi"/>
          <w:sz w:val="16"/>
          <w:szCs w:val="16"/>
          <w:rPrChange w:id="6791" w:author="Hemmati" w:date="2016-12-16T10:26:00Z">
            <w:rPr>
              <w:rFonts w:asciiTheme="minorHAnsi" w:hAnsiTheme="minorHAnsi"/>
            </w:rPr>
          </w:rPrChange>
        </w:rPr>
        <w:tab/>
        <w:t xml:space="preserve">NUMBER(5))       </w:t>
      </w:r>
    </w:p>
    <w:p w:rsidR="00D635F6" w:rsidRPr="002D3F66" w:rsidRDefault="00D635F6" w:rsidP="00D635F6">
      <w:pPr>
        <w:pStyle w:val="sqlF9"/>
        <w:rPr>
          <w:rFonts w:asciiTheme="minorHAnsi" w:hAnsiTheme="minorHAnsi"/>
          <w:sz w:val="16"/>
          <w:szCs w:val="16"/>
          <w:rPrChange w:id="6792" w:author="Hemmati" w:date="2016-12-16T10:26:00Z">
            <w:rPr>
              <w:rFonts w:asciiTheme="minorHAnsi" w:hAnsiTheme="minorHAnsi"/>
            </w:rPr>
          </w:rPrChange>
        </w:rPr>
      </w:pPr>
      <w:r w:rsidRPr="002D3F66">
        <w:rPr>
          <w:rFonts w:asciiTheme="minorHAnsi" w:hAnsiTheme="minorHAnsi"/>
          <w:sz w:val="16"/>
          <w:szCs w:val="16"/>
          <w:rPrChange w:id="6793" w:author="Hemmati" w:date="2016-12-16T10:26:00Z">
            <w:rPr>
              <w:rFonts w:asciiTheme="minorHAnsi" w:hAnsiTheme="minorHAnsi"/>
            </w:rPr>
          </w:rPrChange>
        </w:rPr>
        <w:t>TABLESPACE user_data</w:t>
      </w:r>
    </w:p>
    <w:p w:rsidR="00D635F6" w:rsidRPr="002D3F66" w:rsidRDefault="00D635F6" w:rsidP="00D635F6">
      <w:pPr>
        <w:pStyle w:val="sqlF9"/>
        <w:rPr>
          <w:rFonts w:asciiTheme="minorHAnsi" w:hAnsiTheme="minorHAnsi"/>
          <w:sz w:val="16"/>
          <w:szCs w:val="16"/>
          <w:rPrChange w:id="6794" w:author="Hemmati" w:date="2016-12-16T10:26:00Z">
            <w:rPr>
              <w:rFonts w:asciiTheme="minorHAnsi" w:hAnsiTheme="minorHAnsi"/>
            </w:rPr>
          </w:rPrChange>
        </w:rPr>
      </w:pPr>
      <w:r w:rsidRPr="002D3F66">
        <w:rPr>
          <w:rFonts w:asciiTheme="minorHAnsi" w:hAnsiTheme="minorHAnsi"/>
          <w:sz w:val="16"/>
          <w:szCs w:val="16"/>
          <w:rPrChange w:id="6795" w:author="Hemmati" w:date="2016-12-16T10:26:00Z">
            <w:rPr>
              <w:rFonts w:asciiTheme="minorHAnsi" w:hAnsiTheme="minorHAnsi"/>
            </w:rPr>
          </w:rPrChange>
        </w:rPr>
        <w:t>STORAGE (INITIAL 10K</w:t>
      </w:r>
    </w:p>
    <w:p w:rsidR="00D635F6" w:rsidRPr="002D3F66" w:rsidRDefault="00D635F6" w:rsidP="00D635F6">
      <w:pPr>
        <w:pStyle w:val="sqlF9"/>
        <w:rPr>
          <w:rFonts w:asciiTheme="minorHAnsi" w:hAnsiTheme="minorHAnsi"/>
          <w:sz w:val="16"/>
          <w:szCs w:val="16"/>
          <w:rPrChange w:id="6796" w:author="Hemmati" w:date="2016-12-16T10:26:00Z">
            <w:rPr>
              <w:rFonts w:asciiTheme="minorHAnsi" w:hAnsiTheme="minorHAnsi"/>
            </w:rPr>
          </w:rPrChange>
        </w:rPr>
      </w:pPr>
      <w:r w:rsidRPr="002D3F66">
        <w:rPr>
          <w:rFonts w:asciiTheme="minorHAnsi" w:hAnsiTheme="minorHAnsi"/>
          <w:sz w:val="16"/>
          <w:szCs w:val="16"/>
          <w:rPrChange w:id="6797" w:author="Hemmati" w:date="2016-12-16T10:26:00Z">
            <w:rPr>
              <w:rFonts w:asciiTheme="minorHAnsi" w:hAnsiTheme="minorHAnsi"/>
            </w:rPr>
          </w:rPrChange>
        </w:rPr>
        <w:t xml:space="preserve">            NEXT 10K</w:t>
      </w:r>
    </w:p>
    <w:p w:rsidR="00D635F6" w:rsidRPr="002D3F66" w:rsidRDefault="00D635F6" w:rsidP="00D635F6">
      <w:pPr>
        <w:pStyle w:val="sqlF9"/>
        <w:rPr>
          <w:rFonts w:asciiTheme="minorHAnsi" w:hAnsiTheme="minorHAnsi"/>
          <w:sz w:val="16"/>
          <w:szCs w:val="16"/>
          <w:rPrChange w:id="6798" w:author="Hemmati" w:date="2016-12-16T10:26:00Z">
            <w:rPr>
              <w:rFonts w:asciiTheme="minorHAnsi" w:hAnsiTheme="minorHAnsi"/>
            </w:rPr>
          </w:rPrChange>
        </w:rPr>
      </w:pPr>
      <w:r w:rsidRPr="002D3F66">
        <w:rPr>
          <w:rFonts w:asciiTheme="minorHAnsi" w:hAnsiTheme="minorHAnsi"/>
          <w:sz w:val="16"/>
          <w:szCs w:val="16"/>
          <w:rPrChange w:id="6799" w:author="Hemmati" w:date="2016-12-16T10:26:00Z">
            <w:rPr>
              <w:rFonts w:asciiTheme="minorHAnsi" w:hAnsiTheme="minorHAnsi"/>
            </w:rPr>
          </w:rPrChange>
        </w:rPr>
        <w:t xml:space="preserve">            MINEXTENTs 2</w:t>
      </w:r>
    </w:p>
    <w:p w:rsidR="00D635F6" w:rsidRPr="002D3F66" w:rsidRDefault="00D635F6" w:rsidP="00D635F6">
      <w:pPr>
        <w:pStyle w:val="sqlF9"/>
        <w:rPr>
          <w:rFonts w:asciiTheme="minorHAnsi" w:hAnsiTheme="minorHAnsi"/>
          <w:sz w:val="16"/>
          <w:szCs w:val="16"/>
          <w:rPrChange w:id="6800" w:author="Hemmati" w:date="2016-12-16T10:26:00Z">
            <w:rPr>
              <w:rFonts w:asciiTheme="minorHAnsi" w:hAnsiTheme="minorHAnsi"/>
            </w:rPr>
          </w:rPrChange>
        </w:rPr>
      </w:pPr>
      <w:r w:rsidRPr="002D3F66">
        <w:rPr>
          <w:rFonts w:asciiTheme="minorHAnsi" w:hAnsiTheme="minorHAnsi"/>
          <w:sz w:val="16"/>
          <w:szCs w:val="16"/>
          <w:rPrChange w:id="6801" w:author="Hemmati" w:date="2016-12-16T10:26:00Z">
            <w:rPr>
              <w:rFonts w:asciiTheme="minorHAnsi" w:hAnsiTheme="minorHAnsi"/>
            </w:rPr>
          </w:rPrChange>
        </w:rPr>
        <w:t xml:space="preserve">            MAXEXTENTS 100</w:t>
      </w:r>
    </w:p>
    <w:p w:rsidR="00D635F6" w:rsidRPr="002D3F66" w:rsidRDefault="00D635F6" w:rsidP="00D635F6">
      <w:pPr>
        <w:pStyle w:val="sqlF9"/>
        <w:rPr>
          <w:rFonts w:asciiTheme="minorHAnsi" w:hAnsiTheme="minorHAnsi"/>
          <w:sz w:val="16"/>
          <w:szCs w:val="16"/>
          <w:rPrChange w:id="6802" w:author="Hemmati" w:date="2016-12-16T10:26:00Z">
            <w:rPr>
              <w:rFonts w:asciiTheme="minorHAnsi" w:hAnsiTheme="minorHAnsi"/>
            </w:rPr>
          </w:rPrChange>
        </w:rPr>
      </w:pPr>
      <w:r w:rsidRPr="002D3F66">
        <w:rPr>
          <w:rFonts w:asciiTheme="minorHAnsi" w:hAnsiTheme="minorHAnsi"/>
          <w:sz w:val="16"/>
          <w:szCs w:val="16"/>
          <w:rPrChange w:id="6803" w:author="Hemmati" w:date="2016-12-16T10:26:00Z">
            <w:rPr>
              <w:rFonts w:asciiTheme="minorHAnsi" w:hAnsiTheme="minorHAnsi"/>
            </w:rPr>
          </w:rPrChange>
        </w:rPr>
        <w:t xml:space="preserve">            PCTINCREASE 0)</w:t>
      </w:r>
    </w:p>
    <w:p w:rsidR="00D635F6" w:rsidRPr="002D3F66" w:rsidRDefault="00D635F6" w:rsidP="00D635F6">
      <w:pPr>
        <w:pStyle w:val="sqlF9"/>
        <w:rPr>
          <w:rFonts w:asciiTheme="minorHAnsi" w:hAnsiTheme="minorHAnsi"/>
          <w:sz w:val="16"/>
          <w:szCs w:val="16"/>
          <w:rPrChange w:id="6804" w:author="Hemmati" w:date="2016-12-16T10:26:00Z">
            <w:rPr>
              <w:rFonts w:asciiTheme="minorHAnsi" w:hAnsiTheme="minorHAnsi"/>
            </w:rPr>
          </w:rPrChange>
        </w:rPr>
      </w:pPr>
      <w:r w:rsidRPr="002D3F66">
        <w:rPr>
          <w:rFonts w:asciiTheme="minorHAnsi" w:hAnsiTheme="minorHAnsi"/>
          <w:sz w:val="16"/>
          <w:szCs w:val="16"/>
          <w:rPrChange w:id="6805" w:author="Hemmati" w:date="2016-12-16T10:26:00Z">
            <w:rPr>
              <w:rFonts w:asciiTheme="minorHAnsi" w:hAnsiTheme="minorHAnsi"/>
            </w:rPr>
          </w:rPrChange>
        </w:rPr>
        <w:t xml:space="preserve">            PCTFREE 10</w:t>
      </w:r>
    </w:p>
    <w:p w:rsidR="00D635F6" w:rsidRPr="002D3F66" w:rsidRDefault="00D635F6" w:rsidP="00D635F6">
      <w:pPr>
        <w:pStyle w:val="sqlF9"/>
        <w:rPr>
          <w:rFonts w:asciiTheme="minorHAnsi" w:hAnsiTheme="minorHAnsi"/>
          <w:sz w:val="16"/>
          <w:szCs w:val="16"/>
          <w:rPrChange w:id="6806" w:author="Hemmati" w:date="2016-12-16T10:26:00Z">
            <w:rPr>
              <w:rFonts w:asciiTheme="minorHAnsi" w:hAnsiTheme="minorHAnsi"/>
            </w:rPr>
          </w:rPrChange>
        </w:rPr>
      </w:pPr>
      <w:r w:rsidRPr="002D3F66">
        <w:rPr>
          <w:rFonts w:asciiTheme="minorHAnsi" w:hAnsiTheme="minorHAnsi"/>
          <w:sz w:val="16"/>
          <w:szCs w:val="16"/>
          <w:rPrChange w:id="6807" w:author="Hemmati" w:date="2016-12-16T10:26:00Z">
            <w:rPr>
              <w:rFonts w:asciiTheme="minorHAnsi" w:hAnsiTheme="minorHAnsi"/>
            </w:rPr>
          </w:rPrChange>
        </w:rPr>
        <w:t xml:space="preserve">            PCTUSED 40</w:t>
      </w:r>
    </w:p>
    <w:p w:rsidR="00D635F6" w:rsidRPr="002D3F66" w:rsidRDefault="00D635F6" w:rsidP="00D635F6">
      <w:pPr>
        <w:pStyle w:val="sqlF9"/>
        <w:rPr>
          <w:rFonts w:asciiTheme="minorHAnsi" w:hAnsiTheme="minorHAnsi"/>
          <w:sz w:val="16"/>
          <w:szCs w:val="16"/>
          <w:rPrChange w:id="6808" w:author="Hemmati" w:date="2016-12-16T10:26:00Z">
            <w:rPr>
              <w:rFonts w:asciiTheme="minorHAnsi" w:hAnsiTheme="minorHAnsi"/>
            </w:rPr>
          </w:rPrChange>
        </w:rPr>
      </w:pPr>
      <w:r w:rsidRPr="002D3F66">
        <w:rPr>
          <w:rFonts w:asciiTheme="minorHAnsi" w:hAnsiTheme="minorHAnsi"/>
          <w:sz w:val="16"/>
          <w:szCs w:val="16"/>
          <w:rPrChange w:id="6809" w:author="Hemmati" w:date="2016-12-16T10:26:00Z">
            <w:rPr>
              <w:rFonts w:asciiTheme="minorHAnsi" w:hAnsiTheme="minorHAnsi"/>
            </w:rPr>
          </w:rPrChange>
        </w:rPr>
        <w:t xml:space="preserve">            INITRANS 2</w:t>
      </w:r>
    </w:p>
    <w:p w:rsidR="00D635F6" w:rsidRPr="002D3F66" w:rsidRDefault="00D635F6" w:rsidP="00D635F6">
      <w:pPr>
        <w:pStyle w:val="sqlF9"/>
        <w:rPr>
          <w:rFonts w:asciiTheme="minorHAnsi" w:hAnsiTheme="minorHAnsi"/>
          <w:sz w:val="16"/>
          <w:szCs w:val="16"/>
          <w:rPrChange w:id="6810" w:author="Hemmati" w:date="2016-12-16T10:26:00Z">
            <w:rPr>
              <w:rFonts w:asciiTheme="minorHAnsi" w:hAnsiTheme="minorHAnsi"/>
            </w:rPr>
          </w:rPrChange>
        </w:rPr>
      </w:pPr>
      <w:r w:rsidRPr="002D3F66">
        <w:rPr>
          <w:rFonts w:asciiTheme="minorHAnsi" w:hAnsiTheme="minorHAnsi"/>
          <w:sz w:val="16"/>
          <w:szCs w:val="16"/>
          <w:rPrChange w:id="6811" w:author="Hemmati" w:date="2016-12-16T10:26:00Z">
            <w:rPr>
              <w:rFonts w:asciiTheme="minorHAnsi" w:hAnsiTheme="minorHAnsi"/>
            </w:rPr>
          </w:rPrChange>
        </w:rPr>
        <w:t xml:space="preserve">            MAXTRANS 100;</w:t>
      </w:r>
    </w:p>
    <w:p w:rsidR="00D635F6" w:rsidRPr="002D3F66" w:rsidDel="0064582B" w:rsidRDefault="00D635F6" w:rsidP="00D635F6">
      <w:pPr>
        <w:pStyle w:val="sqlF9"/>
        <w:rPr>
          <w:del w:id="6812" w:author="Hemmati" w:date="2016-12-16T09:44:00Z"/>
          <w:rFonts w:asciiTheme="minorHAnsi" w:hAnsiTheme="minorHAnsi"/>
          <w:sz w:val="16"/>
          <w:szCs w:val="16"/>
          <w:rPrChange w:id="6813" w:author="Hemmati" w:date="2016-12-16T10:26:00Z">
            <w:rPr>
              <w:del w:id="6814" w:author="Hemmati" w:date="2016-12-16T09:44:00Z"/>
              <w:rFonts w:asciiTheme="minorHAnsi" w:hAnsiTheme="minorHAnsi"/>
            </w:rPr>
          </w:rPrChange>
        </w:rPr>
      </w:pPr>
    </w:p>
    <w:p w:rsidR="00D635F6" w:rsidRPr="002D3F66" w:rsidRDefault="00D635F6" w:rsidP="00D635F6">
      <w:pPr>
        <w:pStyle w:val="sqlF9"/>
        <w:rPr>
          <w:rFonts w:asciiTheme="minorHAnsi" w:hAnsiTheme="minorHAnsi"/>
          <w:sz w:val="16"/>
          <w:szCs w:val="16"/>
          <w:rPrChange w:id="6815"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816" w:author="Hemmati" w:date="2016-12-16T10:26:00Z">
            <w:rPr>
              <w:rFonts w:asciiTheme="minorHAnsi" w:hAnsiTheme="minorHAnsi"/>
            </w:rPr>
          </w:rPrChange>
        </w:rPr>
      </w:pPr>
      <w:r w:rsidRPr="002D3F66">
        <w:rPr>
          <w:rFonts w:asciiTheme="minorHAnsi" w:hAnsiTheme="minorHAnsi"/>
          <w:sz w:val="16"/>
          <w:szCs w:val="16"/>
          <w:rPrChange w:id="6817" w:author="Hemmati" w:date="2016-12-16T10:26:00Z">
            <w:rPr>
              <w:rFonts w:asciiTheme="minorHAnsi" w:hAnsiTheme="minorHAnsi"/>
            </w:rPr>
          </w:rPrChange>
        </w:rPr>
        <w:t>SQL&gt; DESC AGENT_EMP</w:t>
      </w:r>
    </w:p>
    <w:p w:rsidR="00D635F6" w:rsidRPr="002D3F66" w:rsidRDefault="00D635F6" w:rsidP="00D635F6">
      <w:pPr>
        <w:pStyle w:val="sqlF9"/>
        <w:rPr>
          <w:rFonts w:asciiTheme="minorHAnsi" w:hAnsiTheme="minorHAnsi"/>
          <w:sz w:val="16"/>
          <w:szCs w:val="16"/>
          <w:rPrChange w:id="6818" w:author="Hemmati" w:date="2016-12-16T10:26:00Z">
            <w:rPr>
              <w:rFonts w:asciiTheme="minorHAnsi" w:hAnsiTheme="minorHAnsi"/>
            </w:rPr>
          </w:rPrChange>
        </w:rPr>
      </w:pPr>
      <w:r w:rsidRPr="002D3F66">
        <w:rPr>
          <w:rFonts w:asciiTheme="minorHAnsi" w:hAnsiTheme="minorHAnsi"/>
          <w:sz w:val="16"/>
          <w:szCs w:val="16"/>
          <w:rPrChange w:id="6819" w:author="Hemmati" w:date="2016-12-16T10:26:00Z">
            <w:rPr>
              <w:rFonts w:asciiTheme="minorHAnsi" w:hAnsiTheme="minorHAnsi"/>
            </w:rPr>
          </w:rPrChange>
        </w:rPr>
        <w:t xml:space="preserve"> Name                                      Null?    Type</w:t>
      </w:r>
    </w:p>
    <w:p w:rsidR="00D635F6" w:rsidRPr="002D3F66" w:rsidRDefault="00D635F6" w:rsidP="00D635F6">
      <w:pPr>
        <w:pStyle w:val="sqlF9"/>
        <w:rPr>
          <w:rFonts w:asciiTheme="minorHAnsi" w:hAnsiTheme="minorHAnsi"/>
          <w:sz w:val="16"/>
          <w:szCs w:val="16"/>
          <w:rPrChange w:id="6820" w:author="Hemmati" w:date="2016-12-16T10:26:00Z">
            <w:rPr>
              <w:rFonts w:asciiTheme="minorHAnsi" w:hAnsiTheme="minorHAnsi"/>
            </w:rPr>
          </w:rPrChange>
        </w:rPr>
      </w:pPr>
      <w:r w:rsidRPr="002D3F66">
        <w:rPr>
          <w:rFonts w:asciiTheme="minorHAnsi" w:hAnsiTheme="minorHAnsi"/>
          <w:sz w:val="16"/>
          <w:szCs w:val="16"/>
          <w:rPrChange w:id="6821" w:author="Hemmati" w:date="2016-12-16T10:26:00Z">
            <w:rPr>
              <w:rFonts w:asciiTheme="minorHAnsi" w:hAnsiTheme="minorHAnsi"/>
            </w:rPr>
          </w:rPrChange>
        </w:rPr>
        <w:t xml:space="preserve"> ----------------------------------------- -------- --------------------</w:t>
      </w:r>
    </w:p>
    <w:p w:rsidR="00D635F6" w:rsidRPr="002D3F66" w:rsidRDefault="00D635F6" w:rsidP="00D635F6">
      <w:pPr>
        <w:pStyle w:val="sqlF9"/>
        <w:rPr>
          <w:rFonts w:asciiTheme="minorHAnsi" w:hAnsiTheme="minorHAnsi"/>
          <w:sz w:val="16"/>
          <w:szCs w:val="16"/>
          <w:rPrChange w:id="6822" w:author="Hemmati" w:date="2016-12-16T10:26:00Z">
            <w:rPr>
              <w:rFonts w:asciiTheme="minorHAnsi" w:hAnsiTheme="minorHAnsi"/>
            </w:rPr>
          </w:rPrChange>
        </w:rPr>
      </w:pPr>
      <w:r w:rsidRPr="002D3F66">
        <w:rPr>
          <w:rFonts w:asciiTheme="minorHAnsi" w:hAnsiTheme="minorHAnsi"/>
          <w:sz w:val="16"/>
          <w:szCs w:val="16"/>
          <w:rPrChange w:id="6823" w:author="Hemmati" w:date="2016-12-16T10:26:00Z">
            <w:rPr>
              <w:rFonts w:asciiTheme="minorHAnsi" w:hAnsiTheme="minorHAnsi"/>
            </w:rPr>
          </w:rPrChange>
        </w:rPr>
        <w:t xml:space="preserve"> EMP_NUM                                            NUMBER(5)</w:t>
      </w:r>
    </w:p>
    <w:p w:rsidR="00D635F6" w:rsidRPr="002D3F66" w:rsidRDefault="00D635F6" w:rsidP="00D635F6">
      <w:pPr>
        <w:pStyle w:val="sqlF9"/>
        <w:rPr>
          <w:rFonts w:asciiTheme="minorHAnsi" w:hAnsiTheme="minorHAnsi"/>
          <w:sz w:val="16"/>
          <w:szCs w:val="16"/>
          <w:rPrChange w:id="6824" w:author="Hemmati" w:date="2016-12-16T10:26:00Z">
            <w:rPr>
              <w:rFonts w:asciiTheme="minorHAnsi" w:hAnsiTheme="minorHAnsi"/>
            </w:rPr>
          </w:rPrChange>
        </w:rPr>
      </w:pPr>
      <w:r w:rsidRPr="002D3F66">
        <w:rPr>
          <w:rFonts w:asciiTheme="minorHAnsi" w:hAnsiTheme="minorHAnsi"/>
          <w:sz w:val="16"/>
          <w:szCs w:val="16"/>
          <w:rPrChange w:id="6825" w:author="Hemmati" w:date="2016-12-16T10:26:00Z">
            <w:rPr>
              <w:rFonts w:asciiTheme="minorHAnsi" w:hAnsiTheme="minorHAnsi"/>
            </w:rPr>
          </w:rPrChange>
        </w:rPr>
        <w:t xml:space="preserve"> EMP_ID                                             VARCHAR2(5)</w:t>
      </w:r>
    </w:p>
    <w:p w:rsidR="00D635F6" w:rsidRPr="002D3F66" w:rsidRDefault="00D635F6" w:rsidP="00D635F6">
      <w:pPr>
        <w:pStyle w:val="sqlF9"/>
        <w:rPr>
          <w:rFonts w:asciiTheme="minorHAnsi" w:hAnsiTheme="minorHAnsi"/>
          <w:sz w:val="16"/>
          <w:szCs w:val="16"/>
          <w:rPrChange w:id="6826" w:author="Hemmati" w:date="2016-12-16T10:26:00Z">
            <w:rPr>
              <w:rFonts w:asciiTheme="minorHAnsi" w:hAnsiTheme="minorHAnsi"/>
            </w:rPr>
          </w:rPrChange>
        </w:rPr>
      </w:pPr>
      <w:r w:rsidRPr="002D3F66">
        <w:rPr>
          <w:rFonts w:asciiTheme="minorHAnsi" w:hAnsiTheme="minorHAnsi"/>
          <w:sz w:val="16"/>
          <w:szCs w:val="16"/>
          <w:rPrChange w:id="6827" w:author="Hemmati" w:date="2016-12-16T10:26:00Z">
            <w:rPr>
              <w:rFonts w:asciiTheme="minorHAnsi" w:hAnsiTheme="minorHAnsi"/>
            </w:rPr>
          </w:rPrChange>
        </w:rPr>
        <w:t xml:space="preserve"> EMP_FNAME                                          VARCHAR2(20)</w:t>
      </w:r>
    </w:p>
    <w:p w:rsidR="00D635F6" w:rsidRPr="002D3F66" w:rsidRDefault="00D635F6" w:rsidP="00D635F6">
      <w:pPr>
        <w:pStyle w:val="sqlF9"/>
        <w:rPr>
          <w:rFonts w:asciiTheme="minorHAnsi" w:hAnsiTheme="minorHAnsi"/>
          <w:sz w:val="16"/>
          <w:szCs w:val="16"/>
          <w:rPrChange w:id="6828" w:author="Hemmati" w:date="2016-12-16T10:26:00Z">
            <w:rPr>
              <w:rFonts w:asciiTheme="minorHAnsi" w:hAnsiTheme="minorHAnsi"/>
            </w:rPr>
          </w:rPrChange>
        </w:rPr>
      </w:pPr>
      <w:r w:rsidRPr="002D3F66">
        <w:rPr>
          <w:rFonts w:asciiTheme="minorHAnsi" w:hAnsiTheme="minorHAnsi"/>
          <w:sz w:val="16"/>
          <w:szCs w:val="16"/>
          <w:rPrChange w:id="6829" w:author="Hemmati" w:date="2016-12-16T10:26:00Z">
            <w:rPr>
              <w:rFonts w:asciiTheme="minorHAnsi" w:hAnsiTheme="minorHAnsi"/>
            </w:rPr>
          </w:rPrChange>
        </w:rPr>
        <w:t xml:space="preserve"> EMP_LNAME                                          VARCHAR2(20)</w:t>
      </w:r>
    </w:p>
    <w:p w:rsidR="00D635F6" w:rsidRPr="002D3F66" w:rsidRDefault="00D635F6" w:rsidP="00D635F6">
      <w:pPr>
        <w:pStyle w:val="sqlF9"/>
        <w:rPr>
          <w:rFonts w:asciiTheme="minorHAnsi" w:hAnsiTheme="minorHAnsi"/>
          <w:sz w:val="16"/>
          <w:szCs w:val="16"/>
          <w:rPrChange w:id="6830" w:author="Hemmati" w:date="2016-12-16T10:26:00Z">
            <w:rPr>
              <w:rFonts w:asciiTheme="minorHAnsi" w:hAnsiTheme="minorHAnsi"/>
            </w:rPr>
          </w:rPrChange>
        </w:rPr>
      </w:pPr>
      <w:r w:rsidRPr="002D3F66">
        <w:rPr>
          <w:rFonts w:asciiTheme="minorHAnsi" w:hAnsiTheme="minorHAnsi"/>
          <w:sz w:val="16"/>
          <w:szCs w:val="16"/>
          <w:rPrChange w:id="6831" w:author="Hemmati" w:date="2016-12-16T10:26:00Z">
            <w:rPr>
              <w:rFonts w:asciiTheme="minorHAnsi" w:hAnsiTheme="minorHAnsi"/>
            </w:rPr>
          </w:rPrChange>
        </w:rPr>
        <w:t xml:space="preserve"> OFFICE_ID                                          NUMBER(5)</w:t>
      </w:r>
    </w:p>
    <w:p w:rsidR="00D635F6" w:rsidRPr="002D3F66" w:rsidDel="0064582B" w:rsidRDefault="00D635F6" w:rsidP="00D635F6">
      <w:pPr>
        <w:pStyle w:val="sqlF9"/>
        <w:rPr>
          <w:del w:id="6832" w:author="Hemmati" w:date="2016-12-16T09:44:00Z"/>
          <w:rFonts w:asciiTheme="minorHAnsi" w:hAnsiTheme="minorHAnsi"/>
          <w:sz w:val="16"/>
          <w:szCs w:val="16"/>
          <w:rPrChange w:id="6833" w:author="Hemmati" w:date="2016-12-16T10:26:00Z">
            <w:rPr>
              <w:del w:id="6834" w:author="Hemmati" w:date="2016-12-16T09:44:00Z"/>
              <w:rFonts w:asciiTheme="minorHAnsi" w:hAnsiTheme="minorHAnsi"/>
            </w:rPr>
          </w:rPrChange>
        </w:rPr>
      </w:pPr>
    </w:p>
    <w:p w:rsidR="00D635F6" w:rsidRPr="002D3F66" w:rsidDel="0064582B" w:rsidRDefault="00D635F6" w:rsidP="00D635F6">
      <w:pPr>
        <w:pStyle w:val="sqlF9"/>
        <w:rPr>
          <w:del w:id="6835" w:author="Hemmati" w:date="2016-12-16T09:44:00Z"/>
          <w:rFonts w:asciiTheme="minorHAnsi" w:hAnsiTheme="minorHAnsi"/>
          <w:sz w:val="16"/>
          <w:szCs w:val="16"/>
          <w:rPrChange w:id="6836" w:author="Hemmati" w:date="2016-12-16T10:26:00Z">
            <w:rPr>
              <w:del w:id="6837" w:author="Hemmati" w:date="2016-12-16T09:44:00Z"/>
              <w:rFonts w:asciiTheme="minorHAnsi" w:hAnsiTheme="minorHAnsi"/>
            </w:rPr>
          </w:rPrChange>
        </w:rPr>
      </w:pPr>
    </w:p>
    <w:p w:rsidR="00D635F6" w:rsidRPr="002D3F66" w:rsidRDefault="00D635F6" w:rsidP="00D635F6">
      <w:pPr>
        <w:pStyle w:val="sqlF9"/>
        <w:rPr>
          <w:rFonts w:asciiTheme="minorHAnsi" w:hAnsiTheme="minorHAnsi"/>
          <w:sz w:val="16"/>
          <w:szCs w:val="16"/>
          <w:rPrChange w:id="6838"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839" w:author="Hemmati" w:date="2016-12-16T10:26:00Z">
            <w:rPr>
              <w:rFonts w:asciiTheme="minorHAnsi" w:hAnsiTheme="minorHAnsi"/>
            </w:rPr>
          </w:rPrChange>
        </w:rPr>
      </w:pPr>
      <w:r w:rsidRPr="002D3F66">
        <w:rPr>
          <w:rFonts w:asciiTheme="minorHAnsi" w:hAnsiTheme="minorHAnsi"/>
          <w:sz w:val="16"/>
          <w:szCs w:val="16"/>
          <w:rPrChange w:id="6840" w:author="Hemmati" w:date="2016-12-16T10:26:00Z">
            <w:rPr>
              <w:rFonts w:asciiTheme="minorHAnsi" w:hAnsiTheme="minorHAnsi"/>
            </w:rPr>
          </w:rPrChange>
        </w:rPr>
        <w:t>REM  FOR Loading Data to AGENT_EMP Table I Used Control File</w:t>
      </w:r>
    </w:p>
    <w:p w:rsidR="00D635F6" w:rsidRPr="002D3F66" w:rsidDel="0064582B" w:rsidRDefault="00D635F6" w:rsidP="00D635F6">
      <w:pPr>
        <w:pStyle w:val="sqlF9"/>
        <w:rPr>
          <w:del w:id="6841" w:author="Hemmati" w:date="2016-12-16T09:44:00Z"/>
          <w:rFonts w:asciiTheme="minorHAnsi" w:hAnsiTheme="minorHAnsi"/>
          <w:sz w:val="16"/>
          <w:szCs w:val="16"/>
          <w:rPrChange w:id="6842" w:author="Hemmati" w:date="2016-12-16T10:26:00Z">
            <w:rPr>
              <w:del w:id="6843" w:author="Hemmati" w:date="2016-12-16T09:44:00Z"/>
              <w:rFonts w:asciiTheme="minorHAnsi" w:hAnsiTheme="minorHAnsi"/>
            </w:rPr>
          </w:rPrChange>
        </w:rPr>
      </w:pPr>
    </w:p>
    <w:p w:rsidR="00D635F6" w:rsidRPr="002D3F66" w:rsidDel="0064582B" w:rsidRDefault="00D635F6" w:rsidP="00D635F6">
      <w:pPr>
        <w:pStyle w:val="sqlF9"/>
        <w:rPr>
          <w:del w:id="6844" w:author="Hemmati" w:date="2016-12-16T09:44:00Z"/>
          <w:rFonts w:asciiTheme="minorHAnsi" w:hAnsiTheme="minorHAnsi"/>
          <w:sz w:val="16"/>
          <w:szCs w:val="16"/>
          <w:rPrChange w:id="6845" w:author="Hemmati" w:date="2016-12-16T10:26:00Z">
            <w:rPr>
              <w:del w:id="6846" w:author="Hemmati" w:date="2016-12-16T09:44:00Z"/>
              <w:rFonts w:asciiTheme="minorHAnsi" w:hAnsiTheme="minorHAnsi"/>
            </w:rPr>
          </w:rPrChange>
        </w:rPr>
      </w:pPr>
    </w:p>
    <w:p w:rsidR="00D635F6" w:rsidRPr="002D3F66" w:rsidRDefault="00D635F6" w:rsidP="00D635F6">
      <w:pPr>
        <w:pStyle w:val="sqlF9"/>
        <w:rPr>
          <w:rFonts w:asciiTheme="minorHAnsi" w:hAnsiTheme="minorHAnsi"/>
          <w:sz w:val="16"/>
          <w:szCs w:val="16"/>
          <w:rPrChange w:id="6847"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848" w:author="Hemmati" w:date="2016-12-16T10:26:00Z">
            <w:rPr>
              <w:rFonts w:asciiTheme="minorHAnsi" w:hAnsiTheme="minorHAnsi"/>
            </w:rPr>
          </w:rPrChange>
        </w:rPr>
      </w:pPr>
      <w:r w:rsidRPr="002D3F66">
        <w:rPr>
          <w:rFonts w:asciiTheme="minorHAnsi" w:hAnsiTheme="minorHAnsi"/>
          <w:sz w:val="16"/>
          <w:szCs w:val="16"/>
          <w:rPrChange w:id="6849" w:author="Hemmati" w:date="2016-12-16T10:26:00Z">
            <w:rPr>
              <w:rFonts w:asciiTheme="minorHAnsi" w:hAnsiTheme="minorHAnsi"/>
            </w:rPr>
          </w:rPrChange>
        </w:rPr>
        <w:t>SQL&gt; SELECT * FROM AGENT_EMP;</w:t>
      </w:r>
    </w:p>
    <w:p w:rsidR="00D635F6" w:rsidRPr="002D3F66" w:rsidRDefault="00D635F6" w:rsidP="00D635F6">
      <w:pPr>
        <w:pStyle w:val="sqlF9"/>
        <w:rPr>
          <w:rFonts w:asciiTheme="minorHAnsi" w:hAnsiTheme="minorHAnsi"/>
          <w:sz w:val="16"/>
          <w:szCs w:val="16"/>
          <w:rPrChange w:id="6850"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851" w:author="Hemmati" w:date="2016-12-16T10:26:00Z">
            <w:rPr>
              <w:rFonts w:asciiTheme="minorHAnsi" w:hAnsiTheme="minorHAnsi"/>
            </w:rPr>
          </w:rPrChange>
        </w:rPr>
      </w:pPr>
      <w:r w:rsidRPr="002D3F66">
        <w:rPr>
          <w:rFonts w:asciiTheme="minorHAnsi" w:hAnsiTheme="minorHAnsi"/>
          <w:sz w:val="16"/>
          <w:szCs w:val="16"/>
          <w:rPrChange w:id="6852" w:author="Hemmati" w:date="2016-12-16T10:26:00Z">
            <w:rPr>
              <w:rFonts w:asciiTheme="minorHAnsi" w:hAnsiTheme="minorHAnsi"/>
            </w:rPr>
          </w:rPrChange>
        </w:rPr>
        <w:t xml:space="preserve">   EMP_NUM EMP_I EMP_FNAME            EMP_LNAME             OFFICE_ID</w:t>
      </w:r>
    </w:p>
    <w:p w:rsidR="00D635F6" w:rsidRPr="002D3F66" w:rsidRDefault="00D635F6" w:rsidP="00D635F6">
      <w:pPr>
        <w:pStyle w:val="sqlF9"/>
        <w:rPr>
          <w:rFonts w:asciiTheme="minorHAnsi" w:hAnsiTheme="minorHAnsi"/>
          <w:sz w:val="16"/>
          <w:szCs w:val="16"/>
          <w:rPrChange w:id="6853" w:author="Hemmati" w:date="2016-12-16T10:26:00Z">
            <w:rPr>
              <w:rFonts w:asciiTheme="minorHAnsi" w:hAnsiTheme="minorHAnsi"/>
            </w:rPr>
          </w:rPrChange>
        </w:rPr>
      </w:pPr>
      <w:r w:rsidRPr="002D3F66">
        <w:rPr>
          <w:rFonts w:asciiTheme="minorHAnsi" w:hAnsiTheme="minorHAnsi"/>
          <w:sz w:val="16"/>
          <w:szCs w:val="16"/>
          <w:rPrChange w:id="6854" w:author="Hemmati" w:date="2016-12-16T10:26:00Z">
            <w:rPr>
              <w:rFonts w:asciiTheme="minorHAnsi" w:hAnsiTheme="minorHAnsi"/>
            </w:rPr>
          </w:rPrChange>
        </w:rPr>
        <w:t>---------- ----- -------------------- -------------------- ----------</w:t>
      </w:r>
    </w:p>
    <w:p w:rsidR="00D635F6" w:rsidRPr="002D3F66" w:rsidRDefault="00D635F6" w:rsidP="00D635F6">
      <w:pPr>
        <w:pStyle w:val="sqlF9"/>
        <w:rPr>
          <w:rFonts w:asciiTheme="minorHAnsi" w:hAnsiTheme="minorHAnsi"/>
          <w:sz w:val="16"/>
          <w:szCs w:val="16"/>
          <w:rPrChange w:id="6855" w:author="Hemmati" w:date="2016-12-16T10:26:00Z">
            <w:rPr>
              <w:rFonts w:asciiTheme="minorHAnsi" w:hAnsiTheme="minorHAnsi"/>
            </w:rPr>
          </w:rPrChange>
        </w:rPr>
      </w:pPr>
      <w:r w:rsidRPr="002D3F66">
        <w:rPr>
          <w:rFonts w:asciiTheme="minorHAnsi" w:hAnsiTheme="minorHAnsi"/>
          <w:sz w:val="16"/>
          <w:szCs w:val="16"/>
          <w:rPrChange w:id="6856" w:author="Hemmati" w:date="2016-12-16T10:26:00Z">
            <w:rPr>
              <w:rFonts w:asciiTheme="minorHAnsi" w:hAnsiTheme="minorHAnsi"/>
            </w:rPr>
          </w:rPrChange>
        </w:rPr>
        <w:t xml:space="preserve">         1 JD    Janet                Delton                        1</w:t>
      </w:r>
    </w:p>
    <w:p w:rsidR="00D635F6" w:rsidRPr="002D3F66" w:rsidRDefault="00D635F6" w:rsidP="00D635F6">
      <w:pPr>
        <w:pStyle w:val="sqlF9"/>
        <w:rPr>
          <w:rFonts w:asciiTheme="minorHAnsi" w:hAnsiTheme="minorHAnsi"/>
          <w:sz w:val="16"/>
          <w:szCs w:val="16"/>
          <w:rPrChange w:id="6857" w:author="Hemmati" w:date="2016-12-16T10:26:00Z">
            <w:rPr>
              <w:rFonts w:asciiTheme="minorHAnsi" w:hAnsiTheme="minorHAnsi"/>
            </w:rPr>
          </w:rPrChange>
        </w:rPr>
      </w:pPr>
      <w:r w:rsidRPr="002D3F66">
        <w:rPr>
          <w:rFonts w:asciiTheme="minorHAnsi" w:hAnsiTheme="minorHAnsi"/>
          <w:sz w:val="16"/>
          <w:szCs w:val="16"/>
          <w:rPrChange w:id="6858" w:author="Hemmati" w:date="2016-12-16T10:26:00Z">
            <w:rPr>
              <w:rFonts w:asciiTheme="minorHAnsi" w:hAnsiTheme="minorHAnsi"/>
            </w:rPr>
          </w:rPrChange>
        </w:rPr>
        <w:t xml:space="preserve">         2 JL    Judy                 Lisle                         1</w:t>
      </w:r>
    </w:p>
    <w:p w:rsidR="00D635F6" w:rsidRPr="002D3F66" w:rsidRDefault="00D635F6" w:rsidP="00D635F6">
      <w:pPr>
        <w:pStyle w:val="sqlF9"/>
        <w:rPr>
          <w:rFonts w:asciiTheme="minorHAnsi" w:hAnsiTheme="minorHAnsi"/>
          <w:sz w:val="16"/>
          <w:szCs w:val="16"/>
          <w:rPrChange w:id="6859" w:author="Hemmati" w:date="2016-12-16T10:26:00Z">
            <w:rPr>
              <w:rFonts w:asciiTheme="minorHAnsi" w:hAnsiTheme="minorHAnsi"/>
            </w:rPr>
          </w:rPrChange>
        </w:rPr>
      </w:pPr>
      <w:r w:rsidRPr="002D3F66">
        <w:rPr>
          <w:rFonts w:asciiTheme="minorHAnsi" w:hAnsiTheme="minorHAnsi"/>
          <w:sz w:val="16"/>
          <w:szCs w:val="16"/>
          <w:rPrChange w:id="6860" w:author="Hemmati" w:date="2016-12-16T10:26:00Z">
            <w:rPr>
              <w:rFonts w:asciiTheme="minorHAnsi" w:hAnsiTheme="minorHAnsi"/>
            </w:rPr>
          </w:rPrChange>
        </w:rPr>
        <w:t xml:space="preserve">         3 DR    Dennis C.            Reynolds                      1</w:t>
      </w:r>
    </w:p>
    <w:p w:rsidR="00D635F6" w:rsidRPr="002D3F66" w:rsidRDefault="00D635F6" w:rsidP="00D635F6">
      <w:pPr>
        <w:pStyle w:val="sqlF9"/>
        <w:rPr>
          <w:rFonts w:asciiTheme="minorHAnsi" w:hAnsiTheme="minorHAnsi"/>
          <w:sz w:val="16"/>
          <w:szCs w:val="16"/>
          <w:rPrChange w:id="6861" w:author="Hemmati" w:date="2016-12-16T10:26:00Z">
            <w:rPr>
              <w:rFonts w:asciiTheme="minorHAnsi" w:hAnsiTheme="minorHAnsi"/>
            </w:rPr>
          </w:rPrChange>
        </w:rPr>
      </w:pPr>
      <w:r w:rsidRPr="002D3F66">
        <w:rPr>
          <w:rFonts w:asciiTheme="minorHAnsi" w:hAnsiTheme="minorHAnsi"/>
          <w:sz w:val="16"/>
          <w:szCs w:val="16"/>
          <w:rPrChange w:id="6862" w:author="Hemmati" w:date="2016-12-16T10:26:00Z">
            <w:rPr>
              <w:rFonts w:asciiTheme="minorHAnsi" w:hAnsiTheme="minorHAnsi"/>
            </w:rPr>
          </w:rPrChange>
        </w:rPr>
        <w:t xml:space="preserve">         4 JC    John                 Coville                       1</w:t>
      </w:r>
    </w:p>
    <w:p w:rsidR="00D635F6" w:rsidRPr="002D3F66" w:rsidRDefault="00D635F6" w:rsidP="00D635F6">
      <w:pPr>
        <w:pStyle w:val="sqlF9"/>
        <w:rPr>
          <w:rFonts w:asciiTheme="minorHAnsi" w:hAnsiTheme="minorHAnsi"/>
          <w:sz w:val="16"/>
          <w:szCs w:val="16"/>
          <w:rPrChange w:id="6863" w:author="Hemmati" w:date="2016-12-16T10:26:00Z">
            <w:rPr>
              <w:rFonts w:asciiTheme="minorHAnsi" w:hAnsiTheme="minorHAnsi"/>
            </w:rPr>
          </w:rPrChange>
        </w:rPr>
      </w:pPr>
      <w:r w:rsidRPr="002D3F66">
        <w:rPr>
          <w:rFonts w:asciiTheme="minorHAnsi" w:hAnsiTheme="minorHAnsi"/>
          <w:sz w:val="16"/>
          <w:szCs w:val="16"/>
          <w:rPrChange w:id="6864" w:author="Hemmati" w:date="2016-12-16T10:26:00Z">
            <w:rPr>
              <w:rFonts w:asciiTheme="minorHAnsi" w:hAnsiTheme="minorHAnsi"/>
            </w:rPr>
          </w:rPrChange>
        </w:rPr>
        <w:t xml:space="preserve">         5 JD    Janice W.            Dahl                          1</w:t>
      </w:r>
    </w:p>
    <w:p w:rsidR="00D635F6" w:rsidRPr="002D3F66" w:rsidRDefault="00D635F6" w:rsidP="00D635F6">
      <w:pPr>
        <w:pStyle w:val="sqlF9"/>
        <w:rPr>
          <w:rFonts w:asciiTheme="minorHAnsi" w:hAnsiTheme="minorHAnsi"/>
          <w:sz w:val="16"/>
          <w:szCs w:val="16"/>
          <w:rPrChange w:id="6865" w:author="Hemmati" w:date="2016-12-16T10:26:00Z">
            <w:rPr>
              <w:rFonts w:asciiTheme="minorHAnsi" w:hAnsiTheme="minorHAnsi"/>
            </w:rPr>
          </w:rPrChange>
        </w:rPr>
      </w:pPr>
      <w:r w:rsidRPr="002D3F66">
        <w:rPr>
          <w:rFonts w:asciiTheme="minorHAnsi" w:hAnsiTheme="minorHAnsi"/>
          <w:sz w:val="16"/>
          <w:szCs w:val="16"/>
          <w:rPrChange w:id="6866" w:author="Hemmati" w:date="2016-12-16T10:26:00Z">
            <w:rPr>
              <w:rFonts w:asciiTheme="minorHAnsi" w:hAnsiTheme="minorHAnsi"/>
            </w:rPr>
          </w:rPrChange>
        </w:rPr>
        <w:t xml:space="preserve">         6 BD    Bruce J.             Dixon                         1</w:t>
      </w:r>
    </w:p>
    <w:p w:rsidR="00D635F6" w:rsidRPr="002D3F66" w:rsidRDefault="00D635F6" w:rsidP="00D635F6">
      <w:pPr>
        <w:pStyle w:val="sqlF9"/>
        <w:rPr>
          <w:rFonts w:asciiTheme="minorHAnsi" w:hAnsiTheme="minorHAnsi"/>
          <w:sz w:val="16"/>
          <w:szCs w:val="16"/>
          <w:rPrChange w:id="6867" w:author="Hemmati" w:date="2016-12-16T10:26:00Z">
            <w:rPr>
              <w:rFonts w:asciiTheme="minorHAnsi" w:hAnsiTheme="minorHAnsi"/>
            </w:rPr>
          </w:rPrChange>
        </w:rPr>
      </w:pPr>
      <w:r w:rsidRPr="002D3F66">
        <w:rPr>
          <w:rFonts w:asciiTheme="minorHAnsi" w:hAnsiTheme="minorHAnsi"/>
          <w:sz w:val="16"/>
          <w:szCs w:val="16"/>
          <w:rPrChange w:id="6868" w:author="Hemmati" w:date="2016-12-16T10:26:00Z">
            <w:rPr>
              <w:rFonts w:asciiTheme="minorHAnsi" w:hAnsiTheme="minorHAnsi"/>
            </w:rPr>
          </w:rPrChange>
        </w:rPr>
        <w:t xml:space="preserve">         7 BJ    Beverly S.           Jones                         1</w:t>
      </w:r>
    </w:p>
    <w:p w:rsidR="00D635F6" w:rsidRPr="002D3F66" w:rsidRDefault="00D635F6" w:rsidP="00D635F6">
      <w:pPr>
        <w:pStyle w:val="sqlF9"/>
        <w:rPr>
          <w:rFonts w:asciiTheme="minorHAnsi" w:hAnsiTheme="minorHAnsi"/>
          <w:sz w:val="16"/>
          <w:szCs w:val="16"/>
          <w:rPrChange w:id="6869" w:author="Hemmati" w:date="2016-12-16T10:26:00Z">
            <w:rPr>
              <w:rFonts w:asciiTheme="minorHAnsi" w:hAnsiTheme="minorHAnsi"/>
            </w:rPr>
          </w:rPrChange>
        </w:rPr>
      </w:pPr>
      <w:r w:rsidRPr="002D3F66">
        <w:rPr>
          <w:rFonts w:asciiTheme="minorHAnsi" w:hAnsiTheme="minorHAnsi"/>
          <w:sz w:val="16"/>
          <w:szCs w:val="16"/>
          <w:rPrChange w:id="6870" w:author="Hemmati" w:date="2016-12-16T10:26:00Z">
            <w:rPr>
              <w:rFonts w:asciiTheme="minorHAnsi" w:hAnsiTheme="minorHAnsi"/>
            </w:rPr>
          </w:rPrChange>
        </w:rPr>
        <w:t xml:space="preserve">         8 JM    Jane                 Merrill                       1</w:t>
      </w:r>
    </w:p>
    <w:p w:rsidR="00D635F6" w:rsidRPr="002D3F66" w:rsidRDefault="00D635F6" w:rsidP="00D635F6">
      <w:pPr>
        <w:pStyle w:val="sqlF9"/>
        <w:rPr>
          <w:rFonts w:asciiTheme="minorHAnsi" w:hAnsiTheme="minorHAnsi"/>
          <w:sz w:val="16"/>
          <w:szCs w:val="16"/>
          <w:rPrChange w:id="6871" w:author="Hemmati" w:date="2016-12-16T10:26:00Z">
            <w:rPr>
              <w:rFonts w:asciiTheme="minorHAnsi" w:hAnsiTheme="minorHAnsi"/>
            </w:rPr>
          </w:rPrChange>
        </w:rPr>
      </w:pPr>
      <w:r w:rsidRPr="002D3F66">
        <w:rPr>
          <w:rFonts w:asciiTheme="minorHAnsi" w:hAnsiTheme="minorHAnsi"/>
          <w:sz w:val="16"/>
          <w:szCs w:val="16"/>
          <w:rPrChange w:id="6872" w:author="Hemmati" w:date="2016-12-16T10:26:00Z">
            <w:rPr>
              <w:rFonts w:asciiTheme="minorHAnsi" w:hAnsiTheme="minorHAnsi"/>
            </w:rPr>
          </w:rPrChange>
        </w:rPr>
        <w:t xml:space="preserve">         9 BP    Brain S.             Peterson                      1</w:t>
      </w:r>
    </w:p>
    <w:p w:rsidR="00D635F6" w:rsidRPr="002D3F66" w:rsidRDefault="00D635F6" w:rsidP="00D635F6">
      <w:pPr>
        <w:pStyle w:val="sqlF9"/>
        <w:rPr>
          <w:rFonts w:asciiTheme="minorHAnsi" w:hAnsiTheme="minorHAnsi"/>
          <w:sz w:val="16"/>
          <w:szCs w:val="16"/>
          <w:rPrChange w:id="6873"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874" w:author="Hemmati" w:date="2016-12-16T10:26:00Z">
            <w:rPr>
              <w:rFonts w:asciiTheme="minorHAnsi" w:hAnsiTheme="minorHAnsi"/>
            </w:rPr>
          </w:rPrChange>
        </w:rPr>
      </w:pPr>
      <w:r w:rsidRPr="002D3F66">
        <w:rPr>
          <w:rFonts w:asciiTheme="minorHAnsi" w:hAnsiTheme="minorHAnsi"/>
          <w:sz w:val="16"/>
          <w:szCs w:val="16"/>
          <w:rPrChange w:id="6875" w:author="Hemmati" w:date="2016-12-16T10:26:00Z">
            <w:rPr>
              <w:rFonts w:asciiTheme="minorHAnsi" w:hAnsiTheme="minorHAnsi"/>
            </w:rPr>
          </w:rPrChange>
        </w:rPr>
        <w:t>9 rows selected.</w:t>
      </w:r>
    </w:p>
    <w:p w:rsidR="00D635F6" w:rsidRPr="00AB486D" w:rsidRDefault="00D635F6" w:rsidP="00D635F6">
      <w:pPr>
        <w:tabs>
          <w:tab w:val="left" w:pos="1426"/>
        </w:tabs>
        <w:rPr>
          <w:rFonts w:cstheme="minorHAnsi"/>
        </w:rPr>
      </w:pPr>
      <w:r w:rsidRPr="00AB486D">
        <w:rPr>
          <w:rFonts w:cstheme="minorHAnsi"/>
        </w:rPr>
        <w:tab/>
      </w:r>
    </w:p>
    <w:p w:rsidR="00D635F6" w:rsidRPr="00AB486D" w:rsidRDefault="00D635F6">
      <w:pPr>
        <w:rPr>
          <w:rFonts w:cstheme="minorHAnsi"/>
        </w:rPr>
      </w:pPr>
      <w:r w:rsidRPr="00AB486D">
        <w:rPr>
          <w:rFonts w:cstheme="minorHAnsi"/>
        </w:rPr>
        <w:br w:type="page"/>
      </w:r>
    </w:p>
    <w:p w:rsidR="00D635F6" w:rsidRPr="00AB486D" w:rsidRDefault="00D635F6" w:rsidP="001239DE">
      <w:pPr>
        <w:pStyle w:val="Heading2"/>
        <w:jc w:val="center"/>
        <w:rPr>
          <w:rFonts w:cstheme="minorHAnsi"/>
        </w:rPr>
      </w:pPr>
      <w:bookmarkStart w:id="6876" w:name="_Toc469648526"/>
      <w:r w:rsidRPr="00AB486D">
        <w:rPr>
          <w:rFonts w:cstheme="minorHAnsi"/>
        </w:rPr>
        <w:lastRenderedPageBreak/>
        <w:t xml:space="preserve">AGENT_OFFICE </w:t>
      </w:r>
      <w:del w:id="6877" w:author="Hemmati" w:date="2016-12-16T10:06:00Z">
        <w:r w:rsidRPr="00AB486D" w:rsidDel="002A6F74">
          <w:rPr>
            <w:rFonts w:cstheme="minorHAnsi"/>
          </w:rPr>
          <w:delText>TABLE</w:delText>
        </w:r>
      </w:del>
      <w:ins w:id="6878" w:author="Hemmati" w:date="2016-12-16T10:06:00Z">
        <w:r w:rsidR="002A6F74">
          <w:rPr>
            <w:rFonts w:cstheme="minorHAnsi"/>
          </w:rPr>
          <w:t>Table</w:t>
        </w:r>
      </w:ins>
      <w:bookmarkEnd w:id="6876"/>
    </w:p>
    <w:p w:rsidR="00D635F6" w:rsidRPr="002D3F66" w:rsidDel="0064582B" w:rsidRDefault="00D635F6" w:rsidP="00D635F6">
      <w:pPr>
        <w:pStyle w:val="sqlF9"/>
        <w:rPr>
          <w:del w:id="6879" w:author="Hemmati" w:date="2016-12-16T09:44:00Z"/>
          <w:rFonts w:asciiTheme="minorHAnsi" w:hAnsiTheme="minorHAnsi"/>
          <w:sz w:val="16"/>
          <w:szCs w:val="16"/>
          <w:rPrChange w:id="6880" w:author="Hemmati" w:date="2016-12-16T10:26:00Z">
            <w:rPr>
              <w:del w:id="6881" w:author="Hemmati" w:date="2016-12-16T09:44:00Z"/>
              <w:rFonts w:asciiTheme="minorHAnsi" w:hAnsiTheme="minorHAnsi"/>
            </w:rPr>
          </w:rPrChange>
        </w:rPr>
      </w:pPr>
    </w:p>
    <w:p w:rsidR="00D635F6" w:rsidRPr="002D3F66" w:rsidRDefault="00D635F6" w:rsidP="00D635F6">
      <w:pPr>
        <w:pStyle w:val="sqlF9"/>
        <w:rPr>
          <w:rFonts w:asciiTheme="minorHAnsi" w:hAnsiTheme="minorHAnsi"/>
          <w:sz w:val="16"/>
          <w:szCs w:val="16"/>
          <w:rPrChange w:id="6882" w:author="Hemmati" w:date="2016-12-16T10:26:00Z">
            <w:rPr>
              <w:rFonts w:asciiTheme="minorHAnsi" w:hAnsiTheme="minorHAnsi"/>
            </w:rPr>
          </w:rPrChange>
        </w:rPr>
      </w:pPr>
      <w:r w:rsidRPr="002D3F66">
        <w:rPr>
          <w:rFonts w:asciiTheme="minorHAnsi" w:hAnsiTheme="minorHAnsi"/>
          <w:sz w:val="16"/>
          <w:szCs w:val="16"/>
          <w:rPrChange w:id="6883" w:author="Hemmati" w:date="2016-12-16T10:26:00Z">
            <w:rPr>
              <w:rFonts w:asciiTheme="minorHAnsi" w:hAnsiTheme="minorHAnsi"/>
            </w:rPr>
          </w:rPrChange>
        </w:rPr>
        <w:t>REM ========================== AGENT_OFFICE TABLE =============================</w:t>
      </w:r>
    </w:p>
    <w:p w:rsidR="00D635F6" w:rsidRPr="002D3F66" w:rsidDel="0064582B" w:rsidRDefault="00D635F6" w:rsidP="00D635F6">
      <w:pPr>
        <w:pStyle w:val="sqlF9"/>
        <w:rPr>
          <w:del w:id="6884" w:author="Hemmati" w:date="2016-12-16T09:44:00Z"/>
          <w:rFonts w:asciiTheme="minorHAnsi" w:hAnsiTheme="minorHAnsi"/>
          <w:sz w:val="16"/>
          <w:szCs w:val="16"/>
          <w:rPrChange w:id="6885" w:author="Hemmati" w:date="2016-12-16T10:26:00Z">
            <w:rPr>
              <w:del w:id="6886" w:author="Hemmati" w:date="2016-12-16T09:44:00Z"/>
              <w:rFonts w:asciiTheme="minorHAnsi" w:hAnsiTheme="minorHAnsi"/>
            </w:rPr>
          </w:rPrChange>
        </w:rPr>
      </w:pPr>
    </w:p>
    <w:p w:rsidR="00D635F6" w:rsidRPr="002D3F66" w:rsidRDefault="00D635F6" w:rsidP="00D635F6">
      <w:pPr>
        <w:pStyle w:val="sqlF9"/>
        <w:rPr>
          <w:rFonts w:asciiTheme="minorHAnsi" w:hAnsiTheme="minorHAnsi"/>
          <w:sz w:val="16"/>
          <w:szCs w:val="16"/>
          <w:rPrChange w:id="6887"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888" w:author="Hemmati" w:date="2016-12-16T10:26:00Z">
            <w:rPr>
              <w:rFonts w:asciiTheme="minorHAnsi" w:hAnsiTheme="minorHAnsi"/>
            </w:rPr>
          </w:rPrChange>
        </w:rPr>
      </w:pPr>
      <w:r w:rsidRPr="002D3F66">
        <w:rPr>
          <w:rFonts w:asciiTheme="minorHAnsi" w:hAnsiTheme="minorHAnsi"/>
          <w:sz w:val="16"/>
          <w:szCs w:val="16"/>
          <w:rPrChange w:id="6889" w:author="Hemmati" w:date="2016-12-16T10:26:00Z">
            <w:rPr>
              <w:rFonts w:asciiTheme="minorHAnsi" w:hAnsiTheme="minorHAnsi"/>
            </w:rPr>
          </w:rPrChange>
        </w:rPr>
        <w:t>CREATE TABLE AGENT_OFFICE</w:t>
      </w:r>
    </w:p>
    <w:p w:rsidR="00D635F6" w:rsidRPr="002D3F66" w:rsidRDefault="00D635F6" w:rsidP="00D635F6">
      <w:pPr>
        <w:pStyle w:val="sqlF9"/>
        <w:rPr>
          <w:rFonts w:asciiTheme="minorHAnsi" w:hAnsiTheme="minorHAnsi"/>
          <w:sz w:val="16"/>
          <w:szCs w:val="16"/>
          <w:rPrChange w:id="6890" w:author="Hemmati" w:date="2016-12-16T10:26:00Z">
            <w:rPr>
              <w:rFonts w:asciiTheme="minorHAnsi" w:hAnsiTheme="minorHAnsi"/>
            </w:rPr>
          </w:rPrChange>
        </w:rPr>
      </w:pPr>
      <w:r w:rsidRPr="002D3F66">
        <w:rPr>
          <w:rFonts w:asciiTheme="minorHAnsi" w:hAnsiTheme="minorHAnsi"/>
          <w:sz w:val="16"/>
          <w:szCs w:val="16"/>
          <w:rPrChange w:id="6891" w:author="Hemmati" w:date="2016-12-16T10:26:00Z">
            <w:rPr>
              <w:rFonts w:asciiTheme="minorHAnsi" w:hAnsiTheme="minorHAnsi"/>
            </w:rPr>
          </w:rPrChange>
        </w:rPr>
        <w:t xml:space="preserve">       (office_id </w:t>
      </w:r>
      <w:r w:rsidRPr="002D3F66">
        <w:rPr>
          <w:rFonts w:asciiTheme="minorHAnsi" w:hAnsiTheme="minorHAnsi"/>
          <w:sz w:val="16"/>
          <w:szCs w:val="16"/>
          <w:rPrChange w:id="6892" w:author="Hemmati" w:date="2016-12-16T10:26:00Z">
            <w:rPr>
              <w:rFonts w:asciiTheme="minorHAnsi" w:hAnsiTheme="minorHAnsi"/>
            </w:rPr>
          </w:rPrChange>
        </w:rPr>
        <w:tab/>
      </w:r>
      <w:r w:rsidRPr="002D3F66">
        <w:rPr>
          <w:rFonts w:asciiTheme="minorHAnsi" w:hAnsiTheme="minorHAnsi"/>
          <w:sz w:val="16"/>
          <w:szCs w:val="16"/>
          <w:rPrChange w:id="6893" w:author="Hemmati" w:date="2016-12-16T10:26:00Z">
            <w:rPr>
              <w:rFonts w:asciiTheme="minorHAnsi" w:hAnsiTheme="minorHAnsi"/>
            </w:rPr>
          </w:rPrChange>
        </w:rPr>
        <w:tab/>
        <w:t xml:space="preserve">NUMBER(5) </w:t>
      </w:r>
    </w:p>
    <w:p w:rsidR="00D635F6" w:rsidRPr="002D3F66" w:rsidRDefault="00D635F6" w:rsidP="00D635F6">
      <w:pPr>
        <w:pStyle w:val="sqlF9"/>
        <w:rPr>
          <w:rFonts w:asciiTheme="minorHAnsi" w:hAnsiTheme="minorHAnsi"/>
          <w:sz w:val="16"/>
          <w:szCs w:val="16"/>
          <w:rPrChange w:id="6894" w:author="Hemmati" w:date="2016-12-16T10:26:00Z">
            <w:rPr>
              <w:rFonts w:asciiTheme="minorHAnsi" w:hAnsiTheme="minorHAnsi"/>
            </w:rPr>
          </w:rPrChange>
        </w:rPr>
      </w:pPr>
      <w:r w:rsidRPr="002D3F66">
        <w:rPr>
          <w:rFonts w:asciiTheme="minorHAnsi" w:hAnsiTheme="minorHAnsi"/>
          <w:sz w:val="16"/>
          <w:szCs w:val="16"/>
          <w:rPrChange w:id="6895" w:author="Hemmati" w:date="2016-12-16T10:26:00Z">
            <w:rPr>
              <w:rFonts w:asciiTheme="minorHAnsi" w:hAnsiTheme="minorHAnsi"/>
            </w:rPr>
          </w:rPrChange>
        </w:rPr>
        <w:tab/>
        <w:t xml:space="preserve">constraint   </w:t>
      </w:r>
      <w:r w:rsidRPr="002D3F66">
        <w:rPr>
          <w:rFonts w:asciiTheme="minorHAnsi" w:hAnsiTheme="minorHAnsi"/>
          <w:sz w:val="16"/>
          <w:szCs w:val="16"/>
          <w:rPrChange w:id="6896" w:author="Hemmati" w:date="2016-12-16T10:26:00Z">
            <w:rPr>
              <w:rFonts w:asciiTheme="minorHAnsi" w:hAnsiTheme="minorHAnsi"/>
            </w:rPr>
          </w:rPrChange>
        </w:rPr>
        <w:tab/>
        <w:t>office_id_pk     primary key</w:t>
      </w:r>
    </w:p>
    <w:p w:rsidR="00D635F6" w:rsidRPr="002D3F66" w:rsidRDefault="00D635F6" w:rsidP="00D635F6">
      <w:pPr>
        <w:pStyle w:val="sqlF9"/>
        <w:rPr>
          <w:rFonts w:asciiTheme="minorHAnsi" w:hAnsiTheme="minorHAnsi"/>
          <w:sz w:val="16"/>
          <w:szCs w:val="16"/>
          <w:rPrChange w:id="6897" w:author="Hemmati" w:date="2016-12-16T10:26:00Z">
            <w:rPr>
              <w:rFonts w:asciiTheme="minorHAnsi" w:hAnsiTheme="minorHAnsi"/>
            </w:rPr>
          </w:rPrChange>
        </w:rPr>
      </w:pPr>
      <w:r w:rsidRPr="002D3F66">
        <w:rPr>
          <w:rFonts w:asciiTheme="minorHAnsi" w:hAnsiTheme="minorHAnsi"/>
          <w:sz w:val="16"/>
          <w:szCs w:val="16"/>
          <w:rPrChange w:id="6898" w:author="Hemmati" w:date="2016-12-16T10:26:00Z">
            <w:rPr>
              <w:rFonts w:asciiTheme="minorHAnsi" w:hAnsiTheme="minorHAnsi"/>
            </w:rPr>
          </w:rPrChange>
        </w:rPr>
        <w:t xml:space="preserve">        DEFERRABLE INITIALLY DEFERRED</w:t>
      </w:r>
    </w:p>
    <w:p w:rsidR="00D635F6" w:rsidRPr="002D3F66" w:rsidRDefault="00D635F6" w:rsidP="00D635F6">
      <w:pPr>
        <w:pStyle w:val="sqlF9"/>
        <w:rPr>
          <w:rFonts w:asciiTheme="minorHAnsi" w:hAnsiTheme="minorHAnsi"/>
          <w:sz w:val="16"/>
          <w:szCs w:val="16"/>
          <w:rPrChange w:id="6899" w:author="Hemmati" w:date="2016-12-16T10:26:00Z">
            <w:rPr>
              <w:rFonts w:asciiTheme="minorHAnsi" w:hAnsiTheme="minorHAnsi"/>
            </w:rPr>
          </w:rPrChange>
        </w:rPr>
      </w:pPr>
      <w:r w:rsidRPr="002D3F66">
        <w:rPr>
          <w:rFonts w:asciiTheme="minorHAnsi" w:hAnsiTheme="minorHAnsi"/>
          <w:sz w:val="16"/>
          <w:szCs w:val="16"/>
          <w:rPrChange w:id="6900" w:author="Hemmati" w:date="2016-12-16T10:26:00Z">
            <w:rPr>
              <w:rFonts w:asciiTheme="minorHAnsi" w:hAnsiTheme="minorHAnsi"/>
            </w:rPr>
          </w:rPrChange>
        </w:rPr>
        <w:t>USING INDEX</w:t>
      </w:r>
    </w:p>
    <w:p w:rsidR="00D635F6" w:rsidRPr="002D3F66" w:rsidRDefault="00D635F6" w:rsidP="00D635F6">
      <w:pPr>
        <w:pStyle w:val="sqlF9"/>
        <w:rPr>
          <w:rFonts w:asciiTheme="minorHAnsi" w:hAnsiTheme="minorHAnsi"/>
          <w:sz w:val="16"/>
          <w:szCs w:val="16"/>
          <w:rPrChange w:id="6901" w:author="Hemmati" w:date="2016-12-16T10:26:00Z">
            <w:rPr>
              <w:rFonts w:asciiTheme="minorHAnsi" w:hAnsiTheme="minorHAnsi"/>
            </w:rPr>
          </w:rPrChange>
        </w:rPr>
      </w:pPr>
      <w:r w:rsidRPr="002D3F66">
        <w:rPr>
          <w:rFonts w:asciiTheme="minorHAnsi" w:hAnsiTheme="minorHAnsi"/>
          <w:sz w:val="16"/>
          <w:szCs w:val="16"/>
          <w:rPrChange w:id="6902" w:author="Hemmati" w:date="2016-12-16T10:26:00Z">
            <w:rPr>
              <w:rFonts w:asciiTheme="minorHAnsi" w:hAnsiTheme="minorHAnsi"/>
            </w:rPr>
          </w:rPrChange>
        </w:rPr>
        <w:tab/>
        <w:t>(CREATE INDEX office_id_idx  ON AGENT_OFFICE(office_id)</w:t>
      </w:r>
    </w:p>
    <w:p w:rsidR="00D635F6" w:rsidRPr="002D3F66" w:rsidRDefault="00D635F6" w:rsidP="00D635F6">
      <w:pPr>
        <w:pStyle w:val="sqlF9"/>
        <w:rPr>
          <w:rFonts w:asciiTheme="minorHAnsi" w:hAnsiTheme="minorHAnsi"/>
          <w:sz w:val="16"/>
          <w:szCs w:val="16"/>
          <w:rPrChange w:id="6903" w:author="Hemmati" w:date="2016-12-16T10:26:00Z">
            <w:rPr>
              <w:rFonts w:asciiTheme="minorHAnsi" w:hAnsiTheme="minorHAnsi"/>
            </w:rPr>
          </w:rPrChange>
        </w:rPr>
      </w:pPr>
      <w:r w:rsidRPr="002D3F66">
        <w:rPr>
          <w:rFonts w:asciiTheme="minorHAnsi" w:hAnsiTheme="minorHAnsi"/>
          <w:sz w:val="16"/>
          <w:szCs w:val="16"/>
          <w:rPrChange w:id="6904" w:author="Hemmati" w:date="2016-12-16T10:26:00Z">
            <w:rPr>
              <w:rFonts w:asciiTheme="minorHAnsi" w:hAnsiTheme="minorHAnsi"/>
            </w:rPr>
          </w:rPrChange>
        </w:rPr>
        <w:t>TABLESPACE indx),</w:t>
      </w:r>
    </w:p>
    <w:p w:rsidR="00D635F6" w:rsidRPr="002D3F66" w:rsidRDefault="00D635F6" w:rsidP="00D635F6">
      <w:pPr>
        <w:pStyle w:val="sqlF9"/>
        <w:rPr>
          <w:rFonts w:asciiTheme="minorHAnsi" w:hAnsiTheme="minorHAnsi"/>
          <w:sz w:val="16"/>
          <w:szCs w:val="16"/>
          <w:rPrChange w:id="6905" w:author="Hemmati" w:date="2016-12-16T10:26:00Z">
            <w:rPr>
              <w:rFonts w:asciiTheme="minorHAnsi" w:hAnsiTheme="minorHAnsi"/>
            </w:rPr>
          </w:rPrChange>
        </w:rPr>
      </w:pPr>
      <w:r w:rsidRPr="002D3F66">
        <w:rPr>
          <w:rFonts w:asciiTheme="minorHAnsi" w:hAnsiTheme="minorHAnsi"/>
          <w:sz w:val="16"/>
          <w:szCs w:val="16"/>
          <w:rPrChange w:id="6906" w:author="Hemmati" w:date="2016-12-16T10:26:00Z">
            <w:rPr>
              <w:rFonts w:asciiTheme="minorHAnsi" w:hAnsiTheme="minorHAnsi"/>
            </w:rPr>
          </w:rPrChange>
        </w:rPr>
        <w:t xml:space="preserve">        agent_name     </w:t>
      </w:r>
      <w:r w:rsidRPr="002D3F66">
        <w:rPr>
          <w:rFonts w:asciiTheme="minorHAnsi" w:hAnsiTheme="minorHAnsi"/>
          <w:sz w:val="16"/>
          <w:szCs w:val="16"/>
          <w:rPrChange w:id="6907" w:author="Hemmati" w:date="2016-12-16T10:26:00Z">
            <w:rPr>
              <w:rFonts w:asciiTheme="minorHAnsi" w:hAnsiTheme="minorHAnsi"/>
            </w:rPr>
          </w:rPrChange>
        </w:rPr>
        <w:tab/>
      </w:r>
      <w:r w:rsidRPr="002D3F66">
        <w:rPr>
          <w:rFonts w:asciiTheme="minorHAnsi" w:hAnsiTheme="minorHAnsi"/>
          <w:sz w:val="16"/>
          <w:szCs w:val="16"/>
          <w:rPrChange w:id="6908" w:author="Hemmati" w:date="2016-12-16T10:26:00Z">
            <w:rPr>
              <w:rFonts w:asciiTheme="minorHAnsi" w:hAnsiTheme="minorHAnsi"/>
            </w:rPr>
          </w:rPrChange>
        </w:rPr>
        <w:tab/>
        <w:t>VARCHAR2(25),</w:t>
      </w:r>
    </w:p>
    <w:p w:rsidR="00D635F6" w:rsidRPr="002D3F66" w:rsidRDefault="00D635F6" w:rsidP="00D635F6">
      <w:pPr>
        <w:pStyle w:val="sqlF9"/>
        <w:rPr>
          <w:rFonts w:asciiTheme="minorHAnsi" w:hAnsiTheme="minorHAnsi"/>
          <w:sz w:val="16"/>
          <w:szCs w:val="16"/>
          <w:rPrChange w:id="6909" w:author="Hemmati" w:date="2016-12-16T10:26:00Z">
            <w:rPr>
              <w:rFonts w:asciiTheme="minorHAnsi" w:hAnsiTheme="minorHAnsi"/>
            </w:rPr>
          </w:rPrChange>
        </w:rPr>
      </w:pPr>
      <w:r w:rsidRPr="002D3F66">
        <w:rPr>
          <w:rFonts w:asciiTheme="minorHAnsi" w:hAnsiTheme="minorHAnsi"/>
          <w:sz w:val="16"/>
          <w:szCs w:val="16"/>
          <w:rPrChange w:id="6910" w:author="Hemmati" w:date="2016-12-16T10:26:00Z">
            <w:rPr>
              <w:rFonts w:asciiTheme="minorHAnsi" w:hAnsiTheme="minorHAnsi"/>
            </w:rPr>
          </w:rPrChange>
        </w:rPr>
        <w:tab/>
        <w:t xml:space="preserve">agent_address  </w:t>
      </w:r>
      <w:r w:rsidRPr="002D3F66">
        <w:rPr>
          <w:rFonts w:asciiTheme="minorHAnsi" w:hAnsiTheme="minorHAnsi"/>
          <w:sz w:val="16"/>
          <w:szCs w:val="16"/>
          <w:rPrChange w:id="6911" w:author="Hemmati" w:date="2016-12-16T10:26:00Z">
            <w:rPr>
              <w:rFonts w:asciiTheme="minorHAnsi" w:hAnsiTheme="minorHAnsi"/>
            </w:rPr>
          </w:rPrChange>
        </w:rPr>
        <w:tab/>
      </w:r>
      <w:r w:rsidRPr="002D3F66">
        <w:rPr>
          <w:rFonts w:asciiTheme="minorHAnsi" w:hAnsiTheme="minorHAnsi"/>
          <w:sz w:val="16"/>
          <w:szCs w:val="16"/>
          <w:rPrChange w:id="6912" w:author="Hemmati" w:date="2016-12-16T10:26:00Z">
            <w:rPr>
              <w:rFonts w:asciiTheme="minorHAnsi" w:hAnsiTheme="minorHAnsi"/>
            </w:rPr>
          </w:rPrChange>
        </w:rPr>
        <w:tab/>
        <w:t>VARCHAR2(40),</w:t>
      </w:r>
    </w:p>
    <w:p w:rsidR="00D635F6" w:rsidRPr="002D3F66" w:rsidRDefault="00D635F6" w:rsidP="00D635F6">
      <w:pPr>
        <w:pStyle w:val="sqlF9"/>
        <w:rPr>
          <w:rFonts w:asciiTheme="minorHAnsi" w:hAnsiTheme="minorHAnsi"/>
          <w:sz w:val="16"/>
          <w:szCs w:val="16"/>
          <w:rPrChange w:id="6913" w:author="Hemmati" w:date="2016-12-16T10:26:00Z">
            <w:rPr>
              <w:rFonts w:asciiTheme="minorHAnsi" w:hAnsiTheme="minorHAnsi"/>
            </w:rPr>
          </w:rPrChange>
        </w:rPr>
      </w:pPr>
      <w:r w:rsidRPr="002D3F66">
        <w:rPr>
          <w:rFonts w:asciiTheme="minorHAnsi" w:hAnsiTheme="minorHAnsi"/>
          <w:sz w:val="16"/>
          <w:szCs w:val="16"/>
          <w:rPrChange w:id="6914" w:author="Hemmati" w:date="2016-12-16T10:26:00Z">
            <w:rPr>
              <w:rFonts w:asciiTheme="minorHAnsi" w:hAnsiTheme="minorHAnsi"/>
            </w:rPr>
          </w:rPrChange>
        </w:rPr>
        <w:tab/>
        <w:t xml:space="preserve">agent_zipcode  </w:t>
      </w:r>
      <w:r w:rsidRPr="002D3F66">
        <w:rPr>
          <w:rFonts w:asciiTheme="minorHAnsi" w:hAnsiTheme="minorHAnsi"/>
          <w:sz w:val="16"/>
          <w:szCs w:val="16"/>
          <w:rPrChange w:id="6915" w:author="Hemmati" w:date="2016-12-16T10:26:00Z">
            <w:rPr>
              <w:rFonts w:asciiTheme="minorHAnsi" w:hAnsiTheme="minorHAnsi"/>
            </w:rPr>
          </w:rPrChange>
        </w:rPr>
        <w:tab/>
      </w:r>
      <w:r w:rsidRPr="002D3F66">
        <w:rPr>
          <w:rFonts w:asciiTheme="minorHAnsi" w:hAnsiTheme="minorHAnsi"/>
          <w:sz w:val="16"/>
          <w:szCs w:val="16"/>
          <w:rPrChange w:id="6916" w:author="Hemmati" w:date="2016-12-16T10:26:00Z">
            <w:rPr>
              <w:rFonts w:asciiTheme="minorHAnsi" w:hAnsiTheme="minorHAnsi"/>
            </w:rPr>
          </w:rPrChange>
        </w:rPr>
        <w:tab/>
        <w:t>VARCHAR2(10),</w:t>
      </w:r>
    </w:p>
    <w:p w:rsidR="00D635F6" w:rsidRPr="002D3F66" w:rsidRDefault="00D635F6" w:rsidP="00D635F6">
      <w:pPr>
        <w:pStyle w:val="sqlF9"/>
        <w:rPr>
          <w:rFonts w:asciiTheme="minorHAnsi" w:hAnsiTheme="minorHAnsi"/>
          <w:sz w:val="16"/>
          <w:szCs w:val="16"/>
          <w:rPrChange w:id="6917" w:author="Hemmati" w:date="2016-12-16T10:26:00Z">
            <w:rPr>
              <w:rFonts w:asciiTheme="minorHAnsi" w:hAnsiTheme="minorHAnsi"/>
            </w:rPr>
          </w:rPrChange>
        </w:rPr>
      </w:pPr>
      <w:r w:rsidRPr="002D3F66">
        <w:rPr>
          <w:rFonts w:asciiTheme="minorHAnsi" w:hAnsiTheme="minorHAnsi"/>
          <w:sz w:val="16"/>
          <w:szCs w:val="16"/>
          <w:rPrChange w:id="6918" w:author="Hemmati" w:date="2016-12-16T10:26:00Z">
            <w:rPr>
              <w:rFonts w:asciiTheme="minorHAnsi" w:hAnsiTheme="minorHAnsi"/>
            </w:rPr>
          </w:rPrChange>
        </w:rPr>
        <w:tab/>
        <w:t xml:space="preserve">agent_phone    </w:t>
      </w:r>
      <w:r w:rsidRPr="002D3F66">
        <w:rPr>
          <w:rFonts w:asciiTheme="minorHAnsi" w:hAnsiTheme="minorHAnsi"/>
          <w:sz w:val="16"/>
          <w:szCs w:val="16"/>
          <w:rPrChange w:id="6919" w:author="Hemmati" w:date="2016-12-16T10:26:00Z">
            <w:rPr>
              <w:rFonts w:asciiTheme="minorHAnsi" w:hAnsiTheme="minorHAnsi"/>
            </w:rPr>
          </w:rPrChange>
        </w:rPr>
        <w:tab/>
      </w:r>
      <w:r w:rsidRPr="002D3F66">
        <w:rPr>
          <w:rFonts w:asciiTheme="minorHAnsi" w:hAnsiTheme="minorHAnsi"/>
          <w:sz w:val="16"/>
          <w:szCs w:val="16"/>
          <w:rPrChange w:id="6920" w:author="Hemmati" w:date="2016-12-16T10:26:00Z">
            <w:rPr>
              <w:rFonts w:asciiTheme="minorHAnsi" w:hAnsiTheme="minorHAnsi"/>
            </w:rPr>
          </w:rPrChange>
        </w:rPr>
        <w:tab/>
        <w:t>VARCHAR2(18),</w:t>
      </w:r>
    </w:p>
    <w:p w:rsidR="00D635F6" w:rsidRPr="002D3F66" w:rsidRDefault="00D635F6" w:rsidP="00D635F6">
      <w:pPr>
        <w:pStyle w:val="sqlF9"/>
        <w:rPr>
          <w:rFonts w:asciiTheme="minorHAnsi" w:hAnsiTheme="minorHAnsi"/>
          <w:sz w:val="16"/>
          <w:szCs w:val="16"/>
          <w:rPrChange w:id="6921" w:author="Hemmati" w:date="2016-12-16T10:26:00Z">
            <w:rPr>
              <w:rFonts w:asciiTheme="minorHAnsi" w:hAnsiTheme="minorHAnsi"/>
            </w:rPr>
          </w:rPrChange>
        </w:rPr>
      </w:pPr>
      <w:r w:rsidRPr="002D3F66">
        <w:rPr>
          <w:rFonts w:asciiTheme="minorHAnsi" w:hAnsiTheme="minorHAnsi"/>
          <w:sz w:val="16"/>
          <w:szCs w:val="16"/>
          <w:rPrChange w:id="6922" w:author="Hemmati" w:date="2016-12-16T10:26:00Z">
            <w:rPr>
              <w:rFonts w:asciiTheme="minorHAnsi" w:hAnsiTheme="minorHAnsi"/>
            </w:rPr>
          </w:rPrChange>
        </w:rPr>
        <w:tab/>
        <w:t xml:space="preserve">agent_fax     </w:t>
      </w:r>
      <w:r w:rsidRPr="002D3F66">
        <w:rPr>
          <w:rFonts w:asciiTheme="minorHAnsi" w:hAnsiTheme="minorHAnsi"/>
          <w:sz w:val="16"/>
          <w:szCs w:val="16"/>
          <w:rPrChange w:id="6923" w:author="Hemmati" w:date="2016-12-16T10:26:00Z">
            <w:rPr>
              <w:rFonts w:asciiTheme="minorHAnsi" w:hAnsiTheme="minorHAnsi"/>
            </w:rPr>
          </w:rPrChange>
        </w:rPr>
        <w:tab/>
      </w:r>
      <w:r w:rsidRPr="002D3F66">
        <w:rPr>
          <w:rFonts w:asciiTheme="minorHAnsi" w:hAnsiTheme="minorHAnsi"/>
          <w:sz w:val="16"/>
          <w:szCs w:val="16"/>
          <w:rPrChange w:id="6924" w:author="Hemmati" w:date="2016-12-16T10:26:00Z">
            <w:rPr>
              <w:rFonts w:asciiTheme="minorHAnsi" w:hAnsiTheme="minorHAnsi"/>
            </w:rPr>
          </w:rPrChange>
        </w:rPr>
        <w:tab/>
        <w:t xml:space="preserve">VARCHAR2(18))            </w:t>
      </w:r>
    </w:p>
    <w:p w:rsidR="00D635F6" w:rsidRPr="002D3F66" w:rsidRDefault="00D635F6" w:rsidP="00D635F6">
      <w:pPr>
        <w:pStyle w:val="sqlF9"/>
        <w:rPr>
          <w:rFonts w:asciiTheme="minorHAnsi" w:hAnsiTheme="minorHAnsi"/>
          <w:sz w:val="16"/>
          <w:szCs w:val="16"/>
          <w:rPrChange w:id="6925" w:author="Hemmati" w:date="2016-12-16T10:26:00Z">
            <w:rPr>
              <w:rFonts w:asciiTheme="minorHAnsi" w:hAnsiTheme="minorHAnsi"/>
            </w:rPr>
          </w:rPrChange>
        </w:rPr>
      </w:pPr>
      <w:r w:rsidRPr="002D3F66">
        <w:rPr>
          <w:rFonts w:asciiTheme="minorHAnsi" w:hAnsiTheme="minorHAnsi"/>
          <w:sz w:val="16"/>
          <w:szCs w:val="16"/>
          <w:rPrChange w:id="6926" w:author="Hemmati" w:date="2016-12-16T10:26:00Z">
            <w:rPr>
              <w:rFonts w:asciiTheme="minorHAnsi" w:hAnsiTheme="minorHAnsi"/>
            </w:rPr>
          </w:rPrChange>
        </w:rPr>
        <w:t>TABLESPACE user_data</w:t>
      </w:r>
    </w:p>
    <w:p w:rsidR="00D635F6" w:rsidRPr="002D3F66" w:rsidRDefault="00D635F6" w:rsidP="00D635F6">
      <w:pPr>
        <w:pStyle w:val="sqlF9"/>
        <w:rPr>
          <w:rFonts w:asciiTheme="minorHAnsi" w:hAnsiTheme="minorHAnsi"/>
          <w:sz w:val="16"/>
          <w:szCs w:val="16"/>
          <w:rPrChange w:id="6927" w:author="Hemmati" w:date="2016-12-16T10:26:00Z">
            <w:rPr>
              <w:rFonts w:asciiTheme="minorHAnsi" w:hAnsiTheme="minorHAnsi"/>
            </w:rPr>
          </w:rPrChange>
        </w:rPr>
      </w:pPr>
      <w:r w:rsidRPr="002D3F66">
        <w:rPr>
          <w:rFonts w:asciiTheme="minorHAnsi" w:hAnsiTheme="minorHAnsi"/>
          <w:sz w:val="16"/>
          <w:szCs w:val="16"/>
          <w:rPrChange w:id="6928" w:author="Hemmati" w:date="2016-12-16T10:26:00Z">
            <w:rPr>
              <w:rFonts w:asciiTheme="minorHAnsi" w:hAnsiTheme="minorHAnsi"/>
            </w:rPr>
          </w:rPrChange>
        </w:rPr>
        <w:t>STORAGE (INITIAL 10K</w:t>
      </w:r>
    </w:p>
    <w:p w:rsidR="00D635F6" w:rsidRPr="002D3F66" w:rsidRDefault="00D635F6" w:rsidP="00D635F6">
      <w:pPr>
        <w:pStyle w:val="sqlF9"/>
        <w:rPr>
          <w:rFonts w:asciiTheme="minorHAnsi" w:hAnsiTheme="minorHAnsi"/>
          <w:sz w:val="16"/>
          <w:szCs w:val="16"/>
          <w:rPrChange w:id="6929" w:author="Hemmati" w:date="2016-12-16T10:26:00Z">
            <w:rPr>
              <w:rFonts w:asciiTheme="minorHAnsi" w:hAnsiTheme="minorHAnsi"/>
            </w:rPr>
          </w:rPrChange>
        </w:rPr>
      </w:pPr>
      <w:r w:rsidRPr="002D3F66">
        <w:rPr>
          <w:rFonts w:asciiTheme="minorHAnsi" w:hAnsiTheme="minorHAnsi"/>
          <w:sz w:val="16"/>
          <w:szCs w:val="16"/>
          <w:rPrChange w:id="6930" w:author="Hemmati" w:date="2016-12-16T10:26:00Z">
            <w:rPr>
              <w:rFonts w:asciiTheme="minorHAnsi" w:hAnsiTheme="minorHAnsi"/>
            </w:rPr>
          </w:rPrChange>
        </w:rPr>
        <w:t xml:space="preserve">            NEXT 10K</w:t>
      </w:r>
    </w:p>
    <w:p w:rsidR="00D635F6" w:rsidRPr="002D3F66" w:rsidRDefault="00D635F6" w:rsidP="00D635F6">
      <w:pPr>
        <w:pStyle w:val="sqlF9"/>
        <w:rPr>
          <w:rFonts w:asciiTheme="minorHAnsi" w:hAnsiTheme="minorHAnsi"/>
          <w:sz w:val="16"/>
          <w:szCs w:val="16"/>
          <w:rPrChange w:id="6931" w:author="Hemmati" w:date="2016-12-16T10:26:00Z">
            <w:rPr>
              <w:rFonts w:asciiTheme="minorHAnsi" w:hAnsiTheme="minorHAnsi"/>
            </w:rPr>
          </w:rPrChange>
        </w:rPr>
      </w:pPr>
      <w:r w:rsidRPr="002D3F66">
        <w:rPr>
          <w:rFonts w:asciiTheme="minorHAnsi" w:hAnsiTheme="minorHAnsi"/>
          <w:sz w:val="16"/>
          <w:szCs w:val="16"/>
          <w:rPrChange w:id="6932" w:author="Hemmati" w:date="2016-12-16T10:26:00Z">
            <w:rPr>
              <w:rFonts w:asciiTheme="minorHAnsi" w:hAnsiTheme="minorHAnsi"/>
            </w:rPr>
          </w:rPrChange>
        </w:rPr>
        <w:t xml:space="preserve">            MINEXTENTs 2</w:t>
      </w:r>
    </w:p>
    <w:p w:rsidR="00D635F6" w:rsidRPr="002D3F66" w:rsidRDefault="00D635F6" w:rsidP="00D635F6">
      <w:pPr>
        <w:pStyle w:val="sqlF9"/>
        <w:rPr>
          <w:rFonts w:asciiTheme="minorHAnsi" w:hAnsiTheme="minorHAnsi"/>
          <w:sz w:val="16"/>
          <w:szCs w:val="16"/>
          <w:rPrChange w:id="6933" w:author="Hemmati" w:date="2016-12-16T10:26:00Z">
            <w:rPr>
              <w:rFonts w:asciiTheme="minorHAnsi" w:hAnsiTheme="minorHAnsi"/>
            </w:rPr>
          </w:rPrChange>
        </w:rPr>
      </w:pPr>
      <w:r w:rsidRPr="002D3F66">
        <w:rPr>
          <w:rFonts w:asciiTheme="minorHAnsi" w:hAnsiTheme="minorHAnsi"/>
          <w:sz w:val="16"/>
          <w:szCs w:val="16"/>
          <w:rPrChange w:id="6934" w:author="Hemmati" w:date="2016-12-16T10:26:00Z">
            <w:rPr>
              <w:rFonts w:asciiTheme="minorHAnsi" w:hAnsiTheme="minorHAnsi"/>
            </w:rPr>
          </w:rPrChange>
        </w:rPr>
        <w:t xml:space="preserve">            MAXEXTENTS 100</w:t>
      </w:r>
    </w:p>
    <w:p w:rsidR="00D635F6" w:rsidRPr="002D3F66" w:rsidRDefault="00D635F6" w:rsidP="00D635F6">
      <w:pPr>
        <w:pStyle w:val="sqlF9"/>
        <w:rPr>
          <w:rFonts w:asciiTheme="minorHAnsi" w:hAnsiTheme="minorHAnsi"/>
          <w:sz w:val="16"/>
          <w:szCs w:val="16"/>
          <w:rPrChange w:id="6935" w:author="Hemmati" w:date="2016-12-16T10:26:00Z">
            <w:rPr>
              <w:rFonts w:asciiTheme="minorHAnsi" w:hAnsiTheme="minorHAnsi"/>
            </w:rPr>
          </w:rPrChange>
        </w:rPr>
      </w:pPr>
      <w:r w:rsidRPr="002D3F66">
        <w:rPr>
          <w:rFonts w:asciiTheme="minorHAnsi" w:hAnsiTheme="minorHAnsi"/>
          <w:sz w:val="16"/>
          <w:szCs w:val="16"/>
          <w:rPrChange w:id="6936" w:author="Hemmati" w:date="2016-12-16T10:26:00Z">
            <w:rPr>
              <w:rFonts w:asciiTheme="minorHAnsi" w:hAnsiTheme="minorHAnsi"/>
            </w:rPr>
          </w:rPrChange>
        </w:rPr>
        <w:t xml:space="preserve">            PCTINCREASE 0)</w:t>
      </w:r>
    </w:p>
    <w:p w:rsidR="00D635F6" w:rsidRPr="002D3F66" w:rsidRDefault="00D635F6" w:rsidP="00D635F6">
      <w:pPr>
        <w:pStyle w:val="sqlF9"/>
        <w:rPr>
          <w:rFonts w:asciiTheme="minorHAnsi" w:hAnsiTheme="minorHAnsi"/>
          <w:sz w:val="16"/>
          <w:szCs w:val="16"/>
          <w:rPrChange w:id="6937" w:author="Hemmati" w:date="2016-12-16T10:26:00Z">
            <w:rPr>
              <w:rFonts w:asciiTheme="minorHAnsi" w:hAnsiTheme="minorHAnsi"/>
            </w:rPr>
          </w:rPrChange>
        </w:rPr>
      </w:pPr>
      <w:r w:rsidRPr="002D3F66">
        <w:rPr>
          <w:rFonts w:asciiTheme="minorHAnsi" w:hAnsiTheme="minorHAnsi"/>
          <w:sz w:val="16"/>
          <w:szCs w:val="16"/>
          <w:rPrChange w:id="6938" w:author="Hemmati" w:date="2016-12-16T10:26:00Z">
            <w:rPr>
              <w:rFonts w:asciiTheme="minorHAnsi" w:hAnsiTheme="minorHAnsi"/>
            </w:rPr>
          </w:rPrChange>
        </w:rPr>
        <w:t xml:space="preserve">            PCTFREE 10</w:t>
      </w:r>
    </w:p>
    <w:p w:rsidR="00D635F6" w:rsidRPr="002D3F66" w:rsidRDefault="00D635F6" w:rsidP="00D635F6">
      <w:pPr>
        <w:pStyle w:val="sqlF9"/>
        <w:rPr>
          <w:rFonts w:asciiTheme="minorHAnsi" w:hAnsiTheme="minorHAnsi"/>
          <w:sz w:val="16"/>
          <w:szCs w:val="16"/>
          <w:rPrChange w:id="6939" w:author="Hemmati" w:date="2016-12-16T10:26:00Z">
            <w:rPr>
              <w:rFonts w:asciiTheme="minorHAnsi" w:hAnsiTheme="minorHAnsi"/>
            </w:rPr>
          </w:rPrChange>
        </w:rPr>
      </w:pPr>
      <w:r w:rsidRPr="002D3F66">
        <w:rPr>
          <w:rFonts w:asciiTheme="minorHAnsi" w:hAnsiTheme="minorHAnsi"/>
          <w:sz w:val="16"/>
          <w:szCs w:val="16"/>
          <w:rPrChange w:id="6940" w:author="Hemmati" w:date="2016-12-16T10:26:00Z">
            <w:rPr>
              <w:rFonts w:asciiTheme="minorHAnsi" w:hAnsiTheme="minorHAnsi"/>
            </w:rPr>
          </w:rPrChange>
        </w:rPr>
        <w:t xml:space="preserve">            PCTUSED 40</w:t>
      </w:r>
    </w:p>
    <w:p w:rsidR="00D635F6" w:rsidRPr="002D3F66" w:rsidRDefault="00D635F6" w:rsidP="00D635F6">
      <w:pPr>
        <w:pStyle w:val="sqlF9"/>
        <w:rPr>
          <w:rFonts w:asciiTheme="minorHAnsi" w:hAnsiTheme="minorHAnsi"/>
          <w:sz w:val="16"/>
          <w:szCs w:val="16"/>
          <w:rPrChange w:id="6941" w:author="Hemmati" w:date="2016-12-16T10:26:00Z">
            <w:rPr>
              <w:rFonts w:asciiTheme="minorHAnsi" w:hAnsiTheme="minorHAnsi"/>
            </w:rPr>
          </w:rPrChange>
        </w:rPr>
      </w:pPr>
      <w:r w:rsidRPr="002D3F66">
        <w:rPr>
          <w:rFonts w:asciiTheme="minorHAnsi" w:hAnsiTheme="minorHAnsi"/>
          <w:sz w:val="16"/>
          <w:szCs w:val="16"/>
          <w:rPrChange w:id="6942" w:author="Hemmati" w:date="2016-12-16T10:26:00Z">
            <w:rPr>
              <w:rFonts w:asciiTheme="minorHAnsi" w:hAnsiTheme="minorHAnsi"/>
            </w:rPr>
          </w:rPrChange>
        </w:rPr>
        <w:t xml:space="preserve">            INITRANS 2</w:t>
      </w:r>
    </w:p>
    <w:p w:rsidR="00D635F6" w:rsidRPr="002D3F66" w:rsidRDefault="00D635F6" w:rsidP="00D635F6">
      <w:pPr>
        <w:pStyle w:val="sqlF9"/>
        <w:rPr>
          <w:rFonts w:asciiTheme="minorHAnsi" w:hAnsiTheme="minorHAnsi"/>
          <w:sz w:val="16"/>
          <w:szCs w:val="16"/>
          <w:rPrChange w:id="6943" w:author="Hemmati" w:date="2016-12-16T10:26:00Z">
            <w:rPr>
              <w:rFonts w:asciiTheme="minorHAnsi" w:hAnsiTheme="minorHAnsi"/>
            </w:rPr>
          </w:rPrChange>
        </w:rPr>
      </w:pPr>
      <w:r w:rsidRPr="002D3F66">
        <w:rPr>
          <w:rFonts w:asciiTheme="minorHAnsi" w:hAnsiTheme="minorHAnsi"/>
          <w:sz w:val="16"/>
          <w:szCs w:val="16"/>
          <w:rPrChange w:id="6944" w:author="Hemmati" w:date="2016-12-16T10:26:00Z">
            <w:rPr>
              <w:rFonts w:asciiTheme="minorHAnsi" w:hAnsiTheme="minorHAnsi"/>
            </w:rPr>
          </w:rPrChange>
        </w:rPr>
        <w:t xml:space="preserve">            MAXTRANS 100;</w:t>
      </w:r>
    </w:p>
    <w:p w:rsidR="00D635F6" w:rsidRPr="002D3F66" w:rsidDel="0064582B" w:rsidRDefault="00D635F6" w:rsidP="00D635F6">
      <w:pPr>
        <w:pStyle w:val="sqlF9"/>
        <w:rPr>
          <w:del w:id="6945" w:author="Hemmati" w:date="2016-12-16T09:44:00Z"/>
          <w:rFonts w:asciiTheme="minorHAnsi" w:hAnsiTheme="minorHAnsi"/>
          <w:sz w:val="16"/>
          <w:szCs w:val="16"/>
          <w:rPrChange w:id="6946" w:author="Hemmati" w:date="2016-12-16T10:26:00Z">
            <w:rPr>
              <w:del w:id="6947" w:author="Hemmati" w:date="2016-12-16T09:44:00Z"/>
              <w:rFonts w:asciiTheme="minorHAnsi" w:hAnsiTheme="minorHAnsi"/>
            </w:rPr>
          </w:rPrChange>
        </w:rPr>
      </w:pPr>
    </w:p>
    <w:p w:rsidR="00D635F6" w:rsidRPr="002D3F66" w:rsidDel="0064582B" w:rsidRDefault="00D635F6" w:rsidP="00D635F6">
      <w:pPr>
        <w:pStyle w:val="sqlF9"/>
        <w:rPr>
          <w:del w:id="6948" w:author="Hemmati" w:date="2016-12-16T09:44:00Z"/>
          <w:rFonts w:asciiTheme="minorHAnsi" w:hAnsiTheme="minorHAnsi"/>
          <w:sz w:val="16"/>
          <w:szCs w:val="16"/>
          <w:rPrChange w:id="6949" w:author="Hemmati" w:date="2016-12-16T10:26:00Z">
            <w:rPr>
              <w:del w:id="6950" w:author="Hemmati" w:date="2016-12-16T09:44:00Z"/>
              <w:rFonts w:asciiTheme="minorHAnsi" w:hAnsiTheme="minorHAnsi"/>
            </w:rPr>
          </w:rPrChange>
        </w:rPr>
      </w:pPr>
    </w:p>
    <w:p w:rsidR="00D635F6" w:rsidRPr="002D3F66" w:rsidDel="0064582B" w:rsidRDefault="00D635F6" w:rsidP="00D635F6">
      <w:pPr>
        <w:pStyle w:val="sqlF9"/>
        <w:rPr>
          <w:del w:id="6951" w:author="Hemmati" w:date="2016-12-16T09:44:00Z"/>
          <w:rFonts w:asciiTheme="minorHAnsi" w:hAnsiTheme="minorHAnsi"/>
          <w:sz w:val="16"/>
          <w:szCs w:val="16"/>
          <w:rPrChange w:id="6952" w:author="Hemmati" w:date="2016-12-16T10:26:00Z">
            <w:rPr>
              <w:del w:id="6953" w:author="Hemmati" w:date="2016-12-16T09:44:00Z"/>
              <w:rFonts w:asciiTheme="minorHAnsi" w:hAnsiTheme="minorHAnsi"/>
            </w:rPr>
          </w:rPrChange>
        </w:rPr>
      </w:pPr>
    </w:p>
    <w:p w:rsidR="00D635F6" w:rsidRPr="002D3F66" w:rsidRDefault="00D635F6" w:rsidP="00D635F6">
      <w:pPr>
        <w:pStyle w:val="sqlF9"/>
        <w:rPr>
          <w:rFonts w:asciiTheme="minorHAnsi" w:hAnsiTheme="minorHAnsi"/>
          <w:sz w:val="16"/>
          <w:szCs w:val="16"/>
          <w:rPrChange w:id="6954"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955" w:author="Hemmati" w:date="2016-12-16T10:26:00Z">
            <w:rPr>
              <w:rFonts w:asciiTheme="minorHAnsi" w:hAnsiTheme="minorHAnsi"/>
            </w:rPr>
          </w:rPrChange>
        </w:rPr>
      </w:pPr>
      <w:r w:rsidRPr="002D3F66">
        <w:rPr>
          <w:rFonts w:asciiTheme="minorHAnsi" w:hAnsiTheme="minorHAnsi"/>
          <w:sz w:val="16"/>
          <w:szCs w:val="16"/>
          <w:rPrChange w:id="6956" w:author="Hemmati" w:date="2016-12-16T10:26:00Z">
            <w:rPr>
              <w:rFonts w:asciiTheme="minorHAnsi" w:hAnsiTheme="minorHAnsi"/>
            </w:rPr>
          </w:rPrChange>
        </w:rPr>
        <w:t>SQL&gt; DESC AGENT_OFFICE</w:t>
      </w:r>
    </w:p>
    <w:p w:rsidR="00D635F6" w:rsidRPr="002D3F66" w:rsidRDefault="00D635F6" w:rsidP="00D635F6">
      <w:pPr>
        <w:pStyle w:val="sqlF9"/>
        <w:rPr>
          <w:rFonts w:asciiTheme="minorHAnsi" w:hAnsiTheme="minorHAnsi"/>
          <w:sz w:val="16"/>
          <w:szCs w:val="16"/>
          <w:rPrChange w:id="6957" w:author="Hemmati" w:date="2016-12-16T10:26:00Z">
            <w:rPr>
              <w:rFonts w:asciiTheme="minorHAnsi" w:hAnsiTheme="minorHAnsi"/>
            </w:rPr>
          </w:rPrChange>
        </w:rPr>
      </w:pPr>
      <w:r w:rsidRPr="002D3F66">
        <w:rPr>
          <w:rFonts w:asciiTheme="minorHAnsi" w:hAnsiTheme="minorHAnsi"/>
          <w:sz w:val="16"/>
          <w:szCs w:val="16"/>
          <w:rPrChange w:id="6958" w:author="Hemmati" w:date="2016-12-16T10:26:00Z">
            <w:rPr>
              <w:rFonts w:asciiTheme="minorHAnsi" w:hAnsiTheme="minorHAnsi"/>
            </w:rPr>
          </w:rPrChange>
        </w:rPr>
        <w:t xml:space="preserve"> Name                                      Null?    Type</w:t>
      </w:r>
    </w:p>
    <w:p w:rsidR="00D635F6" w:rsidRPr="002D3F66" w:rsidRDefault="00D635F6" w:rsidP="00D635F6">
      <w:pPr>
        <w:pStyle w:val="sqlF9"/>
        <w:rPr>
          <w:rFonts w:asciiTheme="minorHAnsi" w:hAnsiTheme="minorHAnsi"/>
          <w:sz w:val="16"/>
          <w:szCs w:val="16"/>
          <w:rPrChange w:id="6959" w:author="Hemmati" w:date="2016-12-16T10:26:00Z">
            <w:rPr>
              <w:rFonts w:asciiTheme="minorHAnsi" w:hAnsiTheme="minorHAnsi"/>
            </w:rPr>
          </w:rPrChange>
        </w:rPr>
      </w:pPr>
      <w:r w:rsidRPr="002D3F66">
        <w:rPr>
          <w:rFonts w:asciiTheme="minorHAnsi" w:hAnsiTheme="minorHAnsi"/>
          <w:sz w:val="16"/>
          <w:szCs w:val="16"/>
          <w:rPrChange w:id="6960" w:author="Hemmati" w:date="2016-12-16T10:26:00Z">
            <w:rPr>
              <w:rFonts w:asciiTheme="minorHAnsi" w:hAnsiTheme="minorHAnsi"/>
            </w:rPr>
          </w:rPrChange>
        </w:rPr>
        <w:t xml:space="preserve"> ----------------------------------------- -------- --------------------</w:t>
      </w:r>
    </w:p>
    <w:p w:rsidR="00D635F6" w:rsidRPr="002D3F66" w:rsidRDefault="00D635F6" w:rsidP="00D635F6">
      <w:pPr>
        <w:pStyle w:val="sqlF9"/>
        <w:rPr>
          <w:rFonts w:asciiTheme="minorHAnsi" w:hAnsiTheme="minorHAnsi"/>
          <w:sz w:val="16"/>
          <w:szCs w:val="16"/>
          <w:rPrChange w:id="6961" w:author="Hemmati" w:date="2016-12-16T10:26:00Z">
            <w:rPr>
              <w:rFonts w:asciiTheme="minorHAnsi" w:hAnsiTheme="minorHAnsi"/>
            </w:rPr>
          </w:rPrChange>
        </w:rPr>
      </w:pPr>
      <w:r w:rsidRPr="002D3F66">
        <w:rPr>
          <w:rFonts w:asciiTheme="minorHAnsi" w:hAnsiTheme="minorHAnsi"/>
          <w:sz w:val="16"/>
          <w:szCs w:val="16"/>
          <w:rPrChange w:id="6962" w:author="Hemmati" w:date="2016-12-16T10:26:00Z">
            <w:rPr>
              <w:rFonts w:asciiTheme="minorHAnsi" w:hAnsiTheme="minorHAnsi"/>
            </w:rPr>
          </w:rPrChange>
        </w:rPr>
        <w:t xml:space="preserve"> OFFICE_ID                                          NUMBER(5)</w:t>
      </w:r>
    </w:p>
    <w:p w:rsidR="00D635F6" w:rsidRPr="002D3F66" w:rsidRDefault="00D635F6" w:rsidP="00D635F6">
      <w:pPr>
        <w:pStyle w:val="sqlF9"/>
        <w:rPr>
          <w:rFonts w:asciiTheme="minorHAnsi" w:hAnsiTheme="minorHAnsi"/>
          <w:sz w:val="16"/>
          <w:szCs w:val="16"/>
          <w:rPrChange w:id="6963" w:author="Hemmati" w:date="2016-12-16T10:26:00Z">
            <w:rPr>
              <w:rFonts w:asciiTheme="minorHAnsi" w:hAnsiTheme="minorHAnsi"/>
            </w:rPr>
          </w:rPrChange>
        </w:rPr>
      </w:pPr>
      <w:r w:rsidRPr="002D3F66">
        <w:rPr>
          <w:rFonts w:asciiTheme="minorHAnsi" w:hAnsiTheme="minorHAnsi"/>
          <w:sz w:val="16"/>
          <w:szCs w:val="16"/>
          <w:rPrChange w:id="6964" w:author="Hemmati" w:date="2016-12-16T10:26:00Z">
            <w:rPr>
              <w:rFonts w:asciiTheme="minorHAnsi" w:hAnsiTheme="minorHAnsi"/>
            </w:rPr>
          </w:rPrChange>
        </w:rPr>
        <w:t xml:space="preserve"> AGENT_NAME                                         VARCHAR2(25)</w:t>
      </w:r>
    </w:p>
    <w:p w:rsidR="00D635F6" w:rsidRPr="002D3F66" w:rsidRDefault="00D635F6" w:rsidP="00D635F6">
      <w:pPr>
        <w:pStyle w:val="sqlF9"/>
        <w:rPr>
          <w:rFonts w:asciiTheme="minorHAnsi" w:hAnsiTheme="minorHAnsi"/>
          <w:sz w:val="16"/>
          <w:szCs w:val="16"/>
          <w:rPrChange w:id="6965" w:author="Hemmati" w:date="2016-12-16T10:26:00Z">
            <w:rPr>
              <w:rFonts w:asciiTheme="minorHAnsi" w:hAnsiTheme="minorHAnsi"/>
            </w:rPr>
          </w:rPrChange>
        </w:rPr>
      </w:pPr>
      <w:r w:rsidRPr="002D3F66">
        <w:rPr>
          <w:rFonts w:asciiTheme="minorHAnsi" w:hAnsiTheme="minorHAnsi"/>
          <w:sz w:val="16"/>
          <w:szCs w:val="16"/>
          <w:rPrChange w:id="6966" w:author="Hemmati" w:date="2016-12-16T10:26:00Z">
            <w:rPr>
              <w:rFonts w:asciiTheme="minorHAnsi" w:hAnsiTheme="minorHAnsi"/>
            </w:rPr>
          </w:rPrChange>
        </w:rPr>
        <w:t xml:space="preserve"> AGENT_ADDRESS                                      VARCHAR2(40)</w:t>
      </w:r>
    </w:p>
    <w:p w:rsidR="00D635F6" w:rsidRPr="002D3F66" w:rsidRDefault="00D635F6" w:rsidP="00D635F6">
      <w:pPr>
        <w:pStyle w:val="sqlF9"/>
        <w:rPr>
          <w:rFonts w:asciiTheme="minorHAnsi" w:hAnsiTheme="minorHAnsi"/>
          <w:sz w:val="16"/>
          <w:szCs w:val="16"/>
          <w:rPrChange w:id="6967" w:author="Hemmati" w:date="2016-12-16T10:26:00Z">
            <w:rPr>
              <w:rFonts w:asciiTheme="minorHAnsi" w:hAnsiTheme="minorHAnsi"/>
            </w:rPr>
          </w:rPrChange>
        </w:rPr>
      </w:pPr>
      <w:r w:rsidRPr="002D3F66">
        <w:rPr>
          <w:rFonts w:asciiTheme="minorHAnsi" w:hAnsiTheme="minorHAnsi"/>
          <w:sz w:val="16"/>
          <w:szCs w:val="16"/>
          <w:rPrChange w:id="6968" w:author="Hemmati" w:date="2016-12-16T10:26:00Z">
            <w:rPr>
              <w:rFonts w:asciiTheme="minorHAnsi" w:hAnsiTheme="minorHAnsi"/>
            </w:rPr>
          </w:rPrChange>
        </w:rPr>
        <w:t xml:space="preserve"> AGENT_ZIPCODE                                      VARCHAR2(10)</w:t>
      </w:r>
    </w:p>
    <w:p w:rsidR="00D635F6" w:rsidRPr="002D3F66" w:rsidRDefault="00D635F6" w:rsidP="00D635F6">
      <w:pPr>
        <w:pStyle w:val="sqlF9"/>
        <w:rPr>
          <w:rFonts w:asciiTheme="minorHAnsi" w:hAnsiTheme="minorHAnsi"/>
          <w:sz w:val="16"/>
          <w:szCs w:val="16"/>
          <w:rPrChange w:id="6969" w:author="Hemmati" w:date="2016-12-16T10:26:00Z">
            <w:rPr>
              <w:rFonts w:asciiTheme="minorHAnsi" w:hAnsiTheme="minorHAnsi"/>
            </w:rPr>
          </w:rPrChange>
        </w:rPr>
      </w:pPr>
      <w:r w:rsidRPr="002D3F66">
        <w:rPr>
          <w:rFonts w:asciiTheme="minorHAnsi" w:hAnsiTheme="minorHAnsi"/>
          <w:sz w:val="16"/>
          <w:szCs w:val="16"/>
          <w:rPrChange w:id="6970" w:author="Hemmati" w:date="2016-12-16T10:26:00Z">
            <w:rPr>
              <w:rFonts w:asciiTheme="minorHAnsi" w:hAnsiTheme="minorHAnsi"/>
            </w:rPr>
          </w:rPrChange>
        </w:rPr>
        <w:t xml:space="preserve"> AGENT_PHONE                                        VARCHAR2(18)</w:t>
      </w:r>
    </w:p>
    <w:p w:rsidR="00D635F6" w:rsidRPr="002D3F66" w:rsidRDefault="00D635F6" w:rsidP="00D635F6">
      <w:pPr>
        <w:pStyle w:val="sqlF9"/>
        <w:rPr>
          <w:rFonts w:asciiTheme="minorHAnsi" w:hAnsiTheme="minorHAnsi"/>
          <w:sz w:val="16"/>
          <w:szCs w:val="16"/>
          <w:rPrChange w:id="6971" w:author="Hemmati" w:date="2016-12-16T10:26:00Z">
            <w:rPr>
              <w:rFonts w:asciiTheme="minorHAnsi" w:hAnsiTheme="minorHAnsi"/>
            </w:rPr>
          </w:rPrChange>
        </w:rPr>
      </w:pPr>
      <w:r w:rsidRPr="002D3F66">
        <w:rPr>
          <w:rFonts w:asciiTheme="minorHAnsi" w:hAnsiTheme="minorHAnsi"/>
          <w:sz w:val="16"/>
          <w:szCs w:val="16"/>
          <w:rPrChange w:id="6972" w:author="Hemmati" w:date="2016-12-16T10:26:00Z">
            <w:rPr>
              <w:rFonts w:asciiTheme="minorHAnsi" w:hAnsiTheme="minorHAnsi"/>
            </w:rPr>
          </w:rPrChange>
        </w:rPr>
        <w:t xml:space="preserve"> AGENT_FAX                                          VARCHAR2(18)</w:t>
      </w:r>
    </w:p>
    <w:p w:rsidR="00D635F6" w:rsidRPr="002D3F66" w:rsidRDefault="00D635F6" w:rsidP="00D635F6">
      <w:pPr>
        <w:pStyle w:val="sqlF9"/>
        <w:rPr>
          <w:rFonts w:asciiTheme="minorHAnsi" w:hAnsiTheme="minorHAnsi"/>
          <w:sz w:val="16"/>
          <w:szCs w:val="16"/>
          <w:rPrChange w:id="6973"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974"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975" w:author="Hemmati" w:date="2016-12-16T10:26:00Z">
            <w:rPr>
              <w:rFonts w:asciiTheme="minorHAnsi" w:hAnsiTheme="minorHAnsi"/>
            </w:rPr>
          </w:rPrChange>
        </w:rPr>
      </w:pPr>
      <w:r w:rsidRPr="002D3F66">
        <w:rPr>
          <w:rFonts w:asciiTheme="minorHAnsi" w:hAnsiTheme="minorHAnsi"/>
          <w:sz w:val="16"/>
          <w:szCs w:val="16"/>
          <w:rPrChange w:id="6976" w:author="Hemmati" w:date="2016-12-16T10:26:00Z">
            <w:rPr>
              <w:rFonts w:asciiTheme="minorHAnsi" w:hAnsiTheme="minorHAnsi"/>
            </w:rPr>
          </w:rPrChange>
        </w:rPr>
        <w:t>SQL&gt; INSERT INTO AGENT_OFFICE</w:t>
      </w:r>
    </w:p>
    <w:p w:rsidR="00D635F6" w:rsidRPr="002D3F66" w:rsidRDefault="00D635F6" w:rsidP="00D635F6">
      <w:pPr>
        <w:pStyle w:val="sqlF9"/>
        <w:rPr>
          <w:rFonts w:asciiTheme="minorHAnsi" w:hAnsiTheme="minorHAnsi"/>
          <w:sz w:val="16"/>
          <w:szCs w:val="16"/>
          <w:rPrChange w:id="6977" w:author="Hemmati" w:date="2016-12-16T10:26:00Z">
            <w:rPr>
              <w:rFonts w:asciiTheme="minorHAnsi" w:hAnsiTheme="minorHAnsi"/>
            </w:rPr>
          </w:rPrChange>
        </w:rPr>
      </w:pPr>
      <w:r w:rsidRPr="002D3F66">
        <w:rPr>
          <w:rFonts w:asciiTheme="minorHAnsi" w:hAnsiTheme="minorHAnsi"/>
          <w:sz w:val="16"/>
          <w:szCs w:val="16"/>
          <w:rPrChange w:id="6978" w:author="Hemmati" w:date="2016-12-16T10:26:00Z">
            <w:rPr>
              <w:rFonts w:asciiTheme="minorHAnsi" w:hAnsiTheme="minorHAnsi"/>
            </w:rPr>
          </w:rPrChange>
        </w:rPr>
        <w:t xml:space="preserve">  2                 (office_id,agent_name,agent_address,agent_zipcode,agent_phone,agent_fax)</w:t>
      </w:r>
    </w:p>
    <w:p w:rsidR="00D635F6" w:rsidRPr="002D3F66" w:rsidRDefault="00D635F6" w:rsidP="00D635F6">
      <w:pPr>
        <w:pStyle w:val="sqlF9"/>
        <w:rPr>
          <w:rFonts w:asciiTheme="minorHAnsi" w:hAnsiTheme="minorHAnsi"/>
          <w:sz w:val="16"/>
          <w:szCs w:val="16"/>
          <w:rPrChange w:id="6979" w:author="Hemmati" w:date="2016-12-16T10:26:00Z">
            <w:rPr>
              <w:rFonts w:asciiTheme="minorHAnsi" w:hAnsiTheme="minorHAnsi"/>
            </w:rPr>
          </w:rPrChange>
        </w:rPr>
      </w:pPr>
      <w:r w:rsidRPr="002D3F66">
        <w:rPr>
          <w:rFonts w:asciiTheme="minorHAnsi" w:hAnsiTheme="minorHAnsi"/>
          <w:sz w:val="16"/>
          <w:szCs w:val="16"/>
          <w:rPrChange w:id="6980" w:author="Hemmati" w:date="2016-12-16T10:26:00Z">
            <w:rPr>
              <w:rFonts w:asciiTheme="minorHAnsi" w:hAnsiTheme="minorHAnsi"/>
            </w:rPr>
          </w:rPrChange>
        </w:rPr>
        <w:t xml:space="preserve">  3  VALUES         (1,'Travel Experts','1155 8th Ave S.W. Calgary AB.',</w:t>
      </w:r>
    </w:p>
    <w:p w:rsidR="00D635F6" w:rsidRPr="002D3F66" w:rsidRDefault="00D635F6" w:rsidP="00D635F6">
      <w:pPr>
        <w:pStyle w:val="sqlF9"/>
        <w:rPr>
          <w:rFonts w:asciiTheme="minorHAnsi" w:hAnsiTheme="minorHAnsi"/>
          <w:sz w:val="16"/>
          <w:szCs w:val="16"/>
          <w:rPrChange w:id="6981" w:author="Hemmati" w:date="2016-12-16T10:26:00Z">
            <w:rPr>
              <w:rFonts w:asciiTheme="minorHAnsi" w:hAnsiTheme="minorHAnsi"/>
            </w:rPr>
          </w:rPrChange>
        </w:rPr>
      </w:pPr>
      <w:r w:rsidRPr="002D3F66">
        <w:rPr>
          <w:rFonts w:asciiTheme="minorHAnsi" w:hAnsiTheme="minorHAnsi"/>
          <w:sz w:val="16"/>
          <w:szCs w:val="16"/>
          <w:rPrChange w:id="6982" w:author="Hemmati" w:date="2016-12-16T10:26:00Z">
            <w:rPr>
              <w:rFonts w:asciiTheme="minorHAnsi" w:hAnsiTheme="minorHAnsi"/>
            </w:rPr>
          </w:rPrChange>
        </w:rPr>
        <w:tab/>
      </w:r>
      <w:r w:rsidRPr="002D3F66">
        <w:rPr>
          <w:rFonts w:asciiTheme="minorHAnsi" w:hAnsiTheme="minorHAnsi"/>
          <w:sz w:val="16"/>
          <w:szCs w:val="16"/>
          <w:rPrChange w:id="6983" w:author="Hemmati" w:date="2016-12-16T10:26:00Z">
            <w:rPr>
              <w:rFonts w:asciiTheme="minorHAnsi" w:hAnsiTheme="minorHAnsi"/>
            </w:rPr>
          </w:rPrChange>
        </w:rPr>
        <w:tab/>
      </w:r>
      <w:r w:rsidRPr="002D3F66">
        <w:rPr>
          <w:rFonts w:asciiTheme="minorHAnsi" w:hAnsiTheme="minorHAnsi"/>
          <w:sz w:val="16"/>
          <w:szCs w:val="16"/>
          <w:rPrChange w:id="6984" w:author="Hemmati" w:date="2016-12-16T10:26:00Z">
            <w:rPr>
              <w:rFonts w:asciiTheme="minorHAnsi" w:hAnsiTheme="minorHAnsi"/>
            </w:rPr>
          </w:rPrChange>
        </w:rPr>
        <w:tab/>
        <w:t>'T2P 1N3','403-271-9873','403-271-9872');</w:t>
      </w:r>
    </w:p>
    <w:p w:rsidR="00D635F6" w:rsidRPr="002D3F66" w:rsidRDefault="00D635F6" w:rsidP="00D635F6">
      <w:pPr>
        <w:pStyle w:val="sqlF9"/>
        <w:rPr>
          <w:rFonts w:asciiTheme="minorHAnsi" w:hAnsiTheme="minorHAnsi"/>
          <w:sz w:val="16"/>
          <w:szCs w:val="16"/>
          <w:rPrChange w:id="6985"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986" w:author="Hemmati" w:date="2016-12-16T10:26:00Z">
            <w:rPr>
              <w:rFonts w:asciiTheme="minorHAnsi" w:hAnsiTheme="minorHAnsi"/>
            </w:rPr>
          </w:rPrChange>
        </w:rPr>
      </w:pPr>
      <w:r w:rsidRPr="002D3F66">
        <w:rPr>
          <w:rFonts w:asciiTheme="minorHAnsi" w:hAnsiTheme="minorHAnsi"/>
          <w:sz w:val="16"/>
          <w:szCs w:val="16"/>
          <w:rPrChange w:id="6987" w:author="Hemmati" w:date="2016-12-16T10:26:00Z">
            <w:rPr>
              <w:rFonts w:asciiTheme="minorHAnsi" w:hAnsiTheme="minorHAnsi"/>
            </w:rPr>
          </w:rPrChange>
        </w:rPr>
        <w:t>1 row created.</w:t>
      </w:r>
    </w:p>
    <w:p w:rsidR="00D635F6" w:rsidRPr="002D3F66" w:rsidRDefault="00D635F6" w:rsidP="00D635F6">
      <w:pPr>
        <w:pStyle w:val="sqlF9"/>
        <w:rPr>
          <w:rFonts w:asciiTheme="minorHAnsi" w:hAnsiTheme="minorHAnsi"/>
          <w:sz w:val="16"/>
          <w:szCs w:val="16"/>
          <w:rPrChange w:id="6988"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989" w:author="Hemmati" w:date="2016-12-16T10:26:00Z">
            <w:rPr>
              <w:rFonts w:asciiTheme="minorHAnsi" w:hAnsiTheme="minorHAnsi"/>
            </w:rPr>
          </w:rPrChange>
        </w:rPr>
      </w:pPr>
      <w:r w:rsidRPr="002D3F66">
        <w:rPr>
          <w:rFonts w:asciiTheme="minorHAnsi" w:hAnsiTheme="minorHAnsi"/>
          <w:sz w:val="16"/>
          <w:szCs w:val="16"/>
          <w:rPrChange w:id="6990" w:author="Hemmati" w:date="2016-12-16T10:26:00Z">
            <w:rPr>
              <w:rFonts w:asciiTheme="minorHAnsi" w:hAnsiTheme="minorHAnsi"/>
            </w:rPr>
          </w:rPrChange>
        </w:rPr>
        <w:t>SQL&gt; COMMIT;</w:t>
      </w:r>
    </w:p>
    <w:p w:rsidR="00D635F6" w:rsidRPr="002D3F66" w:rsidRDefault="00D635F6" w:rsidP="00D635F6">
      <w:pPr>
        <w:pStyle w:val="sqlF9"/>
        <w:rPr>
          <w:rFonts w:asciiTheme="minorHAnsi" w:hAnsiTheme="minorHAnsi"/>
          <w:sz w:val="16"/>
          <w:szCs w:val="16"/>
          <w:rPrChange w:id="6991" w:author="Hemmati" w:date="2016-12-16T10:26:00Z">
            <w:rPr>
              <w:rFonts w:asciiTheme="minorHAnsi" w:hAnsiTheme="minorHAnsi"/>
            </w:rPr>
          </w:rPrChange>
        </w:rPr>
      </w:pPr>
      <w:r w:rsidRPr="002D3F66">
        <w:rPr>
          <w:rFonts w:asciiTheme="minorHAnsi" w:hAnsiTheme="minorHAnsi"/>
          <w:sz w:val="16"/>
          <w:szCs w:val="16"/>
          <w:rPrChange w:id="6992" w:author="Hemmati" w:date="2016-12-16T10:26:00Z">
            <w:rPr>
              <w:rFonts w:asciiTheme="minorHAnsi" w:hAnsiTheme="minorHAnsi"/>
            </w:rPr>
          </w:rPrChange>
        </w:rPr>
        <w:t>Commit complete.</w:t>
      </w:r>
    </w:p>
    <w:p w:rsidR="00D635F6" w:rsidRPr="002D3F66" w:rsidRDefault="00D635F6" w:rsidP="00D635F6">
      <w:pPr>
        <w:pStyle w:val="sqlF9"/>
        <w:rPr>
          <w:rFonts w:asciiTheme="minorHAnsi" w:hAnsiTheme="minorHAnsi"/>
          <w:sz w:val="16"/>
          <w:szCs w:val="16"/>
          <w:rPrChange w:id="6993"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994" w:author="Hemmati" w:date="2016-12-16T10:26:00Z">
            <w:rPr>
              <w:rFonts w:asciiTheme="minorHAnsi" w:hAnsiTheme="minorHAnsi"/>
            </w:rPr>
          </w:rPrChange>
        </w:rPr>
      </w:pPr>
      <w:r w:rsidRPr="002D3F66">
        <w:rPr>
          <w:rFonts w:asciiTheme="minorHAnsi" w:hAnsiTheme="minorHAnsi"/>
          <w:sz w:val="16"/>
          <w:szCs w:val="16"/>
          <w:rPrChange w:id="6995" w:author="Hemmati" w:date="2016-12-16T10:26:00Z">
            <w:rPr>
              <w:rFonts w:asciiTheme="minorHAnsi" w:hAnsiTheme="minorHAnsi"/>
            </w:rPr>
          </w:rPrChange>
        </w:rPr>
        <w:t>SQL&gt; SELECT * FROM  AGENT_OFFICE;</w:t>
      </w:r>
    </w:p>
    <w:p w:rsidR="00D635F6" w:rsidRPr="002D3F66" w:rsidRDefault="00D635F6" w:rsidP="00D635F6">
      <w:pPr>
        <w:pStyle w:val="sqlF9"/>
        <w:rPr>
          <w:rFonts w:asciiTheme="minorHAnsi" w:hAnsiTheme="minorHAnsi"/>
          <w:sz w:val="16"/>
          <w:szCs w:val="16"/>
          <w:rPrChange w:id="6996" w:author="Hemmati" w:date="2016-12-16T10:26:00Z">
            <w:rPr>
              <w:rFonts w:asciiTheme="minorHAnsi" w:hAnsiTheme="minorHAnsi"/>
            </w:rPr>
          </w:rPrChange>
        </w:rPr>
      </w:pPr>
    </w:p>
    <w:p w:rsidR="00D635F6" w:rsidRPr="002D3F66" w:rsidRDefault="00D635F6" w:rsidP="00D635F6">
      <w:pPr>
        <w:pStyle w:val="sqlF9"/>
        <w:rPr>
          <w:rFonts w:asciiTheme="minorHAnsi" w:hAnsiTheme="minorHAnsi"/>
          <w:sz w:val="16"/>
          <w:szCs w:val="16"/>
          <w:rPrChange w:id="6997" w:author="Hemmati" w:date="2016-12-16T10:26:00Z">
            <w:rPr>
              <w:rFonts w:asciiTheme="minorHAnsi" w:hAnsiTheme="minorHAnsi"/>
              <w:sz w:val="16"/>
              <w:szCs w:val="16"/>
            </w:rPr>
          </w:rPrChange>
        </w:rPr>
      </w:pPr>
      <w:r w:rsidRPr="002D3F66">
        <w:rPr>
          <w:rFonts w:asciiTheme="minorHAnsi" w:hAnsiTheme="minorHAnsi"/>
          <w:sz w:val="16"/>
          <w:szCs w:val="16"/>
          <w:rPrChange w:id="6998" w:author="Hemmati" w:date="2016-12-16T10:26:00Z">
            <w:rPr>
              <w:rFonts w:asciiTheme="minorHAnsi" w:hAnsiTheme="minorHAnsi"/>
            </w:rPr>
          </w:rPrChange>
        </w:rPr>
        <w:t xml:space="preserve"> </w:t>
      </w:r>
      <w:r w:rsidRPr="002D3F66">
        <w:rPr>
          <w:rFonts w:asciiTheme="minorHAnsi" w:hAnsiTheme="minorHAnsi"/>
          <w:sz w:val="16"/>
          <w:szCs w:val="16"/>
          <w:rPrChange w:id="6999" w:author="Hemmati" w:date="2016-12-16T10:26:00Z">
            <w:rPr>
              <w:rFonts w:asciiTheme="minorHAnsi" w:hAnsiTheme="minorHAnsi"/>
              <w:sz w:val="16"/>
              <w:szCs w:val="16"/>
            </w:rPr>
          </w:rPrChange>
        </w:rPr>
        <w:t xml:space="preserve">OFFICE_ID AGENT_NAME      </w:t>
      </w:r>
      <w:r w:rsidR="008C6018" w:rsidRPr="002D3F66">
        <w:rPr>
          <w:rFonts w:asciiTheme="minorHAnsi" w:hAnsiTheme="minorHAnsi"/>
          <w:sz w:val="16"/>
          <w:szCs w:val="16"/>
          <w:rPrChange w:id="7000" w:author="Hemmati" w:date="2016-12-16T10:26:00Z">
            <w:rPr>
              <w:rFonts w:asciiTheme="minorHAnsi" w:hAnsiTheme="minorHAnsi"/>
              <w:sz w:val="16"/>
              <w:szCs w:val="16"/>
            </w:rPr>
          </w:rPrChange>
        </w:rPr>
        <w:t xml:space="preserve"> </w:t>
      </w:r>
      <w:r w:rsidRPr="002D3F66">
        <w:rPr>
          <w:rFonts w:asciiTheme="minorHAnsi" w:hAnsiTheme="minorHAnsi"/>
          <w:sz w:val="16"/>
          <w:szCs w:val="16"/>
          <w:rPrChange w:id="7001" w:author="Hemmati" w:date="2016-12-16T10:26:00Z">
            <w:rPr>
              <w:rFonts w:asciiTheme="minorHAnsi" w:hAnsiTheme="minorHAnsi"/>
              <w:sz w:val="16"/>
              <w:szCs w:val="16"/>
            </w:rPr>
          </w:rPrChange>
        </w:rPr>
        <w:t xml:space="preserve">AGENT_ADDRESS                 AGENT_ZIPC </w:t>
      </w:r>
      <w:r w:rsidR="008C6018" w:rsidRPr="002D3F66">
        <w:rPr>
          <w:rFonts w:asciiTheme="minorHAnsi" w:hAnsiTheme="minorHAnsi"/>
          <w:sz w:val="16"/>
          <w:szCs w:val="16"/>
          <w:rPrChange w:id="7002" w:author="Hemmati" w:date="2016-12-16T10:26:00Z">
            <w:rPr>
              <w:rFonts w:asciiTheme="minorHAnsi" w:hAnsiTheme="minorHAnsi"/>
              <w:sz w:val="16"/>
              <w:szCs w:val="16"/>
            </w:rPr>
          </w:rPrChange>
        </w:rPr>
        <w:t xml:space="preserve"> </w:t>
      </w:r>
      <w:r w:rsidRPr="002D3F66">
        <w:rPr>
          <w:rFonts w:asciiTheme="minorHAnsi" w:hAnsiTheme="minorHAnsi"/>
          <w:sz w:val="16"/>
          <w:szCs w:val="16"/>
          <w:rPrChange w:id="7003" w:author="Hemmati" w:date="2016-12-16T10:26:00Z">
            <w:rPr>
              <w:rFonts w:asciiTheme="minorHAnsi" w:hAnsiTheme="minorHAnsi"/>
              <w:sz w:val="16"/>
              <w:szCs w:val="16"/>
            </w:rPr>
          </w:rPrChange>
        </w:rPr>
        <w:t xml:space="preserve">AGENT_PHONE  </w:t>
      </w:r>
      <w:r w:rsidR="008C6018" w:rsidRPr="002D3F66">
        <w:rPr>
          <w:rFonts w:asciiTheme="minorHAnsi" w:hAnsiTheme="minorHAnsi"/>
          <w:sz w:val="16"/>
          <w:szCs w:val="16"/>
          <w:rPrChange w:id="7004" w:author="Hemmati" w:date="2016-12-16T10:26:00Z">
            <w:rPr>
              <w:rFonts w:asciiTheme="minorHAnsi" w:hAnsiTheme="minorHAnsi"/>
              <w:sz w:val="16"/>
              <w:szCs w:val="16"/>
            </w:rPr>
          </w:rPrChange>
        </w:rPr>
        <w:t xml:space="preserve">  </w:t>
      </w:r>
      <w:r w:rsidRPr="002D3F66">
        <w:rPr>
          <w:rFonts w:asciiTheme="minorHAnsi" w:hAnsiTheme="minorHAnsi"/>
          <w:sz w:val="16"/>
          <w:szCs w:val="16"/>
          <w:rPrChange w:id="7005" w:author="Hemmati" w:date="2016-12-16T10:26:00Z">
            <w:rPr>
              <w:rFonts w:asciiTheme="minorHAnsi" w:hAnsiTheme="minorHAnsi"/>
              <w:sz w:val="16"/>
              <w:szCs w:val="16"/>
            </w:rPr>
          </w:rPrChange>
        </w:rPr>
        <w:t>AGENT_FAX</w:t>
      </w:r>
    </w:p>
    <w:p w:rsidR="00D635F6" w:rsidRPr="002D3F66" w:rsidRDefault="00D635F6" w:rsidP="00D635F6">
      <w:pPr>
        <w:pStyle w:val="sqlF9"/>
        <w:rPr>
          <w:rFonts w:asciiTheme="minorHAnsi" w:hAnsiTheme="minorHAnsi"/>
          <w:sz w:val="16"/>
          <w:szCs w:val="16"/>
          <w:rPrChange w:id="7006" w:author="Hemmati" w:date="2016-12-16T10:26:00Z">
            <w:rPr>
              <w:rFonts w:asciiTheme="minorHAnsi" w:hAnsiTheme="minorHAnsi"/>
              <w:sz w:val="16"/>
              <w:szCs w:val="16"/>
            </w:rPr>
          </w:rPrChange>
        </w:rPr>
      </w:pPr>
      <w:r w:rsidRPr="002D3F66">
        <w:rPr>
          <w:rFonts w:asciiTheme="minorHAnsi" w:hAnsiTheme="minorHAnsi"/>
          <w:sz w:val="16"/>
          <w:szCs w:val="16"/>
          <w:rPrChange w:id="7007" w:author="Hemmati" w:date="2016-12-16T10:26:00Z">
            <w:rPr>
              <w:rFonts w:asciiTheme="minorHAnsi" w:hAnsiTheme="minorHAnsi"/>
              <w:sz w:val="16"/>
              <w:szCs w:val="16"/>
            </w:rPr>
          </w:rPrChange>
        </w:rPr>
        <w:t xml:space="preserve">---------- --------------- ------------------------------ ---------- </w:t>
      </w:r>
      <w:r w:rsidR="008C6018" w:rsidRPr="002D3F66">
        <w:rPr>
          <w:rFonts w:asciiTheme="minorHAnsi" w:hAnsiTheme="minorHAnsi"/>
          <w:sz w:val="16"/>
          <w:szCs w:val="16"/>
          <w:rPrChange w:id="7008" w:author="Hemmati" w:date="2016-12-16T10:26:00Z">
            <w:rPr>
              <w:rFonts w:asciiTheme="minorHAnsi" w:hAnsiTheme="minorHAnsi"/>
              <w:sz w:val="16"/>
              <w:szCs w:val="16"/>
            </w:rPr>
          </w:rPrChange>
        </w:rPr>
        <w:t xml:space="preserve"> ------------   -----------</w:t>
      </w:r>
    </w:p>
    <w:p w:rsidR="00D635F6" w:rsidRPr="002D3F66" w:rsidRDefault="00D635F6" w:rsidP="00D635F6">
      <w:pPr>
        <w:pStyle w:val="sqlF9"/>
        <w:rPr>
          <w:rFonts w:asciiTheme="minorHAnsi" w:hAnsiTheme="minorHAnsi"/>
          <w:sz w:val="16"/>
          <w:szCs w:val="16"/>
          <w:rPrChange w:id="7009" w:author="Hemmati" w:date="2016-12-16T10:26:00Z">
            <w:rPr>
              <w:rFonts w:asciiTheme="minorHAnsi" w:hAnsiTheme="minorHAnsi"/>
              <w:sz w:val="16"/>
              <w:szCs w:val="16"/>
            </w:rPr>
          </w:rPrChange>
        </w:rPr>
      </w:pPr>
      <w:r w:rsidRPr="002D3F66">
        <w:rPr>
          <w:rFonts w:asciiTheme="minorHAnsi" w:hAnsiTheme="minorHAnsi"/>
          <w:sz w:val="16"/>
          <w:szCs w:val="16"/>
          <w:rPrChange w:id="7010" w:author="Hemmati" w:date="2016-12-16T10:26:00Z">
            <w:rPr>
              <w:rFonts w:asciiTheme="minorHAnsi" w:hAnsiTheme="minorHAnsi"/>
              <w:sz w:val="16"/>
              <w:szCs w:val="16"/>
            </w:rPr>
          </w:rPrChange>
        </w:rPr>
        <w:t xml:space="preserve">         1 Travel Experts </w:t>
      </w:r>
      <w:r w:rsidR="008C6018" w:rsidRPr="002D3F66">
        <w:rPr>
          <w:rFonts w:asciiTheme="minorHAnsi" w:hAnsiTheme="minorHAnsi"/>
          <w:sz w:val="16"/>
          <w:szCs w:val="16"/>
          <w:rPrChange w:id="7011" w:author="Hemmati" w:date="2016-12-16T10:26:00Z">
            <w:rPr>
              <w:rFonts w:asciiTheme="minorHAnsi" w:hAnsiTheme="minorHAnsi"/>
              <w:sz w:val="16"/>
              <w:szCs w:val="16"/>
            </w:rPr>
          </w:rPrChange>
        </w:rPr>
        <w:t xml:space="preserve"> </w:t>
      </w:r>
      <w:r w:rsidRPr="002D3F66">
        <w:rPr>
          <w:rFonts w:asciiTheme="minorHAnsi" w:hAnsiTheme="minorHAnsi"/>
          <w:sz w:val="16"/>
          <w:szCs w:val="16"/>
          <w:rPrChange w:id="7012" w:author="Hemmati" w:date="2016-12-16T10:26:00Z">
            <w:rPr>
              <w:rFonts w:asciiTheme="minorHAnsi" w:hAnsiTheme="minorHAnsi"/>
              <w:sz w:val="16"/>
              <w:szCs w:val="16"/>
            </w:rPr>
          </w:rPrChange>
        </w:rPr>
        <w:t xml:space="preserve"> 1155 8th Ave S.W. Calgary AB.  T2P 1N3    403-271-9873  </w:t>
      </w:r>
      <w:r w:rsidR="008C6018" w:rsidRPr="002D3F66">
        <w:rPr>
          <w:rFonts w:asciiTheme="minorHAnsi" w:hAnsiTheme="minorHAnsi"/>
          <w:sz w:val="16"/>
          <w:szCs w:val="16"/>
          <w:rPrChange w:id="7013" w:author="Hemmati" w:date="2016-12-16T10:26:00Z">
            <w:rPr>
              <w:rFonts w:asciiTheme="minorHAnsi" w:hAnsiTheme="minorHAnsi"/>
              <w:sz w:val="16"/>
              <w:szCs w:val="16"/>
            </w:rPr>
          </w:rPrChange>
        </w:rPr>
        <w:t>4</w:t>
      </w:r>
      <w:r w:rsidRPr="002D3F66">
        <w:rPr>
          <w:rFonts w:asciiTheme="minorHAnsi" w:hAnsiTheme="minorHAnsi"/>
          <w:sz w:val="16"/>
          <w:szCs w:val="16"/>
          <w:rPrChange w:id="7014" w:author="Hemmati" w:date="2016-12-16T10:26:00Z">
            <w:rPr>
              <w:rFonts w:asciiTheme="minorHAnsi" w:hAnsiTheme="minorHAnsi"/>
              <w:sz w:val="16"/>
              <w:szCs w:val="16"/>
            </w:rPr>
          </w:rPrChange>
        </w:rPr>
        <w:t>03-271-9872</w:t>
      </w:r>
    </w:p>
    <w:p w:rsidR="00D635F6" w:rsidRPr="00AB486D" w:rsidRDefault="00D635F6" w:rsidP="00D635F6">
      <w:pPr>
        <w:pStyle w:val="sqlF9"/>
        <w:rPr>
          <w:rFonts w:asciiTheme="minorHAnsi" w:hAnsiTheme="minorHAnsi"/>
          <w:sz w:val="16"/>
          <w:szCs w:val="16"/>
        </w:rPr>
      </w:pPr>
    </w:p>
    <w:p w:rsidR="00C513EC" w:rsidRPr="00AB486D" w:rsidRDefault="00C513EC" w:rsidP="00D635F6">
      <w:pPr>
        <w:pStyle w:val="sqlF9"/>
        <w:rPr>
          <w:rFonts w:asciiTheme="minorHAnsi" w:hAnsiTheme="minorHAnsi"/>
        </w:rPr>
      </w:pPr>
    </w:p>
    <w:p w:rsidR="00C513EC" w:rsidRPr="00AB486D" w:rsidRDefault="00C513EC" w:rsidP="00C513EC">
      <w:pPr>
        <w:tabs>
          <w:tab w:val="left" w:pos="2758"/>
        </w:tabs>
        <w:rPr>
          <w:rFonts w:cstheme="minorHAnsi"/>
        </w:rPr>
      </w:pPr>
      <w:r w:rsidRPr="00AB486D">
        <w:rPr>
          <w:rFonts w:cstheme="minorHAnsi"/>
        </w:rPr>
        <w:tab/>
      </w:r>
    </w:p>
    <w:p w:rsidR="002D3F66" w:rsidRDefault="002D3F66">
      <w:pPr>
        <w:rPr>
          <w:ins w:id="7015" w:author="Hemmati" w:date="2016-12-16T10:27:00Z"/>
          <w:rFonts w:eastAsiaTheme="majorEastAsia" w:cstheme="minorHAnsi"/>
          <w:b/>
          <w:bCs/>
          <w:sz w:val="24"/>
          <w:szCs w:val="26"/>
        </w:rPr>
      </w:pPr>
      <w:ins w:id="7016" w:author="Hemmati" w:date="2016-12-16T10:27:00Z">
        <w:r>
          <w:rPr>
            <w:rFonts w:cstheme="minorHAnsi"/>
          </w:rPr>
          <w:br w:type="page"/>
        </w:r>
      </w:ins>
    </w:p>
    <w:p w:rsidR="00C513EC" w:rsidRPr="00AB486D" w:rsidRDefault="00C513EC" w:rsidP="001239DE">
      <w:pPr>
        <w:pStyle w:val="Heading2"/>
        <w:jc w:val="center"/>
        <w:rPr>
          <w:rFonts w:cstheme="minorHAnsi"/>
        </w:rPr>
      </w:pPr>
      <w:bookmarkStart w:id="7017" w:name="_Toc469648527"/>
      <w:r w:rsidRPr="00AB486D">
        <w:rPr>
          <w:rFonts w:cstheme="minorHAnsi"/>
        </w:rPr>
        <w:lastRenderedPageBreak/>
        <w:t xml:space="preserve">PAYMENT_TYPE </w:t>
      </w:r>
      <w:del w:id="7018" w:author="Hemmati" w:date="2016-12-16T10:06:00Z">
        <w:r w:rsidRPr="00AB486D" w:rsidDel="002A6F74">
          <w:rPr>
            <w:rFonts w:cstheme="minorHAnsi"/>
          </w:rPr>
          <w:delText>TABLE</w:delText>
        </w:r>
      </w:del>
      <w:ins w:id="7019" w:author="Hemmati" w:date="2016-12-16T10:06:00Z">
        <w:r w:rsidR="002A6F74">
          <w:rPr>
            <w:rFonts w:cstheme="minorHAnsi"/>
          </w:rPr>
          <w:t>Table</w:t>
        </w:r>
      </w:ins>
      <w:bookmarkEnd w:id="7017"/>
    </w:p>
    <w:p w:rsidR="00C513EC" w:rsidRPr="002D3F66" w:rsidDel="0064582B" w:rsidRDefault="00C513EC" w:rsidP="00C513EC">
      <w:pPr>
        <w:pStyle w:val="sqlF9"/>
        <w:rPr>
          <w:del w:id="7020" w:author="Hemmati" w:date="2016-12-16T09:45:00Z"/>
          <w:rFonts w:asciiTheme="minorHAnsi" w:hAnsiTheme="minorHAnsi"/>
          <w:sz w:val="16"/>
          <w:szCs w:val="16"/>
          <w:rPrChange w:id="7021" w:author="Hemmati" w:date="2016-12-16T10:27:00Z">
            <w:rPr>
              <w:del w:id="7022" w:author="Hemmati" w:date="2016-12-16T09:45:00Z"/>
              <w:rFonts w:asciiTheme="minorHAnsi" w:hAnsiTheme="minorHAnsi"/>
            </w:rPr>
          </w:rPrChange>
        </w:rPr>
      </w:pPr>
    </w:p>
    <w:p w:rsidR="00C513EC" w:rsidRPr="002D3F66" w:rsidRDefault="00C513EC" w:rsidP="00C513EC">
      <w:pPr>
        <w:pStyle w:val="sqlF9"/>
        <w:rPr>
          <w:rFonts w:asciiTheme="minorHAnsi" w:hAnsiTheme="minorHAnsi"/>
          <w:sz w:val="16"/>
          <w:szCs w:val="16"/>
          <w:rPrChange w:id="7023" w:author="Hemmati" w:date="2016-12-16T10:27:00Z">
            <w:rPr>
              <w:rFonts w:asciiTheme="minorHAnsi" w:hAnsiTheme="minorHAnsi"/>
            </w:rPr>
          </w:rPrChange>
        </w:rPr>
      </w:pPr>
      <w:r w:rsidRPr="002D3F66">
        <w:rPr>
          <w:rFonts w:asciiTheme="minorHAnsi" w:hAnsiTheme="minorHAnsi"/>
          <w:sz w:val="16"/>
          <w:szCs w:val="16"/>
          <w:rPrChange w:id="7024" w:author="Hemmati" w:date="2016-12-16T10:27:00Z">
            <w:rPr>
              <w:rFonts w:asciiTheme="minorHAnsi" w:hAnsiTheme="minorHAnsi"/>
            </w:rPr>
          </w:rPrChange>
        </w:rPr>
        <w:t xml:space="preserve">REM ========================= </w:t>
      </w:r>
      <w:r w:rsidRPr="002D3F66">
        <w:rPr>
          <w:rFonts w:asciiTheme="minorHAnsi" w:hAnsiTheme="minorHAnsi"/>
          <w:b/>
          <w:sz w:val="16"/>
          <w:szCs w:val="16"/>
          <w:rPrChange w:id="7025" w:author="Hemmati" w:date="2016-12-16T10:27:00Z">
            <w:rPr>
              <w:rFonts w:asciiTheme="minorHAnsi" w:hAnsiTheme="minorHAnsi"/>
              <w:b/>
            </w:rPr>
          </w:rPrChange>
        </w:rPr>
        <w:t>PAYMENT_TYPE TABLE</w:t>
      </w:r>
      <w:r w:rsidRPr="002D3F66">
        <w:rPr>
          <w:rFonts w:asciiTheme="minorHAnsi" w:hAnsiTheme="minorHAnsi"/>
          <w:sz w:val="16"/>
          <w:szCs w:val="16"/>
          <w:rPrChange w:id="7026" w:author="Hemmati" w:date="2016-12-16T10:27:00Z">
            <w:rPr>
              <w:rFonts w:asciiTheme="minorHAnsi" w:hAnsiTheme="minorHAnsi"/>
            </w:rPr>
          </w:rPrChange>
        </w:rPr>
        <w:t xml:space="preserve"> ==============================</w:t>
      </w:r>
    </w:p>
    <w:p w:rsidR="00C513EC" w:rsidRPr="002D3F66" w:rsidRDefault="00C513EC" w:rsidP="00C513EC">
      <w:pPr>
        <w:pStyle w:val="sqlF9"/>
        <w:rPr>
          <w:rFonts w:asciiTheme="minorHAnsi" w:hAnsiTheme="minorHAnsi"/>
          <w:sz w:val="16"/>
          <w:szCs w:val="16"/>
          <w:rPrChange w:id="7027"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028" w:author="Hemmati" w:date="2016-12-16T10:27:00Z">
            <w:rPr>
              <w:rFonts w:asciiTheme="minorHAnsi" w:hAnsiTheme="minorHAnsi"/>
            </w:rPr>
          </w:rPrChange>
        </w:rPr>
      </w:pPr>
      <w:r w:rsidRPr="002D3F66">
        <w:rPr>
          <w:rFonts w:asciiTheme="minorHAnsi" w:hAnsiTheme="minorHAnsi"/>
          <w:sz w:val="16"/>
          <w:szCs w:val="16"/>
          <w:rPrChange w:id="7029" w:author="Hemmati" w:date="2016-12-16T10:27:00Z">
            <w:rPr>
              <w:rFonts w:asciiTheme="minorHAnsi" w:hAnsiTheme="minorHAnsi"/>
            </w:rPr>
          </w:rPrChange>
        </w:rPr>
        <w:t>CREATE TABLE PAYMENT_TYPE</w:t>
      </w:r>
    </w:p>
    <w:p w:rsidR="00C513EC" w:rsidRPr="002D3F66" w:rsidRDefault="00C513EC" w:rsidP="00C513EC">
      <w:pPr>
        <w:pStyle w:val="sqlF9"/>
        <w:rPr>
          <w:rFonts w:asciiTheme="minorHAnsi" w:hAnsiTheme="minorHAnsi"/>
          <w:sz w:val="16"/>
          <w:szCs w:val="16"/>
          <w:rPrChange w:id="7030" w:author="Hemmati" w:date="2016-12-16T10:27:00Z">
            <w:rPr>
              <w:rFonts w:asciiTheme="minorHAnsi" w:hAnsiTheme="minorHAnsi"/>
            </w:rPr>
          </w:rPrChange>
        </w:rPr>
      </w:pPr>
      <w:r w:rsidRPr="002D3F66">
        <w:rPr>
          <w:rFonts w:asciiTheme="minorHAnsi" w:hAnsiTheme="minorHAnsi"/>
          <w:sz w:val="16"/>
          <w:szCs w:val="16"/>
          <w:rPrChange w:id="7031" w:author="Hemmati" w:date="2016-12-16T10:27:00Z">
            <w:rPr>
              <w:rFonts w:asciiTheme="minorHAnsi" w:hAnsiTheme="minorHAnsi"/>
            </w:rPr>
          </w:rPrChange>
        </w:rPr>
        <w:t xml:space="preserve">       (pay_type  </w:t>
      </w:r>
      <w:r w:rsidRPr="002D3F66">
        <w:rPr>
          <w:rFonts w:asciiTheme="minorHAnsi" w:hAnsiTheme="minorHAnsi"/>
          <w:sz w:val="16"/>
          <w:szCs w:val="16"/>
          <w:rPrChange w:id="7032" w:author="Hemmati" w:date="2016-12-16T10:27:00Z">
            <w:rPr>
              <w:rFonts w:asciiTheme="minorHAnsi" w:hAnsiTheme="minorHAnsi"/>
            </w:rPr>
          </w:rPrChange>
        </w:rPr>
        <w:tab/>
        <w:t xml:space="preserve">VARCHAR2(15) </w:t>
      </w:r>
    </w:p>
    <w:p w:rsidR="00C513EC" w:rsidRPr="002D3F66" w:rsidRDefault="00C513EC" w:rsidP="00C513EC">
      <w:pPr>
        <w:pStyle w:val="sqlF9"/>
        <w:rPr>
          <w:rFonts w:asciiTheme="minorHAnsi" w:hAnsiTheme="minorHAnsi"/>
          <w:sz w:val="16"/>
          <w:szCs w:val="16"/>
          <w:rPrChange w:id="7033" w:author="Hemmati" w:date="2016-12-16T10:27:00Z">
            <w:rPr>
              <w:rFonts w:asciiTheme="minorHAnsi" w:hAnsiTheme="minorHAnsi"/>
            </w:rPr>
          </w:rPrChange>
        </w:rPr>
      </w:pPr>
      <w:r w:rsidRPr="002D3F66">
        <w:rPr>
          <w:rFonts w:asciiTheme="minorHAnsi" w:hAnsiTheme="minorHAnsi"/>
          <w:sz w:val="16"/>
          <w:szCs w:val="16"/>
          <w:rPrChange w:id="7034" w:author="Hemmati" w:date="2016-12-16T10:27:00Z">
            <w:rPr>
              <w:rFonts w:asciiTheme="minorHAnsi" w:hAnsiTheme="minorHAnsi"/>
            </w:rPr>
          </w:rPrChange>
        </w:rPr>
        <w:tab/>
        <w:t xml:space="preserve">constraint   </w:t>
      </w:r>
      <w:r w:rsidRPr="002D3F66">
        <w:rPr>
          <w:rFonts w:asciiTheme="minorHAnsi" w:hAnsiTheme="minorHAnsi"/>
          <w:sz w:val="16"/>
          <w:szCs w:val="16"/>
          <w:rPrChange w:id="7035" w:author="Hemmati" w:date="2016-12-16T10:27:00Z">
            <w:rPr>
              <w:rFonts w:asciiTheme="minorHAnsi" w:hAnsiTheme="minorHAnsi"/>
            </w:rPr>
          </w:rPrChange>
        </w:rPr>
        <w:tab/>
        <w:t>pay_type_id_pk     primary key</w:t>
      </w:r>
    </w:p>
    <w:p w:rsidR="00C513EC" w:rsidRPr="002D3F66" w:rsidRDefault="00C513EC" w:rsidP="00C513EC">
      <w:pPr>
        <w:pStyle w:val="sqlF9"/>
        <w:rPr>
          <w:rFonts w:asciiTheme="minorHAnsi" w:hAnsiTheme="minorHAnsi"/>
          <w:sz w:val="16"/>
          <w:szCs w:val="16"/>
          <w:rPrChange w:id="7036" w:author="Hemmati" w:date="2016-12-16T10:27:00Z">
            <w:rPr>
              <w:rFonts w:asciiTheme="minorHAnsi" w:hAnsiTheme="minorHAnsi"/>
            </w:rPr>
          </w:rPrChange>
        </w:rPr>
      </w:pPr>
      <w:r w:rsidRPr="002D3F66">
        <w:rPr>
          <w:rFonts w:asciiTheme="minorHAnsi" w:hAnsiTheme="minorHAnsi"/>
          <w:sz w:val="16"/>
          <w:szCs w:val="16"/>
          <w:rPrChange w:id="7037" w:author="Hemmati" w:date="2016-12-16T10:27:00Z">
            <w:rPr>
              <w:rFonts w:asciiTheme="minorHAnsi" w:hAnsiTheme="minorHAnsi"/>
            </w:rPr>
          </w:rPrChange>
        </w:rPr>
        <w:t xml:space="preserve">        DEFERRABLE INITIALLY DEFERRED</w:t>
      </w:r>
    </w:p>
    <w:p w:rsidR="00C513EC" w:rsidRPr="002D3F66" w:rsidRDefault="00C513EC" w:rsidP="00C513EC">
      <w:pPr>
        <w:pStyle w:val="sqlF9"/>
        <w:rPr>
          <w:rFonts w:asciiTheme="minorHAnsi" w:hAnsiTheme="minorHAnsi"/>
          <w:sz w:val="16"/>
          <w:szCs w:val="16"/>
          <w:rPrChange w:id="7038" w:author="Hemmati" w:date="2016-12-16T10:27:00Z">
            <w:rPr>
              <w:rFonts w:asciiTheme="minorHAnsi" w:hAnsiTheme="minorHAnsi"/>
            </w:rPr>
          </w:rPrChange>
        </w:rPr>
      </w:pPr>
      <w:r w:rsidRPr="002D3F66">
        <w:rPr>
          <w:rFonts w:asciiTheme="minorHAnsi" w:hAnsiTheme="minorHAnsi"/>
          <w:sz w:val="16"/>
          <w:szCs w:val="16"/>
          <w:rPrChange w:id="7039" w:author="Hemmati" w:date="2016-12-16T10:27:00Z">
            <w:rPr>
              <w:rFonts w:asciiTheme="minorHAnsi" w:hAnsiTheme="minorHAnsi"/>
            </w:rPr>
          </w:rPrChange>
        </w:rPr>
        <w:t>USING INDEX</w:t>
      </w:r>
    </w:p>
    <w:p w:rsidR="00C513EC" w:rsidRPr="002D3F66" w:rsidRDefault="00C513EC" w:rsidP="00C513EC">
      <w:pPr>
        <w:pStyle w:val="sqlF9"/>
        <w:rPr>
          <w:rFonts w:asciiTheme="minorHAnsi" w:hAnsiTheme="minorHAnsi"/>
          <w:sz w:val="16"/>
          <w:szCs w:val="16"/>
          <w:rPrChange w:id="7040" w:author="Hemmati" w:date="2016-12-16T10:27:00Z">
            <w:rPr>
              <w:rFonts w:asciiTheme="minorHAnsi" w:hAnsiTheme="minorHAnsi"/>
            </w:rPr>
          </w:rPrChange>
        </w:rPr>
      </w:pPr>
      <w:r w:rsidRPr="002D3F66">
        <w:rPr>
          <w:rFonts w:asciiTheme="minorHAnsi" w:hAnsiTheme="minorHAnsi"/>
          <w:sz w:val="16"/>
          <w:szCs w:val="16"/>
          <w:rPrChange w:id="7041" w:author="Hemmati" w:date="2016-12-16T10:27:00Z">
            <w:rPr>
              <w:rFonts w:asciiTheme="minorHAnsi" w:hAnsiTheme="minorHAnsi"/>
            </w:rPr>
          </w:rPrChange>
        </w:rPr>
        <w:tab/>
        <w:t>(CREATE INDEX pay_type_idx  ON PAYMENT_TYPE(pay_type)</w:t>
      </w:r>
    </w:p>
    <w:p w:rsidR="00C513EC" w:rsidRPr="002D3F66" w:rsidRDefault="00C513EC" w:rsidP="00C513EC">
      <w:pPr>
        <w:pStyle w:val="sqlF9"/>
        <w:rPr>
          <w:rFonts w:asciiTheme="minorHAnsi" w:hAnsiTheme="minorHAnsi"/>
          <w:sz w:val="16"/>
          <w:szCs w:val="16"/>
          <w:rPrChange w:id="7042" w:author="Hemmati" w:date="2016-12-16T10:27:00Z">
            <w:rPr>
              <w:rFonts w:asciiTheme="minorHAnsi" w:hAnsiTheme="minorHAnsi"/>
            </w:rPr>
          </w:rPrChange>
        </w:rPr>
      </w:pPr>
      <w:r w:rsidRPr="002D3F66">
        <w:rPr>
          <w:rFonts w:asciiTheme="minorHAnsi" w:hAnsiTheme="minorHAnsi"/>
          <w:sz w:val="16"/>
          <w:szCs w:val="16"/>
          <w:rPrChange w:id="7043" w:author="Hemmati" w:date="2016-12-16T10:27:00Z">
            <w:rPr>
              <w:rFonts w:asciiTheme="minorHAnsi" w:hAnsiTheme="minorHAnsi"/>
            </w:rPr>
          </w:rPrChange>
        </w:rPr>
        <w:t>TABLESPACE indx))</w:t>
      </w:r>
    </w:p>
    <w:p w:rsidR="00C513EC" w:rsidRPr="002D3F66" w:rsidRDefault="00C513EC" w:rsidP="00C513EC">
      <w:pPr>
        <w:pStyle w:val="sqlF9"/>
        <w:rPr>
          <w:rFonts w:asciiTheme="minorHAnsi" w:hAnsiTheme="minorHAnsi"/>
          <w:sz w:val="16"/>
          <w:szCs w:val="16"/>
          <w:rPrChange w:id="7044" w:author="Hemmati" w:date="2016-12-16T10:27:00Z">
            <w:rPr>
              <w:rFonts w:asciiTheme="minorHAnsi" w:hAnsiTheme="minorHAnsi"/>
            </w:rPr>
          </w:rPrChange>
        </w:rPr>
      </w:pPr>
      <w:r w:rsidRPr="002D3F66">
        <w:rPr>
          <w:rFonts w:asciiTheme="minorHAnsi" w:hAnsiTheme="minorHAnsi"/>
          <w:sz w:val="16"/>
          <w:szCs w:val="16"/>
          <w:rPrChange w:id="7045" w:author="Hemmati" w:date="2016-12-16T10:27:00Z">
            <w:rPr>
              <w:rFonts w:asciiTheme="minorHAnsi" w:hAnsiTheme="minorHAnsi"/>
            </w:rPr>
          </w:rPrChange>
        </w:rPr>
        <w:t>STORAGE (INITIAL 10K</w:t>
      </w:r>
    </w:p>
    <w:p w:rsidR="00C513EC" w:rsidRPr="002D3F66" w:rsidRDefault="00C513EC" w:rsidP="00C513EC">
      <w:pPr>
        <w:pStyle w:val="sqlF9"/>
        <w:rPr>
          <w:rFonts w:asciiTheme="minorHAnsi" w:hAnsiTheme="minorHAnsi"/>
          <w:sz w:val="16"/>
          <w:szCs w:val="16"/>
          <w:rPrChange w:id="7046" w:author="Hemmati" w:date="2016-12-16T10:27:00Z">
            <w:rPr>
              <w:rFonts w:asciiTheme="minorHAnsi" w:hAnsiTheme="minorHAnsi"/>
            </w:rPr>
          </w:rPrChange>
        </w:rPr>
      </w:pPr>
      <w:r w:rsidRPr="002D3F66">
        <w:rPr>
          <w:rFonts w:asciiTheme="minorHAnsi" w:hAnsiTheme="minorHAnsi"/>
          <w:sz w:val="16"/>
          <w:szCs w:val="16"/>
          <w:rPrChange w:id="7047" w:author="Hemmati" w:date="2016-12-16T10:27:00Z">
            <w:rPr>
              <w:rFonts w:asciiTheme="minorHAnsi" w:hAnsiTheme="minorHAnsi"/>
            </w:rPr>
          </w:rPrChange>
        </w:rPr>
        <w:t xml:space="preserve">            NEXT 10K</w:t>
      </w:r>
    </w:p>
    <w:p w:rsidR="00C513EC" w:rsidRPr="002D3F66" w:rsidRDefault="00C513EC" w:rsidP="00C513EC">
      <w:pPr>
        <w:pStyle w:val="sqlF9"/>
        <w:rPr>
          <w:rFonts w:asciiTheme="minorHAnsi" w:hAnsiTheme="minorHAnsi"/>
          <w:sz w:val="16"/>
          <w:szCs w:val="16"/>
          <w:rPrChange w:id="7048" w:author="Hemmati" w:date="2016-12-16T10:27:00Z">
            <w:rPr>
              <w:rFonts w:asciiTheme="minorHAnsi" w:hAnsiTheme="minorHAnsi"/>
            </w:rPr>
          </w:rPrChange>
        </w:rPr>
      </w:pPr>
      <w:r w:rsidRPr="002D3F66">
        <w:rPr>
          <w:rFonts w:asciiTheme="minorHAnsi" w:hAnsiTheme="minorHAnsi"/>
          <w:sz w:val="16"/>
          <w:szCs w:val="16"/>
          <w:rPrChange w:id="7049" w:author="Hemmati" w:date="2016-12-16T10:27:00Z">
            <w:rPr>
              <w:rFonts w:asciiTheme="minorHAnsi" w:hAnsiTheme="minorHAnsi"/>
            </w:rPr>
          </w:rPrChange>
        </w:rPr>
        <w:t xml:space="preserve">            MINEXTENTs 2</w:t>
      </w:r>
    </w:p>
    <w:p w:rsidR="00C513EC" w:rsidRPr="002D3F66" w:rsidRDefault="00C513EC" w:rsidP="00C513EC">
      <w:pPr>
        <w:pStyle w:val="sqlF9"/>
        <w:rPr>
          <w:rFonts w:asciiTheme="minorHAnsi" w:hAnsiTheme="minorHAnsi"/>
          <w:sz w:val="16"/>
          <w:szCs w:val="16"/>
          <w:rPrChange w:id="7050" w:author="Hemmati" w:date="2016-12-16T10:27:00Z">
            <w:rPr>
              <w:rFonts w:asciiTheme="minorHAnsi" w:hAnsiTheme="minorHAnsi"/>
            </w:rPr>
          </w:rPrChange>
        </w:rPr>
      </w:pPr>
      <w:r w:rsidRPr="002D3F66">
        <w:rPr>
          <w:rFonts w:asciiTheme="minorHAnsi" w:hAnsiTheme="minorHAnsi"/>
          <w:sz w:val="16"/>
          <w:szCs w:val="16"/>
          <w:rPrChange w:id="7051" w:author="Hemmati" w:date="2016-12-16T10:27:00Z">
            <w:rPr>
              <w:rFonts w:asciiTheme="minorHAnsi" w:hAnsiTheme="minorHAnsi"/>
            </w:rPr>
          </w:rPrChange>
        </w:rPr>
        <w:t xml:space="preserve">            MAXEXTENTS 100</w:t>
      </w:r>
    </w:p>
    <w:p w:rsidR="00C513EC" w:rsidRPr="002D3F66" w:rsidRDefault="00C513EC" w:rsidP="00C513EC">
      <w:pPr>
        <w:pStyle w:val="sqlF9"/>
        <w:rPr>
          <w:rFonts w:asciiTheme="minorHAnsi" w:hAnsiTheme="minorHAnsi"/>
          <w:sz w:val="16"/>
          <w:szCs w:val="16"/>
          <w:rPrChange w:id="7052" w:author="Hemmati" w:date="2016-12-16T10:27:00Z">
            <w:rPr>
              <w:rFonts w:asciiTheme="minorHAnsi" w:hAnsiTheme="minorHAnsi"/>
            </w:rPr>
          </w:rPrChange>
        </w:rPr>
      </w:pPr>
      <w:r w:rsidRPr="002D3F66">
        <w:rPr>
          <w:rFonts w:asciiTheme="minorHAnsi" w:hAnsiTheme="minorHAnsi"/>
          <w:sz w:val="16"/>
          <w:szCs w:val="16"/>
          <w:rPrChange w:id="7053" w:author="Hemmati" w:date="2016-12-16T10:27:00Z">
            <w:rPr>
              <w:rFonts w:asciiTheme="minorHAnsi" w:hAnsiTheme="minorHAnsi"/>
            </w:rPr>
          </w:rPrChange>
        </w:rPr>
        <w:t xml:space="preserve">            PCTINCREASE 0)</w:t>
      </w:r>
    </w:p>
    <w:p w:rsidR="00C513EC" w:rsidRPr="002D3F66" w:rsidRDefault="00C513EC" w:rsidP="00C513EC">
      <w:pPr>
        <w:pStyle w:val="sqlF9"/>
        <w:rPr>
          <w:rFonts w:asciiTheme="minorHAnsi" w:hAnsiTheme="minorHAnsi"/>
          <w:sz w:val="16"/>
          <w:szCs w:val="16"/>
          <w:rPrChange w:id="7054" w:author="Hemmati" w:date="2016-12-16T10:27:00Z">
            <w:rPr>
              <w:rFonts w:asciiTheme="minorHAnsi" w:hAnsiTheme="minorHAnsi"/>
            </w:rPr>
          </w:rPrChange>
        </w:rPr>
      </w:pPr>
      <w:r w:rsidRPr="002D3F66">
        <w:rPr>
          <w:rFonts w:asciiTheme="minorHAnsi" w:hAnsiTheme="minorHAnsi"/>
          <w:sz w:val="16"/>
          <w:szCs w:val="16"/>
          <w:rPrChange w:id="7055" w:author="Hemmati" w:date="2016-12-16T10:27:00Z">
            <w:rPr>
              <w:rFonts w:asciiTheme="minorHAnsi" w:hAnsiTheme="minorHAnsi"/>
            </w:rPr>
          </w:rPrChange>
        </w:rPr>
        <w:t xml:space="preserve">            PCTFREE 10</w:t>
      </w:r>
    </w:p>
    <w:p w:rsidR="00C513EC" w:rsidRPr="002D3F66" w:rsidRDefault="00C513EC" w:rsidP="00C513EC">
      <w:pPr>
        <w:pStyle w:val="sqlF9"/>
        <w:rPr>
          <w:rFonts w:asciiTheme="minorHAnsi" w:hAnsiTheme="minorHAnsi"/>
          <w:sz w:val="16"/>
          <w:szCs w:val="16"/>
          <w:rPrChange w:id="7056" w:author="Hemmati" w:date="2016-12-16T10:27:00Z">
            <w:rPr>
              <w:rFonts w:asciiTheme="minorHAnsi" w:hAnsiTheme="minorHAnsi"/>
            </w:rPr>
          </w:rPrChange>
        </w:rPr>
      </w:pPr>
      <w:r w:rsidRPr="002D3F66">
        <w:rPr>
          <w:rFonts w:asciiTheme="minorHAnsi" w:hAnsiTheme="minorHAnsi"/>
          <w:sz w:val="16"/>
          <w:szCs w:val="16"/>
          <w:rPrChange w:id="7057" w:author="Hemmati" w:date="2016-12-16T10:27:00Z">
            <w:rPr>
              <w:rFonts w:asciiTheme="minorHAnsi" w:hAnsiTheme="minorHAnsi"/>
            </w:rPr>
          </w:rPrChange>
        </w:rPr>
        <w:t xml:space="preserve">            PCTUSED 40</w:t>
      </w:r>
    </w:p>
    <w:p w:rsidR="00C513EC" w:rsidRPr="002D3F66" w:rsidRDefault="00C513EC" w:rsidP="00C513EC">
      <w:pPr>
        <w:pStyle w:val="sqlF9"/>
        <w:rPr>
          <w:rFonts w:asciiTheme="minorHAnsi" w:hAnsiTheme="minorHAnsi"/>
          <w:sz w:val="16"/>
          <w:szCs w:val="16"/>
          <w:rPrChange w:id="7058" w:author="Hemmati" w:date="2016-12-16T10:27:00Z">
            <w:rPr>
              <w:rFonts w:asciiTheme="minorHAnsi" w:hAnsiTheme="minorHAnsi"/>
            </w:rPr>
          </w:rPrChange>
        </w:rPr>
      </w:pPr>
      <w:r w:rsidRPr="002D3F66">
        <w:rPr>
          <w:rFonts w:asciiTheme="minorHAnsi" w:hAnsiTheme="minorHAnsi"/>
          <w:sz w:val="16"/>
          <w:szCs w:val="16"/>
          <w:rPrChange w:id="7059" w:author="Hemmati" w:date="2016-12-16T10:27:00Z">
            <w:rPr>
              <w:rFonts w:asciiTheme="minorHAnsi" w:hAnsiTheme="minorHAnsi"/>
            </w:rPr>
          </w:rPrChange>
        </w:rPr>
        <w:t xml:space="preserve">            INITRANS 2</w:t>
      </w:r>
    </w:p>
    <w:p w:rsidR="00C513EC" w:rsidRPr="002D3F66" w:rsidRDefault="00C513EC" w:rsidP="00C513EC">
      <w:pPr>
        <w:pStyle w:val="sqlF9"/>
        <w:rPr>
          <w:rFonts w:asciiTheme="minorHAnsi" w:hAnsiTheme="minorHAnsi"/>
          <w:sz w:val="16"/>
          <w:szCs w:val="16"/>
          <w:rPrChange w:id="7060" w:author="Hemmati" w:date="2016-12-16T10:27:00Z">
            <w:rPr>
              <w:rFonts w:asciiTheme="minorHAnsi" w:hAnsiTheme="minorHAnsi"/>
            </w:rPr>
          </w:rPrChange>
        </w:rPr>
      </w:pPr>
      <w:r w:rsidRPr="002D3F66">
        <w:rPr>
          <w:rFonts w:asciiTheme="minorHAnsi" w:hAnsiTheme="minorHAnsi"/>
          <w:sz w:val="16"/>
          <w:szCs w:val="16"/>
          <w:rPrChange w:id="7061" w:author="Hemmati" w:date="2016-12-16T10:27:00Z">
            <w:rPr>
              <w:rFonts w:asciiTheme="minorHAnsi" w:hAnsiTheme="minorHAnsi"/>
            </w:rPr>
          </w:rPrChange>
        </w:rPr>
        <w:t xml:space="preserve">            MAXTRANS 100</w:t>
      </w:r>
    </w:p>
    <w:p w:rsidR="00C513EC" w:rsidRPr="002D3F66" w:rsidDel="0064582B" w:rsidRDefault="00C513EC" w:rsidP="00C513EC">
      <w:pPr>
        <w:pStyle w:val="sqlF9"/>
        <w:rPr>
          <w:del w:id="7062" w:author="Hemmati" w:date="2016-12-16T09:45:00Z"/>
          <w:rFonts w:asciiTheme="minorHAnsi" w:hAnsiTheme="minorHAnsi"/>
          <w:sz w:val="16"/>
          <w:szCs w:val="16"/>
          <w:rPrChange w:id="7063" w:author="Hemmati" w:date="2016-12-16T10:27:00Z">
            <w:rPr>
              <w:del w:id="7064" w:author="Hemmati" w:date="2016-12-16T09:45:00Z"/>
              <w:rFonts w:asciiTheme="minorHAnsi" w:hAnsiTheme="minorHAnsi"/>
            </w:rPr>
          </w:rPrChange>
        </w:rPr>
      </w:pPr>
      <w:r w:rsidRPr="002D3F66">
        <w:rPr>
          <w:rFonts w:asciiTheme="minorHAnsi" w:hAnsiTheme="minorHAnsi"/>
          <w:sz w:val="16"/>
          <w:szCs w:val="16"/>
          <w:rPrChange w:id="7065" w:author="Hemmati" w:date="2016-12-16T10:27:00Z">
            <w:rPr>
              <w:rFonts w:asciiTheme="minorHAnsi" w:hAnsiTheme="minorHAnsi"/>
            </w:rPr>
          </w:rPrChange>
        </w:rPr>
        <w:t>TABLESPACE user_data;</w:t>
      </w:r>
    </w:p>
    <w:p w:rsidR="00C513EC" w:rsidRPr="002D3F66" w:rsidDel="0064582B" w:rsidRDefault="00C513EC" w:rsidP="00C513EC">
      <w:pPr>
        <w:pStyle w:val="sqlF9"/>
        <w:rPr>
          <w:del w:id="7066" w:author="Hemmati" w:date="2016-12-16T09:45:00Z"/>
          <w:rFonts w:asciiTheme="minorHAnsi" w:hAnsiTheme="minorHAnsi"/>
          <w:sz w:val="16"/>
          <w:szCs w:val="16"/>
          <w:rPrChange w:id="7067" w:author="Hemmati" w:date="2016-12-16T10:27:00Z">
            <w:rPr>
              <w:del w:id="7068" w:author="Hemmati" w:date="2016-12-16T09:45:00Z"/>
              <w:rFonts w:asciiTheme="minorHAnsi" w:hAnsiTheme="minorHAnsi"/>
            </w:rPr>
          </w:rPrChange>
        </w:rPr>
      </w:pPr>
    </w:p>
    <w:p w:rsidR="00C513EC" w:rsidRPr="002D3F66" w:rsidRDefault="00C513EC" w:rsidP="00C513EC">
      <w:pPr>
        <w:pStyle w:val="sqlF9"/>
        <w:rPr>
          <w:rFonts w:asciiTheme="minorHAnsi" w:hAnsiTheme="minorHAnsi"/>
          <w:sz w:val="16"/>
          <w:szCs w:val="16"/>
          <w:rPrChange w:id="7069"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070"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071" w:author="Hemmati" w:date="2016-12-16T10:27:00Z">
            <w:rPr>
              <w:rFonts w:asciiTheme="minorHAnsi" w:hAnsiTheme="minorHAnsi"/>
            </w:rPr>
          </w:rPrChange>
        </w:rPr>
      </w:pPr>
      <w:r w:rsidRPr="002D3F66">
        <w:rPr>
          <w:rFonts w:asciiTheme="minorHAnsi" w:hAnsiTheme="minorHAnsi"/>
          <w:sz w:val="16"/>
          <w:szCs w:val="16"/>
          <w:rPrChange w:id="7072" w:author="Hemmati" w:date="2016-12-16T10:27:00Z">
            <w:rPr>
              <w:rFonts w:asciiTheme="minorHAnsi" w:hAnsiTheme="minorHAnsi"/>
            </w:rPr>
          </w:rPrChange>
        </w:rPr>
        <w:t>SQL&gt; DESC PAYMENT_TYPE</w:t>
      </w:r>
    </w:p>
    <w:p w:rsidR="00C513EC" w:rsidRPr="002D3F66" w:rsidRDefault="00C513EC" w:rsidP="00C513EC">
      <w:pPr>
        <w:pStyle w:val="sqlF9"/>
        <w:rPr>
          <w:rFonts w:asciiTheme="minorHAnsi" w:hAnsiTheme="minorHAnsi"/>
          <w:sz w:val="16"/>
          <w:szCs w:val="16"/>
          <w:rPrChange w:id="7073" w:author="Hemmati" w:date="2016-12-16T10:27:00Z">
            <w:rPr>
              <w:rFonts w:asciiTheme="minorHAnsi" w:hAnsiTheme="minorHAnsi"/>
            </w:rPr>
          </w:rPrChange>
        </w:rPr>
      </w:pPr>
      <w:r w:rsidRPr="002D3F66">
        <w:rPr>
          <w:rFonts w:asciiTheme="minorHAnsi" w:hAnsiTheme="minorHAnsi"/>
          <w:sz w:val="16"/>
          <w:szCs w:val="16"/>
          <w:rPrChange w:id="7074" w:author="Hemmati" w:date="2016-12-16T10:27:00Z">
            <w:rPr>
              <w:rFonts w:asciiTheme="minorHAnsi" w:hAnsiTheme="minorHAnsi"/>
            </w:rPr>
          </w:rPrChange>
        </w:rPr>
        <w:t xml:space="preserve"> Name                                      Null?    Type</w:t>
      </w:r>
    </w:p>
    <w:p w:rsidR="00C513EC" w:rsidRPr="002D3F66" w:rsidRDefault="00C513EC" w:rsidP="00C513EC">
      <w:pPr>
        <w:pStyle w:val="sqlF9"/>
        <w:rPr>
          <w:rFonts w:asciiTheme="minorHAnsi" w:hAnsiTheme="minorHAnsi"/>
          <w:sz w:val="16"/>
          <w:szCs w:val="16"/>
          <w:rPrChange w:id="7075" w:author="Hemmati" w:date="2016-12-16T10:27:00Z">
            <w:rPr>
              <w:rFonts w:asciiTheme="minorHAnsi" w:hAnsiTheme="minorHAnsi"/>
            </w:rPr>
          </w:rPrChange>
        </w:rPr>
      </w:pPr>
      <w:r w:rsidRPr="002D3F66">
        <w:rPr>
          <w:rFonts w:asciiTheme="minorHAnsi" w:hAnsiTheme="minorHAnsi"/>
          <w:sz w:val="16"/>
          <w:szCs w:val="16"/>
          <w:rPrChange w:id="7076" w:author="Hemmati" w:date="2016-12-16T10:27:00Z">
            <w:rPr>
              <w:rFonts w:asciiTheme="minorHAnsi" w:hAnsiTheme="minorHAnsi"/>
            </w:rPr>
          </w:rPrChange>
        </w:rPr>
        <w:t xml:space="preserve"> ----------------------------------------- -------- --------------------</w:t>
      </w:r>
    </w:p>
    <w:p w:rsidR="00C513EC" w:rsidRPr="002D3F66" w:rsidRDefault="00C513EC" w:rsidP="00C513EC">
      <w:pPr>
        <w:pStyle w:val="sqlF9"/>
        <w:rPr>
          <w:rFonts w:asciiTheme="minorHAnsi" w:hAnsiTheme="minorHAnsi"/>
          <w:sz w:val="16"/>
          <w:szCs w:val="16"/>
          <w:rPrChange w:id="7077" w:author="Hemmati" w:date="2016-12-16T10:27:00Z">
            <w:rPr>
              <w:rFonts w:asciiTheme="minorHAnsi" w:hAnsiTheme="minorHAnsi"/>
            </w:rPr>
          </w:rPrChange>
        </w:rPr>
      </w:pPr>
      <w:r w:rsidRPr="002D3F66">
        <w:rPr>
          <w:rFonts w:asciiTheme="minorHAnsi" w:hAnsiTheme="minorHAnsi"/>
          <w:sz w:val="16"/>
          <w:szCs w:val="16"/>
          <w:rPrChange w:id="7078" w:author="Hemmati" w:date="2016-12-16T10:27:00Z">
            <w:rPr>
              <w:rFonts w:asciiTheme="minorHAnsi" w:hAnsiTheme="minorHAnsi"/>
            </w:rPr>
          </w:rPrChange>
        </w:rPr>
        <w:t xml:space="preserve"> PAY_TYPE                                           VARCHAR2(15)</w:t>
      </w:r>
    </w:p>
    <w:p w:rsidR="00C513EC" w:rsidRPr="002D3F66" w:rsidRDefault="00C513EC" w:rsidP="00C513EC">
      <w:pPr>
        <w:pStyle w:val="sqlF9"/>
        <w:rPr>
          <w:rFonts w:asciiTheme="minorHAnsi" w:hAnsiTheme="minorHAnsi"/>
          <w:sz w:val="16"/>
          <w:szCs w:val="16"/>
          <w:rPrChange w:id="7079"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080"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081" w:author="Hemmati" w:date="2016-12-16T10:27:00Z">
            <w:rPr>
              <w:rFonts w:asciiTheme="minorHAnsi" w:hAnsiTheme="minorHAnsi"/>
            </w:rPr>
          </w:rPrChange>
        </w:rPr>
      </w:pPr>
      <w:r w:rsidRPr="002D3F66">
        <w:rPr>
          <w:rFonts w:asciiTheme="minorHAnsi" w:hAnsiTheme="minorHAnsi"/>
          <w:sz w:val="16"/>
          <w:szCs w:val="16"/>
          <w:rPrChange w:id="7082" w:author="Hemmati" w:date="2016-12-16T10:27:00Z">
            <w:rPr>
              <w:rFonts w:asciiTheme="minorHAnsi" w:hAnsiTheme="minorHAnsi"/>
            </w:rPr>
          </w:rPrChange>
        </w:rPr>
        <w:t>SQL&gt; INSERT INTO PAYMENT_TYPE VALUES ('FINAL PAYMENT');</w:t>
      </w:r>
    </w:p>
    <w:p w:rsidR="00C513EC" w:rsidRPr="002D3F66" w:rsidRDefault="00C513EC" w:rsidP="00C513EC">
      <w:pPr>
        <w:pStyle w:val="sqlF9"/>
        <w:rPr>
          <w:rFonts w:asciiTheme="minorHAnsi" w:hAnsiTheme="minorHAnsi"/>
          <w:sz w:val="16"/>
          <w:szCs w:val="16"/>
          <w:rPrChange w:id="7083" w:author="Hemmati" w:date="2016-12-16T10:27:00Z">
            <w:rPr>
              <w:rFonts w:asciiTheme="minorHAnsi" w:hAnsiTheme="minorHAnsi"/>
            </w:rPr>
          </w:rPrChange>
        </w:rPr>
      </w:pPr>
    </w:p>
    <w:p w:rsidR="00C513EC" w:rsidRPr="002D3F66" w:rsidDel="0064582B" w:rsidRDefault="00C513EC" w:rsidP="00C513EC">
      <w:pPr>
        <w:pStyle w:val="sqlF9"/>
        <w:rPr>
          <w:del w:id="7084" w:author="Hemmati" w:date="2016-12-16T09:45:00Z"/>
          <w:rFonts w:asciiTheme="minorHAnsi" w:hAnsiTheme="minorHAnsi"/>
          <w:sz w:val="16"/>
          <w:szCs w:val="16"/>
          <w:rPrChange w:id="7085" w:author="Hemmati" w:date="2016-12-16T10:27:00Z">
            <w:rPr>
              <w:del w:id="7086" w:author="Hemmati" w:date="2016-12-16T09:45:00Z"/>
              <w:rFonts w:asciiTheme="minorHAnsi" w:hAnsiTheme="minorHAnsi"/>
            </w:rPr>
          </w:rPrChange>
        </w:rPr>
      </w:pPr>
      <w:r w:rsidRPr="002D3F66">
        <w:rPr>
          <w:rFonts w:asciiTheme="minorHAnsi" w:hAnsiTheme="minorHAnsi"/>
          <w:sz w:val="16"/>
          <w:szCs w:val="16"/>
          <w:rPrChange w:id="7087" w:author="Hemmati" w:date="2016-12-16T10:27:00Z">
            <w:rPr>
              <w:rFonts w:asciiTheme="minorHAnsi" w:hAnsiTheme="minorHAnsi"/>
            </w:rPr>
          </w:rPrChange>
        </w:rPr>
        <w:t>1 row created.</w:t>
      </w:r>
    </w:p>
    <w:p w:rsidR="00C513EC" w:rsidRPr="002D3F66" w:rsidRDefault="00C513EC" w:rsidP="00C513EC">
      <w:pPr>
        <w:pStyle w:val="sqlF9"/>
        <w:rPr>
          <w:rFonts w:asciiTheme="minorHAnsi" w:hAnsiTheme="minorHAnsi"/>
          <w:sz w:val="16"/>
          <w:szCs w:val="16"/>
          <w:rPrChange w:id="7088"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089"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090" w:author="Hemmati" w:date="2016-12-16T10:27:00Z">
            <w:rPr>
              <w:rFonts w:asciiTheme="minorHAnsi" w:hAnsiTheme="minorHAnsi"/>
            </w:rPr>
          </w:rPrChange>
        </w:rPr>
      </w:pPr>
      <w:r w:rsidRPr="002D3F66">
        <w:rPr>
          <w:rFonts w:asciiTheme="minorHAnsi" w:hAnsiTheme="minorHAnsi"/>
          <w:sz w:val="16"/>
          <w:szCs w:val="16"/>
          <w:rPrChange w:id="7091" w:author="Hemmati" w:date="2016-12-16T10:27:00Z">
            <w:rPr>
              <w:rFonts w:asciiTheme="minorHAnsi" w:hAnsiTheme="minorHAnsi"/>
            </w:rPr>
          </w:rPrChange>
        </w:rPr>
        <w:t>SQL&gt; INSERT INTO PAYMENT_TYPE VALUES ('FULL PAYMENT');</w:t>
      </w:r>
    </w:p>
    <w:p w:rsidR="00C513EC" w:rsidRPr="002D3F66" w:rsidRDefault="00C513EC" w:rsidP="00C513EC">
      <w:pPr>
        <w:pStyle w:val="sqlF9"/>
        <w:rPr>
          <w:rFonts w:asciiTheme="minorHAnsi" w:hAnsiTheme="minorHAnsi"/>
          <w:sz w:val="16"/>
          <w:szCs w:val="16"/>
          <w:rPrChange w:id="7092" w:author="Hemmati" w:date="2016-12-16T10:27:00Z">
            <w:rPr>
              <w:rFonts w:asciiTheme="minorHAnsi" w:hAnsiTheme="minorHAnsi"/>
            </w:rPr>
          </w:rPrChange>
        </w:rPr>
      </w:pPr>
    </w:p>
    <w:p w:rsidR="00C513EC" w:rsidRPr="002D3F66" w:rsidDel="0064582B" w:rsidRDefault="00C513EC" w:rsidP="00C513EC">
      <w:pPr>
        <w:pStyle w:val="sqlF9"/>
        <w:rPr>
          <w:del w:id="7093" w:author="Hemmati" w:date="2016-12-16T09:45:00Z"/>
          <w:rFonts w:asciiTheme="minorHAnsi" w:hAnsiTheme="minorHAnsi"/>
          <w:sz w:val="16"/>
          <w:szCs w:val="16"/>
          <w:rPrChange w:id="7094" w:author="Hemmati" w:date="2016-12-16T10:27:00Z">
            <w:rPr>
              <w:del w:id="7095" w:author="Hemmati" w:date="2016-12-16T09:45:00Z"/>
              <w:rFonts w:asciiTheme="minorHAnsi" w:hAnsiTheme="minorHAnsi"/>
            </w:rPr>
          </w:rPrChange>
        </w:rPr>
      </w:pPr>
      <w:r w:rsidRPr="002D3F66">
        <w:rPr>
          <w:rFonts w:asciiTheme="minorHAnsi" w:hAnsiTheme="minorHAnsi"/>
          <w:sz w:val="16"/>
          <w:szCs w:val="16"/>
          <w:rPrChange w:id="7096" w:author="Hemmati" w:date="2016-12-16T10:27:00Z">
            <w:rPr>
              <w:rFonts w:asciiTheme="minorHAnsi" w:hAnsiTheme="minorHAnsi"/>
            </w:rPr>
          </w:rPrChange>
        </w:rPr>
        <w:t>1 row created.</w:t>
      </w:r>
    </w:p>
    <w:p w:rsidR="00C513EC" w:rsidRPr="002D3F66" w:rsidRDefault="00C513EC" w:rsidP="00C513EC">
      <w:pPr>
        <w:pStyle w:val="sqlF9"/>
        <w:rPr>
          <w:rFonts w:asciiTheme="minorHAnsi" w:hAnsiTheme="minorHAnsi"/>
          <w:sz w:val="16"/>
          <w:szCs w:val="16"/>
          <w:rPrChange w:id="7097"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098"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099" w:author="Hemmati" w:date="2016-12-16T10:27:00Z">
            <w:rPr>
              <w:rFonts w:asciiTheme="minorHAnsi" w:hAnsiTheme="minorHAnsi"/>
            </w:rPr>
          </w:rPrChange>
        </w:rPr>
      </w:pPr>
      <w:r w:rsidRPr="002D3F66">
        <w:rPr>
          <w:rFonts w:asciiTheme="minorHAnsi" w:hAnsiTheme="minorHAnsi"/>
          <w:sz w:val="16"/>
          <w:szCs w:val="16"/>
          <w:rPrChange w:id="7100" w:author="Hemmati" w:date="2016-12-16T10:27:00Z">
            <w:rPr>
              <w:rFonts w:asciiTheme="minorHAnsi" w:hAnsiTheme="minorHAnsi"/>
            </w:rPr>
          </w:rPrChange>
        </w:rPr>
        <w:t>SQL&gt; INSERT INTO PAYMENT_TYPE VALUES ('DEPOSIT');</w:t>
      </w:r>
    </w:p>
    <w:p w:rsidR="00C513EC" w:rsidRPr="002D3F66" w:rsidRDefault="00C513EC" w:rsidP="00C513EC">
      <w:pPr>
        <w:pStyle w:val="sqlF9"/>
        <w:rPr>
          <w:rFonts w:asciiTheme="minorHAnsi" w:hAnsiTheme="minorHAnsi"/>
          <w:sz w:val="16"/>
          <w:szCs w:val="16"/>
          <w:rPrChange w:id="7101"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102" w:author="Hemmati" w:date="2016-12-16T10:27:00Z">
            <w:rPr>
              <w:rFonts w:asciiTheme="minorHAnsi" w:hAnsiTheme="minorHAnsi"/>
            </w:rPr>
          </w:rPrChange>
        </w:rPr>
      </w:pPr>
      <w:r w:rsidRPr="002D3F66">
        <w:rPr>
          <w:rFonts w:asciiTheme="minorHAnsi" w:hAnsiTheme="minorHAnsi"/>
          <w:sz w:val="16"/>
          <w:szCs w:val="16"/>
          <w:rPrChange w:id="7103" w:author="Hemmati" w:date="2016-12-16T10:27:00Z">
            <w:rPr>
              <w:rFonts w:asciiTheme="minorHAnsi" w:hAnsiTheme="minorHAnsi"/>
            </w:rPr>
          </w:rPrChange>
        </w:rPr>
        <w:t>1 row created.</w:t>
      </w:r>
    </w:p>
    <w:p w:rsidR="00C513EC" w:rsidRPr="002D3F66" w:rsidDel="0064582B" w:rsidRDefault="00C513EC" w:rsidP="00C513EC">
      <w:pPr>
        <w:pStyle w:val="sqlF9"/>
        <w:rPr>
          <w:del w:id="7104" w:author="Hemmati" w:date="2016-12-16T09:45:00Z"/>
          <w:rFonts w:asciiTheme="minorHAnsi" w:hAnsiTheme="minorHAnsi"/>
          <w:sz w:val="16"/>
          <w:szCs w:val="16"/>
          <w:rPrChange w:id="7105" w:author="Hemmati" w:date="2016-12-16T10:27:00Z">
            <w:rPr>
              <w:del w:id="7106" w:author="Hemmati" w:date="2016-12-16T09:45:00Z"/>
              <w:rFonts w:asciiTheme="minorHAnsi" w:hAnsiTheme="minorHAnsi"/>
            </w:rPr>
          </w:rPrChange>
        </w:rPr>
      </w:pPr>
    </w:p>
    <w:p w:rsidR="00C513EC" w:rsidRPr="002D3F66" w:rsidRDefault="00C513EC" w:rsidP="00C513EC">
      <w:pPr>
        <w:pStyle w:val="sqlF9"/>
        <w:rPr>
          <w:rFonts w:asciiTheme="minorHAnsi" w:hAnsiTheme="minorHAnsi"/>
          <w:sz w:val="16"/>
          <w:szCs w:val="16"/>
          <w:rPrChange w:id="7107"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108" w:author="Hemmati" w:date="2016-12-16T10:27:00Z">
            <w:rPr>
              <w:rFonts w:asciiTheme="minorHAnsi" w:hAnsiTheme="minorHAnsi"/>
            </w:rPr>
          </w:rPrChange>
        </w:rPr>
      </w:pPr>
      <w:r w:rsidRPr="002D3F66">
        <w:rPr>
          <w:rFonts w:asciiTheme="minorHAnsi" w:hAnsiTheme="minorHAnsi"/>
          <w:sz w:val="16"/>
          <w:szCs w:val="16"/>
          <w:rPrChange w:id="7109" w:author="Hemmati" w:date="2016-12-16T10:27:00Z">
            <w:rPr>
              <w:rFonts w:asciiTheme="minorHAnsi" w:hAnsiTheme="minorHAnsi"/>
            </w:rPr>
          </w:rPrChange>
        </w:rPr>
        <w:t>SQL&gt; COMMIT;</w:t>
      </w:r>
    </w:p>
    <w:p w:rsidR="00C513EC" w:rsidRPr="002D3F66" w:rsidRDefault="00C513EC" w:rsidP="00C513EC">
      <w:pPr>
        <w:pStyle w:val="sqlF9"/>
        <w:rPr>
          <w:rFonts w:asciiTheme="minorHAnsi" w:hAnsiTheme="minorHAnsi"/>
          <w:sz w:val="16"/>
          <w:szCs w:val="16"/>
          <w:rPrChange w:id="7110" w:author="Hemmati" w:date="2016-12-16T10:27:00Z">
            <w:rPr>
              <w:rFonts w:asciiTheme="minorHAnsi" w:hAnsiTheme="minorHAnsi"/>
            </w:rPr>
          </w:rPrChange>
        </w:rPr>
      </w:pPr>
    </w:p>
    <w:p w:rsidR="00C513EC" w:rsidRPr="002D3F66" w:rsidDel="0064582B" w:rsidRDefault="00C513EC" w:rsidP="00C513EC">
      <w:pPr>
        <w:pStyle w:val="sqlF9"/>
        <w:rPr>
          <w:del w:id="7111" w:author="Hemmati" w:date="2016-12-16T09:45:00Z"/>
          <w:rFonts w:asciiTheme="minorHAnsi" w:hAnsiTheme="minorHAnsi"/>
          <w:sz w:val="16"/>
          <w:szCs w:val="16"/>
          <w:rPrChange w:id="7112" w:author="Hemmati" w:date="2016-12-16T10:27:00Z">
            <w:rPr>
              <w:del w:id="7113" w:author="Hemmati" w:date="2016-12-16T09:45:00Z"/>
              <w:rFonts w:asciiTheme="minorHAnsi" w:hAnsiTheme="minorHAnsi"/>
            </w:rPr>
          </w:rPrChange>
        </w:rPr>
      </w:pPr>
      <w:r w:rsidRPr="002D3F66">
        <w:rPr>
          <w:rFonts w:asciiTheme="minorHAnsi" w:hAnsiTheme="minorHAnsi"/>
          <w:sz w:val="16"/>
          <w:szCs w:val="16"/>
          <w:rPrChange w:id="7114" w:author="Hemmati" w:date="2016-12-16T10:27:00Z">
            <w:rPr>
              <w:rFonts w:asciiTheme="minorHAnsi" w:hAnsiTheme="minorHAnsi"/>
            </w:rPr>
          </w:rPrChange>
        </w:rPr>
        <w:t>Commit complete.</w:t>
      </w:r>
    </w:p>
    <w:p w:rsidR="00C513EC" w:rsidRPr="002D3F66" w:rsidRDefault="00C513EC" w:rsidP="00C513EC">
      <w:pPr>
        <w:pStyle w:val="sqlF9"/>
        <w:rPr>
          <w:rFonts w:asciiTheme="minorHAnsi" w:hAnsiTheme="minorHAnsi"/>
          <w:sz w:val="16"/>
          <w:szCs w:val="16"/>
          <w:rPrChange w:id="7115"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116"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117" w:author="Hemmati" w:date="2016-12-16T10:27:00Z">
            <w:rPr>
              <w:rFonts w:asciiTheme="minorHAnsi" w:hAnsiTheme="minorHAnsi"/>
            </w:rPr>
          </w:rPrChange>
        </w:rPr>
      </w:pPr>
      <w:r w:rsidRPr="002D3F66">
        <w:rPr>
          <w:rFonts w:asciiTheme="minorHAnsi" w:hAnsiTheme="minorHAnsi"/>
          <w:sz w:val="16"/>
          <w:szCs w:val="16"/>
          <w:rPrChange w:id="7118" w:author="Hemmati" w:date="2016-12-16T10:27:00Z">
            <w:rPr>
              <w:rFonts w:asciiTheme="minorHAnsi" w:hAnsiTheme="minorHAnsi"/>
            </w:rPr>
          </w:rPrChange>
        </w:rPr>
        <w:t>SQL&gt; SELECT * FROM  PAYMENT_TYPE;</w:t>
      </w:r>
    </w:p>
    <w:p w:rsidR="00C513EC" w:rsidRPr="002D3F66" w:rsidRDefault="00C513EC" w:rsidP="00C513EC">
      <w:pPr>
        <w:pStyle w:val="sqlF9"/>
        <w:rPr>
          <w:rFonts w:asciiTheme="minorHAnsi" w:hAnsiTheme="minorHAnsi"/>
          <w:sz w:val="16"/>
          <w:szCs w:val="16"/>
          <w:rPrChange w:id="7119" w:author="Hemmati" w:date="2016-12-16T10:27:00Z">
            <w:rPr>
              <w:rFonts w:asciiTheme="minorHAnsi" w:hAnsiTheme="minorHAnsi"/>
            </w:rPr>
          </w:rPrChange>
        </w:rPr>
      </w:pPr>
    </w:p>
    <w:p w:rsidR="00C513EC" w:rsidRPr="002D3F66" w:rsidRDefault="00C513EC" w:rsidP="00C513EC">
      <w:pPr>
        <w:pStyle w:val="sqlF9"/>
        <w:rPr>
          <w:rFonts w:asciiTheme="minorHAnsi" w:hAnsiTheme="minorHAnsi"/>
          <w:sz w:val="16"/>
          <w:szCs w:val="16"/>
          <w:rPrChange w:id="7120" w:author="Hemmati" w:date="2016-12-16T10:27:00Z">
            <w:rPr>
              <w:rFonts w:asciiTheme="minorHAnsi" w:hAnsiTheme="minorHAnsi"/>
            </w:rPr>
          </w:rPrChange>
        </w:rPr>
      </w:pPr>
      <w:r w:rsidRPr="002D3F66">
        <w:rPr>
          <w:rFonts w:asciiTheme="minorHAnsi" w:hAnsiTheme="minorHAnsi"/>
          <w:sz w:val="16"/>
          <w:szCs w:val="16"/>
          <w:rPrChange w:id="7121" w:author="Hemmati" w:date="2016-12-16T10:27:00Z">
            <w:rPr>
              <w:rFonts w:asciiTheme="minorHAnsi" w:hAnsiTheme="minorHAnsi"/>
            </w:rPr>
          </w:rPrChange>
        </w:rPr>
        <w:t>PAY_TYPE</w:t>
      </w:r>
    </w:p>
    <w:p w:rsidR="00C513EC" w:rsidRPr="002D3F66" w:rsidRDefault="00C513EC" w:rsidP="00C513EC">
      <w:pPr>
        <w:pStyle w:val="sqlF9"/>
        <w:rPr>
          <w:rFonts w:asciiTheme="minorHAnsi" w:hAnsiTheme="minorHAnsi"/>
          <w:sz w:val="16"/>
          <w:szCs w:val="16"/>
          <w:rPrChange w:id="7122" w:author="Hemmati" w:date="2016-12-16T10:27:00Z">
            <w:rPr>
              <w:rFonts w:asciiTheme="minorHAnsi" w:hAnsiTheme="minorHAnsi"/>
            </w:rPr>
          </w:rPrChange>
        </w:rPr>
      </w:pPr>
      <w:r w:rsidRPr="002D3F66">
        <w:rPr>
          <w:rFonts w:asciiTheme="minorHAnsi" w:hAnsiTheme="minorHAnsi"/>
          <w:sz w:val="16"/>
          <w:szCs w:val="16"/>
          <w:rPrChange w:id="7123" w:author="Hemmati" w:date="2016-12-16T10:27:00Z">
            <w:rPr>
              <w:rFonts w:asciiTheme="minorHAnsi" w:hAnsiTheme="minorHAnsi"/>
            </w:rPr>
          </w:rPrChange>
        </w:rPr>
        <w:t>---------------</w:t>
      </w:r>
    </w:p>
    <w:p w:rsidR="00C513EC" w:rsidRPr="002D3F66" w:rsidRDefault="00C513EC" w:rsidP="00C513EC">
      <w:pPr>
        <w:pStyle w:val="sqlF9"/>
        <w:rPr>
          <w:rFonts w:asciiTheme="minorHAnsi" w:hAnsiTheme="minorHAnsi"/>
          <w:sz w:val="16"/>
          <w:szCs w:val="16"/>
          <w:rPrChange w:id="7124" w:author="Hemmati" w:date="2016-12-16T10:27:00Z">
            <w:rPr>
              <w:rFonts w:asciiTheme="minorHAnsi" w:hAnsiTheme="minorHAnsi"/>
            </w:rPr>
          </w:rPrChange>
        </w:rPr>
      </w:pPr>
      <w:r w:rsidRPr="002D3F66">
        <w:rPr>
          <w:rFonts w:asciiTheme="minorHAnsi" w:hAnsiTheme="minorHAnsi"/>
          <w:sz w:val="16"/>
          <w:szCs w:val="16"/>
          <w:rPrChange w:id="7125" w:author="Hemmati" w:date="2016-12-16T10:27:00Z">
            <w:rPr>
              <w:rFonts w:asciiTheme="minorHAnsi" w:hAnsiTheme="minorHAnsi"/>
            </w:rPr>
          </w:rPrChange>
        </w:rPr>
        <w:t>FINAL PAYMENT</w:t>
      </w:r>
    </w:p>
    <w:p w:rsidR="00C513EC" w:rsidRPr="002D3F66" w:rsidRDefault="00C513EC" w:rsidP="00C513EC">
      <w:pPr>
        <w:pStyle w:val="sqlF9"/>
        <w:rPr>
          <w:rFonts w:asciiTheme="minorHAnsi" w:hAnsiTheme="minorHAnsi"/>
          <w:sz w:val="16"/>
          <w:szCs w:val="16"/>
          <w:rPrChange w:id="7126" w:author="Hemmati" w:date="2016-12-16T10:27:00Z">
            <w:rPr>
              <w:rFonts w:asciiTheme="minorHAnsi" w:hAnsiTheme="minorHAnsi"/>
            </w:rPr>
          </w:rPrChange>
        </w:rPr>
      </w:pPr>
      <w:r w:rsidRPr="002D3F66">
        <w:rPr>
          <w:rFonts w:asciiTheme="minorHAnsi" w:hAnsiTheme="minorHAnsi"/>
          <w:sz w:val="16"/>
          <w:szCs w:val="16"/>
          <w:rPrChange w:id="7127" w:author="Hemmati" w:date="2016-12-16T10:27:00Z">
            <w:rPr>
              <w:rFonts w:asciiTheme="minorHAnsi" w:hAnsiTheme="minorHAnsi"/>
            </w:rPr>
          </w:rPrChange>
        </w:rPr>
        <w:t>FULL PAYMENT</w:t>
      </w:r>
    </w:p>
    <w:p w:rsidR="00C513EC" w:rsidRPr="002D3F66" w:rsidRDefault="00C513EC" w:rsidP="00C513EC">
      <w:pPr>
        <w:pStyle w:val="sqlF9"/>
        <w:rPr>
          <w:rFonts w:asciiTheme="minorHAnsi" w:hAnsiTheme="minorHAnsi"/>
          <w:sz w:val="16"/>
          <w:szCs w:val="16"/>
          <w:rPrChange w:id="7128" w:author="Hemmati" w:date="2016-12-16T10:27:00Z">
            <w:rPr>
              <w:rFonts w:asciiTheme="minorHAnsi" w:hAnsiTheme="minorHAnsi"/>
            </w:rPr>
          </w:rPrChange>
        </w:rPr>
      </w:pPr>
      <w:r w:rsidRPr="002D3F66">
        <w:rPr>
          <w:rFonts w:asciiTheme="minorHAnsi" w:hAnsiTheme="minorHAnsi"/>
          <w:sz w:val="16"/>
          <w:szCs w:val="16"/>
          <w:rPrChange w:id="7129" w:author="Hemmati" w:date="2016-12-16T10:27:00Z">
            <w:rPr>
              <w:rFonts w:asciiTheme="minorHAnsi" w:hAnsiTheme="minorHAnsi"/>
            </w:rPr>
          </w:rPrChange>
        </w:rPr>
        <w:t>DEPOSIT</w:t>
      </w:r>
    </w:p>
    <w:p w:rsidR="00C513EC" w:rsidRPr="00AB486D" w:rsidRDefault="00C513EC" w:rsidP="00C513EC">
      <w:pPr>
        <w:pStyle w:val="sqlF9"/>
        <w:rPr>
          <w:rFonts w:asciiTheme="minorHAnsi" w:hAnsiTheme="minorHAnsi"/>
        </w:rPr>
      </w:pPr>
    </w:p>
    <w:p w:rsidR="00D635F6" w:rsidRPr="00AB486D" w:rsidRDefault="00D635F6" w:rsidP="00C513EC">
      <w:pPr>
        <w:tabs>
          <w:tab w:val="left" w:pos="2758"/>
        </w:tabs>
        <w:rPr>
          <w:rFonts w:cstheme="minorHAnsi"/>
        </w:rPr>
      </w:pPr>
    </w:p>
    <w:p w:rsidR="009E78D2" w:rsidRPr="00AB486D" w:rsidRDefault="009E78D2">
      <w:pPr>
        <w:rPr>
          <w:rFonts w:cstheme="minorHAnsi"/>
        </w:rPr>
      </w:pPr>
      <w:r w:rsidRPr="00AB486D">
        <w:rPr>
          <w:rFonts w:cstheme="minorHAnsi"/>
        </w:rPr>
        <w:br w:type="page"/>
      </w:r>
    </w:p>
    <w:p w:rsidR="009E78D2" w:rsidRPr="00AB486D" w:rsidDel="0064582B" w:rsidRDefault="009E78D2" w:rsidP="001239DE">
      <w:pPr>
        <w:pStyle w:val="Heading2"/>
        <w:jc w:val="center"/>
        <w:rPr>
          <w:del w:id="7130" w:author="Hemmati" w:date="2016-12-16T09:45:00Z"/>
          <w:rFonts w:cstheme="minorHAnsi"/>
        </w:rPr>
      </w:pPr>
      <w:del w:id="7131" w:author="Hemmati" w:date="2016-12-16T09:45:00Z">
        <w:r w:rsidRPr="00AB486D" w:rsidDel="0064582B">
          <w:rPr>
            <w:rFonts w:cstheme="minorHAnsi"/>
          </w:rPr>
          <w:lastRenderedPageBreak/>
          <w:delText>COMMISSION_STATUS TABLE</w:delText>
        </w:r>
      </w:del>
    </w:p>
    <w:p w:rsidR="00AF49A0" w:rsidRPr="00AB486D" w:rsidDel="0064582B" w:rsidRDefault="00AF49A0" w:rsidP="009E78D2">
      <w:pPr>
        <w:pStyle w:val="sqlF9"/>
        <w:rPr>
          <w:del w:id="7132" w:author="Hemmati" w:date="2016-12-16T09:45:00Z"/>
          <w:rFonts w:asciiTheme="minorHAnsi" w:hAnsiTheme="minorHAnsi"/>
        </w:rPr>
      </w:pPr>
      <w:del w:id="7133" w:author="Hemmati" w:date="2016-12-16T09:45:00Z">
        <w:r w:rsidRPr="00AB486D" w:rsidDel="0064582B">
          <w:rPr>
            <w:rFonts w:asciiTheme="minorHAnsi" w:hAnsiTheme="minorHAnsi"/>
          </w:rPr>
          <w:delText xml:space="preserve">REM========================= </w:delText>
        </w:r>
        <w:r w:rsidRPr="00AB486D" w:rsidDel="0064582B">
          <w:rPr>
            <w:rFonts w:asciiTheme="minorHAnsi" w:hAnsiTheme="minorHAnsi"/>
            <w:b/>
          </w:rPr>
          <w:delText>COMMISSION_STATUS TABLE</w:delText>
        </w:r>
        <w:r w:rsidRPr="00AB486D" w:rsidDel="0064582B">
          <w:rPr>
            <w:rFonts w:asciiTheme="minorHAnsi" w:hAnsiTheme="minorHAnsi"/>
          </w:rPr>
          <w:delText xml:space="preserve"> =============================</w:delText>
        </w:r>
      </w:del>
    </w:p>
    <w:p w:rsidR="00AF49A0" w:rsidRPr="00AB486D" w:rsidDel="0064582B" w:rsidRDefault="00AF49A0" w:rsidP="009E78D2">
      <w:pPr>
        <w:pStyle w:val="sqlF9"/>
        <w:rPr>
          <w:del w:id="7134" w:author="Hemmati" w:date="2016-12-16T09:45:00Z"/>
          <w:rFonts w:asciiTheme="minorHAnsi" w:hAnsiTheme="minorHAnsi"/>
        </w:rPr>
      </w:pPr>
    </w:p>
    <w:p w:rsidR="009E78D2" w:rsidRPr="00AB486D" w:rsidDel="0064582B" w:rsidRDefault="009E78D2" w:rsidP="009E78D2">
      <w:pPr>
        <w:pStyle w:val="sqlF9"/>
        <w:rPr>
          <w:del w:id="7135" w:author="Hemmati" w:date="2016-12-16T09:45:00Z"/>
          <w:rFonts w:asciiTheme="minorHAnsi" w:hAnsiTheme="minorHAnsi"/>
        </w:rPr>
      </w:pPr>
      <w:del w:id="7136" w:author="Hemmati" w:date="2016-12-16T09:45:00Z">
        <w:r w:rsidRPr="00AB486D" w:rsidDel="0064582B">
          <w:rPr>
            <w:rFonts w:asciiTheme="minorHAnsi" w:hAnsiTheme="minorHAnsi"/>
          </w:rPr>
          <w:delText>CREATE TABLE COMMISSION_STATUS</w:delText>
        </w:r>
      </w:del>
    </w:p>
    <w:p w:rsidR="009E78D2" w:rsidRPr="00AB486D" w:rsidDel="0064582B" w:rsidRDefault="009E78D2" w:rsidP="009E78D2">
      <w:pPr>
        <w:pStyle w:val="sqlF9"/>
        <w:rPr>
          <w:del w:id="7137" w:author="Hemmati" w:date="2016-12-16T09:45:00Z"/>
          <w:rFonts w:asciiTheme="minorHAnsi" w:hAnsiTheme="minorHAnsi"/>
        </w:rPr>
      </w:pPr>
      <w:del w:id="7138" w:author="Hemmati" w:date="2016-12-16T09:45:00Z">
        <w:r w:rsidRPr="00AB486D" w:rsidDel="0064582B">
          <w:rPr>
            <w:rFonts w:asciiTheme="minorHAnsi" w:hAnsiTheme="minorHAnsi"/>
          </w:rPr>
          <w:delText xml:space="preserve">       (commission_status_id  </w:delText>
        </w:r>
        <w:r w:rsidRPr="00AB486D" w:rsidDel="0064582B">
          <w:rPr>
            <w:rFonts w:asciiTheme="minorHAnsi" w:hAnsiTheme="minorHAnsi"/>
          </w:rPr>
          <w:tab/>
          <w:delText xml:space="preserve">NUMBER(10) </w:delText>
        </w:r>
      </w:del>
    </w:p>
    <w:p w:rsidR="009E78D2" w:rsidRPr="00AB486D" w:rsidDel="0064582B" w:rsidRDefault="009E78D2" w:rsidP="009E78D2">
      <w:pPr>
        <w:pStyle w:val="sqlF9"/>
        <w:rPr>
          <w:del w:id="7139" w:author="Hemmati" w:date="2016-12-16T09:45:00Z"/>
          <w:rFonts w:asciiTheme="minorHAnsi" w:hAnsiTheme="minorHAnsi"/>
        </w:rPr>
      </w:pPr>
      <w:del w:id="7140" w:author="Hemmati" w:date="2016-12-16T09:45:00Z">
        <w:r w:rsidRPr="00AB486D" w:rsidDel="0064582B">
          <w:rPr>
            <w:rFonts w:asciiTheme="minorHAnsi" w:hAnsiTheme="minorHAnsi"/>
          </w:rPr>
          <w:tab/>
        </w:r>
        <w:r w:rsidRPr="00AB486D" w:rsidDel="0064582B">
          <w:rPr>
            <w:rFonts w:asciiTheme="minorHAnsi" w:hAnsiTheme="minorHAnsi"/>
          </w:rPr>
          <w:tab/>
          <w:delText xml:space="preserve">constraint   </w:delText>
        </w:r>
        <w:r w:rsidRPr="00AB486D" w:rsidDel="0064582B">
          <w:rPr>
            <w:rFonts w:asciiTheme="minorHAnsi" w:hAnsiTheme="minorHAnsi"/>
          </w:rPr>
          <w:tab/>
          <w:delText>commission__status_id_pk     primary key</w:delText>
        </w:r>
      </w:del>
    </w:p>
    <w:p w:rsidR="009E78D2" w:rsidRPr="00AB486D" w:rsidDel="0064582B" w:rsidRDefault="009E78D2" w:rsidP="009E78D2">
      <w:pPr>
        <w:pStyle w:val="sqlF9"/>
        <w:rPr>
          <w:del w:id="7141" w:author="Hemmati" w:date="2016-12-16T09:45:00Z"/>
          <w:rFonts w:asciiTheme="minorHAnsi" w:hAnsiTheme="minorHAnsi"/>
        </w:rPr>
      </w:pPr>
      <w:del w:id="7142" w:author="Hemmati" w:date="2016-12-16T09:45:00Z">
        <w:r w:rsidRPr="00AB486D" w:rsidDel="0064582B">
          <w:rPr>
            <w:rFonts w:asciiTheme="minorHAnsi" w:hAnsiTheme="minorHAnsi"/>
          </w:rPr>
          <w:delText xml:space="preserve">        </w:delText>
        </w:r>
        <w:r w:rsidRPr="00AB486D" w:rsidDel="0064582B">
          <w:rPr>
            <w:rFonts w:asciiTheme="minorHAnsi" w:hAnsiTheme="minorHAnsi"/>
          </w:rPr>
          <w:tab/>
          <w:delText>DEFERRABLE INITIALLY DEFERRED</w:delText>
        </w:r>
      </w:del>
    </w:p>
    <w:p w:rsidR="009E78D2" w:rsidRPr="00AB486D" w:rsidDel="0064582B" w:rsidRDefault="009E78D2" w:rsidP="009E78D2">
      <w:pPr>
        <w:pStyle w:val="sqlF9"/>
        <w:rPr>
          <w:del w:id="7143" w:author="Hemmati" w:date="2016-12-16T09:45:00Z"/>
          <w:rFonts w:asciiTheme="minorHAnsi" w:hAnsiTheme="minorHAnsi"/>
        </w:rPr>
      </w:pPr>
      <w:del w:id="7144" w:author="Hemmati" w:date="2016-12-16T09:45:00Z">
        <w:r w:rsidRPr="00AB486D" w:rsidDel="0064582B">
          <w:rPr>
            <w:rFonts w:asciiTheme="minorHAnsi" w:hAnsiTheme="minorHAnsi"/>
          </w:rPr>
          <w:delText>USING INDEX</w:delText>
        </w:r>
      </w:del>
    </w:p>
    <w:p w:rsidR="009E78D2" w:rsidRPr="00AB486D" w:rsidDel="0064582B" w:rsidRDefault="009E78D2" w:rsidP="009E78D2">
      <w:pPr>
        <w:pStyle w:val="sqlF9"/>
        <w:rPr>
          <w:del w:id="7145" w:author="Hemmati" w:date="2016-12-16T09:45:00Z"/>
          <w:rFonts w:asciiTheme="minorHAnsi" w:hAnsiTheme="minorHAnsi"/>
        </w:rPr>
      </w:pPr>
      <w:del w:id="7146" w:author="Hemmati" w:date="2016-12-16T09:45:00Z">
        <w:r w:rsidRPr="00AB486D" w:rsidDel="0064582B">
          <w:rPr>
            <w:rFonts w:asciiTheme="minorHAnsi" w:hAnsiTheme="minorHAnsi"/>
          </w:rPr>
          <w:tab/>
          <w:delText>(CREATE INDEX commission__status_idx  ON  COMMISSION_STATUS(commission_status_id)</w:delText>
        </w:r>
      </w:del>
    </w:p>
    <w:p w:rsidR="009E78D2" w:rsidRPr="00AB486D" w:rsidDel="0064582B" w:rsidRDefault="009E78D2" w:rsidP="009E78D2">
      <w:pPr>
        <w:pStyle w:val="sqlF9"/>
        <w:rPr>
          <w:del w:id="7147" w:author="Hemmati" w:date="2016-12-16T09:45:00Z"/>
          <w:rFonts w:asciiTheme="minorHAnsi" w:hAnsiTheme="minorHAnsi"/>
        </w:rPr>
      </w:pPr>
      <w:del w:id="7148" w:author="Hemmati" w:date="2016-12-16T09:45:00Z">
        <w:r w:rsidRPr="00AB486D" w:rsidDel="0064582B">
          <w:rPr>
            <w:rFonts w:asciiTheme="minorHAnsi" w:hAnsiTheme="minorHAnsi"/>
          </w:rPr>
          <w:delText>TABLESPACE indx),</w:delText>
        </w:r>
      </w:del>
    </w:p>
    <w:p w:rsidR="009E78D2" w:rsidRPr="00AB486D" w:rsidDel="0064582B" w:rsidRDefault="009E78D2" w:rsidP="009E78D2">
      <w:pPr>
        <w:pStyle w:val="sqlF9"/>
        <w:rPr>
          <w:del w:id="7149" w:author="Hemmati" w:date="2016-12-16T09:45:00Z"/>
          <w:rFonts w:asciiTheme="minorHAnsi" w:hAnsiTheme="minorHAnsi"/>
        </w:rPr>
      </w:pPr>
      <w:del w:id="7150" w:author="Hemmati" w:date="2016-12-16T09:45:00Z">
        <w:r w:rsidRPr="00AB486D" w:rsidDel="0064582B">
          <w:rPr>
            <w:rFonts w:asciiTheme="minorHAnsi" w:hAnsiTheme="minorHAnsi"/>
          </w:rPr>
          <w:delText xml:space="preserve">        comm_status</w:delText>
        </w:r>
        <w:r w:rsidRPr="00AB486D" w:rsidDel="0064582B">
          <w:rPr>
            <w:rFonts w:asciiTheme="minorHAnsi" w:hAnsiTheme="minorHAnsi"/>
          </w:rPr>
          <w:tab/>
        </w:r>
        <w:r w:rsidRPr="00AB486D" w:rsidDel="0064582B">
          <w:rPr>
            <w:rFonts w:asciiTheme="minorHAnsi" w:hAnsiTheme="minorHAnsi"/>
          </w:rPr>
          <w:tab/>
          <w:delText>VARCHAR2(15))</w:delText>
        </w:r>
      </w:del>
    </w:p>
    <w:p w:rsidR="009E78D2" w:rsidRPr="00AB486D" w:rsidDel="0064582B" w:rsidRDefault="009E78D2" w:rsidP="009E78D2">
      <w:pPr>
        <w:pStyle w:val="sqlF9"/>
        <w:rPr>
          <w:del w:id="7151" w:author="Hemmati" w:date="2016-12-16T09:45:00Z"/>
          <w:rFonts w:asciiTheme="minorHAnsi" w:hAnsiTheme="minorHAnsi"/>
        </w:rPr>
      </w:pPr>
      <w:del w:id="7152" w:author="Hemmati" w:date="2016-12-16T09:45:00Z">
        <w:r w:rsidRPr="00AB486D" w:rsidDel="0064582B">
          <w:rPr>
            <w:rFonts w:asciiTheme="minorHAnsi" w:hAnsiTheme="minorHAnsi"/>
          </w:rPr>
          <w:delText>TABLESPACE user_data</w:delText>
        </w:r>
      </w:del>
    </w:p>
    <w:p w:rsidR="009E78D2" w:rsidRPr="00AB486D" w:rsidDel="0064582B" w:rsidRDefault="009E78D2" w:rsidP="009E78D2">
      <w:pPr>
        <w:pStyle w:val="sqlF9"/>
        <w:rPr>
          <w:del w:id="7153" w:author="Hemmati" w:date="2016-12-16T09:45:00Z"/>
          <w:rFonts w:asciiTheme="minorHAnsi" w:hAnsiTheme="minorHAnsi"/>
        </w:rPr>
      </w:pPr>
      <w:del w:id="7154" w:author="Hemmati" w:date="2016-12-16T09:45:00Z">
        <w:r w:rsidRPr="00AB486D" w:rsidDel="0064582B">
          <w:rPr>
            <w:rFonts w:asciiTheme="minorHAnsi" w:hAnsiTheme="minorHAnsi"/>
          </w:rPr>
          <w:delText>STORAGE (INITIAL 10K</w:delText>
        </w:r>
      </w:del>
    </w:p>
    <w:p w:rsidR="009E78D2" w:rsidRPr="00AB486D" w:rsidDel="0064582B" w:rsidRDefault="009E78D2" w:rsidP="009E78D2">
      <w:pPr>
        <w:pStyle w:val="sqlF9"/>
        <w:rPr>
          <w:del w:id="7155" w:author="Hemmati" w:date="2016-12-16T09:45:00Z"/>
          <w:rFonts w:asciiTheme="minorHAnsi" w:hAnsiTheme="minorHAnsi"/>
        </w:rPr>
      </w:pPr>
      <w:del w:id="7156" w:author="Hemmati" w:date="2016-12-16T09:45:00Z">
        <w:r w:rsidRPr="00AB486D" w:rsidDel="0064582B">
          <w:rPr>
            <w:rFonts w:asciiTheme="minorHAnsi" w:hAnsiTheme="minorHAnsi"/>
          </w:rPr>
          <w:delText xml:space="preserve">            NEXT 10K</w:delText>
        </w:r>
      </w:del>
    </w:p>
    <w:p w:rsidR="009E78D2" w:rsidRPr="00AB486D" w:rsidDel="0064582B" w:rsidRDefault="009E78D2" w:rsidP="009E78D2">
      <w:pPr>
        <w:pStyle w:val="sqlF9"/>
        <w:rPr>
          <w:del w:id="7157" w:author="Hemmati" w:date="2016-12-16T09:45:00Z"/>
          <w:rFonts w:asciiTheme="minorHAnsi" w:hAnsiTheme="minorHAnsi"/>
        </w:rPr>
      </w:pPr>
      <w:del w:id="7158" w:author="Hemmati" w:date="2016-12-16T09:45:00Z">
        <w:r w:rsidRPr="00AB486D" w:rsidDel="0064582B">
          <w:rPr>
            <w:rFonts w:asciiTheme="minorHAnsi" w:hAnsiTheme="minorHAnsi"/>
          </w:rPr>
          <w:delText xml:space="preserve">            MINEXTENTs 2</w:delText>
        </w:r>
      </w:del>
    </w:p>
    <w:p w:rsidR="009E78D2" w:rsidRPr="00AB486D" w:rsidDel="0064582B" w:rsidRDefault="009E78D2" w:rsidP="009E78D2">
      <w:pPr>
        <w:pStyle w:val="sqlF9"/>
        <w:rPr>
          <w:del w:id="7159" w:author="Hemmati" w:date="2016-12-16T09:45:00Z"/>
          <w:rFonts w:asciiTheme="minorHAnsi" w:hAnsiTheme="minorHAnsi"/>
        </w:rPr>
      </w:pPr>
      <w:del w:id="7160" w:author="Hemmati" w:date="2016-12-16T09:45:00Z">
        <w:r w:rsidRPr="00AB486D" w:rsidDel="0064582B">
          <w:rPr>
            <w:rFonts w:asciiTheme="minorHAnsi" w:hAnsiTheme="minorHAnsi"/>
          </w:rPr>
          <w:delText xml:space="preserve">            MAXEXTENTS 100</w:delText>
        </w:r>
      </w:del>
    </w:p>
    <w:p w:rsidR="009E78D2" w:rsidRPr="00AB486D" w:rsidDel="0064582B" w:rsidRDefault="009E78D2" w:rsidP="009E78D2">
      <w:pPr>
        <w:pStyle w:val="sqlF9"/>
        <w:rPr>
          <w:del w:id="7161" w:author="Hemmati" w:date="2016-12-16T09:45:00Z"/>
          <w:rFonts w:asciiTheme="minorHAnsi" w:hAnsiTheme="minorHAnsi"/>
        </w:rPr>
      </w:pPr>
      <w:del w:id="7162" w:author="Hemmati" w:date="2016-12-16T09:45:00Z">
        <w:r w:rsidRPr="00AB486D" w:rsidDel="0064582B">
          <w:rPr>
            <w:rFonts w:asciiTheme="minorHAnsi" w:hAnsiTheme="minorHAnsi"/>
          </w:rPr>
          <w:delText xml:space="preserve">            PCTINCREASE 0)</w:delText>
        </w:r>
      </w:del>
    </w:p>
    <w:p w:rsidR="009E78D2" w:rsidRPr="00AB486D" w:rsidDel="0064582B" w:rsidRDefault="009E78D2" w:rsidP="009E78D2">
      <w:pPr>
        <w:pStyle w:val="sqlF9"/>
        <w:rPr>
          <w:del w:id="7163" w:author="Hemmati" w:date="2016-12-16T09:45:00Z"/>
          <w:rFonts w:asciiTheme="minorHAnsi" w:hAnsiTheme="minorHAnsi"/>
        </w:rPr>
      </w:pPr>
      <w:del w:id="7164" w:author="Hemmati" w:date="2016-12-16T09:45:00Z">
        <w:r w:rsidRPr="00AB486D" w:rsidDel="0064582B">
          <w:rPr>
            <w:rFonts w:asciiTheme="minorHAnsi" w:hAnsiTheme="minorHAnsi"/>
          </w:rPr>
          <w:delText xml:space="preserve">            PCTFREE 10</w:delText>
        </w:r>
      </w:del>
    </w:p>
    <w:p w:rsidR="009E78D2" w:rsidRPr="00AB486D" w:rsidDel="0064582B" w:rsidRDefault="009E78D2" w:rsidP="009E78D2">
      <w:pPr>
        <w:pStyle w:val="sqlF9"/>
        <w:rPr>
          <w:del w:id="7165" w:author="Hemmati" w:date="2016-12-16T09:45:00Z"/>
          <w:rFonts w:asciiTheme="minorHAnsi" w:hAnsiTheme="minorHAnsi"/>
        </w:rPr>
      </w:pPr>
      <w:del w:id="7166" w:author="Hemmati" w:date="2016-12-16T09:45:00Z">
        <w:r w:rsidRPr="00AB486D" w:rsidDel="0064582B">
          <w:rPr>
            <w:rFonts w:asciiTheme="minorHAnsi" w:hAnsiTheme="minorHAnsi"/>
          </w:rPr>
          <w:delText xml:space="preserve">            PCTUSED 40</w:delText>
        </w:r>
      </w:del>
    </w:p>
    <w:p w:rsidR="009E78D2" w:rsidRPr="00AB486D" w:rsidDel="0064582B" w:rsidRDefault="009E78D2" w:rsidP="009E78D2">
      <w:pPr>
        <w:pStyle w:val="sqlF9"/>
        <w:rPr>
          <w:del w:id="7167" w:author="Hemmati" w:date="2016-12-16T09:45:00Z"/>
          <w:rFonts w:asciiTheme="minorHAnsi" w:hAnsiTheme="minorHAnsi"/>
        </w:rPr>
      </w:pPr>
      <w:del w:id="7168" w:author="Hemmati" w:date="2016-12-16T09:45:00Z">
        <w:r w:rsidRPr="00AB486D" w:rsidDel="0064582B">
          <w:rPr>
            <w:rFonts w:asciiTheme="minorHAnsi" w:hAnsiTheme="minorHAnsi"/>
          </w:rPr>
          <w:delText xml:space="preserve">            INITRANS 2</w:delText>
        </w:r>
      </w:del>
    </w:p>
    <w:p w:rsidR="009E78D2" w:rsidRPr="00AB486D" w:rsidDel="0064582B" w:rsidRDefault="009E78D2" w:rsidP="009E78D2">
      <w:pPr>
        <w:pStyle w:val="sqlF9"/>
        <w:rPr>
          <w:del w:id="7169" w:author="Hemmati" w:date="2016-12-16T09:45:00Z"/>
          <w:rFonts w:asciiTheme="minorHAnsi" w:hAnsiTheme="minorHAnsi"/>
        </w:rPr>
      </w:pPr>
      <w:del w:id="7170" w:author="Hemmati" w:date="2016-12-16T09:45:00Z">
        <w:r w:rsidRPr="00AB486D" w:rsidDel="0064582B">
          <w:rPr>
            <w:rFonts w:asciiTheme="minorHAnsi" w:hAnsiTheme="minorHAnsi"/>
          </w:rPr>
          <w:delText xml:space="preserve">            MAXTRANS 100;</w:delText>
        </w:r>
      </w:del>
    </w:p>
    <w:p w:rsidR="00AF49A0" w:rsidRPr="00AB486D" w:rsidDel="0064582B" w:rsidRDefault="00AF49A0" w:rsidP="009E78D2">
      <w:pPr>
        <w:pStyle w:val="sqlF9"/>
        <w:rPr>
          <w:del w:id="7171" w:author="Hemmati" w:date="2016-12-16T09:45:00Z"/>
          <w:rFonts w:asciiTheme="minorHAnsi" w:hAnsiTheme="minorHAnsi"/>
        </w:rPr>
      </w:pPr>
    </w:p>
    <w:p w:rsidR="00AF49A0" w:rsidRPr="00AB486D" w:rsidDel="0064582B" w:rsidRDefault="00AF49A0" w:rsidP="009E78D2">
      <w:pPr>
        <w:pStyle w:val="sqlF9"/>
        <w:rPr>
          <w:del w:id="7172" w:author="Hemmati" w:date="2016-12-16T09:45:00Z"/>
          <w:rFonts w:asciiTheme="minorHAnsi" w:hAnsiTheme="minorHAnsi"/>
        </w:rPr>
      </w:pPr>
    </w:p>
    <w:p w:rsidR="009E78D2" w:rsidRPr="00AB486D" w:rsidDel="0064582B" w:rsidRDefault="009E78D2" w:rsidP="009E78D2">
      <w:pPr>
        <w:pStyle w:val="sqlF9"/>
        <w:rPr>
          <w:del w:id="7173" w:author="Hemmati" w:date="2016-12-16T09:45:00Z"/>
          <w:rFonts w:asciiTheme="minorHAnsi" w:hAnsiTheme="minorHAnsi"/>
        </w:rPr>
      </w:pPr>
      <w:del w:id="7174" w:author="Hemmati" w:date="2016-12-16T09:45:00Z">
        <w:r w:rsidRPr="00AB486D" w:rsidDel="0064582B">
          <w:rPr>
            <w:rFonts w:asciiTheme="minorHAnsi" w:hAnsiTheme="minorHAnsi"/>
          </w:rPr>
          <w:delText>SQL&gt; DESC COMMISSION_STATUS</w:delText>
        </w:r>
      </w:del>
    </w:p>
    <w:p w:rsidR="009E78D2" w:rsidRPr="00AB486D" w:rsidDel="0064582B" w:rsidRDefault="009E78D2" w:rsidP="009E78D2">
      <w:pPr>
        <w:pStyle w:val="sqlF9"/>
        <w:rPr>
          <w:del w:id="7175" w:author="Hemmati" w:date="2016-12-16T09:45:00Z"/>
          <w:rFonts w:asciiTheme="minorHAnsi" w:hAnsiTheme="minorHAnsi"/>
        </w:rPr>
      </w:pPr>
      <w:del w:id="7176" w:author="Hemmati" w:date="2016-12-16T09:45:00Z">
        <w:r w:rsidRPr="00AB486D" w:rsidDel="0064582B">
          <w:rPr>
            <w:rFonts w:asciiTheme="minorHAnsi" w:hAnsiTheme="minorHAnsi"/>
          </w:rPr>
          <w:delText xml:space="preserve"> Name                                      Null?    Type</w:delText>
        </w:r>
      </w:del>
    </w:p>
    <w:p w:rsidR="009E78D2" w:rsidRPr="00AB486D" w:rsidDel="0064582B" w:rsidRDefault="009E78D2" w:rsidP="009E78D2">
      <w:pPr>
        <w:pStyle w:val="sqlF9"/>
        <w:rPr>
          <w:del w:id="7177" w:author="Hemmati" w:date="2016-12-16T09:45:00Z"/>
          <w:rFonts w:asciiTheme="minorHAnsi" w:hAnsiTheme="minorHAnsi"/>
        </w:rPr>
      </w:pPr>
      <w:del w:id="7178" w:author="Hemmati" w:date="2016-12-16T09:45:00Z">
        <w:r w:rsidRPr="00AB486D" w:rsidDel="0064582B">
          <w:rPr>
            <w:rFonts w:asciiTheme="minorHAnsi" w:hAnsiTheme="minorHAnsi"/>
          </w:rPr>
          <w:delText xml:space="preserve"> ----------------------------------------- -------- --------------------</w:delText>
        </w:r>
      </w:del>
    </w:p>
    <w:p w:rsidR="009E78D2" w:rsidRPr="00AB486D" w:rsidDel="0064582B" w:rsidRDefault="009E78D2" w:rsidP="009E78D2">
      <w:pPr>
        <w:pStyle w:val="sqlF9"/>
        <w:rPr>
          <w:del w:id="7179" w:author="Hemmati" w:date="2016-12-16T09:45:00Z"/>
          <w:rFonts w:asciiTheme="minorHAnsi" w:hAnsiTheme="minorHAnsi"/>
        </w:rPr>
      </w:pPr>
      <w:del w:id="7180" w:author="Hemmati" w:date="2016-12-16T09:45:00Z">
        <w:r w:rsidRPr="00AB486D" w:rsidDel="0064582B">
          <w:rPr>
            <w:rFonts w:asciiTheme="minorHAnsi" w:hAnsiTheme="minorHAnsi"/>
          </w:rPr>
          <w:delText xml:space="preserve"> COMMISSION_STATUS_ID                               NUMBER(10)</w:delText>
        </w:r>
      </w:del>
    </w:p>
    <w:p w:rsidR="009E78D2" w:rsidRPr="00AB486D" w:rsidDel="0064582B" w:rsidRDefault="009E78D2" w:rsidP="009E78D2">
      <w:pPr>
        <w:pStyle w:val="sqlF9"/>
        <w:rPr>
          <w:del w:id="7181" w:author="Hemmati" w:date="2016-12-16T09:45:00Z"/>
          <w:rFonts w:asciiTheme="minorHAnsi" w:hAnsiTheme="minorHAnsi"/>
        </w:rPr>
      </w:pPr>
      <w:del w:id="7182" w:author="Hemmati" w:date="2016-12-16T09:45:00Z">
        <w:r w:rsidRPr="00AB486D" w:rsidDel="0064582B">
          <w:rPr>
            <w:rFonts w:asciiTheme="minorHAnsi" w:hAnsiTheme="minorHAnsi"/>
          </w:rPr>
          <w:delText xml:space="preserve"> COMM_STATUS                                        VARCHAR2(15)</w:delText>
        </w:r>
      </w:del>
    </w:p>
    <w:p w:rsidR="009E78D2" w:rsidRPr="00AB486D" w:rsidDel="0064582B" w:rsidRDefault="009E78D2" w:rsidP="009E78D2">
      <w:pPr>
        <w:pStyle w:val="sqlF9"/>
        <w:rPr>
          <w:del w:id="7183" w:author="Hemmati" w:date="2016-12-16T09:45:00Z"/>
          <w:rFonts w:asciiTheme="minorHAnsi" w:hAnsiTheme="minorHAnsi"/>
        </w:rPr>
      </w:pPr>
    </w:p>
    <w:p w:rsidR="009E78D2" w:rsidRPr="00AB486D" w:rsidDel="0064582B" w:rsidRDefault="009E78D2" w:rsidP="009E78D2">
      <w:pPr>
        <w:pStyle w:val="sqlF9"/>
        <w:rPr>
          <w:del w:id="7184" w:author="Hemmati" w:date="2016-12-16T09:45:00Z"/>
          <w:rFonts w:asciiTheme="minorHAnsi" w:hAnsiTheme="minorHAnsi"/>
        </w:rPr>
      </w:pPr>
    </w:p>
    <w:p w:rsidR="009E78D2" w:rsidRPr="00AB486D" w:rsidDel="0064582B" w:rsidRDefault="009E78D2" w:rsidP="009E78D2">
      <w:pPr>
        <w:pStyle w:val="sqlF9"/>
        <w:rPr>
          <w:del w:id="7185" w:author="Hemmati" w:date="2016-12-16T09:45:00Z"/>
          <w:rFonts w:asciiTheme="minorHAnsi" w:hAnsiTheme="minorHAnsi"/>
        </w:rPr>
      </w:pPr>
      <w:del w:id="7186" w:author="Hemmati" w:date="2016-12-16T09:45:00Z">
        <w:r w:rsidRPr="00AB486D" w:rsidDel="0064582B">
          <w:rPr>
            <w:rFonts w:asciiTheme="minorHAnsi" w:hAnsiTheme="minorHAnsi"/>
          </w:rPr>
          <w:delText>SQL&gt; INSERT INTO COMMISSION_STATUS VALUES (commission_status_seq.nextval,'Owing');</w:delText>
        </w:r>
      </w:del>
    </w:p>
    <w:p w:rsidR="009E78D2" w:rsidRPr="00AB486D" w:rsidDel="0064582B" w:rsidRDefault="009E78D2" w:rsidP="009E78D2">
      <w:pPr>
        <w:pStyle w:val="sqlF9"/>
        <w:rPr>
          <w:del w:id="7187" w:author="Hemmati" w:date="2016-12-16T09:45:00Z"/>
          <w:rFonts w:asciiTheme="minorHAnsi" w:hAnsiTheme="minorHAnsi"/>
        </w:rPr>
      </w:pPr>
    </w:p>
    <w:p w:rsidR="009E78D2" w:rsidRPr="00AB486D" w:rsidDel="0064582B" w:rsidRDefault="009E78D2" w:rsidP="009E78D2">
      <w:pPr>
        <w:pStyle w:val="sqlF9"/>
        <w:rPr>
          <w:del w:id="7188" w:author="Hemmati" w:date="2016-12-16T09:45:00Z"/>
          <w:rFonts w:asciiTheme="minorHAnsi" w:hAnsiTheme="minorHAnsi"/>
        </w:rPr>
      </w:pPr>
      <w:del w:id="7189" w:author="Hemmati" w:date="2016-12-16T09:45:00Z">
        <w:r w:rsidRPr="00AB486D" w:rsidDel="0064582B">
          <w:rPr>
            <w:rFonts w:asciiTheme="minorHAnsi" w:hAnsiTheme="minorHAnsi"/>
          </w:rPr>
          <w:delText>1 row created.</w:delText>
        </w:r>
      </w:del>
    </w:p>
    <w:p w:rsidR="009E78D2" w:rsidRPr="00AB486D" w:rsidDel="0064582B" w:rsidRDefault="009E78D2" w:rsidP="009E78D2">
      <w:pPr>
        <w:pStyle w:val="sqlF9"/>
        <w:rPr>
          <w:del w:id="7190" w:author="Hemmati" w:date="2016-12-16T09:45:00Z"/>
          <w:rFonts w:asciiTheme="minorHAnsi" w:hAnsiTheme="minorHAnsi"/>
        </w:rPr>
      </w:pPr>
    </w:p>
    <w:p w:rsidR="009E78D2" w:rsidRPr="00AB486D" w:rsidDel="0064582B" w:rsidRDefault="009E78D2" w:rsidP="009E78D2">
      <w:pPr>
        <w:pStyle w:val="sqlF9"/>
        <w:rPr>
          <w:del w:id="7191" w:author="Hemmati" w:date="2016-12-16T09:45:00Z"/>
          <w:rFonts w:asciiTheme="minorHAnsi" w:hAnsiTheme="minorHAnsi"/>
        </w:rPr>
      </w:pPr>
      <w:del w:id="7192" w:author="Hemmati" w:date="2016-12-16T09:45:00Z">
        <w:r w:rsidRPr="00AB486D" w:rsidDel="0064582B">
          <w:rPr>
            <w:rFonts w:asciiTheme="minorHAnsi" w:hAnsiTheme="minorHAnsi"/>
          </w:rPr>
          <w:delText>SQL&gt; INSERT INTO COMMISSION_STATUS VALUES (commission_status_seq.nextval,'Outstanding');</w:delText>
        </w:r>
      </w:del>
    </w:p>
    <w:p w:rsidR="009E78D2" w:rsidRPr="00AB486D" w:rsidDel="0064582B" w:rsidRDefault="009E78D2" w:rsidP="009E78D2">
      <w:pPr>
        <w:pStyle w:val="sqlF9"/>
        <w:rPr>
          <w:del w:id="7193" w:author="Hemmati" w:date="2016-12-16T09:45:00Z"/>
          <w:rFonts w:asciiTheme="minorHAnsi" w:hAnsiTheme="minorHAnsi"/>
        </w:rPr>
      </w:pPr>
    </w:p>
    <w:p w:rsidR="009E78D2" w:rsidRPr="00AB486D" w:rsidDel="0064582B" w:rsidRDefault="009E78D2" w:rsidP="009E78D2">
      <w:pPr>
        <w:pStyle w:val="sqlF9"/>
        <w:rPr>
          <w:del w:id="7194" w:author="Hemmati" w:date="2016-12-16T09:45:00Z"/>
          <w:rFonts w:asciiTheme="minorHAnsi" w:hAnsiTheme="minorHAnsi"/>
        </w:rPr>
      </w:pPr>
      <w:del w:id="7195" w:author="Hemmati" w:date="2016-12-16T09:45:00Z">
        <w:r w:rsidRPr="00AB486D" w:rsidDel="0064582B">
          <w:rPr>
            <w:rFonts w:asciiTheme="minorHAnsi" w:hAnsiTheme="minorHAnsi"/>
          </w:rPr>
          <w:delText>1 row created.</w:delText>
        </w:r>
      </w:del>
    </w:p>
    <w:p w:rsidR="009E78D2" w:rsidRPr="00AB486D" w:rsidDel="0064582B" w:rsidRDefault="009E78D2" w:rsidP="009E78D2">
      <w:pPr>
        <w:pStyle w:val="sqlF9"/>
        <w:rPr>
          <w:del w:id="7196" w:author="Hemmati" w:date="2016-12-16T09:45:00Z"/>
          <w:rFonts w:asciiTheme="minorHAnsi" w:hAnsiTheme="minorHAnsi"/>
        </w:rPr>
      </w:pPr>
    </w:p>
    <w:p w:rsidR="009E78D2" w:rsidRPr="00AB486D" w:rsidDel="0064582B" w:rsidRDefault="009E78D2" w:rsidP="009E78D2">
      <w:pPr>
        <w:pStyle w:val="sqlF9"/>
        <w:rPr>
          <w:del w:id="7197" w:author="Hemmati" w:date="2016-12-16T09:45:00Z"/>
          <w:rFonts w:asciiTheme="minorHAnsi" w:hAnsiTheme="minorHAnsi"/>
        </w:rPr>
      </w:pPr>
      <w:del w:id="7198" w:author="Hemmati" w:date="2016-12-16T09:45:00Z">
        <w:r w:rsidRPr="00AB486D" w:rsidDel="0064582B">
          <w:rPr>
            <w:rFonts w:asciiTheme="minorHAnsi" w:hAnsiTheme="minorHAnsi"/>
          </w:rPr>
          <w:delText>SQL&gt; INSERT INTO COMMISSION_STATUS VALUES (commission_status_seq.nextval,'Paid');</w:delText>
        </w:r>
      </w:del>
    </w:p>
    <w:p w:rsidR="009E78D2" w:rsidRPr="00AB486D" w:rsidDel="0064582B" w:rsidRDefault="009E78D2" w:rsidP="009E78D2">
      <w:pPr>
        <w:pStyle w:val="sqlF9"/>
        <w:rPr>
          <w:del w:id="7199" w:author="Hemmati" w:date="2016-12-16T09:45:00Z"/>
          <w:rFonts w:asciiTheme="minorHAnsi" w:hAnsiTheme="minorHAnsi"/>
        </w:rPr>
      </w:pPr>
    </w:p>
    <w:p w:rsidR="009E78D2" w:rsidRPr="00AB486D" w:rsidDel="0064582B" w:rsidRDefault="009E78D2" w:rsidP="009E78D2">
      <w:pPr>
        <w:pStyle w:val="sqlF9"/>
        <w:rPr>
          <w:del w:id="7200" w:author="Hemmati" w:date="2016-12-16T09:45:00Z"/>
          <w:rFonts w:asciiTheme="minorHAnsi" w:hAnsiTheme="minorHAnsi"/>
        </w:rPr>
      </w:pPr>
      <w:del w:id="7201" w:author="Hemmati" w:date="2016-12-16T09:45:00Z">
        <w:r w:rsidRPr="00AB486D" w:rsidDel="0064582B">
          <w:rPr>
            <w:rFonts w:asciiTheme="minorHAnsi" w:hAnsiTheme="minorHAnsi"/>
          </w:rPr>
          <w:delText>1 row created.</w:delText>
        </w:r>
      </w:del>
    </w:p>
    <w:p w:rsidR="009E78D2" w:rsidRPr="00AB486D" w:rsidDel="0064582B" w:rsidRDefault="009E78D2" w:rsidP="009E78D2">
      <w:pPr>
        <w:pStyle w:val="sqlF9"/>
        <w:rPr>
          <w:del w:id="7202" w:author="Hemmati" w:date="2016-12-16T09:45:00Z"/>
          <w:rFonts w:asciiTheme="minorHAnsi" w:hAnsiTheme="minorHAnsi"/>
        </w:rPr>
      </w:pPr>
    </w:p>
    <w:p w:rsidR="009E78D2" w:rsidRPr="00AB486D" w:rsidDel="0064582B" w:rsidRDefault="009E78D2" w:rsidP="009E78D2">
      <w:pPr>
        <w:pStyle w:val="sqlF9"/>
        <w:rPr>
          <w:del w:id="7203" w:author="Hemmati" w:date="2016-12-16T09:45:00Z"/>
          <w:rFonts w:asciiTheme="minorHAnsi" w:hAnsiTheme="minorHAnsi"/>
        </w:rPr>
      </w:pPr>
      <w:del w:id="7204" w:author="Hemmati" w:date="2016-12-16T09:45:00Z">
        <w:r w:rsidRPr="00AB486D" w:rsidDel="0064582B">
          <w:rPr>
            <w:rFonts w:asciiTheme="minorHAnsi" w:hAnsiTheme="minorHAnsi"/>
          </w:rPr>
          <w:delText>SQL&gt; INSERT INTO COMMISSION_STATUS VALUES (commission_status_seq.nextval,'Invalid');</w:delText>
        </w:r>
      </w:del>
    </w:p>
    <w:p w:rsidR="009E78D2" w:rsidRPr="00AB486D" w:rsidDel="0064582B" w:rsidRDefault="009E78D2" w:rsidP="009E78D2">
      <w:pPr>
        <w:pStyle w:val="sqlF9"/>
        <w:rPr>
          <w:del w:id="7205" w:author="Hemmati" w:date="2016-12-16T09:45:00Z"/>
          <w:rFonts w:asciiTheme="minorHAnsi" w:hAnsiTheme="minorHAnsi"/>
        </w:rPr>
      </w:pPr>
    </w:p>
    <w:p w:rsidR="009E78D2" w:rsidRPr="00AB486D" w:rsidDel="0064582B" w:rsidRDefault="009E78D2" w:rsidP="009E78D2">
      <w:pPr>
        <w:pStyle w:val="sqlF9"/>
        <w:rPr>
          <w:del w:id="7206" w:author="Hemmati" w:date="2016-12-16T09:45:00Z"/>
          <w:rFonts w:asciiTheme="minorHAnsi" w:hAnsiTheme="minorHAnsi"/>
        </w:rPr>
      </w:pPr>
      <w:del w:id="7207" w:author="Hemmati" w:date="2016-12-16T09:45:00Z">
        <w:r w:rsidRPr="00AB486D" w:rsidDel="0064582B">
          <w:rPr>
            <w:rFonts w:asciiTheme="minorHAnsi" w:hAnsiTheme="minorHAnsi"/>
          </w:rPr>
          <w:delText>1 row created.</w:delText>
        </w:r>
      </w:del>
    </w:p>
    <w:p w:rsidR="009E78D2" w:rsidRPr="00AB486D" w:rsidDel="0064582B" w:rsidRDefault="009E78D2" w:rsidP="009E78D2">
      <w:pPr>
        <w:pStyle w:val="sqlF9"/>
        <w:rPr>
          <w:del w:id="7208" w:author="Hemmati" w:date="2016-12-16T09:45:00Z"/>
          <w:rFonts w:asciiTheme="minorHAnsi" w:hAnsiTheme="minorHAnsi"/>
        </w:rPr>
      </w:pPr>
    </w:p>
    <w:p w:rsidR="00AF49A0" w:rsidRPr="00AB486D" w:rsidDel="0064582B" w:rsidRDefault="00AF49A0" w:rsidP="009E78D2">
      <w:pPr>
        <w:pStyle w:val="sqlF9"/>
        <w:rPr>
          <w:del w:id="7209" w:author="Hemmati" w:date="2016-12-16T09:45:00Z"/>
          <w:rFonts w:asciiTheme="minorHAnsi" w:hAnsiTheme="minorHAnsi"/>
        </w:rPr>
      </w:pPr>
    </w:p>
    <w:p w:rsidR="009E78D2" w:rsidRPr="00AB486D" w:rsidDel="0064582B" w:rsidRDefault="009E78D2" w:rsidP="009E78D2">
      <w:pPr>
        <w:pStyle w:val="sqlF9"/>
        <w:rPr>
          <w:del w:id="7210" w:author="Hemmati" w:date="2016-12-16T09:45:00Z"/>
          <w:rFonts w:asciiTheme="minorHAnsi" w:hAnsiTheme="minorHAnsi"/>
        </w:rPr>
      </w:pPr>
      <w:del w:id="7211" w:author="Hemmati" w:date="2016-12-16T09:45:00Z">
        <w:r w:rsidRPr="00AB486D" w:rsidDel="0064582B">
          <w:rPr>
            <w:rFonts w:asciiTheme="minorHAnsi" w:hAnsiTheme="minorHAnsi"/>
          </w:rPr>
          <w:delText>SQL&gt; COMMIT;</w:delText>
        </w:r>
      </w:del>
    </w:p>
    <w:p w:rsidR="009E78D2" w:rsidRPr="00AB486D" w:rsidDel="0064582B" w:rsidRDefault="009E78D2" w:rsidP="009E78D2">
      <w:pPr>
        <w:pStyle w:val="sqlF9"/>
        <w:rPr>
          <w:del w:id="7212" w:author="Hemmati" w:date="2016-12-16T09:45:00Z"/>
          <w:rFonts w:asciiTheme="minorHAnsi" w:hAnsiTheme="minorHAnsi"/>
        </w:rPr>
      </w:pPr>
      <w:del w:id="7213" w:author="Hemmati" w:date="2016-12-16T09:45:00Z">
        <w:r w:rsidRPr="00AB486D" w:rsidDel="0064582B">
          <w:rPr>
            <w:rFonts w:asciiTheme="minorHAnsi" w:hAnsiTheme="minorHAnsi"/>
          </w:rPr>
          <w:delText>Commit complete.</w:delText>
        </w:r>
      </w:del>
    </w:p>
    <w:p w:rsidR="00AF49A0" w:rsidRPr="00AB486D" w:rsidDel="0064582B" w:rsidRDefault="00AF49A0" w:rsidP="009E78D2">
      <w:pPr>
        <w:pStyle w:val="sqlF9"/>
        <w:rPr>
          <w:del w:id="7214" w:author="Hemmati" w:date="2016-12-16T09:45:00Z"/>
          <w:rFonts w:asciiTheme="minorHAnsi" w:hAnsiTheme="minorHAnsi"/>
        </w:rPr>
      </w:pPr>
    </w:p>
    <w:p w:rsidR="00AF49A0" w:rsidRPr="00AB486D" w:rsidDel="0064582B" w:rsidRDefault="00AF49A0" w:rsidP="009E78D2">
      <w:pPr>
        <w:pStyle w:val="sqlF9"/>
        <w:rPr>
          <w:del w:id="7215" w:author="Hemmati" w:date="2016-12-16T09:45:00Z"/>
          <w:rFonts w:asciiTheme="minorHAnsi" w:hAnsiTheme="minorHAnsi"/>
        </w:rPr>
      </w:pPr>
    </w:p>
    <w:p w:rsidR="009E78D2" w:rsidRPr="00AB486D" w:rsidDel="0064582B" w:rsidRDefault="009E78D2" w:rsidP="009E78D2">
      <w:pPr>
        <w:pStyle w:val="sqlF9"/>
        <w:rPr>
          <w:del w:id="7216" w:author="Hemmati" w:date="2016-12-16T09:45:00Z"/>
          <w:rFonts w:asciiTheme="minorHAnsi" w:hAnsiTheme="minorHAnsi"/>
        </w:rPr>
      </w:pPr>
      <w:del w:id="7217" w:author="Hemmati" w:date="2016-12-16T09:45:00Z">
        <w:r w:rsidRPr="00AB486D" w:rsidDel="0064582B">
          <w:rPr>
            <w:rFonts w:asciiTheme="minorHAnsi" w:hAnsiTheme="minorHAnsi"/>
          </w:rPr>
          <w:delText>SQL&gt; SELECT * FROM  COMMISSION_STATUS;</w:delText>
        </w:r>
      </w:del>
    </w:p>
    <w:p w:rsidR="009E78D2" w:rsidRPr="00AB486D" w:rsidDel="0064582B" w:rsidRDefault="009E78D2" w:rsidP="009E78D2">
      <w:pPr>
        <w:pStyle w:val="sqlF9"/>
        <w:rPr>
          <w:del w:id="7218" w:author="Hemmati" w:date="2016-12-16T09:45:00Z"/>
          <w:rFonts w:asciiTheme="minorHAnsi" w:hAnsiTheme="minorHAnsi"/>
        </w:rPr>
      </w:pPr>
    </w:p>
    <w:p w:rsidR="009E78D2" w:rsidRPr="00AB486D" w:rsidDel="0064582B" w:rsidRDefault="009E78D2" w:rsidP="009E78D2">
      <w:pPr>
        <w:pStyle w:val="sqlF9"/>
        <w:rPr>
          <w:del w:id="7219" w:author="Hemmati" w:date="2016-12-16T09:45:00Z"/>
          <w:rFonts w:asciiTheme="minorHAnsi" w:hAnsiTheme="minorHAnsi"/>
        </w:rPr>
      </w:pPr>
      <w:del w:id="7220" w:author="Hemmati" w:date="2016-12-16T09:45:00Z">
        <w:r w:rsidRPr="00AB486D" w:rsidDel="0064582B">
          <w:rPr>
            <w:rFonts w:asciiTheme="minorHAnsi" w:hAnsiTheme="minorHAnsi"/>
          </w:rPr>
          <w:delText>COMMISSION_STATUS_ID COMM_STATUS</w:delText>
        </w:r>
      </w:del>
    </w:p>
    <w:p w:rsidR="009E78D2" w:rsidRPr="00AB486D" w:rsidDel="0064582B" w:rsidRDefault="009E78D2" w:rsidP="009E78D2">
      <w:pPr>
        <w:pStyle w:val="sqlF9"/>
        <w:rPr>
          <w:del w:id="7221" w:author="Hemmati" w:date="2016-12-16T09:45:00Z"/>
          <w:rFonts w:asciiTheme="minorHAnsi" w:hAnsiTheme="minorHAnsi"/>
        </w:rPr>
      </w:pPr>
      <w:del w:id="7222" w:author="Hemmati" w:date="2016-12-16T09:45:00Z">
        <w:r w:rsidRPr="00AB486D" w:rsidDel="0064582B">
          <w:rPr>
            <w:rFonts w:asciiTheme="minorHAnsi" w:hAnsiTheme="minorHAnsi"/>
          </w:rPr>
          <w:delText>-------------------- ---------------</w:delText>
        </w:r>
      </w:del>
    </w:p>
    <w:p w:rsidR="009E78D2" w:rsidRPr="00AB486D" w:rsidDel="0064582B" w:rsidRDefault="009E78D2" w:rsidP="009E78D2">
      <w:pPr>
        <w:pStyle w:val="sqlF9"/>
        <w:rPr>
          <w:del w:id="7223" w:author="Hemmati" w:date="2016-12-16T09:45:00Z"/>
          <w:rFonts w:asciiTheme="minorHAnsi" w:hAnsiTheme="minorHAnsi"/>
        </w:rPr>
      </w:pPr>
      <w:del w:id="7224" w:author="Hemmati" w:date="2016-12-16T09:45:00Z">
        <w:r w:rsidRPr="00AB486D" w:rsidDel="0064582B">
          <w:rPr>
            <w:rFonts w:asciiTheme="minorHAnsi" w:hAnsiTheme="minorHAnsi"/>
          </w:rPr>
          <w:delText xml:space="preserve">                   1 Owing</w:delText>
        </w:r>
      </w:del>
    </w:p>
    <w:p w:rsidR="009E78D2" w:rsidRPr="00AB486D" w:rsidDel="0064582B" w:rsidRDefault="009E78D2" w:rsidP="009E78D2">
      <w:pPr>
        <w:pStyle w:val="sqlF9"/>
        <w:rPr>
          <w:del w:id="7225" w:author="Hemmati" w:date="2016-12-16T09:45:00Z"/>
          <w:rFonts w:asciiTheme="minorHAnsi" w:hAnsiTheme="minorHAnsi"/>
        </w:rPr>
      </w:pPr>
      <w:del w:id="7226" w:author="Hemmati" w:date="2016-12-16T09:45:00Z">
        <w:r w:rsidRPr="00AB486D" w:rsidDel="0064582B">
          <w:rPr>
            <w:rFonts w:asciiTheme="minorHAnsi" w:hAnsiTheme="minorHAnsi"/>
          </w:rPr>
          <w:delText xml:space="preserve">                   2 Outstanding</w:delText>
        </w:r>
      </w:del>
    </w:p>
    <w:p w:rsidR="009E78D2" w:rsidRPr="00AB486D" w:rsidDel="0064582B" w:rsidRDefault="009E78D2" w:rsidP="009E78D2">
      <w:pPr>
        <w:pStyle w:val="sqlF9"/>
        <w:rPr>
          <w:del w:id="7227" w:author="Hemmati" w:date="2016-12-16T09:45:00Z"/>
          <w:rFonts w:asciiTheme="minorHAnsi" w:hAnsiTheme="minorHAnsi"/>
        </w:rPr>
      </w:pPr>
      <w:del w:id="7228" w:author="Hemmati" w:date="2016-12-16T09:45:00Z">
        <w:r w:rsidRPr="00AB486D" w:rsidDel="0064582B">
          <w:rPr>
            <w:rFonts w:asciiTheme="minorHAnsi" w:hAnsiTheme="minorHAnsi"/>
          </w:rPr>
          <w:delText xml:space="preserve">                   3 Paid</w:delText>
        </w:r>
      </w:del>
    </w:p>
    <w:p w:rsidR="009E78D2" w:rsidRPr="00AB486D" w:rsidDel="0064582B" w:rsidRDefault="009E78D2" w:rsidP="009E78D2">
      <w:pPr>
        <w:pStyle w:val="sqlF9"/>
        <w:rPr>
          <w:del w:id="7229" w:author="Hemmati" w:date="2016-12-16T09:45:00Z"/>
          <w:rFonts w:asciiTheme="minorHAnsi" w:hAnsiTheme="minorHAnsi"/>
        </w:rPr>
      </w:pPr>
      <w:del w:id="7230" w:author="Hemmati" w:date="2016-12-16T09:45:00Z">
        <w:r w:rsidRPr="00AB486D" w:rsidDel="0064582B">
          <w:rPr>
            <w:rFonts w:asciiTheme="minorHAnsi" w:hAnsiTheme="minorHAnsi"/>
          </w:rPr>
          <w:delText xml:space="preserve">                   4 Invalid</w:delText>
        </w:r>
      </w:del>
    </w:p>
    <w:p w:rsidR="00AF49A0" w:rsidRPr="00AB486D" w:rsidDel="0064582B" w:rsidRDefault="009E78D2" w:rsidP="009E78D2">
      <w:pPr>
        <w:pStyle w:val="sqlF9"/>
        <w:rPr>
          <w:del w:id="7231" w:author="Hemmati" w:date="2016-12-16T09:45:00Z"/>
          <w:rFonts w:asciiTheme="minorHAnsi" w:hAnsiTheme="minorHAnsi"/>
        </w:rPr>
      </w:pPr>
      <w:del w:id="7232" w:author="Hemmati" w:date="2016-12-16T09:45:00Z">
        <w:r w:rsidRPr="00AB486D" w:rsidDel="0064582B">
          <w:rPr>
            <w:rFonts w:asciiTheme="minorHAnsi" w:hAnsiTheme="minorHAnsi"/>
          </w:rPr>
          <w:delText>4 rows selected.</w:delText>
        </w:r>
      </w:del>
    </w:p>
    <w:p w:rsidR="009E78D2" w:rsidRPr="00AB486D" w:rsidRDefault="00AF49A0" w:rsidP="001239DE">
      <w:pPr>
        <w:pStyle w:val="Heading2"/>
        <w:jc w:val="center"/>
        <w:rPr>
          <w:rFonts w:cstheme="minorHAnsi"/>
        </w:rPr>
      </w:pPr>
      <w:bookmarkStart w:id="7233" w:name="_Toc469648528"/>
      <w:r w:rsidRPr="00AB486D">
        <w:rPr>
          <w:rFonts w:cstheme="minorHAnsi"/>
        </w:rPr>
        <w:t xml:space="preserve">TAX </w:t>
      </w:r>
      <w:del w:id="7234" w:author="Hemmati" w:date="2016-12-16T10:06:00Z">
        <w:r w:rsidRPr="00AB486D" w:rsidDel="002A6F74">
          <w:rPr>
            <w:rFonts w:cstheme="minorHAnsi"/>
          </w:rPr>
          <w:delText>TABLE</w:delText>
        </w:r>
      </w:del>
      <w:ins w:id="7235" w:author="Hemmati" w:date="2016-12-16T10:06:00Z">
        <w:r w:rsidR="002A6F74">
          <w:rPr>
            <w:rFonts w:cstheme="minorHAnsi"/>
          </w:rPr>
          <w:t>Table</w:t>
        </w:r>
      </w:ins>
      <w:bookmarkEnd w:id="7233"/>
    </w:p>
    <w:p w:rsidR="00AF49A0" w:rsidRPr="002D3F66" w:rsidRDefault="00AF49A0" w:rsidP="00AF49A0">
      <w:pPr>
        <w:pStyle w:val="sqlF9"/>
        <w:rPr>
          <w:rFonts w:asciiTheme="minorHAnsi" w:hAnsiTheme="minorHAnsi"/>
          <w:sz w:val="16"/>
          <w:szCs w:val="16"/>
          <w:rPrChange w:id="7236" w:author="Hemmati" w:date="2016-12-16T10:27:00Z">
            <w:rPr>
              <w:rFonts w:asciiTheme="minorHAnsi" w:hAnsiTheme="minorHAnsi"/>
            </w:rPr>
          </w:rPrChange>
        </w:rPr>
      </w:pPr>
    </w:p>
    <w:p w:rsidR="00AF49A0" w:rsidRPr="002D3F66" w:rsidRDefault="00AF49A0" w:rsidP="00AF49A0">
      <w:pPr>
        <w:pStyle w:val="sqlF9"/>
        <w:rPr>
          <w:rFonts w:asciiTheme="minorHAnsi" w:hAnsiTheme="minorHAnsi"/>
          <w:sz w:val="16"/>
          <w:szCs w:val="16"/>
          <w:rPrChange w:id="7237" w:author="Hemmati" w:date="2016-12-16T10:27:00Z">
            <w:rPr>
              <w:rFonts w:asciiTheme="minorHAnsi" w:hAnsiTheme="minorHAnsi"/>
            </w:rPr>
          </w:rPrChange>
        </w:rPr>
      </w:pPr>
      <w:r w:rsidRPr="002D3F66">
        <w:rPr>
          <w:rFonts w:asciiTheme="minorHAnsi" w:hAnsiTheme="minorHAnsi"/>
          <w:sz w:val="16"/>
          <w:szCs w:val="16"/>
          <w:rPrChange w:id="7238" w:author="Hemmati" w:date="2016-12-16T10:27:00Z">
            <w:rPr>
              <w:rFonts w:asciiTheme="minorHAnsi" w:hAnsiTheme="minorHAnsi"/>
            </w:rPr>
          </w:rPrChange>
        </w:rPr>
        <w:t xml:space="preserve">REM =========================== </w:t>
      </w:r>
      <w:r w:rsidRPr="002D3F66">
        <w:rPr>
          <w:rFonts w:asciiTheme="minorHAnsi" w:hAnsiTheme="minorHAnsi"/>
          <w:b/>
          <w:sz w:val="16"/>
          <w:szCs w:val="16"/>
          <w:rPrChange w:id="7239" w:author="Hemmati" w:date="2016-12-16T10:27:00Z">
            <w:rPr>
              <w:rFonts w:asciiTheme="minorHAnsi" w:hAnsiTheme="minorHAnsi"/>
              <w:b/>
            </w:rPr>
          </w:rPrChange>
        </w:rPr>
        <w:t>TAX TABLE</w:t>
      </w:r>
      <w:r w:rsidRPr="002D3F66">
        <w:rPr>
          <w:rFonts w:asciiTheme="minorHAnsi" w:hAnsiTheme="minorHAnsi"/>
          <w:sz w:val="16"/>
          <w:szCs w:val="16"/>
          <w:rPrChange w:id="7240" w:author="Hemmati" w:date="2016-12-16T10:27:00Z">
            <w:rPr>
              <w:rFonts w:asciiTheme="minorHAnsi" w:hAnsiTheme="minorHAnsi"/>
            </w:rPr>
          </w:rPrChange>
        </w:rPr>
        <w:t xml:space="preserve"> ============================================</w:t>
      </w:r>
    </w:p>
    <w:p w:rsidR="00AF49A0" w:rsidRPr="002D3F66" w:rsidRDefault="00AF49A0" w:rsidP="00AF49A0">
      <w:pPr>
        <w:pStyle w:val="sqlF9"/>
        <w:rPr>
          <w:rFonts w:asciiTheme="minorHAnsi" w:hAnsiTheme="minorHAnsi"/>
          <w:sz w:val="16"/>
          <w:szCs w:val="16"/>
          <w:rPrChange w:id="7241" w:author="Hemmati" w:date="2016-12-16T10:27:00Z">
            <w:rPr>
              <w:rFonts w:asciiTheme="minorHAnsi" w:hAnsiTheme="minorHAnsi"/>
            </w:rPr>
          </w:rPrChange>
        </w:rPr>
      </w:pPr>
    </w:p>
    <w:p w:rsidR="00AF49A0" w:rsidRPr="002D3F66" w:rsidRDefault="00AF49A0" w:rsidP="00AF49A0">
      <w:pPr>
        <w:pStyle w:val="sqlF9"/>
        <w:rPr>
          <w:rFonts w:asciiTheme="minorHAnsi" w:hAnsiTheme="minorHAnsi"/>
          <w:sz w:val="16"/>
          <w:szCs w:val="16"/>
          <w:rPrChange w:id="7242" w:author="Hemmati" w:date="2016-12-16T10:27:00Z">
            <w:rPr>
              <w:rFonts w:asciiTheme="minorHAnsi" w:hAnsiTheme="minorHAnsi"/>
            </w:rPr>
          </w:rPrChange>
        </w:rPr>
      </w:pPr>
      <w:r w:rsidRPr="002D3F66">
        <w:rPr>
          <w:rFonts w:asciiTheme="minorHAnsi" w:hAnsiTheme="minorHAnsi"/>
          <w:sz w:val="16"/>
          <w:szCs w:val="16"/>
          <w:rPrChange w:id="7243" w:author="Hemmati" w:date="2016-12-16T10:27:00Z">
            <w:rPr>
              <w:rFonts w:asciiTheme="minorHAnsi" w:hAnsiTheme="minorHAnsi"/>
            </w:rPr>
          </w:rPrChange>
        </w:rPr>
        <w:t>CREATE TABLE TAX</w:t>
      </w:r>
    </w:p>
    <w:p w:rsidR="00AF49A0" w:rsidRPr="002D3F66" w:rsidRDefault="00AF49A0" w:rsidP="00AF49A0">
      <w:pPr>
        <w:pStyle w:val="sqlF9"/>
        <w:rPr>
          <w:rFonts w:asciiTheme="minorHAnsi" w:hAnsiTheme="minorHAnsi"/>
          <w:sz w:val="16"/>
          <w:szCs w:val="16"/>
          <w:rPrChange w:id="7244" w:author="Hemmati" w:date="2016-12-16T10:27:00Z">
            <w:rPr>
              <w:rFonts w:asciiTheme="minorHAnsi" w:hAnsiTheme="minorHAnsi"/>
            </w:rPr>
          </w:rPrChange>
        </w:rPr>
      </w:pPr>
      <w:r w:rsidRPr="002D3F66">
        <w:rPr>
          <w:rFonts w:asciiTheme="minorHAnsi" w:hAnsiTheme="minorHAnsi"/>
          <w:sz w:val="16"/>
          <w:szCs w:val="16"/>
          <w:rPrChange w:id="7245" w:author="Hemmati" w:date="2016-12-16T10:27:00Z">
            <w:rPr>
              <w:rFonts w:asciiTheme="minorHAnsi" w:hAnsiTheme="minorHAnsi"/>
            </w:rPr>
          </w:rPrChange>
        </w:rPr>
        <w:t xml:space="preserve">         (tax_id     </w:t>
      </w:r>
      <w:r w:rsidRPr="002D3F66">
        <w:rPr>
          <w:rFonts w:asciiTheme="minorHAnsi" w:hAnsiTheme="minorHAnsi"/>
          <w:sz w:val="16"/>
          <w:szCs w:val="16"/>
          <w:rPrChange w:id="7246" w:author="Hemmati" w:date="2016-12-16T10:27:00Z">
            <w:rPr>
              <w:rFonts w:asciiTheme="minorHAnsi" w:hAnsiTheme="minorHAnsi"/>
            </w:rPr>
          </w:rPrChange>
        </w:rPr>
        <w:tab/>
      </w:r>
      <w:r w:rsidRPr="002D3F66">
        <w:rPr>
          <w:rFonts w:asciiTheme="minorHAnsi" w:hAnsiTheme="minorHAnsi"/>
          <w:sz w:val="16"/>
          <w:szCs w:val="16"/>
          <w:rPrChange w:id="7247" w:author="Hemmati" w:date="2016-12-16T10:27:00Z">
            <w:rPr>
              <w:rFonts w:asciiTheme="minorHAnsi" w:hAnsiTheme="minorHAnsi"/>
            </w:rPr>
          </w:rPrChange>
        </w:rPr>
        <w:tab/>
        <w:t>NUMBER(3)</w:t>
      </w:r>
    </w:p>
    <w:p w:rsidR="00AF49A0" w:rsidRPr="002D3F66" w:rsidRDefault="00AF49A0" w:rsidP="00AF49A0">
      <w:pPr>
        <w:pStyle w:val="sqlF9"/>
        <w:rPr>
          <w:rFonts w:asciiTheme="minorHAnsi" w:hAnsiTheme="minorHAnsi"/>
          <w:sz w:val="16"/>
          <w:szCs w:val="16"/>
          <w:rPrChange w:id="7248" w:author="Hemmati" w:date="2016-12-16T10:27:00Z">
            <w:rPr>
              <w:rFonts w:asciiTheme="minorHAnsi" w:hAnsiTheme="minorHAnsi"/>
            </w:rPr>
          </w:rPrChange>
        </w:rPr>
      </w:pPr>
      <w:r w:rsidRPr="002D3F66">
        <w:rPr>
          <w:rFonts w:asciiTheme="minorHAnsi" w:hAnsiTheme="minorHAnsi"/>
          <w:sz w:val="16"/>
          <w:szCs w:val="16"/>
          <w:rPrChange w:id="7249" w:author="Hemmati" w:date="2016-12-16T10:27:00Z">
            <w:rPr>
              <w:rFonts w:asciiTheme="minorHAnsi" w:hAnsiTheme="minorHAnsi"/>
            </w:rPr>
          </w:rPrChange>
        </w:rPr>
        <w:t xml:space="preserve">               constraint      tax_id_pk     primary key</w:t>
      </w:r>
    </w:p>
    <w:p w:rsidR="00AF49A0" w:rsidRPr="002D3F66" w:rsidRDefault="00AF49A0" w:rsidP="00AF49A0">
      <w:pPr>
        <w:pStyle w:val="sqlF9"/>
        <w:rPr>
          <w:rFonts w:asciiTheme="minorHAnsi" w:hAnsiTheme="minorHAnsi"/>
          <w:sz w:val="16"/>
          <w:szCs w:val="16"/>
          <w:rPrChange w:id="7250" w:author="Hemmati" w:date="2016-12-16T10:27:00Z">
            <w:rPr>
              <w:rFonts w:asciiTheme="minorHAnsi" w:hAnsiTheme="minorHAnsi"/>
            </w:rPr>
          </w:rPrChange>
        </w:rPr>
      </w:pPr>
      <w:r w:rsidRPr="002D3F66">
        <w:rPr>
          <w:rFonts w:asciiTheme="minorHAnsi" w:hAnsiTheme="minorHAnsi"/>
          <w:sz w:val="16"/>
          <w:szCs w:val="16"/>
          <w:rPrChange w:id="7251" w:author="Hemmati" w:date="2016-12-16T10:27:00Z">
            <w:rPr>
              <w:rFonts w:asciiTheme="minorHAnsi" w:hAnsiTheme="minorHAnsi"/>
            </w:rPr>
          </w:rPrChange>
        </w:rPr>
        <w:t xml:space="preserve">               DEFERRABLE INITIALLY DEFERRED</w:t>
      </w:r>
    </w:p>
    <w:p w:rsidR="00AF49A0" w:rsidRPr="002D3F66" w:rsidRDefault="00AF49A0" w:rsidP="00AF49A0">
      <w:pPr>
        <w:pStyle w:val="sqlF9"/>
        <w:rPr>
          <w:rFonts w:asciiTheme="minorHAnsi" w:hAnsiTheme="minorHAnsi"/>
          <w:sz w:val="16"/>
          <w:szCs w:val="16"/>
          <w:rPrChange w:id="7252" w:author="Hemmati" w:date="2016-12-16T10:27:00Z">
            <w:rPr>
              <w:rFonts w:asciiTheme="minorHAnsi" w:hAnsiTheme="minorHAnsi"/>
            </w:rPr>
          </w:rPrChange>
        </w:rPr>
      </w:pPr>
      <w:r w:rsidRPr="002D3F66">
        <w:rPr>
          <w:rFonts w:asciiTheme="minorHAnsi" w:hAnsiTheme="minorHAnsi"/>
          <w:sz w:val="16"/>
          <w:szCs w:val="16"/>
          <w:rPrChange w:id="7253" w:author="Hemmati" w:date="2016-12-16T10:27:00Z">
            <w:rPr>
              <w:rFonts w:asciiTheme="minorHAnsi" w:hAnsiTheme="minorHAnsi"/>
            </w:rPr>
          </w:rPrChange>
        </w:rPr>
        <w:t xml:space="preserve">    USING INDEX</w:t>
      </w:r>
    </w:p>
    <w:p w:rsidR="00AF49A0" w:rsidRPr="002D3F66" w:rsidRDefault="00AF49A0" w:rsidP="00AF49A0">
      <w:pPr>
        <w:pStyle w:val="sqlF9"/>
        <w:rPr>
          <w:rFonts w:asciiTheme="minorHAnsi" w:hAnsiTheme="minorHAnsi"/>
          <w:sz w:val="16"/>
          <w:szCs w:val="16"/>
          <w:rPrChange w:id="7254" w:author="Hemmati" w:date="2016-12-16T10:27:00Z">
            <w:rPr>
              <w:rFonts w:asciiTheme="minorHAnsi" w:hAnsiTheme="minorHAnsi"/>
            </w:rPr>
          </w:rPrChange>
        </w:rPr>
      </w:pPr>
      <w:r w:rsidRPr="002D3F66">
        <w:rPr>
          <w:rFonts w:asciiTheme="minorHAnsi" w:hAnsiTheme="minorHAnsi"/>
          <w:sz w:val="16"/>
          <w:szCs w:val="16"/>
          <w:rPrChange w:id="7255" w:author="Hemmati" w:date="2016-12-16T10:27:00Z">
            <w:rPr>
              <w:rFonts w:asciiTheme="minorHAnsi" w:hAnsiTheme="minorHAnsi"/>
            </w:rPr>
          </w:rPrChange>
        </w:rPr>
        <w:t xml:space="preserve">               (CREATE INDEX tax_id_idx  ON  TAX(tax_id)</w:t>
      </w:r>
    </w:p>
    <w:p w:rsidR="00AF49A0" w:rsidRPr="002D3F66" w:rsidRDefault="00AF49A0" w:rsidP="00AF49A0">
      <w:pPr>
        <w:pStyle w:val="sqlF9"/>
        <w:rPr>
          <w:rFonts w:asciiTheme="minorHAnsi" w:hAnsiTheme="minorHAnsi"/>
          <w:sz w:val="16"/>
          <w:szCs w:val="16"/>
          <w:rPrChange w:id="7256" w:author="Hemmati" w:date="2016-12-16T10:27:00Z">
            <w:rPr>
              <w:rFonts w:asciiTheme="minorHAnsi" w:hAnsiTheme="minorHAnsi"/>
            </w:rPr>
          </w:rPrChange>
        </w:rPr>
      </w:pPr>
      <w:r w:rsidRPr="002D3F66">
        <w:rPr>
          <w:rFonts w:asciiTheme="minorHAnsi" w:hAnsiTheme="minorHAnsi"/>
          <w:sz w:val="16"/>
          <w:szCs w:val="16"/>
          <w:rPrChange w:id="7257" w:author="Hemmati" w:date="2016-12-16T10:27:00Z">
            <w:rPr>
              <w:rFonts w:asciiTheme="minorHAnsi" w:hAnsiTheme="minorHAnsi"/>
            </w:rPr>
          </w:rPrChange>
        </w:rPr>
        <w:t xml:space="preserve">    TABLESPACE indx),</w:t>
      </w:r>
    </w:p>
    <w:p w:rsidR="00AF49A0" w:rsidRPr="002D3F66" w:rsidRDefault="00AF49A0" w:rsidP="00AF49A0">
      <w:pPr>
        <w:pStyle w:val="sqlF9"/>
        <w:rPr>
          <w:rFonts w:asciiTheme="minorHAnsi" w:hAnsiTheme="minorHAnsi"/>
          <w:sz w:val="16"/>
          <w:szCs w:val="16"/>
          <w:rPrChange w:id="7258" w:author="Hemmati" w:date="2016-12-16T10:27:00Z">
            <w:rPr>
              <w:rFonts w:asciiTheme="minorHAnsi" w:hAnsiTheme="minorHAnsi"/>
            </w:rPr>
          </w:rPrChange>
        </w:rPr>
      </w:pPr>
      <w:r w:rsidRPr="002D3F66">
        <w:rPr>
          <w:rFonts w:asciiTheme="minorHAnsi" w:hAnsiTheme="minorHAnsi"/>
          <w:sz w:val="16"/>
          <w:szCs w:val="16"/>
          <w:rPrChange w:id="7259" w:author="Hemmati" w:date="2016-12-16T10:27:00Z">
            <w:rPr>
              <w:rFonts w:asciiTheme="minorHAnsi" w:hAnsiTheme="minorHAnsi"/>
            </w:rPr>
          </w:rPrChange>
        </w:rPr>
        <w:t xml:space="preserve">           tax_code   </w:t>
      </w:r>
      <w:r w:rsidRPr="002D3F66">
        <w:rPr>
          <w:rFonts w:asciiTheme="minorHAnsi" w:hAnsiTheme="minorHAnsi"/>
          <w:sz w:val="16"/>
          <w:szCs w:val="16"/>
          <w:rPrChange w:id="7260" w:author="Hemmati" w:date="2016-12-16T10:27:00Z">
            <w:rPr>
              <w:rFonts w:asciiTheme="minorHAnsi" w:hAnsiTheme="minorHAnsi"/>
            </w:rPr>
          </w:rPrChange>
        </w:rPr>
        <w:tab/>
      </w:r>
      <w:r w:rsidRPr="002D3F66">
        <w:rPr>
          <w:rFonts w:asciiTheme="minorHAnsi" w:hAnsiTheme="minorHAnsi"/>
          <w:sz w:val="16"/>
          <w:szCs w:val="16"/>
          <w:rPrChange w:id="7261" w:author="Hemmati" w:date="2016-12-16T10:27:00Z">
            <w:rPr>
              <w:rFonts w:asciiTheme="minorHAnsi" w:hAnsiTheme="minorHAnsi"/>
            </w:rPr>
          </w:rPrChange>
        </w:rPr>
        <w:tab/>
        <w:t>VARCHAR2(10),</w:t>
      </w:r>
    </w:p>
    <w:p w:rsidR="00AF49A0" w:rsidRPr="002D3F66" w:rsidRDefault="00AF49A0" w:rsidP="00AF49A0">
      <w:pPr>
        <w:pStyle w:val="sqlF9"/>
        <w:rPr>
          <w:rFonts w:asciiTheme="minorHAnsi" w:hAnsiTheme="minorHAnsi"/>
          <w:sz w:val="16"/>
          <w:szCs w:val="16"/>
          <w:rPrChange w:id="7262" w:author="Hemmati" w:date="2016-12-16T10:27:00Z">
            <w:rPr>
              <w:rFonts w:asciiTheme="minorHAnsi" w:hAnsiTheme="minorHAnsi"/>
            </w:rPr>
          </w:rPrChange>
        </w:rPr>
      </w:pPr>
      <w:r w:rsidRPr="002D3F66">
        <w:rPr>
          <w:rFonts w:asciiTheme="minorHAnsi" w:hAnsiTheme="minorHAnsi"/>
          <w:sz w:val="16"/>
          <w:szCs w:val="16"/>
          <w:rPrChange w:id="7263" w:author="Hemmati" w:date="2016-12-16T10:27:00Z">
            <w:rPr>
              <w:rFonts w:asciiTheme="minorHAnsi" w:hAnsiTheme="minorHAnsi"/>
            </w:rPr>
          </w:rPrChange>
        </w:rPr>
        <w:t xml:space="preserve">           tax_amount </w:t>
      </w:r>
      <w:r w:rsidRPr="002D3F66">
        <w:rPr>
          <w:rFonts w:asciiTheme="minorHAnsi" w:hAnsiTheme="minorHAnsi"/>
          <w:sz w:val="16"/>
          <w:szCs w:val="16"/>
          <w:rPrChange w:id="7264" w:author="Hemmati" w:date="2016-12-16T10:27:00Z">
            <w:rPr>
              <w:rFonts w:asciiTheme="minorHAnsi" w:hAnsiTheme="minorHAnsi"/>
            </w:rPr>
          </w:rPrChange>
        </w:rPr>
        <w:tab/>
      </w:r>
      <w:r w:rsidRPr="002D3F66">
        <w:rPr>
          <w:rFonts w:asciiTheme="minorHAnsi" w:hAnsiTheme="minorHAnsi"/>
          <w:sz w:val="16"/>
          <w:szCs w:val="16"/>
          <w:rPrChange w:id="7265" w:author="Hemmati" w:date="2016-12-16T10:27:00Z">
            <w:rPr>
              <w:rFonts w:asciiTheme="minorHAnsi" w:hAnsiTheme="minorHAnsi"/>
            </w:rPr>
          </w:rPrChange>
        </w:rPr>
        <w:tab/>
        <w:t>NUMBER(4,2),</w:t>
      </w:r>
    </w:p>
    <w:p w:rsidR="00AF49A0" w:rsidRPr="002D3F66" w:rsidRDefault="00AF49A0" w:rsidP="00AF49A0">
      <w:pPr>
        <w:pStyle w:val="sqlF9"/>
        <w:rPr>
          <w:rFonts w:asciiTheme="minorHAnsi" w:hAnsiTheme="minorHAnsi"/>
          <w:sz w:val="16"/>
          <w:szCs w:val="16"/>
          <w:rPrChange w:id="7266" w:author="Hemmati" w:date="2016-12-16T10:27:00Z">
            <w:rPr>
              <w:rFonts w:asciiTheme="minorHAnsi" w:hAnsiTheme="minorHAnsi"/>
            </w:rPr>
          </w:rPrChange>
        </w:rPr>
      </w:pPr>
      <w:r w:rsidRPr="002D3F66">
        <w:rPr>
          <w:rFonts w:asciiTheme="minorHAnsi" w:hAnsiTheme="minorHAnsi"/>
          <w:sz w:val="16"/>
          <w:szCs w:val="16"/>
          <w:rPrChange w:id="7267" w:author="Hemmati" w:date="2016-12-16T10:27:00Z">
            <w:rPr>
              <w:rFonts w:asciiTheme="minorHAnsi" w:hAnsiTheme="minorHAnsi"/>
            </w:rPr>
          </w:rPrChange>
        </w:rPr>
        <w:t xml:space="preserve">           tax_description </w:t>
      </w:r>
      <w:r w:rsidRPr="002D3F66">
        <w:rPr>
          <w:rFonts w:asciiTheme="minorHAnsi" w:hAnsiTheme="minorHAnsi"/>
          <w:sz w:val="16"/>
          <w:szCs w:val="16"/>
          <w:rPrChange w:id="7268" w:author="Hemmati" w:date="2016-12-16T10:27:00Z">
            <w:rPr>
              <w:rFonts w:asciiTheme="minorHAnsi" w:hAnsiTheme="minorHAnsi"/>
            </w:rPr>
          </w:rPrChange>
        </w:rPr>
        <w:tab/>
        <w:t>VARCHAR2(20),</w:t>
      </w:r>
    </w:p>
    <w:p w:rsidR="00AF49A0" w:rsidRPr="002D3F66" w:rsidRDefault="00AF49A0" w:rsidP="00AF49A0">
      <w:pPr>
        <w:pStyle w:val="sqlF9"/>
        <w:rPr>
          <w:rFonts w:asciiTheme="minorHAnsi" w:hAnsiTheme="minorHAnsi"/>
          <w:sz w:val="16"/>
          <w:szCs w:val="16"/>
          <w:rPrChange w:id="7269" w:author="Hemmati" w:date="2016-12-16T10:27:00Z">
            <w:rPr>
              <w:rFonts w:asciiTheme="minorHAnsi" w:hAnsiTheme="minorHAnsi"/>
            </w:rPr>
          </w:rPrChange>
        </w:rPr>
      </w:pPr>
      <w:r w:rsidRPr="002D3F66">
        <w:rPr>
          <w:rFonts w:asciiTheme="minorHAnsi" w:hAnsiTheme="minorHAnsi"/>
          <w:sz w:val="16"/>
          <w:szCs w:val="16"/>
          <w:rPrChange w:id="7270" w:author="Hemmati" w:date="2016-12-16T10:27:00Z">
            <w:rPr>
              <w:rFonts w:asciiTheme="minorHAnsi" w:hAnsiTheme="minorHAnsi"/>
            </w:rPr>
          </w:rPrChange>
        </w:rPr>
        <w:t xml:space="preserve">           tax_year   </w:t>
      </w:r>
      <w:r w:rsidRPr="002D3F66">
        <w:rPr>
          <w:rFonts w:asciiTheme="minorHAnsi" w:hAnsiTheme="minorHAnsi"/>
          <w:sz w:val="16"/>
          <w:szCs w:val="16"/>
          <w:rPrChange w:id="7271" w:author="Hemmati" w:date="2016-12-16T10:27:00Z">
            <w:rPr>
              <w:rFonts w:asciiTheme="minorHAnsi" w:hAnsiTheme="minorHAnsi"/>
            </w:rPr>
          </w:rPrChange>
        </w:rPr>
        <w:tab/>
      </w:r>
      <w:r w:rsidRPr="002D3F66">
        <w:rPr>
          <w:rFonts w:asciiTheme="minorHAnsi" w:hAnsiTheme="minorHAnsi"/>
          <w:sz w:val="16"/>
          <w:szCs w:val="16"/>
          <w:rPrChange w:id="7272" w:author="Hemmati" w:date="2016-12-16T10:27:00Z">
            <w:rPr>
              <w:rFonts w:asciiTheme="minorHAnsi" w:hAnsiTheme="minorHAnsi"/>
            </w:rPr>
          </w:rPrChange>
        </w:rPr>
        <w:tab/>
        <w:t>VARCHAR2(4))</w:t>
      </w:r>
    </w:p>
    <w:p w:rsidR="00AF49A0" w:rsidRPr="002D3F66" w:rsidRDefault="00AF49A0" w:rsidP="00AF49A0">
      <w:pPr>
        <w:pStyle w:val="sqlF9"/>
        <w:rPr>
          <w:rFonts w:asciiTheme="minorHAnsi" w:hAnsiTheme="minorHAnsi"/>
          <w:sz w:val="16"/>
          <w:szCs w:val="16"/>
          <w:rPrChange w:id="7273" w:author="Hemmati" w:date="2016-12-16T10:27:00Z">
            <w:rPr>
              <w:rFonts w:asciiTheme="minorHAnsi" w:hAnsiTheme="minorHAnsi"/>
            </w:rPr>
          </w:rPrChange>
        </w:rPr>
      </w:pPr>
      <w:r w:rsidRPr="002D3F66">
        <w:rPr>
          <w:rFonts w:asciiTheme="minorHAnsi" w:hAnsiTheme="minorHAnsi"/>
          <w:sz w:val="16"/>
          <w:szCs w:val="16"/>
          <w:rPrChange w:id="7274" w:author="Hemmati" w:date="2016-12-16T10:27:00Z">
            <w:rPr>
              <w:rFonts w:asciiTheme="minorHAnsi" w:hAnsiTheme="minorHAnsi"/>
            </w:rPr>
          </w:rPrChange>
        </w:rPr>
        <w:t xml:space="preserve">   TABLESPACE user_data</w:t>
      </w:r>
    </w:p>
    <w:p w:rsidR="00AF49A0" w:rsidRPr="002D3F66" w:rsidRDefault="00AF49A0" w:rsidP="00AF49A0">
      <w:pPr>
        <w:pStyle w:val="sqlF9"/>
        <w:rPr>
          <w:rFonts w:asciiTheme="minorHAnsi" w:hAnsiTheme="minorHAnsi"/>
          <w:sz w:val="16"/>
          <w:szCs w:val="16"/>
          <w:rPrChange w:id="7275" w:author="Hemmati" w:date="2016-12-16T10:27:00Z">
            <w:rPr>
              <w:rFonts w:asciiTheme="minorHAnsi" w:hAnsiTheme="minorHAnsi"/>
            </w:rPr>
          </w:rPrChange>
        </w:rPr>
      </w:pPr>
      <w:r w:rsidRPr="002D3F66">
        <w:rPr>
          <w:rFonts w:asciiTheme="minorHAnsi" w:hAnsiTheme="minorHAnsi"/>
          <w:sz w:val="16"/>
          <w:szCs w:val="16"/>
          <w:rPrChange w:id="7276" w:author="Hemmati" w:date="2016-12-16T10:27:00Z">
            <w:rPr>
              <w:rFonts w:asciiTheme="minorHAnsi" w:hAnsiTheme="minorHAnsi"/>
            </w:rPr>
          </w:rPrChange>
        </w:rPr>
        <w:t xml:space="preserve">   STORAGE (INITIAL 10K</w:t>
      </w:r>
    </w:p>
    <w:p w:rsidR="00AF49A0" w:rsidRPr="002D3F66" w:rsidRDefault="00AF49A0" w:rsidP="00AF49A0">
      <w:pPr>
        <w:pStyle w:val="sqlF9"/>
        <w:rPr>
          <w:rFonts w:asciiTheme="minorHAnsi" w:hAnsiTheme="minorHAnsi"/>
          <w:sz w:val="16"/>
          <w:szCs w:val="16"/>
          <w:rPrChange w:id="7277" w:author="Hemmati" w:date="2016-12-16T10:27:00Z">
            <w:rPr>
              <w:rFonts w:asciiTheme="minorHAnsi" w:hAnsiTheme="minorHAnsi"/>
            </w:rPr>
          </w:rPrChange>
        </w:rPr>
      </w:pPr>
      <w:r w:rsidRPr="002D3F66">
        <w:rPr>
          <w:rFonts w:asciiTheme="minorHAnsi" w:hAnsiTheme="minorHAnsi"/>
          <w:sz w:val="16"/>
          <w:szCs w:val="16"/>
          <w:rPrChange w:id="7278" w:author="Hemmati" w:date="2016-12-16T10:27:00Z">
            <w:rPr>
              <w:rFonts w:asciiTheme="minorHAnsi" w:hAnsiTheme="minorHAnsi"/>
            </w:rPr>
          </w:rPrChange>
        </w:rPr>
        <w:t xml:space="preserve">               NEXT 10K</w:t>
      </w:r>
    </w:p>
    <w:p w:rsidR="00AF49A0" w:rsidRPr="002D3F66" w:rsidRDefault="00AF49A0" w:rsidP="00AF49A0">
      <w:pPr>
        <w:pStyle w:val="sqlF9"/>
        <w:rPr>
          <w:rFonts w:asciiTheme="minorHAnsi" w:hAnsiTheme="minorHAnsi"/>
          <w:sz w:val="16"/>
          <w:szCs w:val="16"/>
          <w:rPrChange w:id="7279" w:author="Hemmati" w:date="2016-12-16T10:27:00Z">
            <w:rPr>
              <w:rFonts w:asciiTheme="minorHAnsi" w:hAnsiTheme="minorHAnsi"/>
            </w:rPr>
          </w:rPrChange>
        </w:rPr>
      </w:pPr>
      <w:r w:rsidRPr="002D3F66">
        <w:rPr>
          <w:rFonts w:asciiTheme="minorHAnsi" w:hAnsiTheme="minorHAnsi"/>
          <w:sz w:val="16"/>
          <w:szCs w:val="16"/>
          <w:rPrChange w:id="7280" w:author="Hemmati" w:date="2016-12-16T10:27:00Z">
            <w:rPr>
              <w:rFonts w:asciiTheme="minorHAnsi" w:hAnsiTheme="minorHAnsi"/>
            </w:rPr>
          </w:rPrChange>
        </w:rPr>
        <w:t xml:space="preserve">               MINEXTENTs 2</w:t>
      </w:r>
    </w:p>
    <w:p w:rsidR="00AF49A0" w:rsidRPr="002D3F66" w:rsidRDefault="00AF49A0" w:rsidP="00AF49A0">
      <w:pPr>
        <w:pStyle w:val="sqlF9"/>
        <w:rPr>
          <w:rFonts w:asciiTheme="minorHAnsi" w:hAnsiTheme="minorHAnsi"/>
          <w:sz w:val="16"/>
          <w:szCs w:val="16"/>
          <w:rPrChange w:id="7281" w:author="Hemmati" w:date="2016-12-16T10:27:00Z">
            <w:rPr>
              <w:rFonts w:asciiTheme="minorHAnsi" w:hAnsiTheme="minorHAnsi"/>
            </w:rPr>
          </w:rPrChange>
        </w:rPr>
      </w:pPr>
      <w:r w:rsidRPr="002D3F66">
        <w:rPr>
          <w:rFonts w:asciiTheme="minorHAnsi" w:hAnsiTheme="minorHAnsi"/>
          <w:sz w:val="16"/>
          <w:szCs w:val="16"/>
          <w:rPrChange w:id="7282" w:author="Hemmati" w:date="2016-12-16T10:27:00Z">
            <w:rPr>
              <w:rFonts w:asciiTheme="minorHAnsi" w:hAnsiTheme="minorHAnsi"/>
            </w:rPr>
          </w:rPrChange>
        </w:rPr>
        <w:t xml:space="preserve">               MAXEXTENTS 100</w:t>
      </w:r>
    </w:p>
    <w:p w:rsidR="00AF49A0" w:rsidRPr="002D3F66" w:rsidRDefault="00AF49A0" w:rsidP="00AF49A0">
      <w:pPr>
        <w:pStyle w:val="sqlF9"/>
        <w:rPr>
          <w:rFonts w:asciiTheme="minorHAnsi" w:hAnsiTheme="minorHAnsi"/>
          <w:sz w:val="16"/>
          <w:szCs w:val="16"/>
          <w:rPrChange w:id="7283" w:author="Hemmati" w:date="2016-12-16T10:27:00Z">
            <w:rPr>
              <w:rFonts w:asciiTheme="minorHAnsi" w:hAnsiTheme="minorHAnsi"/>
            </w:rPr>
          </w:rPrChange>
        </w:rPr>
      </w:pPr>
      <w:r w:rsidRPr="002D3F66">
        <w:rPr>
          <w:rFonts w:asciiTheme="minorHAnsi" w:hAnsiTheme="minorHAnsi"/>
          <w:sz w:val="16"/>
          <w:szCs w:val="16"/>
          <w:rPrChange w:id="7284" w:author="Hemmati" w:date="2016-12-16T10:27:00Z">
            <w:rPr>
              <w:rFonts w:asciiTheme="minorHAnsi" w:hAnsiTheme="minorHAnsi"/>
            </w:rPr>
          </w:rPrChange>
        </w:rPr>
        <w:t xml:space="preserve">               PCTINCREASE 0)</w:t>
      </w:r>
    </w:p>
    <w:p w:rsidR="00AF49A0" w:rsidRPr="002D3F66" w:rsidRDefault="00AF49A0" w:rsidP="00AF49A0">
      <w:pPr>
        <w:pStyle w:val="sqlF9"/>
        <w:rPr>
          <w:rFonts w:asciiTheme="minorHAnsi" w:hAnsiTheme="minorHAnsi"/>
          <w:sz w:val="16"/>
          <w:szCs w:val="16"/>
          <w:rPrChange w:id="7285" w:author="Hemmati" w:date="2016-12-16T10:27:00Z">
            <w:rPr>
              <w:rFonts w:asciiTheme="minorHAnsi" w:hAnsiTheme="minorHAnsi"/>
            </w:rPr>
          </w:rPrChange>
        </w:rPr>
      </w:pPr>
      <w:r w:rsidRPr="002D3F66">
        <w:rPr>
          <w:rFonts w:asciiTheme="minorHAnsi" w:hAnsiTheme="minorHAnsi"/>
          <w:sz w:val="16"/>
          <w:szCs w:val="16"/>
          <w:rPrChange w:id="7286" w:author="Hemmati" w:date="2016-12-16T10:27:00Z">
            <w:rPr>
              <w:rFonts w:asciiTheme="minorHAnsi" w:hAnsiTheme="minorHAnsi"/>
            </w:rPr>
          </w:rPrChange>
        </w:rPr>
        <w:t xml:space="preserve">               PCTFREE 10</w:t>
      </w:r>
    </w:p>
    <w:p w:rsidR="00AF49A0" w:rsidRPr="002D3F66" w:rsidRDefault="00AF49A0" w:rsidP="00AF49A0">
      <w:pPr>
        <w:pStyle w:val="sqlF9"/>
        <w:rPr>
          <w:rFonts w:asciiTheme="minorHAnsi" w:hAnsiTheme="minorHAnsi"/>
          <w:sz w:val="16"/>
          <w:szCs w:val="16"/>
          <w:rPrChange w:id="7287" w:author="Hemmati" w:date="2016-12-16T10:27:00Z">
            <w:rPr>
              <w:rFonts w:asciiTheme="minorHAnsi" w:hAnsiTheme="minorHAnsi"/>
            </w:rPr>
          </w:rPrChange>
        </w:rPr>
      </w:pPr>
      <w:r w:rsidRPr="002D3F66">
        <w:rPr>
          <w:rFonts w:asciiTheme="minorHAnsi" w:hAnsiTheme="minorHAnsi"/>
          <w:sz w:val="16"/>
          <w:szCs w:val="16"/>
          <w:rPrChange w:id="7288" w:author="Hemmati" w:date="2016-12-16T10:27:00Z">
            <w:rPr>
              <w:rFonts w:asciiTheme="minorHAnsi" w:hAnsiTheme="minorHAnsi"/>
            </w:rPr>
          </w:rPrChange>
        </w:rPr>
        <w:t xml:space="preserve">               PCTUSED 40</w:t>
      </w:r>
    </w:p>
    <w:p w:rsidR="00AF49A0" w:rsidRPr="002D3F66" w:rsidRDefault="00AF49A0" w:rsidP="00AF49A0">
      <w:pPr>
        <w:pStyle w:val="sqlF9"/>
        <w:rPr>
          <w:rFonts w:asciiTheme="minorHAnsi" w:hAnsiTheme="minorHAnsi"/>
          <w:sz w:val="16"/>
          <w:szCs w:val="16"/>
          <w:rPrChange w:id="7289" w:author="Hemmati" w:date="2016-12-16T10:27:00Z">
            <w:rPr>
              <w:rFonts w:asciiTheme="minorHAnsi" w:hAnsiTheme="minorHAnsi"/>
            </w:rPr>
          </w:rPrChange>
        </w:rPr>
      </w:pPr>
      <w:r w:rsidRPr="002D3F66">
        <w:rPr>
          <w:rFonts w:asciiTheme="minorHAnsi" w:hAnsiTheme="minorHAnsi"/>
          <w:sz w:val="16"/>
          <w:szCs w:val="16"/>
          <w:rPrChange w:id="7290" w:author="Hemmati" w:date="2016-12-16T10:27:00Z">
            <w:rPr>
              <w:rFonts w:asciiTheme="minorHAnsi" w:hAnsiTheme="minorHAnsi"/>
            </w:rPr>
          </w:rPrChange>
        </w:rPr>
        <w:t xml:space="preserve">               INITRANS 2</w:t>
      </w:r>
    </w:p>
    <w:p w:rsidR="00AF49A0" w:rsidRPr="002D3F66" w:rsidDel="002D3F66" w:rsidRDefault="00AF49A0" w:rsidP="00AF49A0">
      <w:pPr>
        <w:pStyle w:val="sqlF9"/>
        <w:rPr>
          <w:del w:id="7291" w:author="Hemmati" w:date="2016-12-16T10:27:00Z"/>
          <w:rFonts w:asciiTheme="minorHAnsi" w:hAnsiTheme="minorHAnsi"/>
          <w:sz w:val="16"/>
          <w:szCs w:val="16"/>
          <w:rPrChange w:id="7292" w:author="Hemmati" w:date="2016-12-16T10:27:00Z">
            <w:rPr>
              <w:del w:id="7293" w:author="Hemmati" w:date="2016-12-16T10:27:00Z"/>
              <w:rFonts w:asciiTheme="minorHAnsi" w:hAnsiTheme="minorHAnsi"/>
            </w:rPr>
          </w:rPrChange>
        </w:rPr>
      </w:pPr>
      <w:r w:rsidRPr="002D3F66">
        <w:rPr>
          <w:rFonts w:asciiTheme="minorHAnsi" w:hAnsiTheme="minorHAnsi"/>
          <w:sz w:val="16"/>
          <w:szCs w:val="16"/>
          <w:rPrChange w:id="7294" w:author="Hemmati" w:date="2016-12-16T10:27:00Z">
            <w:rPr>
              <w:rFonts w:asciiTheme="minorHAnsi" w:hAnsiTheme="minorHAnsi"/>
            </w:rPr>
          </w:rPrChange>
        </w:rPr>
        <w:t xml:space="preserve">               MAXTRANS 100;</w:t>
      </w:r>
    </w:p>
    <w:p w:rsidR="00AF49A0" w:rsidRPr="002D3F66" w:rsidDel="002D3F66" w:rsidRDefault="00AF49A0" w:rsidP="00AF49A0">
      <w:pPr>
        <w:pStyle w:val="sqlF9"/>
        <w:rPr>
          <w:del w:id="7295" w:author="Hemmati" w:date="2016-12-16T10:27:00Z"/>
          <w:rFonts w:asciiTheme="minorHAnsi" w:hAnsiTheme="minorHAnsi"/>
          <w:sz w:val="16"/>
          <w:szCs w:val="16"/>
          <w:rPrChange w:id="7296" w:author="Hemmati" w:date="2016-12-16T10:27:00Z">
            <w:rPr>
              <w:del w:id="7297" w:author="Hemmati" w:date="2016-12-16T10:27:00Z"/>
              <w:rFonts w:asciiTheme="minorHAnsi" w:hAnsiTheme="minorHAnsi"/>
            </w:rPr>
          </w:rPrChange>
        </w:rPr>
      </w:pPr>
    </w:p>
    <w:p w:rsidR="00AF49A0" w:rsidRPr="002D3F66" w:rsidRDefault="00AF49A0" w:rsidP="00AF49A0">
      <w:pPr>
        <w:pStyle w:val="sqlF9"/>
        <w:rPr>
          <w:rFonts w:asciiTheme="minorHAnsi" w:hAnsiTheme="minorHAnsi"/>
          <w:sz w:val="16"/>
          <w:szCs w:val="16"/>
          <w:rPrChange w:id="7298" w:author="Hemmati" w:date="2016-12-16T10:27:00Z">
            <w:rPr>
              <w:rFonts w:asciiTheme="minorHAnsi" w:hAnsiTheme="minorHAnsi"/>
            </w:rPr>
          </w:rPrChange>
        </w:rPr>
      </w:pPr>
    </w:p>
    <w:p w:rsidR="00AF49A0" w:rsidRPr="002D3F66" w:rsidRDefault="00AF49A0" w:rsidP="00AF49A0">
      <w:pPr>
        <w:pStyle w:val="sqlF9"/>
        <w:rPr>
          <w:rFonts w:asciiTheme="minorHAnsi" w:hAnsiTheme="minorHAnsi"/>
          <w:sz w:val="16"/>
          <w:szCs w:val="16"/>
          <w:rPrChange w:id="7299" w:author="Hemmati" w:date="2016-12-16T10:27:00Z">
            <w:rPr>
              <w:rFonts w:asciiTheme="minorHAnsi" w:hAnsiTheme="minorHAnsi"/>
            </w:rPr>
          </w:rPrChange>
        </w:rPr>
      </w:pPr>
    </w:p>
    <w:p w:rsidR="00AF49A0" w:rsidRPr="002D3F66" w:rsidRDefault="00AF49A0" w:rsidP="00AF49A0">
      <w:pPr>
        <w:pStyle w:val="sqlF9"/>
        <w:rPr>
          <w:rFonts w:asciiTheme="minorHAnsi" w:hAnsiTheme="minorHAnsi"/>
          <w:sz w:val="16"/>
          <w:szCs w:val="16"/>
          <w:rPrChange w:id="7300" w:author="Hemmati" w:date="2016-12-16T10:27:00Z">
            <w:rPr>
              <w:rFonts w:asciiTheme="minorHAnsi" w:hAnsiTheme="minorHAnsi"/>
            </w:rPr>
          </w:rPrChange>
        </w:rPr>
      </w:pPr>
      <w:r w:rsidRPr="002D3F66">
        <w:rPr>
          <w:rFonts w:asciiTheme="minorHAnsi" w:hAnsiTheme="minorHAnsi"/>
          <w:sz w:val="16"/>
          <w:szCs w:val="16"/>
          <w:rPrChange w:id="7301" w:author="Hemmati" w:date="2016-12-16T10:27:00Z">
            <w:rPr>
              <w:rFonts w:asciiTheme="minorHAnsi" w:hAnsiTheme="minorHAnsi"/>
            </w:rPr>
          </w:rPrChange>
        </w:rPr>
        <w:t>DESC TAX</w:t>
      </w:r>
    </w:p>
    <w:p w:rsidR="00BE4BFA" w:rsidRPr="00AB486D" w:rsidRDefault="00BE4BFA">
      <w:pPr>
        <w:rPr>
          <w:rFonts w:cstheme="minorHAnsi"/>
          <w:sz w:val="18"/>
        </w:rPr>
      </w:pPr>
      <w:r w:rsidRPr="00AB486D">
        <w:rPr>
          <w:rFonts w:cstheme="minorHAnsi"/>
        </w:rPr>
        <w:br w:type="page"/>
      </w:r>
    </w:p>
    <w:p w:rsidR="00AF49A0" w:rsidRPr="00AB486D" w:rsidRDefault="00BE4BFA" w:rsidP="001239DE">
      <w:pPr>
        <w:pStyle w:val="Heading2"/>
        <w:jc w:val="center"/>
        <w:rPr>
          <w:rFonts w:cstheme="minorHAnsi"/>
        </w:rPr>
      </w:pPr>
      <w:bookmarkStart w:id="7302" w:name="_Toc469648529"/>
      <w:r w:rsidRPr="00AB486D">
        <w:rPr>
          <w:rFonts w:cstheme="minorHAnsi"/>
        </w:rPr>
        <w:lastRenderedPageBreak/>
        <w:t>Table</w:t>
      </w:r>
      <w:del w:id="7303" w:author="Hemmati" w:date="2016-12-16T10:27:00Z">
        <w:r w:rsidRPr="00AB486D" w:rsidDel="002D3F66">
          <w:rPr>
            <w:rFonts w:cstheme="minorHAnsi"/>
          </w:rPr>
          <w:delText>s</w:delText>
        </w:r>
      </w:del>
      <w:r w:rsidRPr="00AB486D">
        <w:rPr>
          <w:rFonts w:cstheme="minorHAnsi"/>
        </w:rPr>
        <w:t xml:space="preserve"> Verification</w:t>
      </w:r>
      <w:bookmarkEnd w:id="7302"/>
    </w:p>
    <w:p w:rsidR="00BE4BFA" w:rsidRPr="002D3F66" w:rsidRDefault="00BE4BFA" w:rsidP="00BE4BFA">
      <w:pPr>
        <w:pStyle w:val="sqlF9"/>
        <w:rPr>
          <w:rFonts w:asciiTheme="minorHAnsi" w:hAnsiTheme="minorHAnsi"/>
          <w:sz w:val="16"/>
          <w:szCs w:val="16"/>
          <w:rPrChange w:id="7304" w:author="Hemmati" w:date="2016-12-16T10:27:00Z">
            <w:rPr>
              <w:rFonts w:asciiTheme="minorHAnsi" w:hAnsiTheme="minorHAnsi"/>
            </w:rPr>
          </w:rPrChange>
        </w:rPr>
      </w:pPr>
      <w:r w:rsidRPr="002D3F66">
        <w:rPr>
          <w:rFonts w:asciiTheme="minorHAnsi" w:hAnsiTheme="minorHAnsi"/>
          <w:sz w:val="16"/>
          <w:szCs w:val="16"/>
          <w:rPrChange w:id="7305" w:author="Hemmati" w:date="2016-12-16T10:27:00Z">
            <w:rPr>
              <w:rFonts w:asciiTheme="minorHAnsi" w:hAnsiTheme="minorHAnsi"/>
            </w:rPr>
          </w:rPrChange>
        </w:rPr>
        <w:t xml:space="preserve">REM </w:t>
      </w:r>
      <w:r w:rsidR="00BA07D9" w:rsidRPr="002D3F66">
        <w:rPr>
          <w:rFonts w:asciiTheme="minorHAnsi" w:hAnsiTheme="minorHAnsi"/>
          <w:sz w:val="16"/>
          <w:szCs w:val="16"/>
          <w:rPrChange w:id="7306" w:author="Hemmati" w:date="2016-12-16T10:27:00Z">
            <w:rPr>
              <w:rFonts w:asciiTheme="minorHAnsi" w:hAnsiTheme="minorHAnsi"/>
            </w:rPr>
          </w:rPrChange>
        </w:rPr>
        <w:t>====================</w:t>
      </w:r>
      <w:r w:rsidRPr="002D3F66">
        <w:rPr>
          <w:rFonts w:asciiTheme="minorHAnsi" w:hAnsiTheme="minorHAnsi"/>
          <w:sz w:val="16"/>
          <w:szCs w:val="16"/>
          <w:rPrChange w:id="7307" w:author="Hemmati" w:date="2016-12-16T10:27:00Z">
            <w:rPr>
              <w:rFonts w:asciiTheme="minorHAnsi" w:hAnsiTheme="minorHAnsi"/>
            </w:rPr>
          </w:rPrChange>
        </w:rPr>
        <w:t xml:space="preserve">= </w:t>
      </w:r>
      <w:r w:rsidRPr="002D3F66">
        <w:rPr>
          <w:rFonts w:asciiTheme="minorHAnsi" w:hAnsiTheme="minorHAnsi"/>
          <w:b/>
          <w:sz w:val="16"/>
          <w:szCs w:val="16"/>
          <w:rPrChange w:id="7308" w:author="Hemmati" w:date="2016-12-16T10:27:00Z">
            <w:rPr>
              <w:rFonts w:asciiTheme="minorHAnsi" w:hAnsiTheme="minorHAnsi"/>
              <w:b/>
            </w:rPr>
          </w:rPrChange>
        </w:rPr>
        <w:t>A simple Verification</w:t>
      </w:r>
      <w:r w:rsidRPr="002D3F66">
        <w:rPr>
          <w:rFonts w:asciiTheme="minorHAnsi" w:hAnsiTheme="minorHAnsi"/>
          <w:sz w:val="16"/>
          <w:szCs w:val="16"/>
          <w:rPrChange w:id="7309" w:author="Hemmati" w:date="2016-12-16T10:27:00Z">
            <w:rPr>
              <w:rFonts w:asciiTheme="minorHAnsi" w:hAnsiTheme="minorHAnsi"/>
            </w:rPr>
          </w:rPrChange>
        </w:rPr>
        <w:t xml:space="preserve"> ================</w:t>
      </w:r>
    </w:p>
    <w:p w:rsidR="00BE4BFA" w:rsidRPr="002D3F66" w:rsidDel="0064582B" w:rsidRDefault="00BE4BFA" w:rsidP="00BE4BFA">
      <w:pPr>
        <w:pStyle w:val="sqlF9"/>
        <w:rPr>
          <w:del w:id="7310" w:author="Hemmati" w:date="2016-12-16T09:45:00Z"/>
          <w:rFonts w:asciiTheme="minorHAnsi" w:hAnsiTheme="minorHAnsi"/>
          <w:sz w:val="16"/>
          <w:szCs w:val="16"/>
          <w:rPrChange w:id="7311" w:author="Hemmati" w:date="2016-12-16T10:27:00Z">
            <w:rPr>
              <w:del w:id="7312" w:author="Hemmati" w:date="2016-12-16T09:45:00Z"/>
              <w:rFonts w:asciiTheme="minorHAnsi" w:hAnsiTheme="minorHAnsi"/>
            </w:rPr>
          </w:rPrChange>
        </w:rPr>
      </w:pPr>
    </w:p>
    <w:p w:rsidR="00BE4BFA" w:rsidRPr="002D3F66" w:rsidRDefault="00BE4BFA" w:rsidP="00BE4BFA">
      <w:pPr>
        <w:pStyle w:val="sqlF9"/>
        <w:rPr>
          <w:rFonts w:asciiTheme="minorHAnsi" w:hAnsiTheme="minorHAnsi"/>
          <w:sz w:val="16"/>
          <w:szCs w:val="16"/>
          <w:rPrChange w:id="7313" w:author="Hemmati" w:date="2016-12-16T10:27:00Z">
            <w:rPr>
              <w:rFonts w:asciiTheme="minorHAnsi" w:hAnsiTheme="minorHAnsi"/>
            </w:rPr>
          </w:rPrChange>
        </w:rPr>
      </w:pPr>
      <w:del w:id="7314" w:author="Hemmati" w:date="2016-12-16T09:45:00Z">
        <w:r w:rsidRPr="002D3F66" w:rsidDel="0064582B">
          <w:rPr>
            <w:rFonts w:asciiTheme="minorHAnsi" w:hAnsiTheme="minorHAnsi"/>
            <w:sz w:val="16"/>
            <w:szCs w:val="16"/>
            <w:rPrChange w:id="7315" w:author="Hemmati" w:date="2016-12-16T10:27:00Z">
              <w:rPr>
                <w:rFonts w:asciiTheme="minorHAnsi" w:hAnsiTheme="minorHAnsi"/>
              </w:rPr>
            </w:rPrChange>
          </w:rPr>
          <w:delText xml:space="preserve">   </w:delText>
        </w:r>
      </w:del>
    </w:p>
    <w:p w:rsidR="00BE4BFA" w:rsidRPr="002D3F66" w:rsidDel="0064582B" w:rsidRDefault="00BE4BFA" w:rsidP="00BE4BFA">
      <w:pPr>
        <w:pStyle w:val="sqlF9"/>
        <w:rPr>
          <w:del w:id="7316" w:author="Hemmati" w:date="2016-12-16T09:45:00Z"/>
          <w:rFonts w:asciiTheme="minorHAnsi" w:hAnsiTheme="minorHAnsi"/>
          <w:sz w:val="16"/>
          <w:szCs w:val="16"/>
          <w:rPrChange w:id="7317" w:author="Hemmati" w:date="2016-12-16T10:27:00Z">
            <w:rPr>
              <w:del w:id="7318" w:author="Hemmati" w:date="2016-12-16T09:45:00Z"/>
              <w:rFonts w:asciiTheme="minorHAnsi" w:hAnsiTheme="minorHAnsi"/>
            </w:rPr>
          </w:rPrChange>
        </w:rPr>
      </w:pPr>
      <w:r w:rsidRPr="002D3F66">
        <w:rPr>
          <w:rFonts w:asciiTheme="minorHAnsi" w:hAnsiTheme="minorHAnsi"/>
          <w:sz w:val="16"/>
          <w:szCs w:val="16"/>
          <w:rPrChange w:id="7319" w:author="Hemmati" w:date="2016-12-16T10:27:00Z">
            <w:rPr>
              <w:rFonts w:asciiTheme="minorHAnsi" w:hAnsiTheme="minorHAnsi"/>
            </w:rPr>
          </w:rPrChange>
        </w:rPr>
        <w:t>REM  MORE VERIFICATION WILL BE IN VERFICATION SECTION</w:t>
      </w:r>
    </w:p>
    <w:p w:rsidR="00BE4BFA" w:rsidRPr="002D3F66" w:rsidDel="0064582B" w:rsidRDefault="00BE4BFA" w:rsidP="00BE4BFA">
      <w:pPr>
        <w:pStyle w:val="sqlF9"/>
        <w:rPr>
          <w:del w:id="7320" w:author="Hemmati" w:date="2016-12-16T09:45:00Z"/>
          <w:rFonts w:asciiTheme="minorHAnsi" w:hAnsiTheme="minorHAnsi"/>
          <w:sz w:val="16"/>
          <w:szCs w:val="16"/>
          <w:rPrChange w:id="7321" w:author="Hemmati" w:date="2016-12-16T10:27:00Z">
            <w:rPr>
              <w:del w:id="7322" w:author="Hemmati" w:date="2016-12-16T09:45:00Z"/>
              <w:rFonts w:asciiTheme="minorHAnsi" w:hAnsiTheme="minorHAnsi"/>
            </w:rPr>
          </w:rPrChange>
        </w:rPr>
      </w:pPr>
    </w:p>
    <w:p w:rsidR="00BE4BFA" w:rsidRPr="002D3F66" w:rsidRDefault="00BE4BFA" w:rsidP="00BE4BFA">
      <w:pPr>
        <w:pStyle w:val="sqlF9"/>
        <w:rPr>
          <w:rFonts w:asciiTheme="minorHAnsi" w:hAnsiTheme="minorHAnsi"/>
          <w:sz w:val="16"/>
          <w:szCs w:val="16"/>
          <w:rPrChange w:id="7323" w:author="Hemmati" w:date="2016-12-16T10:27:00Z">
            <w:rPr>
              <w:rFonts w:asciiTheme="minorHAnsi" w:hAnsiTheme="minorHAnsi"/>
            </w:rPr>
          </w:rPrChange>
        </w:rPr>
      </w:pPr>
    </w:p>
    <w:p w:rsidR="00BE4BFA" w:rsidRPr="002D3F66" w:rsidRDefault="00BE4BFA" w:rsidP="00BE4BFA">
      <w:pPr>
        <w:pStyle w:val="sqlF9"/>
        <w:rPr>
          <w:rFonts w:asciiTheme="minorHAnsi" w:hAnsiTheme="minorHAnsi"/>
          <w:sz w:val="16"/>
          <w:szCs w:val="16"/>
          <w:rPrChange w:id="7324" w:author="Hemmati" w:date="2016-12-16T10:27:00Z">
            <w:rPr>
              <w:rFonts w:asciiTheme="minorHAnsi" w:hAnsiTheme="minorHAnsi"/>
            </w:rPr>
          </w:rPrChange>
        </w:rPr>
      </w:pPr>
    </w:p>
    <w:p w:rsidR="00BE4BFA" w:rsidRPr="002D3F66" w:rsidRDefault="00BE4BFA" w:rsidP="00BE4BFA">
      <w:pPr>
        <w:pStyle w:val="sqlF9"/>
        <w:rPr>
          <w:rFonts w:asciiTheme="minorHAnsi" w:hAnsiTheme="minorHAnsi"/>
          <w:sz w:val="16"/>
          <w:szCs w:val="16"/>
          <w:rPrChange w:id="7325" w:author="Hemmati" w:date="2016-12-16T10:27:00Z">
            <w:rPr>
              <w:rFonts w:asciiTheme="minorHAnsi" w:hAnsiTheme="minorHAnsi"/>
            </w:rPr>
          </w:rPrChange>
        </w:rPr>
      </w:pPr>
      <w:r w:rsidRPr="002D3F66">
        <w:rPr>
          <w:rFonts w:asciiTheme="minorHAnsi" w:hAnsiTheme="minorHAnsi"/>
          <w:sz w:val="16"/>
          <w:szCs w:val="16"/>
          <w:rPrChange w:id="7326" w:author="Hemmati" w:date="2016-12-16T10:27:00Z">
            <w:rPr>
              <w:rFonts w:asciiTheme="minorHAnsi" w:hAnsiTheme="minorHAnsi"/>
            </w:rPr>
          </w:rPrChange>
        </w:rPr>
        <w:t>SQL&gt; SELECT TABLE_NAME, TABLESPACE_NAME,OWNER FROM DBA_TABLES</w:t>
      </w:r>
    </w:p>
    <w:p w:rsidR="00BE4BFA" w:rsidRPr="002D3F66" w:rsidRDefault="00BE4BFA" w:rsidP="00BE4BFA">
      <w:pPr>
        <w:pStyle w:val="sqlF9"/>
        <w:rPr>
          <w:rFonts w:asciiTheme="minorHAnsi" w:hAnsiTheme="minorHAnsi"/>
          <w:sz w:val="16"/>
          <w:szCs w:val="16"/>
          <w:rPrChange w:id="7327" w:author="Hemmati" w:date="2016-12-16T10:27:00Z">
            <w:rPr>
              <w:rFonts w:asciiTheme="minorHAnsi" w:hAnsiTheme="minorHAnsi"/>
            </w:rPr>
          </w:rPrChange>
        </w:rPr>
      </w:pPr>
      <w:r w:rsidRPr="002D3F66">
        <w:rPr>
          <w:rFonts w:asciiTheme="minorHAnsi" w:hAnsiTheme="minorHAnsi"/>
          <w:sz w:val="16"/>
          <w:szCs w:val="16"/>
          <w:rPrChange w:id="7328" w:author="Hemmati" w:date="2016-12-16T10:27:00Z">
            <w:rPr>
              <w:rFonts w:asciiTheme="minorHAnsi" w:hAnsiTheme="minorHAnsi"/>
            </w:rPr>
          </w:rPrChange>
        </w:rPr>
        <w:t xml:space="preserve">  2   WHERE OWNER = 'TOWNER';</w:t>
      </w:r>
    </w:p>
    <w:p w:rsidR="00BE4BFA" w:rsidRPr="002D3F66" w:rsidRDefault="00BE4BFA" w:rsidP="00BE4BFA">
      <w:pPr>
        <w:pStyle w:val="sqlF9"/>
        <w:rPr>
          <w:rFonts w:asciiTheme="minorHAnsi" w:hAnsiTheme="minorHAnsi"/>
          <w:sz w:val="16"/>
          <w:szCs w:val="16"/>
          <w:rPrChange w:id="7329" w:author="Hemmati" w:date="2016-12-16T10:27:00Z">
            <w:rPr>
              <w:rFonts w:asciiTheme="minorHAnsi" w:hAnsiTheme="minorHAnsi"/>
            </w:rPr>
          </w:rPrChange>
        </w:rPr>
      </w:pPr>
    </w:p>
    <w:p w:rsidR="00BE4BFA" w:rsidRPr="002D3F66" w:rsidRDefault="00BE4BFA" w:rsidP="00BE4BFA">
      <w:pPr>
        <w:pStyle w:val="sqlF9"/>
        <w:rPr>
          <w:rFonts w:asciiTheme="minorHAnsi" w:hAnsiTheme="minorHAnsi"/>
          <w:sz w:val="16"/>
          <w:szCs w:val="16"/>
          <w:rPrChange w:id="7330" w:author="Hemmati" w:date="2016-12-16T10:27:00Z">
            <w:rPr>
              <w:rFonts w:asciiTheme="minorHAnsi" w:hAnsiTheme="minorHAnsi"/>
            </w:rPr>
          </w:rPrChange>
        </w:rPr>
      </w:pPr>
      <w:r w:rsidRPr="002D3F66">
        <w:rPr>
          <w:rFonts w:asciiTheme="minorHAnsi" w:hAnsiTheme="minorHAnsi"/>
          <w:sz w:val="16"/>
          <w:szCs w:val="16"/>
          <w:rPrChange w:id="7331" w:author="Hemmati" w:date="2016-12-16T10:27:00Z">
            <w:rPr>
              <w:rFonts w:asciiTheme="minorHAnsi" w:hAnsiTheme="minorHAnsi"/>
            </w:rPr>
          </w:rPrChange>
        </w:rPr>
        <w:t>TABLE_NAME                     TABLESPACE_NAME                OWNER</w:t>
      </w:r>
    </w:p>
    <w:p w:rsidR="00BE4BFA" w:rsidRPr="002D3F66" w:rsidRDefault="00BE4BFA" w:rsidP="00BE4BFA">
      <w:pPr>
        <w:pStyle w:val="sqlF9"/>
        <w:rPr>
          <w:rFonts w:asciiTheme="minorHAnsi" w:hAnsiTheme="minorHAnsi"/>
          <w:sz w:val="16"/>
          <w:szCs w:val="16"/>
          <w:rPrChange w:id="7332" w:author="Hemmati" w:date="2016-12-16T10:27:00Z">
            <w:rPr>
              <w:rFonts w:asciiTheme="minorHAnsi" w:hAnsiTheme="minorHAnsi"/>
            </w:rPr>
          </w:rPrChange>
        </w:rPr>
      </w:pPr>
      <w:r w:rsidRPr="002D3F66">
        <w:rPr>
          <w:rFonts w:asciiTheme="minorHAnsi" w:hAnsiTheme="minorHAnsi"/>
          <w:sz w:val="16"/>
          <w:szCs w:val="16"/>
          <w:rPrChange w:id="7333" w:author="Hemmati" w:date="2016-12-16T10:27:00Z">
            <w:rPr>
              <w:rFonts w:asciiTheme="minorHAnsi" w:hAnsiTheme="minorHAnsi"/>
            </w:rPr>
          </w:rPrChange>
        </w:rPr>
        <w:t>------------------------------ ------------------------------ -------------</w:t>
      </w:r>
    </w:p>
    <w:p w:rsidR="00BE4BFA" w:rsidRPr="002D3F66" w:rsidRDefault="00BE4BFA" w:rsidP="00BE4BFA">
      <w:pPr>
        <w:pStyle w:val="sqlF9"/>
        <w:rPr>
          <w:rFonts w:asciiTheme="minorHAnsi" w:hAnsiTheme="minorHAnsi"/>
          <w:sz w:val="16"/>
          <w:szCs w:val="16"/>
          <w:rPrChange w:id="7334" w:author="Hemmati" w:date="2016-12-16T10:27:00Z">
            <w:rPr>
              <w:rFonts w:asciiTheme="minorHAnsi" w:hAnsiTheme="minorHAnsi"/>
            </w:rPr>
          </w:rPrChange>
        </w:rPr>
      </w:pPr>
      <w:r w:rsidRPr="002D3F66">
        <w:rPr>
          <w:rFonts w:asciiTheme="minorHAnsi" w:hAnsiTheme="minorHAnsi"/>
          <w:sz w:val="16"/>
          <w:szCs w:val="16"/>
          <w:rPrChange w:id="7335" w:author="Hemmati" w:date="2016-12-16T10:27:00Z">
            <w:rPr>
              <w:rFonts w:asciiTheme="minorHAnsi" w:hAnsiTheme="minorHAnsi"/>
            </w:rPr>
          </w:rPrChange>
        </w:rPr>
        <w:t>SUPPLIER_DATA                  ADHOC                          TOWNER</w:t>
      </w:r>
    </w:p>
    <w:p w:rsidR="00BE4BFA" w:rsidRPr="002D3F66" w:rsidRDefault="00BE4BFA" w:rsidP="00BE4BFA">
      <w:pPr>
        <w:pStyle w:val="sqlF9"/>
        <w:rPr>
          <w:rFonts w:asciiTheme="minorHAnsi" w:hAnsiTheme="minorHAnsi"/>
          <w:sz w:val="16"/>
          <w:szCs w:val="16"/>
          <w:rPrChange w:id="7336" w:author="Hemmati" w:date="2016-12-16T10:27:00Z">
            <w:rPr>
              <w:rFonts w:asciiTheme="minorHAnsi" w:hAnsiTheme="minorHAnsi"/>
            </w:rPr>
          </w:rPrChange>
        </w:rPr>
      </w:pPr>
      <w:r w:rsidRPr="002D3F66">
        <w:rPr>
          <w:rFonts w:asciiTheme="minorHAnsi" w:hAnsiTheme="minorHAnsi"/>
          <w:sz w:val="16"/>
          <w:szCs w:val="16"/>
          <w:rPrChange w:id="7337" w:author="Hemmati" w:date="2016-12-16T10:27:00Z">
            <w:rPr>
              <w:rFonts w:asciiTheme="minorHAnsi" w:hAnsiTheme="minorHAnsi"/>
            </w:rPr>
          </w:rPrChange>
        </w:rPr>
        <w:t>SALE_DATA                      ADHOC                          TOWNER</w:t>
      </w:r>
    </w:p>
    <w:p w:rsidR="00BE4BFA" w:rsidRPr="002D3F66" w:rsidRDefault="00BE4BFA" w:rsidP="00BE4BFA">
      <w:pPr>
        <w:pStyle w:val="sqlF9"/>
        <w:rPr>
          <w:rFonts w:asciiTheme="minorHAnsi" w:hAnsiTheme="minorHAnsi"/>
          <w:sz w:val="16"/>
          <w:szCs w:val="16"/>
          <w:rPrChange w:id="7338" w:author="Hemmati" w:date="2016-12-16T10:27:00Z">
            <w:rPr>
              <w:rFonts w:asciiTheme="minorHAnsi" w:hAnsiTheme="minorHAnsi"/>
            </w:rPr>
          </w:rPrChange>
        </w:rPr>
      </w:pPr>
      <w:r w:rsidRPr="002D3F66">
        <w:rPr>
          <w:rFonts w:asciiTheme="minorHAnsi" w:hAnsiTheme="minorHAnsi"/>
          <w:sz w:val="16"/>
          <w:szCs w:val="16"/>
          <w:rPrChange w:id="7339" w:author="Hemmati" w:date="2016-12-16T10:27:00Z">
            <w:rPr>
              <w:rFonts w:asciiTheme="minorHAnsi" w:hAnsiTheme="minorHAnsi"/>
            </w:rPr>
          </w:rPrChange>
        </w:rPr>
        <w:t>CUSTOMER_DATA                  ADHOC                          TOWNER</w:t>
      </w:r>
    </w:p>
    <w:p w:rsidR="00BE4BFA" w:rsidRPr="002D3F66" w:rsidRDefault="00BE4BFA" w:rsidP="00BE4BFA">
      <w:pPr>
        <w:pStyle w:val="sqlF9"/>
        <w:rPr>
          <w:rFonts w:asciiTheme="minorHAnsi" w:hAnsiTheme="minorHAnsi"/>
          <w:sz w:val="16"/>
          <w:szCs w:val="16"/>
          <w:rPrChange w:id="7340" w:author="Hemmati" w:date="2016-12-16T10:27:00Z">
            <w:rPr>
              <w:rFonts w:asciiTheme="minorHAnsi" w:hAnsiTheme="minorHAnsi"/>
            </w:rPr>
          </w:rPrChange>
        </w:rPr>
      </w:pPr>
      <w:r w:rsidRPr="002D3F66">
        <w:rPr>
          <w:rFonts w:asciiTheme="minorHAnsi" w:hAnsiTheme="minorHAnsi"/>
          <w:sz w:val="16"/>
          <w:szCs w:val="16"/>
          <w:rPrChange w:id="7341" w:author="Hemmati" w:date="2016-12-16T10:27:00Z">
            <w:rPr>
              <w:rFonts w:asciiTheme="minorHAnsi" w:hAnsiTheme="minorHAnsi"/>
            </w:rPr>
          </w:rPrChange>
        </w:rPr>
        <w:t>TRIP_TYPE                      USER_DATA                      TOWNER</w:t>
      </w:r>
    </w:p>
    <w:p w:rsidR="00BE4BFA" w:rsidRPr="002D3F66" w:rsidRDefault="00BE4BFA" w:rsidP="00BE4BFA">
      <w:pPr>
        <w:pStyle w:val="sqlF9"/>
        <w:rPr>
          <w:rFonts w:asciiTheme="minorHAnsi" w:hAnsiTheme="minorHAnsi"/>
          <w:sz w:val="16"/>
          <w:szCs w:val="16"/>
          <w:rPrChange w:id="7342" w:author="Hemmati" w:date="2016-12-16T10:27:00Z">
            <w:rPr>
              <w:rFonts w:asciiTheme="minorHAnsi" w:hAnsiTheme="minorHAnsi"/>
            </w:rPr>
          </w:rPrChange>
        </w:rPr>
      </w:pPr>
      <w:r w:rsidRPr="002D3F66">
        <w:rPr>
          <w:rFonts w:asciiTheme="minorHAnsi" w:hAnsiTheme="minorHAnsi"/>
          <w:sz w:val="16"/>
          <w:szCs w:val="16"/>
          <w:rPrChange w:id="7343" w:author="Hemmati" w:date="2016-12-16T10:27:00Z">
            <w:rPr>
              <w:rFonts w:asciiTheme="minorHAnsi" w:hAnsiTheme="minorHAnsi"/>
            </w:rPr>
          </w:rPrChange>
        </w:rPr>
        <w:t>AGENT_OFFICE                   USER_DATA                      TOWNER</w:t>
      </w:r>
    </w:p>
    <w:p w:rsidR="00BE4BFA" w:rsidRPr="002D3F66" w:rsidRDefault="00BE4BFA" w:rsidP="00BE4BFA">
      <w:pPr>
        <w:pStyle w:val="sqlF9"/>
        <w:rPr>
          <w:rFonts w:asciiTheme="minorHAnsi" w:hAnsiTheme="minorHAnsi"/>
          <w:sz w:val="16"/>
          <w:szCs w:val="16"/>
          <w:rPrChange w:id="7344" w:author="Hemmati" w:date="2016-12-16T10:27:00Z">
            <w:rPr>
              <w:rFonts w:asciiTheme="minorHAnsi" w:hAnsiTheme="minorHAnsi"/>
            </w:rPr>
          </w:rPrChange>
        </w:rPr>
      </w:pPr>
      <w:r w:rsidRPr="002D3F66">
        <w:rPr>
          <w:rFonts w:asciiTheme="minorHAnsi" w:hAnsiTheme="minorHAnsi"/>
          <w:sz w:val="16"/>
          <w:szCs w:val="16"/>
          <w:rPrChange w:id="7345" w:author="Hemmati" w:date="2016-12-16T10:27:00Z">
            <w:rPr>
              <w:rFonts w:asciiTheme="minorHAnsi" w:hAnsiTheme="minorHAnsi"/>
            </w:rPr>
          </w:rPrChange>
        </w:rPr>
        <w:t>PAYMENT_TYPE                   USER_DATA                      TOWNER</w:t>
      </w:r>
    </w:p>
    <w:p w:rsidR="00BE4BFA" w:rsidRPr="002D3F66" w:rsidDel="0030136C" w:rsidRDefault="00BE4BFA" w:rsidP="00BE4BFA">
      <w:pPr>
        <w:pStyle w:val="sqlF9"/>
        <w:rPr>
          <w:del w:id="7346" w:author="Hemmati" w:date="2016-12-16T09:45:00Z"/>
          <w:rFonts w:asciiTheme="minorHAnsi" w:hAnsiTheme="minorHAnsi"/>
          <w:sz w:val="16"/>
          <w:szCs w:val="16"/>
          <w:rPrChange w:id="7347" w:author="Hemmati" w:date="2016-12-16T10:27:00Z">
            <w:rPr>
              <w:del w:id="7348" w:author="Hemmati" w:date="2016-12-16T09:45:00Z"/>
              <w:rFonts w:asciiTheme="minorHAnsi" w:hAnsiTheme="minorHAnsi"/>
            </w:rPr>
          </w:rPrChange>
        </w:rPr>
      </w:pPr>
      <w:del w:id="7349" w:author="Hemmati" w:date="2016-12-16T09:45:00Z">
        <w:r w:rsidRPr="002D3F66" w:rsidDel="0030136C">
          <w:rPr>
            <w:rFonts w:asciiTheme="minorHAnsi" w:hAnsiTheme="minorHAnsi"/>
            <w:sz w:val="16"/>
            <w:szCs w:val="16"/>
            <w:rPrChange w:id="7350" w:author="Hemmati" w:date="2016-12-16T10:27:00Z">
              <w:rPr>
                <w:rFonts w:asciiTheme="minorHAnsi" w:hAnsiTheme="minorHAnsi"/>
              </w:rPr>
            </w:rPrChange>
          </w:rPr>
          <w:delText>COMMISSION_STATUS              USER_DATA                      TOWNER</w:delText>
        </w:r>
      </w:del>
    </w:p>
    <w:p w:rsidR="00BE4BFA" w:rsidRPr="002D3F66" w:rsidRDefault="00BE4BFA" w:rsidP="00BE4BFA">
      <w:pPr>
        <w:pStyle w:val="sqlF9"/>
        <w:rPr>
          <w:rFonts w:asciiTheme="minorHAnsi" w:hAnsiTheme="minorHAnsi"/>
          <w:sz w:val="16"/>
          <w:szCs w:val="16"/>
          <w:rPrChange w:id="7351" w:author="Hemmati" w:date="2016-12-16T10:27:00Z">
            <w:rPr>
              <w:rFonts w:asciiTheme="minorHAnsi" w:hAnsiTheme="minorHAnsi"/>
            </w:rPr>
          </w:rPrChange>
        </w:rPr>
      </w:pPr>
      <w:r w:rsidRPr="002D3F66">
        <w:rPr>
          <w:rFonts w:asciiTheme="minorHAnsi" w:hAnsiTheme="minorHAnsi"/>
          <w:sz w:val="16"/>
          <w:szCs w:val="16"/>
          <w:rPrChange w:id="7352" w:author="Hemmati" w:date="2016-12-16T10:27:00Z">
            <w:rPr>
              <w:rFonts w:asciiTheme="minorHAnsi" w:hAnsiTheme="minorHAnsi"/>
            </w:rPr>
          </w:rPrChange>
        </w:rPr>
        <w:t>CLASS_TYPE                     USER_DATA                      TOWNER</w:t>
      </w:r>
    </w:p>
    <w:p w:rsidR="00BE4BFA" w:rsidRPr="002D3F66" w:rsidRDefault="00BE4BFA" w:rsidP="00BE4BFA">
      <w:pPr>
        <w:pStyle w:val="sqlF9"/>
        <w:rPr>
          <w:rFonts w:asciiTheme="minorHAnsi" w:hAnsiTheme="minorHAnsi"/>
          <w:sz w:val="16"/>
          <w:szCs w:val="16"/>
          <w:rPrChange w:id="7353" w:author="Hemmati" w:date="2016-12-16T10:27:00Z">
            <w:rPr>
              <w:rFonts w:asciiTheme="minorHAnsi" w:hAnsiTheme="minorHAnsi"/>
            </w:rPr>
          </w:rPrChange>
        </w:rPr>
      </w:pPr>
      <w:r w:rsidRPr="002D3F66">
        <w:rPr>
          <w:rFonts w:asciiTheme="minorHAnsi" w:hAnsiTheme="minorHAnsi"/>
          <w:sz w:val="16"/>
          <w:szCs w:val="16"/>
          <w:rPrChange w:id="7354" w:author="Hemmati" w:date="2016-12-16T10:27:00Z">
            <w:rPr>
              <w:rFonts w:asciiTheme="minorHAnsi" w:hAnsiTheme="minorHAnsi"/>
            </w:rPr>
          </w:rPrChange>
        </w:rPr>
        <w:t>AGENT_EMP                      USER_DATA                      TOWNER</w:t>
      </w:r>
    </w:p>
    <w:p w:rsidR="00BE4BFA" w:rsidRPr="002D3F66" w:rsidRDefault="00BE4BFA" w:rsidP="00BE4BFA">
      <w:pPr>
        <w:pStyle w:val="sqlF9"/>
        <w:rPr>
          <w:rFonts w:asciiTheme="minorHAnsi" w:hAnsiTheme="minorHAnsi"/>
          <w:sz w:val="16"/>
          <w:szCs w:val="16"/>
          <w:rPrChange w:id="7355" w:author="Hemmati" w:date="2016-12-16T10:27:00Z">
            <w:rPr>
              <w:rFonts w:asciiTheme="minorHAnsi" w:hAnsiTheme="minorHAnsi"/>
            </w:rPr>
          </w:rPrChange>
        </w:rPr>
      </w:pPr>
      <w:r w:rsidRPr="002D3F66">
        <w:rPr>
          <w:rFonts w:asciiTheme="minorHAnsi" w:hAnsiTheme="minorHAnsi"/>
          <w:sz w:val="16"/>
          <w:szCs w:val="16"/>
          <w:rPrChange w:id="7356" w:author="Hemmati" w:date="2016-12-16T10:27:00Z">
            <w:rPr>
              <w:rFonts w:asciiTheme="minorHAnsi" w:hAnsiTheme="minorHAnsi"/>
            </w:rPr>
          </w:rPrChange>
        </w:rPr>
        <w:t>PRODUCT_CATEGORY               USER_DATA                      TOWNER</w:t>
      </w:r>
    </w:p>
    <w:p w:rsidR="00BE4BFA" w:rsidRPr="002D3F66" w:rsidRDefault="00BE4BFA" w:rsidP="00BE4BFA">
      <w:pPr>
        <w:pStyle w:val="sqlF9"/>
        <w:rPr>
          <w:rFonts w:asciiTheme="minorHAnsi" w:hAnsiTheme="minorHAnsi"/>
          <w:sz w:val="16"/>
          <w:szCs w:val="16"/>
          <w:rPrChange w:id="7357" w:author="Hemmati" w:date="2016-12-16T10:27:00Z">
            <w:rPr>
              <w:rFonts w:asciiTheme="minorHAnsi" w:hAnsiTheme="minorHAnsi"/>
            </w:rPr>
          </w:rPrChange>
        </w:rPr>
      </w:pPr>
      <w:r w:rsidRPr="002D3F66">
        <w:rPr>
          <w:rFonts w:asciiTheme="minorHAnsi" w:hAnsiTheme="minorHAnsi"/>
          <w:sz w:val="16"/>
          <w:szCs w:val="16"/>
          <w:rPrChange w:id="7358" w:author="Hemmati" w:date="2016-12-16T10:27:00Z">
            <w:rPr>
              <w:rFonts w:asciiTheme="minorHAnsi" w:hAnsiTheme="minorHAnsi"/>
            </w:rPr>
          </w:rPrChange>
        </w:rPr>
        <w:t>AFFILIATION                    USER_DATA                      TOWNER</w:t>
      </w:r>
    </w:p>
    <w:p w:rsidR="00BE4BFA" w:rsidRPr="002D3F66" w:rsidDel="0030136C" w:rsidRDefault="00BE4BFA" w:rsidP="00BE4BFA">
      <w:pPr>
        <w:pStyle w:val="sqlF9"/>
        <w:rPr>
          <w:del w:id="7359" w:author="Hemmati" w:date="2016-12-16T09:45:00Z"/>
          <w:rFonts w:asciiTheme="minorHAnsi" w:hAnsiTheme="minorHAnsi"/>
          <w:sz w:val="16"/>
          <w:szCs w:val="16"/>
          <w:rPrChange w:id="7360" w:author="Hemmati" w:date="2016-12-16T10:27:00Z">
            <w:rPr>
              <w:del w:id="7361" w:author="Hemmati" w:date="2016-12-16T09:45:00Z"/>
              <w:rFonts w:asciiTheme="minorHAnsi" w:hAnsiTheme="minorHAnsi"/>
            </w:rPr>
          </w:rPrChange>
        </w:rPr>
      </w:pPr>
      <w:del w:id="7362" w:author="Hemmati" w:date="2016-12-16T09:45:00Z">
        <w:r w:rsidRPr="002D3F66" w:rsidDel="0030136C">
          <w:rPr>
            <w:rFonts w:asciiTheme="minorHAnsi" w:hAnsiTheme="minorHAnsi"/>
            <w:sz w:val="16"/>
            <w:szCs w:val="16"/>
            <w:rPrChange w:id="7363" w:author="Hemmati" w:date="2016-12-16T10:27:00Z">
              <w:rPr>
                <w:rFonts w:asciiTheme="minorHAnsi" w:hAnsiTheme="minorHAnsi"/>
              </w:rPr>
            </w:rPrChange>
          </w:rPr>
          <w:delText>FEE_TYPE                       USER_DATA                      TOWNER</w:delText>
        </w:r>
      </w:del>
    </w:p>
    <w:p w:rsidR="00BE4BFA" w:rsidRPr="002D3F66" w:rsidRDefault="00BE4BFA" w:rsidP="00BE4BFA">
      <w:pPr>
        <w:pStyle w:val="sqlF9"/>
        <w:rPr>
          <w:rFonts w:asciiTheme="minorHAnsi" w:hAnsiTheme="minorHAnsi"/>
          <w:sz w:val="16"/>
          <w:szCs w:val="16"/>
          <w:rPrChange w:id="7364" w:author="Hemmati" w:date="2016-12-16T10:27:00Z">
            <w:rPr>
              <w:rFonts w:asciiTheme="minorHAnsi" w:hAnsiTheme="minorHAnsi"/>
            </w:rPr>
          </w:rPrChange>
        </w:rPr>
      </w:pPr>
      <w:r w:rsidRPr="002D3F66">
        <w:rPr>
          <w:rFonts w:asciiTheme="minorHAnsi" w:hAnsiTheme="minorHAnsi"/>
          <w:sz w:val="16"/>
          <w:szCs w:val="16"/>
          <w:rPrChange w:id="7365" w:author="Hemmati" w:date="2016-12-16T10:27:00Z">
            <w:rPr>
              <w:rFonts w:asciiTheme="minorHAnsi" w:hAnsiTheme="minorHAnsi"/>
            </w:rPr>
          </w:rPrChange>
        </w:rPr>
        <w:t>DESTINATION                    USER_DATA                      TOWNER</w:t>
      </w:r>
    </w:p>
    <w:p w:rsidR="00BE4BFA" w:rsidRPr="002D3F66" w:rsidRDefault="00BE4BFA" w:rsidP="00BE4BFA">
      <w:pPr>
        <w:pStyle w:val="sqlF9"/>
        <w:rPr>
          <w:rFonts w:asciiTheme="minorHAnsi" w:hAnsiTheme="minorHAnsi"/>
          <w:sz w:val="16"/>
          <w:szCs w:val="16"/>
          <w:rPrChange w:id="7366" w:author="Hemmati" w:date="2016-12-16T10:27:00Z">
            <w:rPr>
              <w:rFonts w:asciiTheme="minorHAnsi" w:hAnsiTheme="minorHAnsi"/>
            </w:rPr>
          </w:rPrChange>
        </w:rPr>
      </w:pPr>
    </w:p>
    <w:p w:rsidR="00BE4BFA" w:rsidRPr="002D3F66" w:rsidRDefault="00BE4BFA" w:rsidP="00BE4BFA">
      <w:pPr>
        <w:pStyle w:val="sqlF9"/>
        <w:rPr>
          <w:rFonts w:asciiTheme="minorHAnsi" w:hAnsiTheme="minorHAnsi"/>
          <w:sz w:val="16"/>
          <w:szCs w:val="16"/>
          <w:rPrChange w:id="7367" w:author="Hemmati" w:date="2016-12-16T10:27:00Z">
            <w:rPr>
              <w:rFonts w:asciiTheme="minorHAnsi" w:hAnsiTheme="minorHAnsi"/>
            </w:rPr>
          </w:rPrChange>
        </w:rPr>
      </w:pPr>
      <w:r w:rsidRPr="002D3F66">
        <w:rPr>
          <w:rFonts w:asciiTheme="minorHAnsi" w:hAnsiTheme="minorHAnsi"/>
          <w:sz w:val="16"/>
          <w:szCs w:val="16"/>
          <w:rPrChange w:id="7368" w:author="Hemmati" w:date="2016-12-16T10:27:00Z">
            <w:rPr>
              <w:rFonts w:asciiTheme="minorHAnsi" w:hAnsiTheme="minorHAnsi"/>
            </w:rPr>
          </w:rPrChange>
        </w:rPr>
        <w:t>1</w:t>
      </w:r>
      <w:ins w:id="7369" w:author="Hemmati" w:date="2016-12-16T09:45:00Z">
        <w:r w:rsidR="0030136C" w:rsidRPr="002D3F66">
          <w:rPr>
            <w:rFonts w:asciiTheme="minorHAnsi" w:hAnsiTheme="minorHAnsi"/>
            <w:sz w:val="16"/>
            <w:szCs w:val="16"/>
            <w:rPrChange w:id="7370" w:author="Hemmati" w:date="2016-12-16T10:27:00Z">
              <w:rPr>
                <w:rFonts w:asciiTheme="minorHAnsi" w:hAnsiTheme="minorHAnsi"/>
              </w:rPr>
            </w:rPrChange>
          </w:rPr>
          <w:t>1</w:t>
        </w:r>
      </w:ins>
      <w:del w:id="7371" w:author="Hemmati" w:date="2016-12-16T09:45:00Z">
        <w:r w:rsidRPr="002D3F66" w:rsidDel="0030136C">
          <w:rPr>
            <w:rFonts w:asciiTheme="minorHAnsi" w:hAnsiTheme="minorHAnsi"/>
            <w:sz w:val="16"/>
            <w:szCs w:val="16"/>
            <w:rPrChange w:id="7372" w:author="Hemmati" w:date="2016-12-16T10:27:00Z">
              <w:rPr>
                <w:rFonts w:asciiTheme="minorHAnsi" w:hAnsiTheme="minorHAnsi"/>
              </w:rPr>
            </w:rPrChange>
          </w:rPr>
          <w:delText>3</w:delText>
        </w:r>
      </w:del>
      <w:r w:rsidRPr="002D3F66">
        <w:rPr>
          <w:rFonts w:asciiTheme="minorHAnsi" w:hAnsiTheme="minorHAnsi"/>
          <w:sz w:val="16"/>
          <w:szCs w:val="16"/>
          <w:rPrChange w:id="7373" w:author="Hemmati" w:date="2016-12-16T10:27:00Z">
            <w:rPr>
              <w:rFonts w:asciiTheme="minorHAnsi" w:hAnsiTheme="minorHAnsi"/>
            </w:rPr>
          </w:rPrChange>
        </w:rPr>
        <w:t xml:space="preserve"> rows selected.</w:t>
      </w:r>
    </w:p>
    <w:p w:rsidR="00BE4BFA" w:rsidRPr="002D3F66" w:rsidDel="0064582B" w:rsidRDefault="00BE4BFA" w:rsidP="00BE4BFA">
      <w:pPr>
        <w:pStyle w:val="sqlF9"/>
        <w:rPr>
          <w:del w:id="7374" w:author="Hemmati" w:date="2016-12-16T09:45:00Z"/>
          <w:rFonts w:asciiTheme="minorHAnsi" w:hAnsiTheme="minorHAnsi"/>
          <w:sz w:val="16"/>
          <w:szCs w:val="16"/>
          <w:rPrChange w:id="7375" w:author="Hemmati" w:date="2016-12-16T10:27:00Z">
            <w:rPr>
              <w:del w:id="7376" w:author="Hemmati" w:date="2016-12-16T09:45:00Z"/>
              <w:rFonts w:asciiTheme="minorHAnsi" w:hAnsiTheme="minorHAnsi"/>
            </w:rPr>
          </w:rPrChange>
        </w:rPr>
      </w:pPr>
    </w:p>
    <w:p w:rsidR="00BE4BFA" w:rsidRPr="002D3F66" w:rsidDel="0064582B" w:rsidRDefault="00BE4BFA" w:rsidP="00BE4BFA">
      <w:pPr>
        <w:pStyle w:val="sqlF9"/>
        <w:rPr>
          <w:del w:id="7377" w:author="Hemmati" w:date="2016-12-16T09:45:00Z"/>
          <w:rFonts w:asciiTheme="minorHAnsi" w:hAnsiTheme="minorHAnsi"/>
          <w:sz w:val="16"/>
          <w:szCs w:val="16"/>
          <w:rPrChange w:id="7378" w:author="Hemmati" w:date="2016-12-16T10:27:00Z">
            <w:rPr>
              <w:del w:id="7379" w:author="Hemmati" w:date="2016-12-16T09:45:00Z"/>
              <w:rFonts w:asciiTheme="minorHAnsi" w:hAnsiTheme="minorHAnsi"/>
            </w:rPr>
          </w:rPrChange>
        </w:rPr>
      </w:pPr>
    </w:p>
    <w:p w:rsidR="00BE4BFA" w:rsidRPr="002D3F66" w:rsidRDefault="00BE4BFA" w:rsidP="00BE4BFA">
      <w:pPr>
        <w:pStyle w:val="sqlF9"/>
        <w:rPr>
          <w:rFonts w:asciiTheme="minorHAnsi" w:hAnsiTheme="minorHAnsi"/>
          <w:sz w:val="16"/>
          <w:szCs w:val="16"/>
          <w:rPrChange w:id="7380" w:author="Hemmati" w:date="2016-12-16T10:27:00Z">
            <w:rPr>
              <w:rFonts w:asciiTheme="minorHAnsi" w:hAnsiTheme="minorHAnsi"/>
            </w:rPr>
          </w:rPrChange>
        </w:rPr>
      </w:pPr>
    </w:p>
    <w:p w:rsidR="00BE4BFA" w:rsidRPr="002D3F66" w:rsidRDefault="00BE4BFA" w:rsidP="00BE4BFA">
      <w:pPr>
        <w:pStyle w:val="sqlF9"/>
        <w:rPr>
          <w:rFonts w:asciiTheme="minorHAnsi" w:hAnsiTheme="minorHAnsi"/>
          <w:sz w:val="16"/>
          <w:szCs w:val="16"/>
          <w:rPrChange w:id="7381" w:author="Hemmati" w:date="2016-12-16T10:27:00Z">
            <w:rPr>
              <w:rFonts w:asciiTheme="minorHAnsi" w:hAnsiTheme="minorHAnsi"/>
            </w:rPr>
          </w:rPrChange>
        </w:rPr>
      </w:pPr>
      <w:r w:rsidRPr="002D3F66">
        <w:rPr>
          <w:rFonts w:asciiTheme="minorHAnsi" w:hAnsiTheme="minorHAnsi"/>
          <w:sz w:val="16"/>
          <w:szCs w:val="16"/>
          <w:rPrChange w:id="7382" w:author="Hemmati" w:date="2016-12-16T10:27:00Z">
            <w:rPr>
              <w:rFonts w:asciiTheme="minorHAnsi" w:hAnsiTheme="minorHAnsi"/>
            </w:rPr>
          </w:rPrChange>
        </w:rPr>
        <w:t xml:space="preserve">REM =================== CLEARING SETTING =============================== </w:t>
      </w:r>
    </w:p>
    <w:p w:rsidR="00BE4BFA" w:rsidRPr="002D3F66" w:rsidRDefault="00BE4BFA" w:rsidP="00BE4BFA">
      <w:pPr>
        <w:pStyle w:val="sqlF9"/>
        <w:rPr>
          <w:rFonts w:asciiTheme="minorHAnsi" w:hAnsiTheme="minorHAnsi"/>
          <w:sz w:val="16"/>
          <w:szCs w:val="16"/>
          <w:rPrChange w:id="7383" w:author="Hemmati" w:date="2016-12-16T10:27:00Z">
            <w:rPr>
              <w:rFonts w:asciiTheme="minorHAnsi" w:hAnsiTheme="minorHAnsi"/>
            </w:rPr>
          </w:rPrChange>
        </w:rPr>
      </w:pPr>
    </w:p>
    <w:p w:rsidR="00BE4BFA" w:rsidRPr="002D3F66" w:rsidRDefault="00BE4BFA" w:rsidP="00BE4BFA">
      <w:pPr>
        <w:pStyle w:val="sqlF9"/>
        <w:rPr>
          <w:rFonts w:asciiTheme="minorHAnsi" w:hAnsiTheme="minorHAnsi"/>
          <w:sz w:val="16"/>
          <w:szCs w:val="16"/>
          <w:rPrChange w:id="7384" w:author="Hemmati" w:date="2016-12-16T10:27:00Z">
            <w:rPr>
              <w:rFonts w:asciiTheme="minorHAnsi" w:hAnsiTheme="minorHAnsi"/>
            </w:rPr>
          </w:rPrChange>
        </w:rPr>
      </w:pPr>
      <w:r w:rsidRPr="002D3F66">
        <w:rPr>
          <w:rFonts w:asciiTheme="minorHAnsi" w:hAnsiTheme="minorHAnsi"/>
          <w:sz w:val="16"/>
          <w:szCs w:val="16"/>
          <w:rPrChange w:id="7385" w:author="Hemmati" w:date="2016-12-16T10:27:00Z">
            <w:rPr>
              <w:rFonts w:asciiTheme="minorHAnsi" w:hAnsiTheme="minorHAnsi"/>
            </w:rPr>
          </w:rPrChange>
        </w:rPr>
        <w:t>TTITLE OFF</w:t>
      </w:r>
    </w:p>
    <w:p w:rsidR="00BE4BFA" w:rsidRPr="002D3F66" w:rsidRDefault="00BE4BFA" w:rsidP="00BE4BFA">
      <w:pPr>
        <w:pStyle w:val="sqlF9"/>
        <w:rPr>
          <w:rFonts w:asciiTheme="minorHAnsi" w:hAnsiTheme="minorHAnsi"/>
          <w:sz w:val="16"/>
          <w:szCs w:val="16"/>
          <w:rPrChange w:id="7386" w:author="Hemmati" w:date="2016-12-16T10:27:00Z">
            <w:rPr>
              <w:rFonts w:asciiTheme="minorHAnsi" w:hAnsiTheme="minorHAnsi"/>
            </w:rPr>
          </w:rPrChange>
        </w:rPr>
      </w:pPr>
      <w:r w:rsidRPr="002D3F66">
        <w:rPr>
          <w:rFonts w:asciiTheme="minorHAnsi" w:hAnsiTheme="minorHAnsi"/>
          <w:sz w:val="16"/>
          <w:szCs w:val="16"/>
          <w:rPrChange w:id="7387" w:author="Hemmati" w:date="2016-12-16T10:27:00Z">
            <w:rPr>
              <w:rFonts w:asciiTheme="minorHAnsi" w:hAnsiTheme="minorHAnsi"/>
            </w:rPr>
          </w:rPrChange>
        </w:rPr>
        <w:t>BTITLE OFF</w:t>
      </w:r>
    </w:p>
    <w:p w:rsidR="00BE4BFA" w:rsidRPr="002D3F66" w:rsidRDefault="00BE4BFA" w:rsidP="00BE4BFA">
      <w:pPr>
        <w:pStyle w:val="sqlF9"/>
        <w:rPr>
          <w:rFonts w:asciiTheme="minorHAnsi" w:hAnsiTheme="minorHAnsi"/>
          <w:sz w:val="16"/>
          <w:szCs w:val="16"/>
          <w:rPrChange w:id="7388" w:author="Hemmati" w:date="2016-12-16T10:27:00Z">
            <w:rPr>
              <w:rFonts w:asciiTheme="minorHAnsi" w:hAnsiTheme="minorHAnsi"/>
            </w:rPr>
          </w:rPrChange>
        </w:rPr>
      </w:pPr>
      <w:r w:rsidRPr="002D3F66">
        <w:rPr>
          <w:rFonts w:asciiTheme="minorHAnsi" w:hAnsiTheme="minorHAnsi"/>
          <w:sz w:val="16"/>
          <w:szCs w:val="16"/>
          <w:rPrChange w:id="7389" w:author="Hemmati" w:date="2016-12-16T10:27:00Z">
            <w:rPr>
              <w:rFonts w:asciiTheme="minorHAnsi" w:hAnsiTheme="minorHAnsi"/>
            </w:rPr>
          </w:rPrChange>
        </w:rPr>
        <w:t>SET linesize 80</w:t>
      </w:r>
    </w:p>
    <w:p w:rsidR="00BE4BFA" w:rsidRPr="002D3F66" w:rsidRDefault="00BE4BFA" w:rsidP="00BE4BFA">
      <w:pPr>
        <w:pStyle w:val="sqlF9"/>
        <w:rPr>
          <w:rFonts w:asciiTheme="minorHAnsi" w:hAnsiTheme="minorHAnsi"/>
          <w:sz w:val="16"/>
          <w:szCs w:val="16"/>
          <w:rPrChange w:id="7390" w:author="Hemmati" w:date="2016-12-16T10:27:00Z">
            <w:rPr>
              <w:rFonts w:asciiTheme="minorHAnsi" w:hAnsiTheme="minorHAnsi"/>
            </w:rPr>
          </w:rPrChange>
        </w:rPr>
      </w:pPr>
      <w:r w:rsidRPr="002D3F66">
        <w:rPr>
          <w:rFonts w:asciiTheme="minorHAnsi" w:hAnsiTheme="minorHAnsi"/>
          <w:sz w:val="16"/>
          <w:szCs w:val="16"/>
          <w:rPrChange w:id="7391" w:author="Hemmati" w:date="2016-12-16T10:27:00Z">
            <w:rPr>
              <w:rFonts w:asciiTheme="minorHAnsi" w:hAnsiTheme="minorHAnsi"/>
            </w:rPr>
          </w:rPrChange>
        </w:rPr>
        <w:t>SET Long 80</w:t>
      </w:r>
    </w:p>
    <w:p w:rsidR="00BE4BFA" w:rsidRPr="002D3F66" w:rsidRDefault="00BE4BFA" w:rsidP="00BE4BFA">
      <w:pPr>
        <w:pStyle w:val="sqlF9"/>
        <w:rPr>
          <w:rFonts w:asciiTheme="minorHAnsi" w:hAnsiTheme="minorHAnsi"/>
          <w:sz w:val="16"/>
          <w:szCs w:val="16"/>
          <w:rPrChange w:id="7392" w:author="Hemmati" w:date="2016-12-16T10:27:00Z">
            <w:rPr>
              <w:rFonts w:asciiTheme="minorHAnsi" w:hAnsiTheme="minorHAnsi"/>
            </w:rPr>
          </w:rPrChange>
        </w:rPr>
      </w:pPr>
      <w:r w:rsidRPr="002D3F66">
        <w:rPr>
          <w:rFonts w:asciiTheme="minorHAnsi" w:hAnsiTheme="minorHAnsi"/>
          <w:sz w:val="16"/>
          <w:szCs w:val="16"/>
          <w:rPrChange w:id="7393" w:author="Hemmati" w:date="2016-12-16T10:27:00Z">
            <w:rPr>
              <w:rFonts w:asciiTheme="minorHAnsi" w:hAnsiTheme="minorHAnsi"/>
            </w:rPr>
          </w:rPrChange>
        </w:rPr>
        <w:t>SET FEEDBACK OFF</w:t>
      </w:r>
    </w:p>
    <w:p w:rsidR="00BE4BFA" w:rsidRPr="002D3F66" w:rsidRDefault="00BE4BFA" w:rsidP="00BE4BFA">
      <w:pPr>
        <w:pStyle w:val="sqlF9"/>
        <w:rPr>
          <w:rFonts w:asciiTheme="minorHAnsi" w:hAnsiTheme="minorHAnsi"/>
          <w:sz w:val="16"/>
          <w:szCs w:val="16"/>
          <w:rPrChange w:id="7394" w:author="Hemmati" w:date="2016-12-16T10:27:00Z">
            <w:rPr>
              <w:rFonts w:asciiTheme="minorHAnsi" w:hAnsiTheme="minorHAnsi"/>
            </w:rPr>
          </w:rPrChange>
        </w:rPr>
      </w:pPr>
      <w:r w:rsidRPr="002D3F66">
        <w:rPr>
          <w:rFonts w:asciiTheme="minorHAnsi" w:hAnsiTheme="minorHAnsi"/>
          <w:sz w:val="16"/>
          <w:szCs w:val="16"/>
          <w:rPrChange w:id="7395" w:author="Hemmati" w:date="2016-12-16T10:27:00Z">
            <w:rPr>
              <w:rFonts w:asciiTheme="minorHAnsi" w:hAnsiTheme="minorHAnsi"/>
            </w:rPr>
          </w:rPrChange>
        </w:rPr>
        <w:t>SET VERIFY OFF</w:t>
      </w:r>
    </w:p>
    <w:p w:rsidR="00BE4BFA" w:rsidRPr="002D3F66" w:rsidRDefault="00BE4BFA" w:rsidP="00BE4BFA">
      <w:pPr>
        <w:pStyle w:val="sqlF9"/>
        <w:rPr>
          <w:rFonts w:asciiTheme="minorHAnsi" w:hAnsiTheme="minorHAnsi"/>
          <w:sz w:val="16"/>
          <w:szCs w:val="16"/>
          <w:rPrChange w:id="7396" w:author="Hemmati" w:date="2016-12-16T10:27:00Z">
            <w:rPr>
              <w:rFonts w:asciiTheme="minorHAnsi" w:hAnsiTheme="minorHAnsi"/>
            </w:rPr>
          </w:rPrChange>
        </w:rPr>
      </w:pPr>
      <w:r w:rsidRPr="002D3F66">
        <w:rPr>
          <w:rFonts w:asciiTheme="minorHAnsi" w:hAnsiTheme="minorHAnsi"/>
          <w:sz w:val="16"/>
          <w:szCs w:val="16"/>
          <w:rPrChange w:id="7397" w:author="Hemmati" w:date="2016-12-16T10:27:00Z">
            <w:rPr>
              <w:rFonts w:asciiTheme="minorHAnsi" w:hAnsiTheme="minorHAnsi"/>
            </w:rPr>
          </w:rPrChange>
        </w:rPr>
        <w:t>SET ECHO OFF</w:t>
      </w:r>
    </w:p>
    <w:p w:rsidR="004D5EE5" w:rsidRPr="002D3F66" w:rsidRDefault="004D5EE5" w:rsidP="00BE4BFA">
      <w:pPr>
        <w:pStyle w:val="sqlF9"/>
        <w:rPr>
          <w:rFonts w:asciiTheme="minorHAnsi" w:hAnsiTheme="minorHAnsi"/>
          <w:sz w:val="16"/>
          <w:szCs w:val="16"/>
          <w:rPrChange w:id="7398" w:author="Hemmati" w:date="2016-12-16T10:27:00Z">
            <w:rPr>
              <w:rFonts w:asciiTheme="minorHAnsi" w:hAnsiTheme="minorHAnsi"/>
            </w:rPr>
          </w:rPrChange>
        </w:rPr>
      </w:pPr>
    </w:p>
    <w:p w:rsidR="004D5EE5" w:rsidRPr="00AB486D" w:rsidRDefault="004D5EE5" w:rsidP="004D5EE5">
      <w:pPr>
        <w:rPr>
          <w:rFonts w:cstheme="minorHAnsi"/>
        </w:rPr>
      </w:pPr>
    </w:p>
    <w:p w:rsidR="004D5EE5" w:rsidRPr="00AB486D" w:rsidRDefault="004D5EE5" w:rsidP="004D5EE5">
      <w:pPr>
        <w:rPr>
          <w:rFonts w:cstheme="minorHAnsi"/>
        </w:rPr>
      </w:pPr>
    </w:p>
    <w:p w:rsidR="004D5EE5" w:rsidRPr="00AB486D" w:rsidRDefault="004D5EE5" w:rsidP="004D5EE5">
      <w:pPr>
        <w:rPr>
          <w:rFonts w:cstheme="minorHAnsi"/>
        </w:rPr>
      </w:pPr>
    </w:p>
    <w:p w:rsidR="004D5EE5" w:rsidRPr="00AB486D" w:rsidRDefault="004D5EE5" w:rsidP="004D5EE5">
      <w:pPr>
        <w:rPr>
          <w:rFonts w:cstheme="minorHAnsi"/>
        </w:rPr>
      </w:pPr>
    </w:p>
    <w:p w:rsidR="004D5EE5" w:rsidRPr="00AB486D" w:rsidRDefault="004D5EE5" w:rsidP="004D5EE5">
      <w:pPr>
        <w:tabs>
          <w:tab w:val="left" w:pos="5801"/>
        </w:tabs>
        <w:rPr>
          <w:rFonts w:cstheme="minorHAnsi"/>
        </w:rPr>
      </w:pPr>
      <w:r w:rsidRPr="00AB486D">
        <w:rPr>
          <w:rFonts w:cstheme="minorHAnsi"/>
        </w:rPr>
        <w:tab/>
      </w:r>
    </w:p>
    <w:p w:rsidR="004D5EE5" w:rsidRPr="00AB486D" w:rsidRDefault="004D5EE5">
      <w:pPr>
        <w:rPr>
          <w:rFonts w:cstheme="minorHAnsi"/>
        </w:rPr>
      </w:pPr>
      <w:r w:rsidRPr="00AB486D">
        <w:rPr>
          <w:rFonts w:cstheme="minorHAnsi"/>
        </w:rPr>
        <w:br w:type="page"/>
      </w:r>
    </w:p>
    <w:p w:rsidR="004D5EE5" w:rsidRPr="00AB486D" w:rsidRDefault="004D5EE5" w:rsidP="004D5EE5">
      <w:pPr>
        <w:rPr>
          <w:rFonts w:cstheme="minorHAnsi"/>
        </w:rPr>
      </w:pPr>
    </w:p>
    <w:p w:rsidR="00827D8F" w:rsidRPr="00AB486D" w:rsidRDefault="00827D8F" w:rsidP="004D5EE5">
      <w:pPr>
        <w:rPr>
          <w:rFonts w:cstheme="minorHAnsi"/>
        </w:rPr>
      </w:pPr>
    </w:p>
    <w:p w:rsidR="004D5EE5" w:rsidRPr="00AB486D" w:rsidRDefault="004D5EE5" w:rsidP="004D5EE5">
      <w:pPr>
        <w:rPr>
          <w:rFonts w:cstheme="minorHAnsi"/>
        </w:rPr>
      </w:pPr>
    </w:p>
    <w:p w:rsidR="004D5EE5" w:rsidRPr="00AB486D" w:rsidRDefault="004D5EE5" w:rsidP="004D5EE5">
      <w:pPr>
        <w:rPr>
          <w:rFonts w:cstheme="minorHAnsi"/>
        </w:rPr>
      </w:pPr>
    </w:p>
    <w:p w:rsidR="004D5EE5" w:rsidRPr="00AB486D" w:rsidRDefault="004D5EE5" w:rsidP="004D5EE5">
      <w:pPr>
        <w:rPr>
          <w:rFonts w:cstheme="minorHAnsi"/>
        </w:rPr>
      </w:pPr>
    </w:p>
    <w:p w:rsidR="004D5EE5" w:rsidRPr="00AB486D" w:rsidRDefault="004D5EE5" w:rsidP="004D5EE5">
      <w:pPr>
        <w:rPr>
          <w:rFonts w:cstheme="minorHAnsi"/>
        </w:rPr>
      </w:pPr>
    </w:p>
    <w:p w:rsidR="004D5EE5" w:rsidRPr="00AB486D" w:rsidRDefault="004D5EE5" w:rsidP="004D5EE5">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Create</w:t>
      </w:r>
    </w:p>
    <w:p w:rsidR="004D5EE5" w:rsidRPr="00AB486D" w:rsidRDefault="004D5EE5" w:rsidP="004D5EE5">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 xml:space="preserve"> Main Tables</w:t>
      </w:r>
    </w:p>
    <w:p w:rsidR="004D5EE5" w:rsidRPr="00AB486D" w:rsidRDefault="004D5EE5" w:rsidP="004D5EE5">
      <w:pPr>
        <w:rPr>
          <w:rFonts w:cstheme="minorHAnsi"/>
          <w:b/>
          <w:sz w:val="36"/>
          <w:szCs w:val="36"/>
        </w:rPr>
      </w:pPr>
    </w:p>
    <w:p w:rsidR="004D5EE5" w:rsidRPr="00AB486D" w:rsidRDefault="004D5EE5" w:rsidP="004D5EE5">
      <w:pPr>
        <w:rPr>
          <w:rFonts w:cstheme="minorHAnsi"/>
          <w:b/>
          <w:sz w:val="36"/>
          <w:szCs w:val="36"/>
        </w:rPr>
      </w:pPr>
      <w:r w:rsidRPr="00AB486D">
        <w:rPr>
          <w:rFonts w:cstheme="minorHAnsi"/>
          <w:b/>
          <w:sz w:val="36"/>
          <w:szCs w:val="36"/>
        </w:rPr>
        <w:br w:type="page"/>
      </w:r>
    </w:p>
    <w:p w:rsidR="001239DE" w:rsidRPr="00AB486D" w:rsidRDefault="001239DE" w:rsidP="001239DE">
      <w:pPr>
        <w:pStyle w:val="Heading1"/>
        <w:rPr>
          <w:rFonts w:cstheme="minorHAnsi"/>
        </w:rPr>
      </w:pPr>
      <w:bookmarkStart w:id="7399" w:name="_Toc469648530"/>
      <w:r w:rsidRPr="00AB486D">
        <w:rPr>
          <w:rFonts w:cstheme="minorHAnsi"/>
        </w:rPr>
        <w:lastRenderedPageBreak/>
        <w:t>Create Main Tables</w:t>
      </w:r>
      <w:bookmarkEnd w:id="7399"/>
    </w:p>
    <w:p w:rsidR="00BE4BFA" w:rsidRPr="00AB486D" w:rsidRDefault="00BA07D9" w:rsidP="001239DE">
      <w:pPr>
        <w:pStyle w:val="Heading2"/>
        <w:jc w:val="center"/>
        <w:rPr>
          <w:rFonts w:cstheme="minorHAnsi"/>
        </w:rPr>
      </w:pPr>
      <w:bookmarkStart w:id="7400" w:name="_Toc469648531"/>
      <w:r w:rsidRPr="00AB486D">
        <w:rPr>
          <w:rFonts w:cstheme="minorHAnsi"/>
        </w:rPr>
        <w:t xml:space="preserve">CUSTOMER </w:t>
      </w:r>
      <w:del w:id="7401" w:author="Hemmati" w:date="2016-12-16T10:06:00Z">
        <w:r w:rsidRPr="00AB486D" w:rsidDel="002A6F74">
          <w:rPr>
            <w:rFonts w:cstheme="minorHAnsi"/>
          </w:rPr>
          <w:delText>TABLE</w:delText>
        </w:r>
      </w:del>
      <w:ins w:id="7402" w:author="Hemmati" w:date="2016-12-16T10:06:00Z">
        <w:r w:rsidR="002A6F74">
          <w:rPr>
            <w:rFonts w:cstheme="minorHAnsi"/>
          </w:rPr>
          <w:t>Table</w:t>
        </w:r>
      </w:ins>
      <w:bookmarkEnd w:id="7400"/>
    </w:p>
    <w:p w:rsidR="00927A21" w:rsidRPr="002D3F66" w:rsidDel="0030136C" w:rsidRDefault="00927A21" w:rsidP="00BA07D9">
      <w:pPr>
        <w:pStyle w:val="sqlF9"/>
        <w:rPr>
          <w:del w:id="7403" w:author="Hemmati" w:date="2016-12-16T09:48:00Z"/>
          <w:rFonts w:asciiTheme="minorHAnsi" w:hAnsiTheme="minorHAnsi"/>
          <w:sz w:val="16"/>
          <w:szCs w:val="16"/>
          <w:rPrChange w:id="7404" w:author="Hemmati" w:date="2016-12-16T10:27:00Z">
            <w:rPr>
              <w:del w:id="7405" w:author="Hemmati" w:date="2016-12-16T09:48:00Z"/>
              <w:rFonts w:asciiTheme="minorHAnsi" w:hAnsiTheme="minorHAnsi"/>
            </w:rPr>
          </w:rPrChange>
        </w:rPr>
      </w:pPr>
    </w:p>
    <w:p w:rsidR="00BA07D9" w:rsidRPr="002D3F66" w:rsidDel="0030136C" w:rsidRDefault="00BA07D9" w:rsidP="00BA07D9">
      <w:pPr>
        <w:pStyle w:val="sqlF9"/>
        <w:rPr>
          <w:del w:id="7406" w:author="Hemmati" w:date="2016-12-16T09:48:00Z"/>
          <w:rFonts w:asciiTheme="minorHAnsi" w:hAnsiTheme="minorHAnsi"/>
          <w:sz w:val="16"/>
          <w:szCs w:val="16"/>
          <w:rPrChange w:id="7407" w:author="Hemmati" w:date="2016-12-16T10:27:00Z">
            <w:rPr>
              <w:del w:id="7408" w:author="Hemmati" w:date="2016-12-16T09:48:00Z"/>
              <w:rFonts w:asciiTheme="minorHAnsi" w:hAnsiTheme="minorHAnsi"/>
            </w:rPr>
          </w:rPrChange>
        </w:rPr>
      </w:pPr>
      <w:del w:id="7409" w:author="Hemmati" w:date="2016-12-16T09:48:00Z">
        <w:r w:rsidRPr="002D3F66" w:rsidDel="0030136C">
          <w:rPr>
            <w:rFonts w:asciiTheme="minorHAnsi" w:hAnsiTheme="minorHAnsi"/>
            <w:sz w:val="16"/>
            <w:szCs w:val="16"/>
            <w:rPrChange w:id="7410" w:author="Hemmati" w:date="2016-12-16T10:27:00Z">
              <w:rPr>
                <w:rFonts w:asciiTheme="minorHAnsi" w:hAnsiTheme="minorHAnsi"/>
              </w:rPr>
            </w:rPrChange>
          </w:rPr>
          <w:delText xml:space="preserve">REM ============================= </w:delText>
        </w:r>
        <w:r w:rsidRPr="002D3F66" w:rsidDel="0030136C">
          <w:rPr>
            <w:rFonts w:asciiTheme="minorHAnsi" w:hAnsiTheme="minorHAnsi"/>
            <w:b/>
            <w:sz w:val="16"/>
            <w:szCs w:val="16"/>
            <w:rPrChange w:id="7411" w:author="Hemmati" w:date="2016-12-16T10:27:00Z">
              <w:rPr>
                <w:rFonts w:asciiTheme="minorHAnsi" w:hAnsiTheme="minorHAnsi"/>
                <w:b/>
              </w:rPr>
            </w:rPrChange>
          </w:rPr>
          <w:delText>CUSTOMER TABLE</w:delText>
        </w:r>
        <w:r w:rsidRPr="002D3F66" w:rsidDel="0030136C">
          <w:rPr>
            <w:rFonts w:asciiTheme="minorHAnsi" w:hAnsiTheme="minorHAnsi"/>
            <w:sz w:val="16"/>
            <w:szCs w:val="16"/>
            <w:rPrChange w:id="7412" w:author="Hemmati" w:date="2016-12-16T10:27:00Z">
              <w:rPr>
                <w:rFonts w:asciiTheme="minorHAnsi" w:hAnsiTheme="minorHAnsi"/>
              </w:rPr>
            </w:rPrChange>
          </w:rPr>
          <w:delText xml:space="preserve"> ===================================</w:delText>
        </w:r>
      </w:del>
    </w:p>
    <w:p w:rsidR="0030136C" w:rsidRPr="002D3F66" w:rsidRDefault="0030136C" w:rsidP="0030136C">
      <w:pPr>
        <w:pStyle w:val="sqlF9"/>
        <w:rPr>
          <w:ins w:id="7413" w:author="Hemmati" w:date="2016-12-16T09:48:00Z"/>
          <w:rFonts w:asciiTheme="minorHAnsi" w:hAnsiTheme="minorHAnsi"/>
          <w:sz w:val="16"/>
          <w:szCs w:val="16"/>
          <w:rPrChange w:id="7414" w:author="Hemmati" w:date="2016-12-16T10:27:00Z">
            <w:rPr>
              <w:ins w:id="7415" w:author="Hemmati" w:date="2016-12-16T09:48:00Z"/>
              <w:rFonts w:asciiTheme="minorHAnsi" w:hAnsiTheme="minorHAnsi"/>
            </w:rPr>
          </w:rPrChange>
        </w:rPr>
      </w:pPr>
      <w:ins w:id="7416" w:author="Hemmati" w:date="2016-12-16T09:48:00Z">
        <w:r w:rsidRPr="002D3F66">
          <w:rPr>
            <w:rFonts w:asciiTheme="minorHAnsi" w:hAnsiTheme="minorHAnsi"/>
            <w:sz w:val="16"/>
            <w:szCs w:val="16"/>
            <w:rPrChange w:id="7417" w:author="Hemmati" w:date="2016-12-16T10:27:00Z">
              <w:rPr>
                <w:rFonts w:asciiTheme="minorHAnsi" w:hAnsiTheme="minorHAnsi"/>
              </w:rPr>
            </w:rPrChange>
          </w:rPr>
          <w:t>SET echo on</w:t>
        </w:r>
      </w:ins>
    </w:p>
    <w:p w:rsidR="0030136C" w:rsidRPr="002D3F66" w:rsidRDefault="0030136C" w:rsidP="0030136C">
      <w:pPr>
        <w:pStyle w:val="sqlF9"/>
        <w:rPr>
          <w:ins w:id="7418" w:author="Hemmati" w:date="2016-12-16T09:48:00Z"/>
          <w:rFonts w:asciiTheme="minorHAnsi" w:hAnsiTheme="minorHAnsi"/>
          <w:sz w:val="16"/>
          <w:szCs w:val="16"/>
          <w:rPrChange w:id="7419" w:author="Hemmati" w:date="2016-12-16T10:27:00Z">
            <w:rPr>
              <w:ins w:id="7420" w:author="Hemmati" w:date="2016-12-16T09:48:00Z"/>
              <w:rFonts w:asciiTheme="minorHAnsi" w:hAnsiTheme="minorHAnsi"/>
            </w:rPr>
          </w:rPrChange>
        </w:rPr>
      </w:pPr>
      <w:ins w:id="7421" w:author="Hemmati" w:date="2016-12-16T09:48:00Z">
        <w:r w:rsidRPr="002D3F66">
          <w:rPr>
            <w:rFonts w:asciiTheme="minorHAnsi" w:hAnsiTheme="minorHAnsi"/>
            <w:sz w:val="16"/>
            <w:szCs w:val="16"/>
            <w:rPrChange w:id="7422" w:author="Hemmati" w:date="2016-12-16T10:27:00Z">
              <w:rPr>
                <w:rFonts w:asciiTheme="minorHAnsi" w:hAnsiTheme="minorHAnsi"/>
              </w:rPr>
            </w:rPrChange>
          </w:rPr>
          <w:t>REM ==================================================================</w:t>
        </w:r>
      </w:ins>
    </w:p>
    <w:p w:rsidR="0030136C" w:rsidRPr="002D3F66" w:rsidRDefault="0030136C" w:rsidP="0030136C">
      <w:pPr>
        <w:pStyle w:val="sqlF9"/>
        <w:rPr>
          <w:ins w:id="7423" w:author="Hemmati" w:date="2016-12-16T09:48:00Z"/>
          <w:rFonts w:asciiTheme="minorHAnsi" w:hAnsiTheme="minorHAnsi"/>
          <w:sz w:val="16"/>
          <w:szCs w:val="16"/>
          <w:rPrChange w:id="7424" w:author="Hemmati" w:date="2016-12-16T10:27:00Z">
            <w:rPr>
              <w:ins w:id="7425" w:author="Hemmati" w:date="2016-12-16T09:48:00Z"/>
              <w:rFonts w:asciiTheme="minorHAnsi" w:hAnsiTheme="minorHAnsi"/>
            </w:rPr>
          </w:rPrChange>
        </w:rPr>
      </w:pPr>
      <w:ins w:id="7426" w:author="Hemmati" w:date="2016-12-16T09:48:00Z">
        <w:r w:rsidRPr="002D3F66">
          <w:rPr>
            <w:rFonts w:asciiTheme="minorHAnsi" w:hAnsiTheme="minorHAnsi"/>
            <w:sz w:val="16"/>
            <w:szCs w:val="16"/>
            <w:rPrChange w:id="7427" w:author="Hemmati" w:date="2016-12-16T10:27:00Z">
              <w:rPr>
                <w:rFonts w:asciiTheme="minorHAnsi" w:hAnsiTheme="minorHAnsi"/>
              </w:rPr>
            </w:rPrChange>
          </w:rPr>
          <w:t>REM ***************************** SOHA HEMMATI ***********************</w:t>
        </w:r>
      </w:ins>
    </w:p>
    <w:p w:rsidR="0030136C" w:rsidRPr="002D3F66" w:rsidRDefault="0030136C" w:rsidP="0030136C">
      <w:pPr>
        <w:pStyle w:val="sqlF9"/>
        <w:rPr>
          <w:ins w:id="7428" w:author="Hemmati" w:date="2016-12-16T09:48:00Z"/>
          <w:rFonts w:asciiTheme="minorHAnsi" w:hAnsiTheme="minorHAnsi"/>
          <w:sz w:val="16"/>
          <w:szCs w:val="16"/>
          <w:rPrChange w:id="7429" w:author="Hemmati" w:date="2016-12-16T10:27:00Z">
            <w:rPr>
              <w:ins w:id="7430" w:author="Hemmati" w:date="2016-12-16T09:48:00Z"/>
              <w:rFonts w:asciiTheme="minorHAnsi" w:hAnsiTheme="minorHAnsi"/>
            </w:rPr>
          </w:rPrChange>
        </w:rPr>
      </w:pPr>
      <w:ins w:id="7431" w:author="Hemmati" w:date="2016-12-16T09:48:00Z">
        <w:r w:rsidRPr="002D3F66">
          <w:rPr>
            <w:rFonts w:asciiTheme="minorHAnsi" w:hAnsiTheme="minorHAnsi"/>
            <w:sz w:val="16"/>
            <w:szCs w:val="16"/>
            <w:rPrChange w:id="7432" w:author="Hemmati" w:date="2016-12-16T10:27:00Z">
              <w:rPr>
                <w:rFonts w:asciiTheme="minorHAnsi" w:hAnsiTheme="minorHAnsi"/>
              </w:rPr>
            </w:rPrChange>
          </w:rPr>
          <w:t>REM ==================================================================</w:t>
        </w:r>
      </w:ins>
    </w:p>
    <w:p w:rsidR="0030136C" w:rsidRPr="002D3F66" w:rsidRDefault="0030136C" w:rsidP="0030136C">
      <w:pPr>
        <w:pStyle w:val="sqlF9"/>
        <w:rPr>
          <w:ins w:id="7433" w:author="Hemmati" w:date="2016-12-16T09:48:00Z"/>
          <w:rFonts w:asciiTheme="minorHAnsi" w:hAnsiTheme="minorHAnsi"/>
          <w:sz w:val="16"/>
          <w:szCs w:val="16"/>
          <w:rPrChange w:id="7434" w:author="Hemmati" w:date="2016-12-16T10:27:00Z">
            <w:rPr>
              <w:ins w:id="7435" w:author="Hemmati" w:date="2016-12-16T09:48:00Z"/>
              <w:rFonts w:asciiTheme="minorHAnsi" w:hAnsiTheme="minorHAnsi"/>
            </w:rPr>
          </w:rPrChange>
        </w:rPr>
      </w:pPr>
    </w:p>
    <w:p w:rsidR="0030136C" w:rsidRPr="002D3F66" w:rsidRDefault="0030136C" w:rsidP="0030136C">
      <w:pPr>
        <w:pStyle w:val="sqlF9"/>
        <w:rPr>
          <w:ins w:id="7436" w:author="Hemmati" w:date="2016-12-16T09:48:00Z"/>
          <w:rFonts w:asciiTheme="minorHAnsi" w:hAnsiTheme="minorHAnsi"/>
          <w:sz w:val="16"/>
          <w:szCs w:val="16"/>
          <w:rPrChange w:id="7437" w:author="Hemmati" w:date="2016-12-16T10:27:00Z">
            <w:rPr>
              <w:ins w:id="7438" w:author="Hemmati" w:date="2016-12-16T09:48:00Z"/>
              <w:rFonts w:asciiTheme="minorHAnsi" w:hAnsiTheme="minorHAnsi"/>
            </w:rPr>
          </w:rPrChange>
        </w:rPr>
      </w:pPr>
      <w:ins w:id="7439" w:author="Hemmati" w:date="2016-12-16T09:48:00Z">
        <w:r w:rsidRPr="002D3F66">
          <w:rPr>
            <w:rFonts w:asciiTheme="minorHAnsi" w:hAnsiTheme="minorHAnsi"/>
            <w:sz w:val="16"/>
            <w:szCs w:val="16"/>
            <w:rPrChange w:id="7440" w:author="Hemmati" w:date="2016-12-16T10:27:00Z">
              <w:rPr>
                <w:rFonts w:asciiTheme="minorHAnsi" w:hAnsiTheme="minorHAnsi"/>
              </w:rPr>
            </w:rPrChange>
          </w:rPr>
          <w:t>REM ==================== INITIAL FORMAT SETTING ========================</w:t>
        </w:r>
      </w:ins>
    </w:p>
    <w:p w:rsidR="0030136C" w:rsidRPr="002D3F66" w:rsidRDefault="0030136C" w:rsidP="0030136C">
      <w:pPr>
        <w:pStyle w:val="sqlF9"/>
        <w:rPr>
          <w:ins w:id="7441" w:author="Hemmati" w:date="2016-12-16T09:48:00Z"/>
          <w:rFonts w:asciiTheme="minorHAnsi" w:hAnsiTheme="minorHAnsi"/>
          <w:sz w:val="16"/>
          <w:szCs w:val="16"/>
          <w:rPrChange w:id="7442" w:author="Hemmati" w:date="2016-12-16T10:27:00Z">
            <w:rPr>
              <w:ins w:id="7443" w:author="Hemmati" w:date="2016-12-16T09:48:00Z"/>
              <w:rFonts w:asciiTheme="minorHAnsi" w:hAnsiTheme="minorHAnsi"/>
            </w:rPr>
          </w:rPrChange>
        </w:rPr>
      </w:pPr>
    </w:p>
    <w:p w:rsidR="0030136C" w:rsidRPr="002D3F66" w:rsidRDefault="0030136C" w:rsidP="0030136C">
      <w:pPr>
        <w:pStyle w:val="sqlF9"/>
        <w:rPr>
          <w:ins w:id="7444" w:author="Hemmati" w:date="2016-12-16T09:48:00Z"/>
          <w:rFonts w:asciiTheme="minorHAnsi" w:hAnsiTheme="minorHAnsi"/>
          <w:sz w:val="16"/>
          <w:szCs w:val="16"/>
          <w:rPrChange w:id="7445" w:author="Hemmati" w:date="2016-12-16T10:27:00Z">
            <w:rPr>
              <w:ins w:id="7446" w:author="Hemmati" w:date="2016-12-16T09:48:00Z"/>
              <w:rFonts w:asciiTheme="minorHAnsi" w:hAnsiTheme="minorHAnsi"/>
            </w:rPr>
          </w:rPrChange>
        </w:rPr>
      </w:pPr>
      <w:ins w:id="7447" w:author="Hemmati" w:date="2016-12-16T09:48:00Z">
        <w:r w:rsidRPr="002D3F66">
          <w:rPr>
            <w:rFonts w:asciiTheme="minorHAnsi" w:hAnsiTheme="minorHAnsi"/>
            <w:sz w:val="16"/>
            <w:szCs w:val="16"/>
            <w:rPrChange w:id="7448" w:author="Hemmati" w:date="2016-12-16T10:27:00Z">
              <w:rPr>
                <w:rFonts w:asciiTheme="minorHAnsi" w:hAnsiTheme="minorHAnsi"/>
              </w:rPr>
            </w:rPrChange>
          </w:rPr>
          <w:t>SET PAGESIZE 15</w:t>
        </w:r>
      </w:ins>
    </w:p>
    <w:p w:rsidR="0030136C" w:rsidRPr="002D3F66" w:rsidRDefault="0030136C" w:rsidP="0030136C">
      <w:pPr>
        <w:pStyle w:val="sqlF9"/>
        <w:rPr>
          <w:ins w:id="7449" w:author="Hemmati" w:date="2016-12-16T09:48:00Z"/>
          <w:rFonts w:asciiTheme="minorHAnsi" w:hAnsiTheme="minorHAnsi"/>
          <w:sz w:val="16"/>
          <w:szCs w:val="16"/>
          <w:rPrChange w:id="7450" w:author="Hemmati" w:date="2016-12-16T10:27:00Z">
            <w:rPr>
              <w:ins w:id="7451" w:author="Hemmati" w:date="2016-12-16T09:48:00Z"/>
              <w:rFonts w:asciiTheme="minorHAnsi" w:hAnsiTheme="minorHAnsi"/>
            </w:rPr>
          </w:rPrChange>
        </w:rPr>
      </w:pPr>
      <w:ins w:id="7452" w:author="Hemmati" w:date="2016-12-16T09:48:00Z">
        <w:r w:rsidRPr="002D3F66">
          <w:rPr>
            <w:rFonts w:asciiTheme="minorHAnsi" w:hAnsiTheme="minorHAnsi"/>
            <w:sz w:val="16"/>
            <w:szCs w:val="16"/>
            <w:rPrChange w:id="7453" w:author="Hemmati" w:date="2016-12-16T10:27:00Z">
              <w:rPr>
                <w:rFonts w:asciiTheme="minorHAnsi" w:hAnsiTheme="minorHAnsi"/>
              </w:rPr>
            </w:rPrChange>
          </w:rPr>
          <w:t>SET LINESIZE 100</w:t>
        </w:r>
      </w:ins>
    </w:p>
    <w:p w:rsidR="0030136C" w:rsidRPr="002D3F66" w:rsidRDefault="0030136C" w:rsidP="0030136C">
      <w:pPr>
        <w:pStyle w:val="sqlF9"/>
        <w:rPr>
          <w:ins w:id="7454" w:author="Hemmati" w:date="2016-12-16T09:48:00Z"/>
          <w:rFonts w:asciiTheme="minorHAnsi" w:hAnsiTheme="minorHAnsi"/>
          <w:sz w:val="16"/>
          <w:szCs w:val="16"/>
          <w:rPrChange w:id="7455" w:author="Hemmati" w:date="2016-12-16T10:27:00Z">
            <w:rPr>
              <w:ins w:id="7456" w:author="Hemmati" w:date="2016-12-16T09:48:00Z"/>
              <w:rFonts w:asciiTheme="minorHAnsi" w:hAnsiTheme="minorHAnsi"/>
            </w:rPr>
          </w:rPrChange>
        </w:rPr>
      </w:pPr>
      <w:ins w:id="7457" w:author="Hemmati" w:date="2016-12-16T09:48:00Z">
        <w:r w:rsidRPr="002D3F66">
          <w:rPr>
            <w:rFonts w:asciiTheme="minorHAnsi" w:hAnsiTheme="minorHAnsi"/>
            <w:sz w:val="16"/>
            <w:szCs w:val="16"/>
            <w:rPrChange w:id="7458" w:author="Hemmati" w:date="2016-12-16T10:27:00Z">
              <w:rPr>
                <w:rFonts w:asciiTheme="minorHAnsi" w:hAnsiTheme="minorHAnsi"/>
              </w:rPr>
            </w:rPrChange>
          </w:rPr>
          <w:t>SET FEEDBACK ON</w:t>
        </w:r>
      </w:ins>
    </w:p>
    <w:p w:rsidR="0030136C" w:rsidRPr="002D3F66" w:rsidRDefault="0030136C" w:rsidP="0030136C">
      <w:pPr>
        <w:pStyle w:val="sqlF9"/>
        <w:rPr>
          <w:ins w:id="7459" w:author="Hemmati" w:date="2016-12-16T09:48:00Z"/>
          <w:rFonts w:asciiTheme="minorHAnsi" w:hAnsiTheme="minorHAnsi"/>
          <w:sz w:val="16"/>
          <w:szCs w:val="16"/>
          <w:rPrChange w:id="7460" w:author="Hemmati" w:date="2016-12-16T10:27:00Z">
            <w:rPr>
              <w:ins w:id="7461" w:author="Hemmati" w:date="2016-12-16T09:48:00Z"/>
              <w:rFonts w:asciiTheme="minorHAnsi" w:hAnsiTheme="minorHAnsi"/>
            </w:rPr>
          </w:rPrChange>
        </w:rPr>
      </w:pPr>
      <w:ins w:id="7462" w:author="Hemmati" w:date="2016-12-16T09:48:00Z">
        <w:r w:rsidRPr="002D3F66">
          <w:rPr>
            <w:rFonts w:asciiTheme="minorHAnsi" w:hAnsiTheme="minorHAnsi"/>
            <w:sz w:val="16"/>
            <w:szCs w:val="16"/>
            <w:rPrChange w:id="7463" w:author="Hemmati" w:date="2016-12-16T10:27:00Z">
              <w:rPr>
                <w:rFonts w:asciiTheme="minorHAnsi" w:hAnsiTheme="minorHAnsi"/>
              </w:rPr>
            </w:rPrChange>
          </w:rPr>
          <w:t>SET VERIFY ON</w:t>
        </w:r>
      </w:ins>
    </w:p>
    <w:p w:rsidR="0030136C" w:rsidRPr="002D3F66" w:rsidRDefault="0030136C" w:rsidP="0030136C">
      <w:pPr>
        <w:pStyle w:val="sqlF9"/>
        <w:rPr>
          <w:ins w:id="7464" w:author="Hemmati" w:date="2016-12-16T09:48:00Z"/>
          <w:rFonts w:asciiTheme="minorHAnsi" w:hAnsiTheme="minorHAnsi"/>
          <w:sz w:val="16"/>
          <w:szCs w:val="16"/>
          <w:rPrChange w:id="7465" w:author="Hemmati" w:date="2016-12-16T10:27:00Z">
            <w:rPr>
              <w:ins w:id="7466" w:author="Hemmati" w:date="2016-12-16T09:48:00Z"/>
              <w:rFonts w:asciiTheme="minorHAnsi" w:hAnsiTheme="minorHAnsi"/>
            </w:rPr>
          </w:rPrChange>
        </w:rPr>
      </w:pPr>
    </w:p>
    <w:p w:rsidR="0030136C" w:rsidRPr="002D3F66" w:rsidRDefault="0030136C" w:rsidP="0030136C">
      <w:pPr>
        <w:pStyle w:val="sqlF9"/>
        <w:rPr>
          <w:ins w:id="7467" w:author="Hemmati" w:date="2016-12-16T09:48:00Z"/>
          <w:rFonts w:asciiTheme="minorHAnsi" w:hAnsiTheme="minorHAnsi"/>
          <w:sz w:val="16"/>
          <w:szCs w:val="16"/>
          <w:rPrChange w:id="7468" w:author="Hemmati" w:date="2016-12-16T10:27:00Z">
            <w:rPr>
              <w:ins w:id="7469" w:author="Hemmati" w:date="2016-12-16T09:48:00Z"/>
              <w:rFonts w:asciiTheme="minorHAnsi" w:hAnsiTheme="minorHAnsi"/>
            </w:rPr>
          </w:rPrChange>
        </w:rPr>
      </w:pPr>
      <w:ins w:id="7470" w:author="Hemmati" w:date="2016-12-16T09:48:00Z">
        <w:r w:rsidRPr="002D3F66">
          <w:rPr>
            <w:rFonts w:asciiTheme="minorHAnsi" w:hAnsiTheme="minorHAnsi"/>
            <w:sz w:val="16"/>
            <w:szCs w:val="16"/>
            <w:rPrChange w:id="7471" w:author="Hemmati" w:date="2016-12-16T10:27:00Z">
              <w:rPr>
                <w:rFonts w:asciiTheme="minorHAnsi" w:hAnsiTheme="minorHAnsi"/>
              </w:rPr>
            </w:rPrChange>
          </w:rPr>
          <w:t>--TTITLE '************ CREATE TRAVELXP TABLES(MAIN TABLES) ****************'</w:t>
        </w:r>
      </w:ins>
    </w:p>
    <w:p w:rsidR="0030136C" w:rsidRPr="002D3F66" w:rsidRDefault="0030136C" w:rsidP="0030136C">
      <w:pPr>
        <w:pStyle w:val="sqlF9"/>
        <w:rPr>
          <w:ins w:id="7472" w:author="Hemmati" w:date="2016-12-16T09:48:00Z"/>
          <w:rFonts w:asciiTheme="minorHAnsi" w:hAnsiTheme="minorHAnsi"/>
          <w:sz w:val="16"/>
          <w:szCs w:val="16"/>
          <w:rPrChange w:id="7473" w:author="Hemmati" w:date="2016-12-16T10:27:00Z">
            <w:rPr>
              <w:ins w:id="7474" w:author="Hemmati" w:date="2016-12-16T09:48:00Z"/>
              <w:rFonts w:asciiTheme="minorHAnsi" w:hAnsiTheme="minorHAnsi"/>
            </w:rPr>
          </w:rPrChange>
        </w:rPr>
      </w:pPr>
      <w:ins w:id="7475" w:author="Hemmati" w:date="2016-12-16T09:48:00Z">
        <w:r w:rsidRPr="002D3F66">
          <w:rPr>
            <w:rFonts w:asciiTheme="minorHAnsi" w:hAnsiTheme="minorHAnsi"/>
            <w:sz w:val="16"/>
            <w:szCs w:val="16"/>
            <w:rPrChange w:id="7476" w:author="Hemmati" w:date="2016-12-16T10:27:00Z">
              <w:rPr>
                <w:rFonts w:asciiTheme="minorHAnsi" w:hAnsiTheme="minorHAnsi"/>
              </w:rPr>
            </w:rPrChange>
          </w:rPr>
          <w:t>--BTITLE '*************************   By Soha Hemmati    ********************'</w:t>
        </w:r>
      </w:ins>
    </w:p>
    <w:p w:rsidR="0030136C" w:rsidRPr="002D3F66" w:rsidRDefault="0030136C" w:rsidP="0030136C">
      <w:pPr>
        <w:pStyle w:val="sqlF9"/>
        <w:rPr>
          <w:ins w:id="7477" w:author="Hemmati" w:date="2016-12-16T09:48:00Z"/>
          <w:rFonts w:asciiTheme="minorHAnsi" w:hAnsiTheme="minorHAnsi"/>
          <w:sz w:val="16"/>
          <w:szCs w:val="16"/>
          <w:rPrChange w:id="7478" w:author="Hemmati" w:date="2016-12-16T10:27:00Z">
            <w:rPr>
              <w:ins w:id="7479" w:author="Hemmati" w:date="2016-12-16T09:48:00Z"/>
              <w:rFonts w:asciiTheme="minorHAnsi" w:hAnsiTheme="minorHAnsi"/>
            </w:rPr>
          </w:rPrChange>
        </w:rPr>
      </w:pPr>
    </w:p>
    <w:p w:rsidR="0030136C" w:rsidRPr="002D3F66" w:rsidRDefault="0030136C" w:rsidP="0030136C">
      <w:pPr>
        <w:pStyle w:val="sqlF9"/>
        <w:rPr>
          <w:ins w:id="7480" w:author="Hemmati" w:date="2016-12-16T09:48:00Z"/>
          <w:rFonts w:asciiTheme="minorHAnsi" w:hAnsiTheme="minorHAnsi"/>
          <w:sz w:val="16"/>
          <w:szCs w:val="16"/>
          <w:rPrChange w:id="7481" w:author="Hemmati" w:date="2016-12-16T10:27:00Z">
            <w:rPr>
              <w:ins w:id="7482" w:author="Hemmati" w:date="2016-12-16T09:48:00Z"/>
              <w:rFonts w:asciiTheme="minorHAnsi" w:hAnsiTheme="minorHAnsi"/>
            </w:rPr>
          </w:rPrChange>
        </w:rPr>
      </w:pPr>
      <w:ins w:id="7483" w:author="Hemmati" w:date="2016-12-16T09:48:00Z">
        <w:r w:rsidRPr="002D3F66">
          <w:rPr>
            <w:rFonts w:asciiTheme="minorHAnsi" w:hAnsiTheme="minorHAnsi"/>
            <w:sz w:val="16"/>
            <w:szCs w:val="16"/>
            <w:rPrChange w:id="7484" w:author="Hemmati" w:date="2016-12-16T10:27:00Z">
              <w:rPr>
                <w:rFonts w:asciiTheme="minorHAnsi" w:hAnsiTheme="minorHAnsi"/>
              </w:rPr>
            </w:rPrChange>
          </w:rPr>
          <w:t>COL AGENT_ADDRESS FOR A30</w:t>
        </w:r>
      </w:ins>
    </w:p>
    <w:p w:rsidR="0030136C" w:rsidRPr="002D3F66" w:rsidRDefault="0030136C" w:rsidP="0030136C">
      <w:pPr>
        <w:pStyle w:val="sqlF9"/>
        <w:rPr>
          <w:ins w:id="7485" w:author="Hemmati" w:date="2016-12-16T09:48:00Z"/>
          <w:rFonts w:asciiTheme="minorHAnsi" w:hAnsiTheme="minorHAnsi"/>
          <w:sz w:val="16"/>
          <w:szCs w:val="16"/>
          <w:rPrChange w:id="7486" w:author="Hemmati" w:date="2016-12-16T10:27:00Z">
            <w:rPr>
              <w:ins w:id="7487" w:author="Hemmati" w:date="2016-12-16T09:48:00Z"/>
              <w:rFonts w:asciiTheme="minorHAnsi" w:hAnsiTheme="minorHAnsi"/>
            </w:rPr>
          </w:rPrChange>
        </w:rPr>
      </w:pPr>
      <w:ins w:id="7488" w:author="Hemmati" w:date="2016-12-16T09:48:00Z">
        <w:r w:rsidRPr="002D3F66">
          <w:rPr>
            <w:rFonts w:asciiTheme="minorHAnsi" w:hAnsiTheme="minorHAnsi"/>
            <w:sz w:val="16"/>
            <w:szCs w:val="16"/>
            <w:rPrChange w:id="7489" w:author="Hemmati" w:date="2016-12-16T10:27:00Z">
              <w:rPr>
                <w:rFonts w:asciiTheme="minorHAnsi" w:hAnsiTheme="minorHAnsi"/>
              </w:rPr>
            </w:rPrChange>
          </w:rPr>
          <w:t>COL AGENT_NAME FOR A15</w:t>
        </w:r>
      </w:ins>
    </w:p>
    <w:p w:rsidR="0030136C" w:rsidRPr="002D3F66" w:rsidRDefault="0030136C" w:rsidP="0030136C">
      <w:pPr>
        <w:pStyle w:val="sqlF9"/>
        <w:rPr>
          <w:ins w:id="7490" w:author="Hemmati" w:date="2016-12-16T09:48:00Z"/>
          <w:rFonts w:asciiTheme="minorHAnsi" w:hAnsiTheme="minorHAnsi"/>
          <w:sz w:val="16"/>
          <w:szCs w:val="16"/>
          <w:rPrChange w:id="7491" w:author="Hemmati" w:date="2016-12-16T10:27:00Z">
            <w:rPr>
              <w:ins w:id="7492" w:author="Hemmati" w:date="2016-12-16T09:48:00Z"/>
              <w:rFonts w:asciiTheme="minorHAnsi" w:hAnsiTheme="minorHAnsi"/>
            </w:rPr>
          </w:rPrChange>
        </w:rPr>
      </w:pPr>
    </w:p>
    <w:p w:rsidR="0030136C" w:rsidRPr="002D3F66" w:rsidRDefault="0030136C" w:rsidP="0030136C">
      <w:pPr>
        <w:pStyle w:val="sqlF9"/>
        <w:rPr>
          <w:ins w:id="7493" w:author="Hemmati" w:date="2016-12-16T09:48:00Z"/>
          <w:rFonts w:asciiTheme="minorHAnsi" w:hAnsiTheme="minorHAnsi"/>
          <w:sz w:val="16"/>
          <w:szCs w:val="16"/>
          <w:rPrChange w:id="7494" w:author="Hemmati" w:date="2016-12-16T10:27:00Z">
            <w:rPr>
              <w:ins w:id="7495" w:author="Hemmati" w:date="2016-12-16T09:48:00Z"/>
              <w:rFonts w:asciiTheme="minorHAnsi" w:hAnsiTheme="minorHAnsi"/>
            </w:rPr>
          </w:rPrChange>
        </w:rPr>
      </w:pPr>
      <w:ins w:id="7496" w:author="Hemmati" w:date="2016-12-16T09:48:00Z">
        <w:r w:rsidRPr="002D3F66">
          <w:rPr>
            <w:rFonts w:asciiTheme="minorHAnsi" w:hAnsiTheme="minorHAnsi"/>
            <w:sz w:val="16"/>
            <w:szCs w:val="16"/>
            <w:rPrChange w:id="7497" w:author="Hemmati" w:date="2016-12-16T10:27:00Z">
              <w:rPr>
                <w:rFonts w:asciiTheme="minorHAnsi" w:hAnsiTheme="minorHAnsi"/>
              </w:rPr>
            </w:rPrChange>
          </w:rPr>
          <w:t>REM==================== CREATE MAIN TABLES  ============================</w:t>
        </w:r>
      </w:ins>
    </w:p>
    <w:p w:rsidR="0030136C" w:rsidRPr="002D3F66" w:rsidRDefault="0030136C" w:rsidP="0030136C">
      <w:pPr>
        <w:pStyle w:val="sqlF9"/>
        <w:rPr>
          <w:ins w:id="7498" w:author="Hemmati" w:date="2016-12-16T09:48:00Z"/>
          <w:rFonts w:asciiTheme="minorHAnsi" w:hAnsiTheme="minorHAnsi"/>
          <w:sz w:val="16"/>
          <w:szCs w:val="16"/>
          <w:rPrChange w:id="7499" w:author="Hemmati" w:date="2016-12-16T10:27:00Z">
            <w:rPr>
              <w:ins w:id="7500" w:author="Hemmati" w:date="2016-12-16T09:48:00Z"/>
              <w:rFonts w:asciiTheme="minorHAnsi" w:hAnsiTheme="minorHAnsi"/>
            </w:rPr>
          </w:rPrChange>
        </w:rPr>
      </w:pPr>
    </w:p>
    <w:p w:rsidR="00BA07D9" w:rsidRPr="002D3F66" w:rsidDel="0030136C" w:rsidRDefault="0030136C" w:rsidP="0030136C">
      <w:pPr>
        <w:pStyle w:val="sqlF9"/>
        <w:rPr>
          <w:del w:id="7501" w:author="Hemmati" w:date="2016-12-16T09:48:00Z"/>
          <w:rFonts w:asciiTheme="minorHAnsi" w:hAnsiTheme="minorHAnsi"/>
          <w:sz w:val="16"/>
          <w:szCs w:val="16"/>
          <w:rPrChange w:id="7502" w:author="Hemmati" w:date="2016-12-16T10:27:00Z">
            <w:rPr>
              <w:del w:id="7503" w:author="Hemmati" w:date="2016-12-16T09:48:00Z"/>
              <w:rFonts w:asciiTheme="minorHAnsi" w:hAnsiTheme="minorHAnsi"/>
            </w:rPr>
          </w:rPrChange>
        </w:rPr>
      </w:pPr>
      <w:ins w:id="7504" w:author="Hemmati" w:date="2016-12-16T09:48:00Z">
        <w:r w:rsidRPr="002D3F66">
          <w:rPr>
            <w:rFonts w:asciiTheme="minorHAnsi" w:hAnsiTheme="minorHAnsi"/>
            <w:sz w:val="16"/>
            <w:szCs w:val="16"/>
            <w:rPrChange w:id="7505" w:author="Hemmati" w:date="2016-12-16T10:27:00Z">
              <w:rPr>
                <w:rFonts w:asciiTheme="minorHAnsi" w:hAnsiTheme="minorHAnsi"/>
              </w:rPr>
            </w:rPrChange>
          </w:rPr>
          <w:t>CONN towner/travelxp456</w:t>
        </w:r>
      </w:ins>
    </w:p>
    <w:p w:rsidR="00BA07D9" w:rsidRPr="002D3F66" w:rsidDel="0030136C" w:rsidRDefault="00BA07D9" w:rsidP="00BA07D9">
      <w:pPr>
        <w:pStyle w:val="sqlF9"/>
        <w:rPr>
          <w:del w:id="7506" w:author="Hemmati" w:date="2016-12-16T09:48:00Z"/>
          <w:rFonts w:asciiTheme="minorHAnsi" w:hAnsiTheme="minorHAnsi"/>
          <w:sz w:val="16"/>
          <w:szCs w:val="16"/>
          <w:rPrChange w:id="7507" w:author="Hemmati" w:date="2016-12-16T10:27:00Z">
            <w:rPr>
              <w:del w:id="7508" w:author="Hemmati" w:date="2016-12-16T09:48:00Z"/>
              <w:rFonts w:asciiTheme="minorHAnsi" w:hAnsiTheme="minorHAnsi"/>
            </w:rPr>
          </w:rPrChange>
        </w:rPr>
      </w:pPr>
      <w:del w:id="7509" w:author="Hemmati" w:date="2016-12-16T09:48:00Z">
        <w:r w:rsidRPr="002D3F66" w:rsidDel="0030136C">
          <w:rPr>
            <w:rFonts w:asciiTheme="minorHAnsi" w:hAnsiTheme="minorHAnsi"/>
            <w:sz w:val="16"/>
            <w:szCs w:val="16"/>
            <w:rPrChange w:id="7510" w:author="Hemmati" w:date="2016-12-16T10:27:00Z">
              <w:rPr>
                <w:rFonts w:asciiTheme="minorHAnsi" w:hAnsiTheme="minorHAnsi"/>
              </w:rPr>
            </w:rPrChange>
          </w:rPr>
          <w:delText>CONN towner/t123owner</w:delText>
        </w:r>
      </w:del>
    </w:p>
    <w:p w:rsidR="00BA07D9" w:rsidRPr="002D3F66" w:rsidDel="0030136C" w:rsidRDefault="00BA07D9" w:rsidP="00BA07D9">
      <w:pPr>
        <w:pStyle w:val="sqlF9"/>
        <w:rPr>
          <w:del w:id="7511" w:author="Hemmati" w:date="2016-12-16T09:48:00Z"/>
          <w:rFonts w:asciiTheme="minorHAnsi" w:hAnsiTheme="minorHAnsi"/>
          <w:sz w:val="16"/>
          <w:szCs w:val="16"/>
          <w:rPrChange w:id="7512" w:author="Hemmati" w:date="2016-12-16T10:27:00Z">
            <w:rPr>
              <w:del w:id="7513" w:author="Hemmati" w:date="2016-12-16T09:48:00Z"/>
              <w:rFonts w:asciiTheme="minorHAnsi" w:hAnsiTheme="minorHAnsi"/>
            </w:rPr>
          </w:rPrChange>
        </w:rPr>
      </w:pPr>
    </w:p>
    <w:p w:rsidR="00BA07D9" w:rsidRPr="002D3F66" w:rsidDel="0030136C" w:rsidRDefault="00BA07D9" w:rsidP="00BA07D9">
      <w:pPr>
        <w:pStyle w:val="sqlF9"/>
        <w:rPr>
          <w:del w:id="7514" w:author="Hemmati" w:date="2016-12-16T09:48:00Z"/>
          <w:rFonts w:asciiTheme="minorHAnsi" w:hAnsiTheme="minorHAnsi"/>
          <w:sz w:val="16"/>
          <w:szCs w:val="16"/>
          <w:rPrChange w:id="7515" w:author="Hemmati" w:date="2016-12-16T10:27:00Z">
            <w:rPr>
              <w:del w:id="7516" w:author="Hemmati" w:date="2016-12-16T09:48:00Z"/>
              <w:rFonts w:asciiTheme="minorHAnsi" w:hAnsiTheme="minorHAnsi"/>
            </w:rPr>
          </w:rPrChange>
        </w:rPr>
      </w:pPr>
      <w:del w:id="7517" w:author="Hemmati" w:date="2016-12-16T09:48:00Z">
        <w:r w:rsidRPr="002D3F66" w:rsidDel="0030136C">
          <w:rPr>
            <w:rFonts w:asciiTheme="minorHAnsi" w:hAnsiTheme="minorHAnsi"/>
            <w:sz w:val="16"/>
            <w:szCs w:val="16"/>
            <w:rPrChange w:id="7518" w:author="Hemmati" w:date="2016-12-16T10:27:00Z">
              <w:rPr>
                <w:rFonts w:asciiTheme="minorHAnsi" w:hAnsiTheme="minorHAnsi"/>
              </w:rPr>
            </w:rPrChange>
          </w:rPr>
          <w:delText xml:space="preserve">DROP TABLE </w:delText>
        </w:r>
        <w:r w:rsidRPr="002D3F66" w:rsidDel="0030136C">
          <w:rPr>
            <w:rFonts w:asciiTheme="minorHAnsi" w:hAnsiTheme="minorHAnsi"/>
            <w:sz w:val="16"/>
            <w:szCs w:val="16"/>
            <w:rPrChange w:id="7519" w:author="Hemmati" w:date="2016-12-16T10:27:00Z">
              <w:rPr>
                <w:rFonts w:asciiTheme="minorHAnsi" w:hAnsiTheme="minorHAnsi"/>
              </w:rPr>
            </w:rPrChange>
          </w:rPr>
          <w:tab/>
          <w:delText>customer</w:delText>
        </w:r>
        <w:r w:rsidRPr="002D3F66" w:rsidDel="0030136C">
          <w:rPr>
            <w:rFonts w:asciiTheme="minorHAnsi" w:hAnsiTheme="minorHAnsi"/>
            <w:sz w:val="16"/>
            <w:szCs w:val="16"/>
            <w:rPrChange w:id="7520" w:author="Hemmati" w:date="2016-12-16T10:27:00Z">
              <w:rPr>
                <w:rFonts w:asciiTheme="minorHAnsi" w:hAnsiTheme="minorHAnsi"/>
              </w:rPr>
            </w:rPrChange>
          </w:rPr>
          <w:tab/>
          <w:delText xml:space="preserve">  CASCADE CONSTRAINTS PURGE;</w:delText>
        </w:r>
      </w:del>
    </w:p>
    <w:p w:rsidR="00BA07D9" w:rsidRPr="002D3F66" w:rsidRDefault="00BA07D9" w:rsidP="00BA07D9">
      <w:pPr>
        <w:pStyle w:val="sqlF9"/>
        <w:rPr>
          <w:rFonts w:asciiTheme="minorHAnsi" w:hAnsiTheme="minorHAnsi"/>
          <w:sz w:val="16"/>
          <w:szCs w:val="16"/>
          <w:rPrChange w:id="7521" w:author="Hemmati" w:date="2016-12-16T10:27:00Z">
            <w:rPr>
              <w:rFonts w:asciiTheme="minorHAnsi" w:hAnsiTheme="minorHAnsi"/>
            </w:rPr>
          </w:rPrChange>
        </w:rPr>
      </w:pPr>
    </w:p>
    <w:p w:rsidR="00D87114" w:rsidRPr="002D3F66" w:rsidDel="0030136C" w:rsidRDefault="00D87114" w:rsidP="00BA07D9">
      <w:pPr>
        <w:pStyle w:val="sqlF9"/>
        <w:rPr>
          <w:del w:id="7522" w:author="Hemmati" w:date="2016-12-16T09:49:00Z"/>
          <w:rFonts w:asciiTheme="minorHAnsi" w:hAnsiTheme="minorHAnsi"/>
          <w:sz w:val="16"/>
          <w:szCs w:val="16"/>
          <w:rPrChange w:id="7523" w:author="Hemmati" w:date="2016-12-16T10:27:00Z">
            <w:rPr>
              <w:del w:id="7524" w:author="Hemmati" w:date="2016-12-16T09:49:00Z"/>
              <w:rFonts w:asciiTheme="minorHAnsi" w:hAnsiTheme="minorHAnsi"/>
            </w:rPr>
          </w:rPrChange>
        </w:rPr>
      </w:pPr>
    </w:p>
    <w:p w:rsidR="00D87114" w:rsidRPr="002D3F66" w:rsidRDefault="00D87114" w:rsidP="00BA07D9">
      <w:pPr>
        <w:pStyle w:val="sqlF9"/>
        <w:rPr>
          <w:rFonts w:asciiTheme="minorHAnsi" w:hAnsiTheme="minorHAnsi"/>
          <w:sz w:val="16"/>
          <w:szCs w:val="16"/>
          <w:rPrChange w:id="7525" w:author="Hemmati" w:date="2016-12-16T10:27:00Z">
            <w:rPr>
              <w:rFonts w:asciiTheme="minorHAnsi" w:hAnsiTheme="minorHAnsi"/>
            </w:rPr>
          </w:rPrChange>
        </w:rPr>
      </w:pPr>
    </w:p>
    <w:p w:rsidR="00BA07D9" w:rsidRPr="002D3F66" w:rsidRDefault="00BA07D9" w:rsidP="00BA07D9">
      <w:pPr>
        <w:pStyle w:val="sqlF9"/>
        <w:rPr>
          <w:rFonts w:asciiTheme="minorHAnsi" w:hAnsiTheme="minorHAnsi"/>
          <w:sz w:val="16"/>
          <w:szCs w:val="16"/>
          <w:rPrChange w:id="7526" w:author="Hemmati" w:date="2016-12-16T10:27:00Z">
            <w:rPr>
              <w:rFonts w:asciiTheme="minorHAnsi" w:hAnsiTheme="minorHAnsi"/>
            </w:rPr>
          </w:rPrChange>
        </w:rPr>
      </w:pPr>
      <w:r w:rsidRPr="002D3F66">
        <w:rPr>
          <w:rFonts w:asciiTheme="minorHAnsi" w:hAnsiTheme="minorHAnsi"/>
          <w:sz w:val="16"/>
          <w:szCs w:val="16"/>
          <w:rPrChange w:id="7527" w:author="Hemmati" w:date="2016-12-16T10:27:00Z">
            <w:rPr>
              <w:rFonts w:asciiTheme="minorHAnsi" w:hAnsiTheme="minorHAnsi"/>
            </w:rPr>
          </w:rPrChange>
        </w:rPr>
        <w:t>CREATE TABLE CUSTOMER</w:t>
      </w:r>
    </w:p>
    <w:p w:rsidR="00BA07D9" w:rsidRPr="002D3F66" w:rsidRDefault="00BA07D9" w:rsidP="00BA07D9">
      <w:pPr>
        <w:pStyle w:val="sqlF9"/>
        <w:rPr>
          <w:rFonts w:asciiTheme="minorHAnsi" w:hAnsiTheme="minorHAnsi"/>
          <w:sz w:val="16"/>
          <w:szCs w:val="16"/>
          <w:rPrChange w:id="7528" w:author="Hemmati" w:date="2016-12-16T10:27:00Z">
            <w:rPr>
              <w:rFonts w:asciiTheme="minorHAnsi" w:hAnsiTheme="minorHAnsi"/>
            </w:rPr>
          </w:rPrChange>
        </w:rPr>
      </w:pPr>
      <w:r w:rsidRPr="002D3F66">
        <w:rPr>
          <w:rFonts w:asciiTheme="minorHAnsi" w:hAnsiTheme="minorHAnsi"/>
          <w:sz w:val="16"/>
          <w:szCs w:val="16"/>
          <w:rPrChange w:id="7529" w:author="Hemmati" w:date="2016-12-16T10:27:00Z">
            <w:rPr>
              <w:rFonts w:asciiTheme="minorHAnsi" w:hAnsiTheme="minorHAnsi"/>
            </w:rPr>
          </w:rPrChange>
        </w:rPr>
        <w:t xml:space="preserve">       (customer_id  </w:t>
      </w:r>
      <w:r w:rsidRPr="002D3F66">
        <w:rPr>
          <w:rFonts w:asciiTheme="minorHAnsi" w:hAnsiTheme="minorHAnsi"/>
          <w:sz w:val="16"/>
          <w:szCs w:val="16"/>
          <w:rPrChange w:id="7530" w:author="Hemmati" w:date="2016-12-16T10:27:00Z">
            <w:rPr>
              <w:rFonts w:asciiTheme="minorHAnsi" w:hAnsiTheme="minorHAnsi"/>
            </w:rPr>
          </w:rPrChange>
        </w:rPr>
        <w:tab/>
      </w:r>
      <w:r w:rsidR="00D87114" w:rsidRPr="002D3F66">
        <w:rPr>
          <w:rFonts w:asciiTheme="minorHAnsi" w:hAnsiTheme="minorHAnsi"/>
          <w:sz w:val="16"/>
          <w:szCs w:val="16"/>
          <w:rPrChange w:id="7531" w:author="Hemmati" w:date="2016-12-16T10:27:00Z">
            <w:rPr>
              <w:rFonts w:asciiTheme="minorHAnsi" w:hAnsiTheme="minorHAnsi"/>
            </w:rPr>
          </w:rPrChange>
        </w:rPr>
        <w:tab/>
      </w:r>
      <w:r w:rsidRPr="002D3F66">
        <w:rPr>
          <w:rFonts w:asciiTheme="minorHAnsi" w:hAnsiTheme="minorHAnsi"/>
          <w:sz w:val="16"/>
          <w:szCs w:val="16"/>
          <w:rPrChange w:id="7532" w:author="Hemmati" w:date="2016-12-16T10:27:00Z">
            <w:rPr>
              <w:rFonts w:asciiTheme="minorHAnsi" w:hAnsiTheme="minorHAnsi"/>
            </w:rPr>
          </w:rPrChange>
        </w:rPr>
        <w:t xml:space="preserve">NUMBER(10) </w:t>
      </w:r>
    </w:p>
    <w:p w:rsidR="00BA07D9" w:rsidRPr="002D3F66" w:rsidRDefault="00BA07D9" w:rsidP="00BA07D9">
      <w:pPr>
        <w:pStyle w:val="sqlF9"/>
        <w:rPr>
          <w:rFonts w:asciiTheme="minorHAnsi" w:hAnsiTheme="minorHAnsi"/>
          <w:sz w:val="16"/>
          <w:szCs w:val="16"/>
          <w:rPrChange w:id="7533" w:author="Hemmati" w:date="2016-12-16T10:27:00Z">
            <w:rPr>
              <w:rFonts w:asciiTheme="minorHAnsi" w:hAnsiTheme="minorHAnsi"/>
            </w:rPr>
          </w:rPrChange>
        </w:rPr>
      </w:pPr>
      <w:r w:rsidRPr="002D3F66">
        <w:rPr>
          <w:rFonts w:asciiTheme="minorHAnsi" w:hAnsiTheme="minorHAnsi"/>
          <w:sz w:val="16"/>
          <w:szCs w:val="16"/>
          <w:rPrChange w:id="7534" w:author="Hemmati" w:date="2016-12-16T10:27:00Z">
            <w:rPr>
              <w:rFonts w:asciiTheme="minorHAnsi" w:hAnsiTheme="minorHAnsi"/>
            </w:rPr>
          </w:rPrChange>
        </w:rPr>
        <w:tab/>
      </w:r>
      <w:r w:rsidR="00D87114" w:rsidRPr="002D3F66">
        <w:rPr>
          <w:rFonts w:asciiTheme="minorHAnsi" w:hAnsiTheme="minorHAnsi"/>
          <w:sz w:val="16"/>
          <w:szCs w:val="16"/>
          <w:rPrChange w:id="7535" w:author="Hemmati" w:date="2016-12-16T10:27:00Z">
            <w:rPr>
              <w:rFonts w:asciiTheme="minorHAnsi" w:hAnsiTheme="minorHAnsi"/>
            </w:rPr>
          </w:rPrChange>
        </w:rPr>
        <w:t xml:space="preserve"> </w:t>
      </w:r>
      <w:r w:rsidRPr="002D3F66">
        <w:rPr>
          <w:rFonts w:asciiTheme="minorHAnsi" w:hAnsiTheme="minorHAnsi"/>
          <w:sz w:val="16"/>
          <w:szCs w:val="16"/>
          <w:rPrChange w:id="7536" w:author="Hemmati" w:date="2016-12-16T10:27:00Z">
            <w:rPr>
              <w:rFonts w:asciiTheme="minorHAnsi" w:hAnsiTheme="minorHAnsi"/>
            </w:rPr>
          </w:rPrChange>
        </w:rPr>
        <w:t xml:space="preserve">constraint   </w:t>
      </w:r>
      <w:r w:rsidRPr="002D3F66">
        <w:rPr>
          <w:rFonts w:asciiTheme="minorHAnsi" w:hAnsiTheme="minorHAnsi"/>
          <w:sz w:val="16"/>
          <w:szCs w:val="16"/>
          <w:rPrChange w:id="7537" w:author="Hemmati" w:date="2016-12-16T10:27:00Z">
            <w:rPr>
              <w:rFonts w:asciiTheme="minorHAnsi" w:hAnsiTheme="minorHAnsi"/>
            </w:rPr>
          </w:rPrChange>
        </w:rPr>
        <w:tab/>
        <w:t>customer_id_pk     primary key</w:t>
      </w:r>
    </w:p>
    <w:p w:rsidR="00BA07D9" w:rsidRPr="002D3F66" w:rsidRDefault="00BA07D9" w:rsidP="00BA07D9">
      <w:pPr>
        <w:pStyle w:val="sqlF9"/>
        <w:rPr>
          <w:rFonts w:asciiTheme="minorHAnsi" w:hAnsiTheme="minorHAnsi"/>
          <w:sz w:val="16"/>
          <w:szCs w:val="16"/>
          <w:rPrChange w:id="7538" w:author="Hemmati" w:date="2016-12-16T10:27:00Z">
            <w:rPr>
              <w:rFonts w:asciiTheme="minorHAnsi" w:hAnsiTheme="minorHAnsi"/>
            </w:rPr>
          </w:rPrChange>
        </w:rPr>
      </w:pPr>
      <w:r w:rsidRPr="002D3F66">
        <w:rPr>
          <w:rFonts w:asciiTheme="minorHAnsi" w:hAnsiTheme="minorHAnsi"/>
          <w:sz w:val="16"/>
          <w:szCs w:val="16"/>
          <w:rPrChange w:id="7539" w:author="Hemmati" w:date="2016-12-16T10:27:00Z">
            <w:rPr>
              <w:rFonts w:asciiTheme="minorHAnsi" w:hAnsiTheme="minorHAnsi"/>
            </w:rPr>
          </w:rPrChange>
        </w:rPr>
        <w:t xml:space="preserve">        DEFERRABLE INITIALLY DEFERRED</w:t>
      </w:r>
    </w:p>
    <w:p w:rsidR="00BA07D9" w:rsidRPr="002D3F66" w:rsidRDefault="00BA07D9" w:rsidP="00BA07D9">
      <w:pPr>
        <w:pStyle w:val="sqlF9"/>
        <w:rPr>
          <w:rFonts w:asciiTheme="minorHAnsi" w:hAnsiTheme="minorHAnsi"/>
          <w:sz w:val="16"/>
          <w:szCs w:val="16"/>
          <w:rPrChange w:id="7540" w:author="Hemmati" w:date="2016-12-16T10:27:00Z">
            <w:rPr>
              <w:rFonts w:asciiTheme="minorHAnsi" w:hAnsiTheme="minorHAnsi"/>
            </w:rPr>
          </w:rPrChange>
        </w:rPr>
      </w:pPr>
      <w:r w:rsidRPr="002D3F66">
        <w:rPr>
          <w:rFonts w:asciiTheme="minorHAnsi" w:hAnsiTheme="minorHAnsi"/>
          <w:sz w:val="16"/>
          <w:szCs w:val="16"/>
          <w:rPrChange w:id="7541" w:author="Hemmati" w:date="2016-12-16T10:27:00Z">
            <w:rPr>
              <w:rFonts w:asciiTheme="minorHAnsi" w:hAnsiTheme="minorHAnsi"/>
            </w:rPr>
          </w:rPrChange>
        </w:rPr>
        <w:t>USING INDEX</w:t>
      </w:r>
    </w:p>
    <w:p w:rsidR="00BA07D9" w:rsidRPr="002D3F66" w:rsidRDefault="00BA07D9" w:rsidP="00BA07D9">
      <w:pPr>
        <w:pStyle w:val="sqlF9"/>
        <w:rPr>
          <w:rFonts w:asciiTheme="minorHAnsi" w:hAnsiTheme="minorHAnsi"/>
          <w:sz w:val="16"/>
          <w:szCs w:val="16"/>
          <w:rPrChange w:id="7542" w:author="Hemmati" w:date="2016-12-16T10:27:00Z">
            <w:rPr>
              <w:rFonts w:asciiTheme="minorHAnsi" w:hAnsiTheme="minorHAnsi"/>
            </w:rPr>
          </w:rPrChange>
        </w:rPr>
      </w:pPr>
      <w:r w:rsidRPr="002D3F66">
        <w:rPr>
          <w:rFonts w:asciiTheme="minorHAnsi" w:hAnsiTheme="minorHAnsi"/>
          <w:sz w:val="16"/>
          <w:szCs w:val="16"/>
          <w:rPrChange w:id="7543" w:author="Hemmati" w:date="2016-12-16T10:27:00Z">
            <w:rPr>
              <w:rFonts w:asciiTheme="minorHAnsi" w:hAnsiTheme="minorHAnsi"/>
            </w:rPr>
          </w:rPrChange>
        </w:rPr>
        <w:tab/>
        <w:t>(CREATE INDEX customer_id_idx  ON customer(customer_id)</w:t>
      </w:r>
    </w:p>
    <w:p w:rsidR="00BA07D9" w:rsidRPr="002D3F66" w:rsidRDefault="00BA07D9" w:rsidP="00BA07D9">
      <w:pPr>
        <w:pStyle w:val="sqlF9"/>
        <w:rPr>
          <w:rFonts w:asciiTheme="minorHAnsi" w:hAnsiTheme="minorHAnsi"/>
          <w:sz w:val="16"/>
          <w:szCs w:val="16"/>
          <w:rPrChange w:id="7544" w:author="Hemmati" w:date="2016-12-16T10:27:00Z">
            <w:rPr>
              <w:rFonts w:asciiTheme="minorHAnsi" w:hAnsiTheme="minorHAnsi"/>
            </w:rPr>
          </w:rPrChange>
        </w:rPr>
      </w:pPr>
      <w:r w:rsidRPr="002D3F66">
        <w:rPr>
          <w:rFonts w:asciiTheme="minorHAnsi" w:hAnsiTheme="minorHAnsi"/>
          <w:sz w:val="16"/>
          <w:szCs w:val="16"/>
          <w:rPrChange w:id="7545" w:author="Hemmati" w:date="2016-12-16T10:27:00Z">
            <w:rPr>
              <w:rFonts w:asciiTheme="minorHAnsi" w:hAnsiTheme="minorHAnsi"/>
            </w:rPr>
          </w:rPrChange>
        </w:rPr>
        <w:t>TABLESPACE indx),</w:t>
      </w:r>
    </w:p>
    <w:p w:rsidR="00BA07D9" w:rsidRPr="002D3F66" w:rsidRDefault="00BA07D9" w:rsidP="00BA07D9">
      <w:pPr>
        <w:pStyle w:val="sqlF9"/>
        <w:rPr>
          <w:rFonts w:asciiTheme="minorHAnsi" w:hAnsiTheme="minorHAnsi"/>
          <w:sz w:val="16"/>
          <w:szCs w:val="16"/>
          <w:rPrChange w:id="7546" w:author="Hemmati" w:date="2016-12-16T10:27:00Z">
            <w:rPr>
              <w:rFonts w:asciiTheme="minorHAnsi" w:hAnsiTheme="minorHAnsi"/>
            </w:rPr>
          </w:rPrChange>
        </w:rPr>
      </w:pPr>
      <w:r w:rsidRPr="002D3F66">
        <w:rPr>
          <w:rFonts w:asciiTheme="minorHAnsi" w:hAnsiTheme="minorHAnsi"/>
          <w:sz w:val="16"/>
          <w:szCs w:val="16"/>
          <w:rPrChange w:id="7547" w:author="Hemmati" w:date="2016-12-16T10:27:00Z">
            <w:rPr>
              <w:rFonts w:asciiTheme="minorHAnsi" w:hAnsiTheme="minorHAnsi"/>
            </w:rPr>
          </w:rPrChange>
        </w:rPr>
        <w:t xml:space="preserve">       customer_fname  </w:t>
      </w:r>
      <w:r w:rsidRPr="002D3F66">
        <w:rPr>
          <w:rFonts w:asciiTheme="minorHAnsi" w:hAnsiTheme="minorHAnsi"/>
          <w:sz w:val="16"/>
          <w:szCs w:val="16"/>
          <w:rPrChange w:id="7548" w:author="Hemmati" w:date="2016-12-16T10:27:00Z">
            <w:rPr>
              <w:rFonts w:asciiTheme="minorHAnsi" w:hAnsiTheme="minorHAnsi"/>
            </w:rPr>
          </w:rPrChange>
        </w:rPr>
        <w:tab/>
      </w:r>
      <w:r w:rsidRPr="002D3F66">
        <w:rPr>
          <w:rFonts w:asciiTheme="minorHAnsi" w:hAnsiTheme="minorHAnsi"/>
          <w:sz w:val="16"/>
          <w:szCs w:val="16"/>
          <w:rPrChange w:id="7549" w:author="Hemmati" w:date="2016-12-16T10:27:00Z">
            <w:rPr>
              <w:rFonts w:asciiTheme="minorHAnsi" w:hAnsiTheme="minorHAnsi"/>
            </w:rPr>
          </w:rPrChange>
        </w:rPr>
        <w:tab/>
        <w:t xml:space="preserve">VARCHAR2(20), </w:t>
      </w:r>
    </w:p>
    <w:p w:rsidR="00BA07D9" w:rsidRPr="002D3F66" w:rsidRDefault="00BA07D9" w:rsidP="00BA07D9">
      <w:pPr>
        <w:pStyle w:val="sqlF9"/>
        <w:rPr>
          <w:rFonts w:asciiTheme="minorHAnsi" w:hAnsiTheme="minorHAnsi"/>
          <w:sz w:val="16"/>
          <w:szCs w:val="16"/>
          <w:rPrChange w:id="7550" w:author="Hemmati" w:date="2016-12-16T10:27:00Z">
            <w:rPr>
              <w:rFonts w:asciiTheme="minorHAnsi" w:hAnsiTheme="minorHAnsi"/>
            </w:rPr>
          </w:rPrChange>
        </w:rPr>
      </w:pPr>
      <w:r w:rsidRPr="002D3F66">
        <w:rPr>
          <w:rFonts w:asciiTheme="minorHAnsi" w:hAnsiTheme="minorHAnsi"/>
          <w:sz w:val="16"/>
          <w:szCs w:val="16"/>
          <w:rPrChange w:id="7551" w:author="Hemmati" w:date="2016-12-16T10:27:00Z">
            <w:rPr>
              <w:rFonts w:asciiTheme="minorHAnsi" w:hAnsiTheme="minorHAnsi"/>
            </w:rPr>
          </w:rPrChange>
        </w:rPr>
        <w:t xml:space="preserve">       customer_lname   </w:t>
      </w:r>
      <w:r w:rsidRPr="002D3F66">
        <w:rPr>
          <w:rFonts w:asciiTheme="minorHAnsi" w:hAnsiTheme="minorHAnsi"/>
          <w:sz w:val="16"/>
          <w:szCs w:val="16"/>
          <w:rPrChange w:id="7552" w:author="Hemmati" w:date="2016-12-16T10:27:00Z">
            <w:rPr>
              <w:rFonts w:asciiTheme="minorHAnsi" w:hAnsiTheme="minorHAnsi"/>
            </w:rPr>
          </w:rPrChange>
        </w:rPr>
        <w:tab/>
      </w:r>
      <w:r w:rsidRPr="002D3F66">
        <w:rPr>
          <w:rFonts w:asciiTheme="minorHAnsi" w:hAnsiTheme="minorHAnsi"/>
          <w:sz w:val="16"/>
          <w:szCs w:val="16"/>
          <w:rPrChange w:id="7553" w:author="Hemmati" w:date="2016-12-16T10:27:00Z">
            <w:rPr>
              <w:rFonts w:asciiTheme="minorHAnsi" w:hAnsiTheme="minorHAnsi"/>
            </w:rPr>
          </w:rPrChange>
        </w:rPr>
        <w:tab/>
        <w:t>VARCHAR2(20),</w:t>
      </w:r>
    </w:p>
    <w:p w:rsidR="00BA07D9" w:rsidRPr="002D3F66" w:rsidRDefault="00BA07D9" w:rsidP="00BA07D9">
      <w:pPr>
        <w:pStyle w:val="sqlF9"/>
        <w:rPr>
          <w:rFonts w:asciiTheme="minorHAnsi" w:hAnsiTheme="minorHAnsi"/>
          <w:sz w:val="16"/>
          <w:szCs w:val="16"/>
          <w:rPrChange w:id="7554" w:author="Hemmati" w:date="2016-12-16T10:27:00Z">
            <w:rPr>
              <w:rFonts w:asciiTheme="minorHAnsi" w:hAnsiTheme="minorHAnsi"/>
            </w:rPr>
          </w:rPrChange>
        </w:rPr>
      </w:pPr>
      <w:r w:rsidRPr="002D3F66">
        <w:rPr>
          <w:rFonts w:asciiTheme="minorHAnsi" w:hAnsiTheme="minorHAnsi"/>
          <w:sz w:val="16"/>
          <w:szCs w:val="16"/>
          <w:rPrChange w:id="7555" w:author="Hemmati" w:date="2016-12-16T10:27:00Z">
            <w:rPr>
              <w:rFonts w:asciiTheme="minorHAnsi" w:hAnsiTheme="minorHAnsi"/>
            </w:rPr>
          </w:rPrChange>
        </w:rPr>
        <w:tab/>
        <w:t>customer_birth_date</w:t>
      </w:r>
      <w:r w:rsidRPr="002D3F66">
        <w:rPr>
          <w:rFonts w:asciiTheme="minorHAnsi" w:hAnsiTheme="minorHAnsi"/>
          <w:sz w:val="16"/>
          <w:szCs w:val="16"/>
          <w:rPrChange w:id="7556" w:author="Hemmati" w:date="2016-12-16T10:27:00Z">
            <w:rPr>
              <w:rFonts w:asciiTheme="minorHAnsi" w:hAnsiTheme="minorHAnsi"/>
            </w:rPr>
          </w:rPrChange>
        </w:rPr>
        <w:tab/>
      </w:r>
      <w:r w:rsidRPr="002D3F66">
        <w:rPr>
          <w:rFonts w:asciiTheme="minorHAnsi" w:hAnsiTheme="minorHAnsi"/>
          <w:sz w:val="16"/>
          <w:szCs w:val="16"/>
          <w:rPrChange w:id="7557" w:author="Hemmati" w:date="2016-12-16T10:27:00Z">
            <w:rPr>
              <w:rFonts w:asciiTheme="minorHAnsi" w:hAnsiTheme="minorHAnsi"/>
            </w:rPr>
          </w:rPrChange>
        </w:rPr>
        <w:tab/>
        <w:t>DATE,</w:t>
      </w:r>
    </w:p>
    <w:p w:rsidR="00BA07D9" w:rsidRPr="002D3F66" w:rsidRDefault="00BA07D9" w:rsidP="00BA07D9">
      <w:pPr>
        <w:pStyle w:val="sqlF9"/>
        <w:rPr>
          <w:rFonts w:asciiTheme="minorHAnsi" w:hAnsiTheme="minorHAnsi"/>
          <w:sz w:val="16"/>
          <w:szCs w:val="16"/>
          <w:rPrChange w:id="7558" w:author="Hemmati" w:date="2016-12-16T10:27:00Z">
            <w:rPr>
              <w:rFonts w:asciiTheme="minorHAnsi" w:hAnsiTheme="minorHAnsi"/>
            </w:rPr>
          </w:rPrChange>
        </w:rPr>
      </w:pPr>
      <w:r w:rsidRPr="002D3F66">
        <w:rPr>
          <w:rFonts w:asciiTheme="minorHAnsi" w:hAnsiTheme="minorHAnsi"/>
          <w:sz w:val="16"/>
          <w:szCs w:val="16"/>
          <w:rPrChange w:id="7559" w:author="Hemmati" w:date="2016-12-16T10:27:00Z">
            <w:rPr>
              <w:rFonts w:asciiTheme="minorHAnsi" w:hAnsiTheme="minorHAnsi"/>
            </w:rPr>
          </w:rPrChange>
        </w:rPr>
        <w:tab/>
        <w:t>customer_email</w:t>
      </w:r>
      <w:r w:rsidRPr="002D3F66">
        <w:rPr>
          <w:rFonts w:asciiTheme="minorHAnsi" w:hAnsiTheme="minorHAnsi"/>
          <w:sz w:val="16"/>
          <w:szCs w:val="16"/>
          <w:rPrChange w:id="7560" w:author="Hemmati" w:date="2016-12-16T10:27:00Z">
            <w:rPr>
              <w:rFonts w:asciiTheme="minorHAnsi" w:hAnsiTheme="minorHAnsi"/>
            </w:rPr>
          </w:rPrChange>
        </w:rPr>
        <w:tab/>
      </w:r>
      <w:r w:rsidRPr="002D3F66">
        <w:rPr>
          <w:rFonts w:asciiTheme="minorHAnsi" w:hAnsiTheme="minorHAnsi"/>
          <w:sz w:val="16"/>
          <w:szCs w:val="16"/>
          <w:rPrChange w:id="7561" w:author="Hemmati" w:date="2016-12-16T10:27:00Z">
            <w:rPr>
              <w:rFonts w:asciiTheme="minorHAnsi" w:hAnsiTheme="minorHAnsi"/>
            </w:rPr>
          </w:rPrChange>
        </w:rPr>
        <w:tab/>
        <w:t>VARCHAR2(40),</w:t>
      </w:r>
    </w:p>
    <w:p w:rsidR="00BA07D9" w:rsidRPr="002D3F66" w:rsidRDefault="00BA07D9" w:rsidP="00BA07D9">
      <w:pPr>
        <w:pStyle w:val="sqlF9"/>
        <w:rPr>
          <w:rFonts w:asciiTheme="minorHAnsi" w:hAnsiTheme="minorHAnsi"/>
          <w:sz w:val="16"/>
          <w:szCs w:val="16"/>
          <w:rPrChange w:id="7562" w:author="Hemmati" w:date="2016-12-16T10:27:00Z">
            <w:rPr>
              <w:rFonts w:asciiTheme="minorHAnsi" w:hAnsiTheme="minorHAnsi"/>
            </w:rPr>
          </w:rPrChange>
        </w:rPr>
      </w:pPr>
      <w:r w:rsidRPr="002D3F66">
        <w:rPr>
          <w:rFonts w:asciiTheme="minorHAnsi" w:hAnsiTheme="minorHAnsi"/>
          <w:sz w:val="16"/>
          <w:szCs w:val="16"/>
          <w:rPrChange w:id="7563" w:author="Hemmati" w:date="2016-12-16T10:27:00Z">
            <w:rPr>
              <w:rFonts w:asciiTheme="minorHAnsi" w:hAnsiTheme="minorHAnsi"/>
            </w:rPr>
          </w:rPrChange>
        </w:rPr>
        <w:tab/>
        <w:t>customer_home_phone</w:t>
      </w:r>
      <w:r w:rsidRPr="002D3F66">
        <w:rPr>
          <w:rFonts w:asciiTheme="minorHAnsi" w:hAnsiTheme="minorHAnsi"/>
          <w:sz w:val="16"/>
          <w:szCs w:val="16"/>
          <w:rPrChange w:id="7564" w:author="Hemmati" w:date="2016-12-16T10:27:00Z">
            <w:rPr>
              <w:rFonts w:asciiTheme="minorHAnsi" w:hAnsiTheme="minorHAnsi"/>
            </w:rPr>
          </w:rPrChange>
        </w:rPr>
        <w:tab/>
      </w:r>
      <w:r w:rsidRPr="002D3F66">
        <w:rPr>
          <w:rFonts w:asciiTheme="minorHAnsi" w:hAnsiTheme="minorHAnsi"/>
          <w:sz w:val="16"/>
          <w:szCs w:val="16"/>
          <w:rPrChange w:id="7565" w:author="Hemmati" w:date="2016-12-16T10:27:00Z">
            <w:rPr>
              <w:rFonts w:asciiTheme="minorHAnsi" w:hAnsiTheme="minorHAnsi"/>
            </w:rPr>
          </w:rPrChange>
        </w:rPr>
        <w:tab/>
        <w:t>VARCHAR2(18),</w:t>
      </w:r>
    </w:p>
    <w:p w:rsidR="00BA07D9" w:rsidRPr="002D3F66" w:rsidRDefault="00BA07D9" w:rsidP="00BA07D9">
      <w:pPr>
        <w:pStyle w:val="sqlF9"/>
        <w:rPr>
          <w:rFonts w:asciiTheme="minorHAnsi" w:hAnsiTheme="minorHAnsi"/>
          <w:sz w:val="16"/>
          <w:szCs w:val="16"/>
          <w:rPrChange w:id="7566" w:author="Hemmati" w:date="2016-12-16T10:27:00Z">
            <w:rPr>
              <w:rFonts w:asciiTheme="minorHAnsi" w:hAnsiTheme="minorHAnsi"/>
            </w:rPr>
          </w:rPrChange>
        </w:rPr>
      </w:pPr>
      <w:r w:rsidRPr="002D3F66">
        <w:rPr>
          <w:rFonts w:asciiTheme="minorHAnsi" w:hAnsiTheme="minorHAnsi"/>
          <w:sz w:val="16"/>
          <w:szCs w:val="16"/>
          <w:rPrChange w:id="7567" w:author="Hemmati" w:date="2016-12-16T10:27:00Z">
            <w:rPr>
              <w:rFonts w:asciiTheme="minorHAnsi" w:hAnsiTheme="minorHAnsi"/>
            </w:rPr>
          </w:rPrChange>
        </w:rPr>
        <w:tab/>
        <w:t xml:space="preserve">customer_business_phone </w:t>
      </w:r>
      <w:r w:rsidRPr="002D3F66">
        <w:rPr>
          <w:rFonts w:asciiTheme="minorHAnsi" w:hAnsiTheme="minorHAnsi"/>
          <w:sz w:val="16"/>
          <w:szCs w:val="16"/>
          <w:rPrChange w:id="7568" w:author="Hemmati" w:date="2016-12-16T10:27:00Z">
            <w:rPr>
              <w:rFonts w:asciiTheme="minorHAnsi" w:hAnsiTheme="minorHAnsi"/>
            </w:rPr>
          </w:rPrChange>
        </w:rPr>
        <w:tab/>
        <w:t>VARCHAR2(18),</w:t>
      </w:r>
    </w:p>
    <w:p w:rsidR="00BA07D9" w:rsidRPr="002D3F66" w:rsidRDefault="00BA07D9" w:rsidP="00BA07D9">
      <w:pPr>
        <w:pStyle w:val="sqlF9"/>
        <w:rPr>
          <w:rFonts w:asciiTheme="minorHAnsi" w:hAnsiTheme="minorHAnsi"/>
          <w:sz w:val="16"/>
          <w:szCs w:val="16"/>
          <w:rPrChange w:id="7569" w:author="Hemmati" w:date="2016-12-16T10:27:00Z">
            <w:rPr>
              <w:rFonts w:asciiTheme="minorHAnsi" w:hAnsiTheme="minorHAnsi"/>
            </w:rPr>
          </w:rPrChange>
        </w:rPr>
      </w:pPr>
      <w:r w:rsidRPr="002D3F66">
        <w:rPr>
          <w:rFonts w:asciiTheme="minorHAnsi" w:hAnsiTheme="minorHAnsi"/>
          <w:sz w:val="16"/>
          <w:szCs w:val="16"/>
          <w:rPrChange w:id="7570" w:author="Hemmati" w:date="2016-12-16T10:27:00Z">
            <w:rPr>
              <w:rFonts w:asciiTheme="minorHAnsi" w:hAnsiTheme="minorHAnsi"/>
            </w:rPr>
          </w:rPrChange>
        </w:rPr>
        <w:tab/>
        <w:t>customer_address</w:t>
      </w:r>
      <w:r w:rsidRPr="002D3F66">
        <w:rPr>
          <w:rFonts w:asciiTheme="minorHAnsi" w:hAnsiTheme="minorHAnsi"/>
          <w:sz w:val="16"/>
          <w:szCs w:val="16"/>
          <w:rPrChange w:id="7571" w:author="Hemmati" w:date="2016-12-16T10:27:00Z">
            <w:rPr>
              <w:rFonts w:asciiTheme="minorHAnsi" w:hAnsiTheme="minorHAnsi"/>
            </w:rPr>
          </w:rPrChange>
        </w:rPr>
        <w:tab/>
      </w:r>
      <w:r w:rsidRPr="002D3F66">
        <w:rPr>
          <w:rFonts w:asciiTheme="minorHAnsi" w:hAnsiTheme="minorHAnsi"/>
          <w:sz w:val="16"/>
          <w:szCs w:val="16"/>
          <w:rPrChange w:id="7572" w:author="Hemmati" w:date="2016-12-16T10:27:00Z">
            <w:rPr>
              <w:rFonts w:asciiTheme="minorHAnsi" w:hAnsiTheme="minorHAnsi"/>
            </w:rPr>
          </w:rPrChange>
        </w:rPr>
        <w:tab/>
        <w:t>VARCHAR2(50),</w:t>
      </w:r>
    </w:p>
    <w:p w:rsidR="00BA07D9" w:rsidRPr="002D3F66" w:rsidRDefault="00BA07D9" w:rsidP="00BA07D9">
      <w:pPr>
        <w:pStyle w:val="sqlF9"/>
        <w:rPr>
          <w:rFonts w:asciiTheme="minorHAnsi" w:hAnsiTheme="minorHAnsi"/>
          <w:sz w:val="16"/>
          <w:szCs w:val="16"/>
          <w:rPrChange w:id="7573" w:author="Hemmati" w:date="2016-12-16T10:27:00Z">
            <w:rPr>
              <w:rFonts w:asciiTheme="minorHAnsi" w:hAnsiTheme="minorHAnsi"/>
            </w:rPr>
          </w:rPrChange>
        </w:rPr>
      </w:pPr>
      <w:r w:rsidRPr="002D3F66">
        <w:rPr>
          <w:rFonts w:asciiTheme="minorHAnsi" w:hAnsiTheme="minorHAnsi"/>
          <w:sz w:val="16"/>
          <w:szCs w:val="16"/>
          <w:rPrChange w:id="7574" w:author="Hemmati" w:date="2016-12-16T10:27:00Z">
            <w:rPr>
              <w:rFonts w:asciiTheme="minorHAnsi" w:hAnsiTheme="minorHAnsi"/>
            </w:rPr>
          </w:rPrChange>
        </w:rPr>
        <w:tab/>
        <w:t>customer_zipcode</w:t>
      </w:r>
      <w:r w:rsidRPr="002D3F66">
        <w:rPr>
          <w:rFonts w:asciiTheme="minorHAnsi" w:hAnsiTheme="minorHAnsi"/>
          <w:sz w:val="16"/>
          <w:szCs w:val="16"/>
          <w:rPrChange w:id="7575" w:author="Hemmati" w:date="2016-12-16T10:27:00Z">
            <w:rPr>
              <w:rFonts w:asciiTheme="minorHAnsi" w:hAnsiTheme="minorHAnsi"/>
            </w:rPr>
          </w:rPrChange>
        </w:rPr>
        <w:tab/>
      </w:r>
      <w:r w:rsidRPr="002D3F66">
        <w:rPr>
          <w:rFonts w:asciiTheme="minorHAnsi" w:hAnsiTheme="minorHAnsi"/>
          <w:sz w:val="16"/>
          <w:szCs w:val="16"/>
          <w:rPrChange w:id="7576" w:author="Hemmati" w:date="2016-12-16T10:27:00Z">
            <w:rPr>
              <w:rFonts w:asciiTheme="minorHAnsi" w:hAnsiTheme="minorHAnsi"/>
            </w:rPr>
          </w:rPrChange>
        </w:rPr>
        <w:tab/>
        <w:t>VARCHAR2(10),</w:t>
      </w:r>
    </w:p>
    <w:p w:rsidR="00BA07D9" w:rsidRPr="002D3F66" w:rsidRDefault="00BA07D9" w:rsidP="00BA07D9">
      <w:pPr>
        <w:pStyle w:val="sqlF9"/>
        <w:rPr>
          <w:rFonts w:asciiTheme="minorHAnsi" w:hAnsiTheme="minorHAnsi"/>
          <w:sz w:val="16"/>
          <w:szCs w:val="16"/>
          <w:rPrChange w:id="7577" w:author="Hemmati" w:date="2016-12-16T10:27:00Z">
            <w:rPr>
              <w:rFonts w:asciiTheme="minorHAnsi" w:hAnsiTheme="minorHAnsi"/>
            </w:rPr>
          </w:rPrChange>
        </w:rPr>
      </w:pPr>
      <w:r w:rsidRPr="002D3F66">
        <w:rPr>
          <w:rFonts w:asciiTheme="minorHAnsi" w:hAnsiTheme="minorHAnsi"/>
          <w:sz w:val="16"/>
          <w:szCs w:val="16"/>
          <w:rPrChange w:id="7578" w:author="Hemmati" w:date="2016-12-16T10:27:00Z">
            <w:rPr>
              <w:rFonts w:asciiTheme="minorHAnsi" w:hAnsiTheme="minorHAnsi"/>
            </w:rPr>
          </w:rPrChange>
        </w:rPr>
        <w:tab/>
        <w:t>customer_city</w:t>
      </w:r>
      <w:r w:rsidRPr="002D3F66">
        <w:rPr>
          <w:rFonts w:asciiTheme="minorHAnsi" w:hAnsiTheme="minorHAnsi"/>
          <w:sz w:val="16"/>
          <w:szCs w:val="16"/>
          <w:rPrChange w:id="7579" w:author="Hemmati" w:date="2016-12-16T10:27:00Z">
            <w:rPr>
              <w:rFonts w:asciiTheme="minorHAnsi" w:hAnsiTheme="minorHAnsi"/>
            </w:rPr>
          </w:rPrChange>
        </w:rPr>
        <w:tab/>
      </w:r>
      <w:r w:rsidRPr="002D3F66">
        <w:rPr>
          <w:rFonts w:asciiTheme="minorHAnsi" w:hAnsiTheme="minorHAnsi"/>
          <w:sz w:val="16"/>
          <w:szCs w:val="16"/>
          <w:rPrChange w:id="7580" w:author="Hemmati" w:date="2016-12-16T10:27:00Z">
            <w:rPr>
              <w:rFonts w:asciiTheme="minorHAnsi" w:hAnsiTheme="minorHAnsi"/>
            </w:rPr>
          </w:rPrChange>
        </w:rPr>
        <w:tab/>
      </w:r>
      <w:r w:rsidRPr="002D3F66">
        <w:rPr>
          <w:rFonts w:asciiTheme="minorHAnsi" w:hAnsiTheme="minorHAnsi"/>
          <w:sz w:val="16"/>
          <w:szCs w:val="16"/>
          <w:rPrChange w:id="7581" w:author="Hemmati" w:date="2016-12-16T10:27:00Z">
            <w:rPr>
              <w:rFonts w:asciiTheme="minorHAnsi" w:hAnsiTheme="minorHAnsi"/>
            </w:rPr>
          </w:rPrChange>
        </w:rPr>
        <w:tab/>
        <w:t>VARCHAR2(30),</w:t>
      </w:r>
    </w:p>
    <w:p w:rsidR="00BA07D9" w:rsidRPr="002D3F66" w:rsidRDefault="00BA07D9" w:rsidP="00BA07D9">
      <w:pPr>
        <w:pStyle w:val="sqlF9"/>
        <w:rPr>
          <w:rFonts w:asciiTheme="minorHAnsi" w:hAnsiTheme="minorHAnsi"/>
          <w:sz w:val="16"/>
          <w:szCs w:val="16"/>
          <w:rPrChange w:id="7582" w:author="Hemmati" w:date="2016-12-16T10:27:00Z">
            <w:rPr>
              <w:rFonts w:asciiTheme="minorHAnsi" w:hAnsiTheme="minorHAnsi"/>
            </w:rPr>
          </w:rPrChange>
        </w:rPr>
      </w:pPr>
      <w:r w:rsidRPr="002D3F66">
        <w:rPr>
          <w:rFonts w:asciiTheme="minorHAnsi" w:hAnsiTheme="minorHAnsi"/>
          <w:sz w:val="16"/>
          <w:szCs w:val="16"/>
          <w:rPrChange w:id="7583" w:author="Hemmati" w:date="2016-12-16T10:27:00Z">
            <w:rPr>
              <w:rFonts w:asciiTheme="minorHAnsi" w:hAnsiTheme="minorHAnsi"/>
            </w:rPr>
          </w:rPrChange>
        </w:rPr>
        <w:tab/>
        <w:t>customer_province</w:t>
      </w:r>
      <w:r w:rsidRPr="002D3F66">
        <w:rPr>
          <w:rFonts w:asciiTheme="minorHAnsi" w:hAnsiTheme="minorHAnsi"/>
          <w:sz w:val="16"/>
          <w:szCs w:val="16"/>
          <w:rPrChange w:id="7584" w:author="Hemmati" w:date="2016-12-16T10:27:00Z">
            <w:rPr>
              <w:rFonts w:asciiTheme="minorHAnsi" w:hAnsiTheme="minorHAnsi"/>
            </w:rPr>
          </w:rPrChange>
        </w:rPr>
        <w:tab/>
      </w:r>
      <w:r w:rsidRPr="002D3F66">
        <w:rPr>
          <w:rFonts w:asciiTheme="minorHAnsi" w:hAnsiTheme="minorHAnsi"/>
          <w:sz w:val="16"/>
          <w:szCs w:val="16"/>
          <w:rPrChange w:id="7585" w:author="Hemmati" w:date="2016-12-16T10:27:00Z">
            <w:rPr>
              <w:rFonts w:asciiTheme="minorHAnsi" w:hAnsiTheme="minorHAnsi"/>
            </w:rPr>
          </w:rPrChange>
        </w:rPr>
        <w:tab/>
        <w:t>VARCHAR2(20),</w:t>
      </w:r>
    </w:p>
    <w:p w:rsidR="00BA07D9" w:rsidRPr="002D3F66" w:rsidRDefault="00BA07D9" w:rsidP="00BA07D9">
      <w:pPr>
        <w:pStyle w:val="sqlF9"/>
        <w:rPr>
          <w:rFonts w:asciiTheme="minorHAnsi" w:hAnsiTheme="minorHAnsi"/>
          <w:sz w:val="16"/>
          <w:szCs w:val="16"/>
          <w:rPrChange w:id="7586" w:author="Hemmati" w:date="2016-12-16T10:27:00Z">
            <w:rPr>
              <w:rFonts w:asciiTheme="minorHAnsi" w:hAnsiTheme="minorHAnsi"/>
            </w:rPr>
          </w:rPrChange>
        </w:rPr>
      </w:pPr>
      <w:r w:rsidRPr="002D3F66">
        <w:rPr>
          <w:rFonts w:asciiTheme="minorHAnsi" w:hAnsiTheme="minorHAnsi"/>
          <w:sz w:val="16"/>
          <w:szCs w:val="16"/>
          <w:rPrChange w:id="7587" w:author="Hemmati" w:date="2016-12-16T10:27:00Z">
            <w:rPr>
              <w:rFonts w:asciiTheme="minorHAnsi" w:hAnsiTheme="minorHAnsi"/>
            </w:rPr>
          </w:rPrChange>
        </w:rPr>
        <w:tab/>
        <w:t>customer_country</w:t>
      </w:r>
      <w:r w:rsidRPr="002D3F66">
        <w:rPr>
          <w:rFonts w:asciiTheme="minorHAnsi" w:hAnsiTheme="minorHAnsi"/>
          <w:sz w:val="16"/>
          <w:szCs w:val="16"/>
          <w:rPrChange w:id="7588" w:author="Hemmati" w:date="2016-12-16T10:27:00Z">
            <w:rPr>
              <w:rFonts w:asciiTheme="minorHAnsi" w:hAnsiTheme="minorHAnsi"/>
            </w:rPr>
          </w:rPrChange>
        </w:rPr>
        <w:tab/>
      </w:r>
      <w:r w:rsidRPr="002D3F66">
        <w:rPr>
          <w:rFonts w:asciiTheme="minorHAnsi" w:hAnsiTheme="minorHAnsi"/>
          <w:sz w:val="16"/>
          <w:szCs w:val="16"/>
          <w:rPrChange w:id="7589" w:author="Hemmati" w:date="2016-12-16T10:27:00Z">
            <w:rPr>
              <w:rFonts w:asciiTheme="minorHAnsi" w:hAnsiTheme="minorHAnsi"/>
            </w:rPr>
          </w:rPrChange>
        </w:rPr>
        <w:tab/>
        <w:t>VARCHAR2(30),</w:t>
      </w:r>
    </w:p>
    <w:p w:rsidR="00BA07D9" w:rsidRPr="002D3F66" w:rsidRDefault="00BA07D9" w:rsidP="00BA07D9">
      <w:pPr>
        <w:pStyle w:val="sqlF9"/>
        <w:rPr>
          <w:rFonts w:asciiTheme="minorHAnsi" w:hAnsiTheme="minorHAnsi"/>
          <w:sz w:val="16"/>
          <w:szCs w:val="16"/>
          <w:rPrChange w:id="7590" w:author="Hemmati" w:date="2016-12-16T10:27:00Z">
            <w:rPr>
              <w:rFonts w:asciiTheme="minorHAnsi" w:hAnsiTheme="minorHAnsi"/>
            </w:rPr>
          </w:rPrChange>
        </w:rPr>
      </w:pPr>
      <w:r w:rsidRPr="002D3F66">
        <w:rPr>
          <w:rFonts w:asciiTheme="minorHAnsi" w:hAnsiTheme="minorHAnsi"/>
          <w:sz w:val="16"/>
          <w:szCs w:val="16"/>
          <w:rPrChange w:id="7591" w:author="Hemmati" w:date="2016-12-16T10:27:00Z">
            <w:rPr>
              <w:rFonts w:asciiTheme="minorHAnsi" w:hAnsiTheme="minorHAnsi"/>
            </w:rPr>
          </w:rPrChange>
        </w:rPr>
        <w:tab/>
        <w:t>customer_dependent</w:t>
      </w:r>
      <w:r w:rsidRPr="002D3F66">
        <w:rPr>
          <w:rFonts w:asciiTheme="minorHAnsi" w:hAnsiTheme="minorHAnsi"/>
          <w:sz w:val="16"/>
          <w:szCs w:val="16"/>
          <w:rPrChange w:id="7592" w:author="Hemmati" w:date="2016-12-16T10:27:00Z">
            <w:rPr>
              <w:rFonts w:asciiTheme="minorHAnsi" w:hAnsiTheme="minorHAnsi"/>
            </w:rPr>
          </w:rPrChange>
        </w:rPr>
        <w:tab/>
      </w:r>
      <w:r w:rsidRPr="002D3F66">
        <w:rPr>
          <w:rFonts w:asciiTheme="minorHAnsi" w:hAnsiTheme="minorHAnsi"/>
          <w:sz w:val="16"/>
          <w:szCs w:val="16"/>
          <w:rPrChange w:id="7593" w:author="Hemmati" w:date="2016-12-16T10:27:00Z">
            <w:rPr>
              <w:rFonts w:asciiTheme="minorHAnsi" w:hAnsiTheme="minorHAnsi"/>
            </w:rPr>
          </w:rPrChange>
        </w:rPr>
        <w:tab/>
        <w:t>NUMBER(3))</w:t>
      </w:r>
    </w:p>
    <w:p w:rsidR="00BA07D9" w:rsidRPr="002D3F66" w:rsidRDefault="00BA07D9" w:rsidP="00BA07D9">
      <w:pPr>
        <w:pStyle w:val="sqlF9"/>
        <w:rPr>
          <w:rFonts w:asciiTheme="minorHAnsi" w:hAnsiTheme="minorHAnsi"/>
          <w:sz w:val="16"/>
          <w:szCs w:val="16"/>
          <w:rPrChange w:id="7594" w:author="Hemmati" w:date="2016-12-16T10:27:00Z">
            <w:rPr>
              <w:rFonts w:asciiTheme="minorHAnsi" w:hAnsiTheme="minorHAnsi"/>
            </w:rPr>
          </w:rPrChange>
        </w:rPr>
      </w:pPr>
      <w:r w:rsidRPr="002D3F66">
        <w:rPr>
          <w:rFonts w:asciiTheme="minorHAnsi" w:hAnsiTheme="minorHAnsi"/>
          <w:sz w:val="16"/>
          <w:szCs w:val="16"/>
          <w:rPrChange w:id="7595" w:author="Hemmati" w:date="2016-12-16T10:27:00Z">
            <w:rPr>
              <w:rFonts w:asciiTheme="minorHAnsi" w:hAnsiTheme="minorHAnsi"/>
            </w:rPr>
          </w:rPrChange>
        </w:rPr>
        <w:t>STORAGE (INITIAL 10M</w:t>
      </w:r>
    </w:p>
    <w:p w:rsidR="00BA07D9" w:rsidRPr="002D3F66" w:rsidRDefault="00BA07D9" w:rsidP="00BA07D9">
      <w:pPr>
        <w:pStyle w:val="sqlF9"/>
        <w:rPr>
          <w:rFonts w:asciiTheme="minorHAnsi" w:hAnsiTheme="minorHAnsi"/>
          <w:sz w:val="16"/>
          <w:szCs w:val="16"/>
          <w:rPrChange w:id="7596" w:author="Hemmati" w:date="2016-12-16T10:27:00Z">
            <w:rPr>
              <w:rFonts w:asciiTheme="minorHAnsi" w:hAnsiTheme="minorHAnsi"/>
            </w:rPr>
          </w:rPrChange>
        </w:rPr>
      </w:pPr>
      <w:r w:rsidRPr="002D3F66">
        <w:rPr>
          <w:rFonts w:asciiTheme="minorHAnsi" w:hAnsiTheme="minorHAnsi"/>
          <w:sz w:val="16"/>
          <w:szCs w:val="16"/>
          <w:rPrChange w:id="7597" w:author="Hemmati" w:date="2016-12-16T10:27:00Z">
            <w:rPr>
              <w:rFonts w:asciiTheme="minorHAnsi" w:hAnsiTheme="minorHAnsi"/>
            </w:rPr>
          </w:rPrChange>
        </w:rPr>
        <w:t xml:space="preserve">            NEXT 10M</w:t>
      </w:r>
    </w:p>
    <w:p w:rsidR="00BA07D9" w:rsidRPr="002D3F66" w:rsidRDefault="00BA07D9" w:rsidP="00BA07D9">
      <w:pPr>
        <w:pStyle w:val="sqlF9"/>
        <w:rPr>
          <w:rFonts w:asciiTheme="minorHAnsi" w:hAnsiTheme="minorHAnsi"/>
          <w:sz w:val="16"/>
          <w:szCs w:val="16"/>
          <w:rPrChange w:id="7598" w:author="Hemmati" w:date="2016-12-16T10:27:00Z">
            <w:rPr>
              <w:rFonts w:asciiTheme="minorHAnsi" w:hAnsiTheme="minorHAnsi"/>
            </w:rPr>
          </w:rPrChange>
        </w:rPr>
      </w:pPr>
      <w:r w:rsidRPr="002D3F66">
        <w:rPr>
          <w:rFonts w:asciiTheme="minorHAnsi" w:hAnsiTheme="minorHAnsi"/>
          <w:sz w:val="16"/>
          <w:szCs w:val="16"/>
          <w:rPrChange w:id="7599" w:author="Hemmati" w:date="2016-12-16T10:27:00Z">
            <w:rPr>
              <w:rFonts w:asciiTheme="minorHAnsi" w:hAnsiTheme="minorHAnsi"/>
            </w:rPr>
          </w:rPrChange>
        </w:rPr>
        <w:t xml:space="preserve">            MINEXTENTs 2</w:t>
      </w:r>
    </w:p>
    <w:p w:rsidR="00BA07D9" w:rsidRPr="002D3F66" w:rsidRDefault="00BA07D9" w:rsidP="00BA07D9">
      <w:pPr>
        <w:pStyle w:val="sqlF9"/>
        <w:rPr>
          <w:rFonts w:asciiTheme="minorHAnsi" w:hAnsiTheme="minorHAnsi"/>
          <w:sz w:val="16"/>
          <w:szCs w:val="16"/>
          <w:rPrChange w:id="7600" w:author="Hemmati" w:date="2016-12-16T10:27:00Z">
            <w:rPr>
              <w:rFonts w:asciiTheme="minorHAnsi" w:hAnsiTheme="minorHAnsi"/>
            </w:rPr>
          </w:rPrChange>
        </w:rPr>
      </w:pPr>
      <w:r w:rsidRPr="002D3F66">
        <w:rPr>
          <w:rFonts w:asciiTheme="minorHAnsi" w:hAnsiTheme="minorHAnsi"/>
          <w:sz w:val="16"/>
          <w:szCs w:val="16"/>
          <w:rPrChange w:id="7601" w:author="Hemmati" w:date="2016-12-16T10:27:00Z">
            <w:rPr>
              <w:rFonts w:asciiTheme="minorHAnsi" w:hAnsiTheme="minorHAnsi"/>
            </w:rPr>
          </w:rPrChange>
        </w:rPr>
        <w:t xml:space="preserve">            MAXEXTENTS 100</w:t>
      </w:r>
    </w:p>
    <w:p w:rsidR="00BA07D9" w:rsidRPr="002D3F66" w:rsidRDefault="00BA07D9" w:rsidP="00BA07D9">
      <w:pPr>
        <w:pStyle w:val="sqlF9"/>
        <w:rPr>
          <w:rFonts w:asciiTheme="minorHAnsi" w:hAnsiTheme="minorHAnsi"/>
          <w:sz w:val="16"/>
          <w:szCs w:val="16"/>
          <w:rPrChange w:id="7602" w:author="Hemmati" w:date="2016-12-16T10:27:00Z">
            <w:rPr>
              <w:rFonts w:asciiTheme="minorHAnsi" w:hAnsiTheme="minorHAnsi"/>
            </w:rPr>
          </w:rPrChange>
        </w:rPr>
      </w:pPr>
      <w:r w:rsidRPr="002D3F66">
        <w:rPr>
          <w:rFonts w:asciiTheme="minorHAnsi" w:hAnsiTheme="minorHAnsi"/>
          <w:sz w:val="16"/>
          <w:szCs w:val="16"/>
          <w:rPrChange w:id="7603" w:author="Hemmati" w:date="2016-12-16T10:27:00Z">
            <w:rPr>
              <w:rFonts w:asciiTheme="minorHAnsi" w:hAnsiTheme="minorHAnsi"/>
            </w:rPr>
          </w:rPrChange>
        </w:rPr>
        <w:t xml:space="preserve">            PCTINCREASE 0)</w:t>
      </w:r>
    </w:p>
    <w:p w:rsidR="00BA07D9" w:rsidRPr="002D3F66" w:rsidRDefault="00BA07D9" w:rsidP="00BA07D9">
      <w:pPr>
        <w:pStyle w:val="sqlF9"/>
        <w:rPr>
          <w:rFonts w:asciiTheme="minorHAnsi" w:hAnsiTheme="minorHAnsi"/>
          <w:sz w:val="16"/>
          <w:szCs w:val="16"/>
          <w:rPrChange w:id="7604" w:author="Hemmati" w:date="2016-12-16T10:27:00Z">
            <w:rPr>
              <w:rFonts w:asciiTheme="minorHAnsi" w:hAnsiTheme="minorHAnsi"/>
            </w:rPr>
          </w:rPrChange>
        </w:rPr>
      </w:pPr>
      <w:r w:rsidRPr="002D3F66">
        <w:rPr>
          <w:rFonts w:asciiTheme="minorHAnsi" w:hAnsiTheme="minorHAnsi"/>
          <w:sz w:val="16"/>
          <w:szCs w:val="16"/>
          <w:rPrChange w:id="7605" w:author="Hemmati" w:date="2016-12-16T10:27:00Z">
            <w:rPr>
              <w:rFonts w:asciiTheme="minorHAnsi" w:hAnsiTheme="minorHAnsi"/>
            </w:rPr>
          </w:rPrChange>
        </w:rPr>
        <w:t xml:space="preserve">            PCTFREE 10</w:t>
      </w:r>
    </w:p>
    <w:p w:rsidR="00BA07D9" w:rsidRPr="002D3F66" w:rsidRDefault="00BA07D9" w:rsidP="00BA07D9">
      <w:pPr>
        <w:pStyle w:val="sqlF9"/>
        <w:rPr>
          <w:rFonts w:asciiTheme="minorHAnsi" w:hAnsiTheme="minorHAnsi"/>
          <w:sz w:val="16"/>
          <w:szCs w:val="16"/>
          <w:rPrChange w:id="7606" w:author="Hemmati" w:date="2016-12-16T10:27:00Z">
            <w:rPr>
              <w:rFonts w:asciiTheme="minorHAnsi" w:hAnsiTheme="minorHAnsi"/>
            </w:rPr>
          </w:rPrChange>
        </w:rPr>
      </w:pPr>
      <w:r w:rsidRPr="002D3F66">
        <w:rPr>
          <w:rFonts w:asciiTheme="minorHAnsi" w:hAnsiTheme="minorHAnsi"/>
          <w:sz w:val="16"/>
          <w:szCs w:val="16"/>
          <w:rPrChange w:id="7607" w:author="Hemmati" w:date="2016-12-16T10:27:00Z">
            <w:rPr>
              <w:rFonts w:asciiTheme="minorHAnsi" w:hAnsiTheme="minorHAnsi"/>
            </w:rPr>
          </w:rPrChange>
        </w:rPr>
        <w:t xml:space="preserve">            PCTUSED 40</w:t>
      </w:r>
    </w:p>
    <w:p w:rsidR="00BA07D9" w:rsidRPr="002D3F66" w:rsidRDefault="00BA07D9" w:rsidP="00BA07D9">
      <w:pPr>
        <w:pStyle w:val="sqlF9"/>
        <w:rPr>
          <w:rFonts w:asciiTheme="minorHAnsi" w:hAnsiTheme="minorHAnsi"/>
          <w:sz w:val="16"/>
          <w:szCs w:val="16"/>
          <w:rPrChange w:id="7608" w:author="Hemmati" w:date="2016-12-16T10:27:00Z">
            <w:rPr>
              <w:rFonts w:asciiTheme="minorHAnsi" w:hAnsiTheme="minorHAnsi"/>
            </w:rPr>
          </w:rPrChange>
        </w:rPr>
      </w:pPr>
      <w:r w:rsidRPr="002D3F66">
        <w:rPr>
          <w:rFonts w:asciiTheme="minorHAnsi" w:hAnsiTheme="minorHAnsi"/>
          <w:sz w:val="16"/>
          <w:szCs w:val="16"/>
          <w:rPrChange w:id="7609" w:author="Hemmati" w:date="2016-12-16T10:27:00Z">
            <w:rPr>
              <w:rFonts w:asciiTheme="minorHAnsi" w:hAnsiTheme="minorHAnsi"/>
            </w:rPr>
          </w:rPrChange>
        </w:rPr>
        <w:t xml:space="preserve">            INITRANS 2</w:t>
      </w:r>
    </w:p>
    <w:p w:rsidR="00BA07D9" w:rsidRPr="002D3F66" w:rsidRDefault="00BA07D9" w:rsidP="00BA07D9">
      <w:pPr>
        <w:pStyle w:val="sqlF9"/>
        <w:rPr>
          <w:rFonts w:asciiTheme="minorHAnsi" w:hAnsiTheme="minorHAnsi"/>
          <w:sz w:val="16"/>
          <w:szCs w:val="16"/>
          <w:rPrChange w:id="7610" w:author="Hemmati" w:date="2016-12-16T10:27:00Z">
            <w:rPr>
              <w:rFonts w:asciiTheme="minorHAnsi" w:hAnsiTheme="minorHAnsi"/>
            </w:rPr>
          </w:rPrChange>
        </w:rPr>
      </w:pPr>
      <w:r w:rsidRPr="002D3F66">
        <w:rPr>
          <w:rFonts w:asciiTheme="minorHAnsi" w:hAnsiTheme="minorHAnsi"/>
          <w:sz w:val="16"/>
          <w:szCs w:val="16"/>
          <w:rPrChange w:id="7611" w:author="Hemmati" w:date="2016-12-16T10:27:00Z">
            <w:rPr>
              <w:rFonts w:asciiTheme="minorHAnsi" w:hAnsiTheme="minorHAnsi"/>
            </w:rPr>
          </w:rPrChange>
        </w:rPr>
        <w:t xml:space="preserve">            MAXTRANS 100;</w:t>
      </w:r>
    </w:p>
    <w:p w:rsidR="00BA07D9" w:rsidRPr="002D3F66" w:rsidRDefault="00BA07D9" w:rsidP="00BA07D9">
      <w:pPr>
        <w:pStyle w:val="sqlF9"/>
        <w:rPr>
          <w:rFonts w:asciiTheme="minorHAnsi" w:hAnsiTheme="minorHAnsi"/>
          <w:sz w:val="16"/>
          <w:szCs w:val="16"/>
          <w:rPrChange w:id="7612" w:author="Hemmati" w:date="2016-12-16T10:27:00Z">
            <w:rPr>
              <w:rFonts w:asciiTheme="minorHAnsi" w:hAnsiTheme="minorHAnsi"/>
            </w:rPr>
          </w:rPrChange>
        </w:rPr>
      </w:pPr>
    </w:p>
    <w:p w:rsidR="00D87114" w:rsidRPr="002D3F66" w:rsidRDefault="00D87114" w:rsidP="00D87114">
      <w:pPr>
        <w:pStyle w:val="sqlF9"/>
        <w:rPr>
          <w:rFonts w:asciiTheme="minorHAnsi" w:hAnsiTheme="minorHAnsi"/>
          <w:sz w:val="16"/>
          <w:szCs w:val="16"/>
          <w:rPrChange w:id="7613" w:author="Hemmati" w:date="2016-12-16T10:27:00Z">
            <w:rPr>
              <w:rFonts w:asciiTheme="minorHAnsi" w:hAnsiTheme="minorHAnsi"/>
            </w:rPr>
          </w:rPrChange>
        </w:rPr>
      </w:pPr>
      <w:r w:rsidRPr="002D3F66">
        <w:rPr>
          <w:rFonts w:asciiTheme="minorHAnsi" w:hAnsiTheme="minorHAnsi"/>
          <w:sz w:val="16"/>
          <w:szCs w:val="16"/>
          <w:rPrChange w:id="7614" w:author="Hemmati" w:date="2016-12-16T10:27:00Z">
            <w:rPr>
              <w:rFonts w:asciiTheme="minorHAnsi" w:hAnsiTheme="minorHAnsi"/>
            </w:rPr>
          </w:rPrChange>
        </w:rPr>
        <w:t>SQL&gt; DESC CUSTOMER</w:t>
      </w:r>
    </w:p>
    <w:p w:rsidR="00D87114" w:rsidRPr="002D3F66" w:rsidRDefault="00D87114" w:rsidP="00D87114">
      <w:pPr>
        <w:pStyle w:val="sqlF9"/>
        <w:rPr>
          <w:rFonts w:asciiTheme="minorHAnsi" w:hAnsiTheme="minorHAnsi"/>
          <w:sz w:val="16"/>
          <w:szCs w:val="16"/>
          <w:rPrChange w:id="7615" w:author="Hemmati" w:date="2016-12-16T10:27:00Z">
            <w:rPr>
              <w:rFonts w:asciiTheme="minorHAnsi" w:hAnsiTheme="minorHAnsi"/>
            </w:rPr>
          </w:rPrChange>
        </w:rPr>
      </w:pPr>
      <w:r w:rsidRPr="002D3F66">
        <w:rPr>
          <w:rFonts w:asciiTheme="minorHAnsi" w:hAnsiTheme="minorHAnsi"/>
          <w:sz w:val="16"/>
          <w:szCs w:val="16"/>
          <w:rPrChange w:id="7616" w:author="Hemmati" w:date="2016-12-16T10:27:00Z">
            <w:rPr>
              <w:rFonts w:asciiTheme="minorHAnsi" w:hAnsiTheme="minorHAnsi"/>
            </w:rPr>
          </w:rPrChange>
        </w:rPr>
        <w:t xml:space="preserve"> Name                                      Null?    Type</w:t>
      </w:r>
    </w:p>
    <w:p w:rsidR="00D87114" w:rsidRPr="002D3F66" w:rsidRDefault="00D87114" w:rsidP="00D87114">
      <w:pPr>
        <w:pStyle w:val="sqlF9"/>
        <w:rPr>
          <w:rFonts w:asciiTheme="minorHAnsi" w:hAnsiTheme="minorHAnsi"/>
          <w:sz w:val="16"/>
          <w:szCs w:val="16"/>
          <w:rPrChange w:id="7617" w:author="Hemmati" w:date="2016-12-16T10:27:00Z">
            <w:rPr>
              <w:rFonts w:asciiTheme="minorHAnsi" w:hAnsiTheme="minorHAnsi"/>
            </w:rPr>
          </w:rPrChange>
        </w:rPr>
      </w:pPr>
      <w:r w:rsidRPr="002D3F66">
        <w:rPr>
          <w:rFonts w:asciiTheme="minorHAnsi" w:hAnsiTheme="minorHAnsi"/>
          <w:sz w:val="16"/>
          <w:szCs w:val="16"/>
          <w:rPrChange w:id="7618" w:author="Hemmati" w:date="2016-12-16T10:27:00Z">
            <w:rPr>
              <w:rFonts w:asciiTheme="minorHAnsi" w:hAnsiTheme="minorHAnsi"/>
            </w:rPr>
          </w:rPrChange>
        </w:rPr>
        <w:t xml:space="preserve"> ----------------------------------------- -------- ---------------</w:t>
      </w:r>
    </w:p>
    <w:p w:rsidR="00D87114" w:rsidRPr="002D3F66" w:rsidRDefault="00D87114" w:rsidP="00D87114">
      <w:pPr>
        <w:pStyle w:val="sqlF9"/>
        <w:rPr>
          <w:rFonts w:asciiTheme="minorHAnsi" w:hAnsiTheme="minorHAnsi"/>
          <w:sz w:val="16"/>
          <w:szCs w:val="16"/>
          <w:rPrChange w:id="7619" w:author="Hemmati" w:date="2016-12-16T10:27:00Z">
            <w:rPr>
              <w:rFonts w:asciiTheme="minorHAnsi" w:hAnsiTheme="minorHAnsi"/>
            </w:rPr>
          </w:rPrChange>
        </w:rPr>
      </w:pPr>
      <w:r w:rsidRPr="002D3F66">
        <w:rPr>
          <w:rFonts w:asciiTheme="minorHAnsi" w:hAnsiTheme="minorHAnsi"/>
          <w:sz w:val="16"/>
          <w:szCs w:val="16"/>
          <w:rPrChange w:id="7620" w:author="Hemmati" w:date="2016-12-16T10:27:00Z">
            <w:rPr>
              <w:rFonts w:asciiTheme="minorHAnsi" w:hAnsiTheme="minorHAnsi"/>
            </w:rPr>
          </w:rPrChange>
        </w:rPr>
        <w:t xml:space="preserve"> CUSTOMER_ID                                        NUMBER(10)</w:t>
      </w:r>
    </w:p>
    <w:p w:rsidR="00D87114" w:rsidRPr="002D3F66" w:rsidRDefault="00D87114" w:rsidP="00D87114">
      <w:pPr>
        <w:pStyle w:val="sqlF9"/>
        <w:rPr>
          <w:rFonts w:asciiTheme="minorHAnsi" w:hAnsiTheme="minorHAnsi"/>
          <w:sz w:val="16"/>
          <w:szCs w:val="16"/>
          <w:rPrChange w:id="7621" w:author="Hemmati" w:date="2016-12-16T10:27:00Z">
            <w:rPr>
              <w:rFonts w:asciiTheme="minorHAnsi" w:hAnsiTheme="minorHAnsi"/>
            </w:rPr>
          </w:rPrChange>
        </w:rPr>
      </w:pPr>
      <w:r w:rsidRPr="002D3F66">
        <w:rPr>
          <w:rFonts w:asciiTheme="minorHAnsi" w:hAnsiTheme="minorHAnsi"/>
          <w:sz w:val="16"/>
          <w:szCs w:val="16"/>
          <w:rPrChange w:id="7622" w:author="Hemmati" w:date="2016-12-16T10:27:00Z">
            <w:rPr>
              <w:rFonts w:asciiTheme="minorHAnsi" w:hAnsiTheme="minorHAnsi"/>
            </w:rPr>
          </w:rPrChange>
        </w:rPr>
        <w:t xml:space="preserve"> CUSTOMER_FNAME                                     VARCHAR2(20)</w:t>
      </w:r>
    </w:p>
    <w:p w:rsidR="00D87114" w:rsidRPr="002D3F66" w:rsidRDefault="00D87114" w:rsidP="00D87114">
      <w:pPr>
        <w:pStyle w:val="sqlF9"/>
        <w:rPr>
          <w:rFonts w:asciiTheme="minorHAnsi" w:hAnsiTheme="minorHAnsi"/>
          <w:sz w:val="16"/>
          <w:szCs w:val="16"/>
          <w:rPrChange w:id="7623" w:author="Hemmati" w:date="2016-12-16T10:27:00Z">
            <w:rPr>
              <w:rFonts w:asciiTheme="minorHAnsi" w:hAnsiTheme="minorHAnsi"/>
            </w:rPr>
          </w:rPrChange>
        </w:rPr>
      </w:pPr>
      <w:r w:rsidRPr="002D3F66">
        <w:rPr>
          <w:rFonts w:asciiTheme="minorHAnsi" w:hAnsiTheme="minorHAnsi"/>
          <w:sz w:val="16"/>
          <w:szCs w:val="16"/>
          <w:rPrChange w:id="7624" w:author="Hemmati" w:date="2016-12-16T10:27:00Z">
            <w:rPr>
              <w:rFonts w:asciiTheme="minorHAnsi" w:hAnsiTheme="minorHAnsi"/>
            </w:rPr>
          </w:rPrChange>
        </w:rPr>
        <w:t xml:space="preserve"> CUSTOMER_LNAME                                     VARCHAR2(20)</w:t>
      </w:r>
    </w:p>
    <w:p w:rsidR="00D87114" w:rsidRPr="002D3F66" w:rsidRDefault="00D87114" w:rsidP="00D87114">
      <w:pPr>
        <w:pStyle w:val="sqlF9"/>
        <w:rPr>
          <w:rFonts w:asciiTheme="minorHAnsi" w:hAnsiTheme="minorHAnsi"/>
          <w:sz w:val="16"/>
          <w:szCs w:val="16"/>
          <w:rPrChange w:id="7625" w:author="Hemmati" w:date="2016-12-16T10:27:00Z">
            <w:rPr>
              <w:rFonts w:asciiTheme="minorHAnsi" w:hAnsiTheme="minorHAnsi"/>
            </w:rPr>
          </w:rPrChange>
        </w:rPr>
      </w:pPr>
      <w:r w:rsidRPr="002D3F66">
        <w:rPr>
          <w:rFonts w:asciiTheme="minorHAnsi" w:hAnsiTheme="minorHAnsi"/>
          <w:sz w:val="16"/>
          <w:szCs w:val="16"/>
          <w:rPrChange w:id="7626" w:author="Hemmati" w:date="2016-12-16T10:27:00Z">
            <w:rPr>
              <w:rFonts w:asciiTheme="minorHAnsi" w:hAnsiTheme="minorHAnsi"/>
            </w:rPr>
          </w:rPrChange>
        </w:rPr>
        <w:t xml:space="preserve"> CUSTOMER_BIRTH_DATE                                DATE</w:t>
      </w:r>
    </w:p>
    <w:p w:rsidR="00D87114" w:rsidRPr="002D3F66" w:rsidRDefault="00D87114" w:rsidP="00D87114">
      <w:pPr>
        <w:pStyle w:val="sqlF9"/>
        <w:rPr>
          <w:rFonts w:asciiTheme="minorHAnsi" w:hAnsiTheme="minorHAnsi"/>
          <w:sz w:val="16"/>
          <w:szCs w:val="16"/>
          <w:rPrChange w:id="7627" w:author="Hemmati" w:date="2016-12-16T10:27:00Z">
            <w:rPr>
              <w:rFonts w:asciiTheme="minorHAnsi" w:hAnsiTheme="minorHAnsi"/>
            </w:rPr>
          </w:rPrChange>
        </w:rPr>
      </w:pPr>
      <w:r w:rsidRPr="002D3F66">
        <w:rPr>
          <w:rFonts w:asciiTheme="minorHAnsi" w:hAnsiTheme="minorHAnsi"/>
          <w:sz w:val="16"/>
          <w:szCs w:val="16"/>
          <w:rPrChange w:id="7628" w:author="Hemmati" w:date="2016-12-16T10:27:00Z">
            <w:rPr>
              <w:rFonts w:asciiTheme="minorHAnsi" w:hAnsiTheme="minorHAnsi"/>
            </w:rPr>
          </w:rPrChange>
        </w:rPr>
        <w:t xml:space="preserve"> CUSTOMER_EMAIL                                     VARCHAR2(40)</w:t>
      </w:r>
    </w:p>
    <w:p w:rsidR="00D87114" w:rsidRPr="002D3F66" w:rsidRDefault="00D87114" w:rsidP="00D87114">
      <w:pPr>
        <w:pStyle w:val="sqlF9"/>
        <w:rPr>
          <w:rFonts w:asciiTheme="minorHAnsi" w:hAnsiTheme="minorHAnsi"/>
          <w:sz w:val="16"/>
          <w:szCs w:val="16"/>
          <w:rPrChange w:id="7629" w:author="Hemmati" w:date="2016-12-16T10:27:00Z">
            <w:rPr>
              <w:rFonts w:asciiTheme="minorHAnsi" w:hAnsiTheme="minorHAnsi"/>
            </w:rPr>
          </w:rPrChange>
        </w:rPr>
      </w:pPr>
      <w:r w:rsidRPr="002D3F66">
        <w:rPr>
          <w:rFonts w:asciiTheme="minorHAnsi" w:hAnsiTheme="minorHAnsi"/>
          <w:sz w:val="16"/>
          <w:szCs w:val="16"/>
          <w:rPrChange w:id="7630" w:author="Hemmati" w:date="2016-12-16T10:27:00Z">
            <w:rPr>
              <w:rFonts w:asciiTheme="minorHAnsi" w:hAnsiTheme="minorHAnsi"/>
            </w:rPr>
          </w:rPrChange>
        </w:rPr>
        <w:t xml:space="preserve"> CUSTOMER_HOME_PHONE                                VARCHAR2(18)</w:t>
      </w:r>
    </w:p>
    <w:p w:rsidR="00D87114" w:rsidRPr="002D3F66" w:rsidRDefault="00D87114" w:rsidP="00D87114">
      <w:pPr>
        <w:pStyle w:val="sqlF9"/>
        <w:rPr>
          <w:rFonts w:asciiTheme="minorHAnsi" w:hAnsiTheme="minorHAnsi"/>
          <w:sz w:val="16"/>
          <w:szCs w:val="16"/>
          <w:rPrChange w:id="7631" w:author="Hemmati" w:date="2016-12-16T10:27:00Z">
            <w:rPr>
              <w:rFonts w:asciiTheme="minorHAnsi" w:hAnsiTheme="minorHAnsi"/>
            </w:rPr>
          </w:rPrChange>
        </w:rPr>
      </w:pPr>
      <w:r w:rsidRPr="002D3F66">
        <w:rPr>
          <w:rFonts w:asciiTheme="minorHAnsi" w:hAnsiTheme="minorHAnsi"/>
          <w:sz w:val="16"/>
          <w:szCs w:val="16"/>
          <w:rPrChange w:id="7632" w:author="Hemmati" w:date="2016-12-16T10:27:00Z">
            <w:rPr>
              <w:rFonts w:asciiTheme="minorHAnsi" w:hAnsiTheme="minorHAnsi"/>
            </w:rPr>
          </w:rPrChange>
        </w:rPr>
        <w:t xml:space="preserve"> CUSTOMER_BUSINESS_PHONE                            VARCHAR2(18)</w:t>
      </w:r>
    </w:p>
    <w:p w:rsidR="00D87114" w:rsidRPr="002D3F66" w:rsidRDefault="00D87114" w:rsidP="00D87114">
      <w:pPr>
        <w:pStyle w:val="sqlF9"/>
        <w:rPr>
          <w:rFonts w:asciiTheme="minorHAnsi" w:hAnsiTheme="minorHAnsi"/>
          <w:sz w:val="16"/>
          <w:szCs w:val="16"/>
          <w:rPrChange w:id="7633" w:author="Hemmati" w:date="2016-12-16T10:27:00Z">
            <w:rPr>
              <w:rFonts w:asciiTheme="minorHAnsi" w:hAnsiTheme="minorHAnsi"/>
            </w:rPr>
          </w:rPrChange>
        </w:rPr>
      </w:pPr>
      <w:r w:rsidRPr="002D3F66">
        <w:rPr>
          <w:rFonts w:asciiTheme="minorHAnsi" w:hAnsiTheme="minorHAnsi"/>
          <w:sz w:val="16"/>
          <w:szCs w:val="16"/>
          <w:rPrChange w:id="7634" w:author="Hemmati" w:date="2016-12-16T10:27:00Z">
            <w:rPr>
              <w:rFonts w:asciiTheme="minorHAnsi" w:hAnsiTheme="minorHAnsi"/>
            </w:rPr>
          </w:rPrChange>
        </w:rPr>
        <w:lastRenderedPageBreak/>
        <w:t xml:space="preserve"> CUSTOMER_ADDRESS                                   VARCHAR2(50)</w:t>
      </w:r>
    </w:p>
    <w:p w:rsidR="00D87114" w:rsidRPr="002D3F66" w:rsidRDefault="00D87114" w:rsidP="00D87114">
      <w:pPr>
        <w:pStyle w:val="sqlF9"/>
        <w:rPr>
          <w:rFonts w:asciiTheme="minorHAnsi" w:hAnsiTheme="minorHAnsi"/>
          <w:sz w:val="16"/>
          <w:szCs w:val="16"/>
          <w:rPrChange w:id="7635" w:author="Hemmati" w:date="2016-12-16T10:27:00Z">
            <w:rPr>
              <w:rFonts w:asciiTheme="minorHAnsi" w:hAnsiTheme="minorHAnsi"/>
            </w:rPr>
          </w:rPrChange>
        </w:rPr>
      </w:pPr>
      <w:r w:rsidRPr="002D3F66">
        <w:rPr>
          <w:rFonts w:asciiTheme="minorHAnsi" w:hAnsiTheme="minorHAnsi"/>
          <w:sz w:val="16"/>
          <w:szCs w:val="16"/>
          <w:rPrChange w:id="7636" w:author="Hemmati" w:date="2016-12-16T10:27:00Z">
            <w:rPr>
              <w:rFonts w:asciiTheme="minorHAnsi" w:hAnsiTheme="minorHAnsi"/>
            </w:rPr>
          </w:rPrChange>
        </w:rPr>
        <w:t xml:space="preserve"> CUSTOMER_ZIPCODE                                   VARCHAR2(10)</w:t>
      </w:r>
    </w:p>
    <w:p w:rsidR="00D87114" w:rsidRPr="002D3F66" w:rsidRDefault="00D87114" w:rsidP="00D87114">
      <w:pPr>
        <w:pStyle w:val="sqlF9"/>
        <w:rPr>
          <w:rFonts w:asciiTheme="minorHAnsi" w:hAnsiTheme="minorHAnsi"/>
          <w:sz w:val="16"/>
          <w:szCs w:val="16"/>
          <w:rPrChange w:id="7637" w:author="Hemmati" w:date="2016-12-16T10:27:00Z">
            <w:rPr>
              <w:rFonts w:asciiTheme="minorHAnsi" w:hAnsiTheme="minorHAnsi"/>
            </w:rPr>
          </w:rPrChange>
        </w:rPr>
      </w:pPr>
      <w:r w:rsidRPr="002D3F66">
        <w:rPr>
          <w:rFonts w:asciiTheme="minorHAnsi" w:hAnsiTheme="minorHAnsi"/>
          <w:sz w:val="16"/>
          <w:szCs w:val="16"/>
          <w:rPrChange w:id="7638" w:author="Hemmati" w:date="2016-12-16T10:27:00Z">
            <w:rPr>
              <w:rFonts w:asciiTheme="minorHAnsi" w:hAnsiTheme="minorHAnsi"/>
            </w:rPr>
          </w:rPrChange>
        </w:rPr>
        <w:t xml:space="preserve"> CUSTOMER_CITY                                      VARCHAR2(30)</w:t>
      </w:r>
    </w:p>
    <w:p w:rsidR="00D87114" w:rsidRPr="002D3F66" w:rsidRDefault="00D87114" w:rsidP="00D87114">
      <w:pPr>
        <w:pStyle w:val="sqlF9"/>
        <w:rPr>
          <w:rFonts w:asciiTheme="minorHAnsi" w:hAnsiTheme="minorHAnsi"/>
          <w:sz w:val="16"/>
          <w:szCs w:val="16"/>
          <w:rPrChange w:id="7639" w:author="Hemmati" w:date="2016-12-16T10:27:00Z">
            <w:rPr>
              <w:rFonts w:asciiTheme="minorHAnsi" w:hAnsiTheme="minorHAnsi"/>
            </w:rPr>
          </w:rPrChange>
        </w:rPr>
      </w:pPr>
      <w:r w:rsidRPr="002D3F66">
        <w:rPr>
          <w:rFonts w:asciiTheme="minorHAnsi" w:hAnsiTheme="minorHAnsi"/>
          <w:sz w:val="16"/>
          <w:szCs w:val="16"/>
          <w:rPrChange w:id="7640" w:author="Hemmati" w:date="2016-12-16T10:27:00Z">
            <w:rPr>
              <w:rFonts w:asciiTheme="minorHAnsi" w:hAnsiTheme="minorHAnsi"/>
            </w:rPr>
          </w:rPrChange>
        </w:rPr>
        <w:t xml:space="preserve"> CUSTOMER_PROVINCE                                  VARCHAR2(20)</w:t>
      </w:r>
    </w:p>
    <w:p w:rsidR="00D87114" w:rsidRPr="002D3F66" w:rsidRDefault="00D87114" w:rsidP="00D87114">
      <w:pPr>
        <w:pStyle w:val="sqlF9"/>
        <w:rPr>
          <w:rFonts w:asciiTheme="minorHAnsi" w:hAnsiTheme="minorHAnsi"/>
          <w:sz w:val="16"/>
          <w:szCs w:val="16"/>
          <w:rPrChange w:id="7641" w:author="Hemmati" w:date="2016-12-16T10:27:00Z">
            <w:rPr>
              <w:rFonts w:asciiTheme="minorHAnsi" w:hAnsiTheme="minorHAnsi"/>
            </w:rPr>
          </w:rPrChange>
        </w:rPr>
      </w:pPr>
      <w:r w:rsidRPr="002D3F66">
        <w:rPr>
          <w:rFonts w:asciiTheme="minorHAnsi" w:hAnsiTheme="minorHAnsi"/>
          <w:sz w:val="16"/>
          <w:szCs w:val="16"/>
          <w:rPrChange w:id="7642" w:author="Hemmati" w:date="2016-12-16T10:27:00Z">
            <w:rPr>
              <w:rFonts w:asciiTheme="minorHAnsi" w:hAnsiTheme="minorHAnsi"/>
            </w:rPr>
          </w:rPrChange>
        </w:rPr>
        <w:t xml:space="preserve"> CUSTOMER_COUNTRY                                   VARCHAR2(30)</w:t>
      </w:r>
    </w:p>
    <w:p w:rsidR="00BA07D9" w:rsidRPr="002D3F66" w:rsidRDefault="00D87114" w:rsidP="00D87114">
      <w:pPr>
        <w:pStyle w:val="sqlF9"/>
        <w:rPr>
          <w:rFonts w:asciiTheme="minorHAnsi" w:hAnsiTheme="minorHAnsi"/>
          <w:sz w:val="16"/>
          <w:szCs w:val="16"/>
          <w:rPrChange w:id="7643" w:author="Hemmati" w:date="2016-12-16T10:27:00Z">
            <w:rPr>
              <w:rFonts w:asciiTheme="minorHAnsi" w:hAnsiTheme="minorHAnsi"/>
            </w:rPr>
          </w:rPrChange>
        </w:rPr>
      </w:pPr>
      <w:r w:rsidRPr="002D3F66">
        <w:rPr>
          <w:rFonts w:asciiTheme="minorHAnsi" w:hAnsiTheme="minorHAnsi"/>
          <w:sz w:val="16"/>
          <w:szCs w:val="16"/>
          <w:rPrChange w:id="7644" w:author="Hemmati" w:date="2016-12-16T10:27:00Z">
            <w:rPr>
              <w:rFonts w:asciiTheme="minorHAnsi" w:hAnsiTheme="minorHAnsi"/>
            </w:rPr>
          </w:rPrChange>
        </w:rPr>
        <w:t xml:space="preserve"> CUSTOMER_DEPENDENT                                 NUMBER(3)</w:t>
      </w:r>
    </w:p>
    <w:p w:rsidR="000C7286" w:rsidRPr="00AB486D" w:rsidRDefault="000C7286" w:rsidP="000C7286">
      <w:pPr>
        <w:pStyle w:val="sqlF9"/>
        <w:rPr>
          <w:rFonts w:asciiTheme="minorHAnsi" w:hAnsiTheme="minorHAnsi"/>
        </w:rPr>
      </w:pPr>
    </w:p>
    <w:p w:rsidR="000C7286" w:rsidRPr="00AB486D" w:rsidRDefault="000C7286">
      <w:pPr>
        <w:rPr>
          <w:rFonts w:cstheme="minorHAnsi"/>
        </w:rPr>
      </w:pPr>
      <w:r w:rsidRPr="00AB486D">
        <w:rPr>
          <w:rFonts w:cstheme="minorHAnsi"/>
        </w:rPr>
        <w:br w:type="page"/>
      </w:r>
    </w:p>
    <w:p w:rsidR="000C7286" w:rsidRPr="00AB486D" w:rsidRDefault="000C7286" w:rsidP="001239DE">
      <w:pPr>
        <w:pStyle w:val="Heading2"/>
        <w:jc w:val="center"/>
        <w:rPr>
          <w:rFonts w:cstheme="minorHAnsi"/>
        </w:rPr>
      </w:pPr>
      <w:bookmarkStart w:id="7645" w:name="_Toc469648532"/>
      <w:r w:rsidRPr="00AB486D">
        <w:rPr>
          <w:rFonts w:cstheme="minorHAnsi"/>
        </w:rPr>
        <w:lastRenderedPageBreak/>
        <w:t xml:space="preserve">CREDIT_CARD </w:t>
      </w:r>
      <w:del w:id="7646" w:author="Hemmati" w:date="2016-12-16T10:06:00Z">
        <w:r w:rsidRPr="00AB486D" w:rsidDel="002A6F74">
          <w:rPr>
            <w:rFonts w:cstheme="minorHAnsi"/>
          </w:rPr>
          <w:delText>TABLE</w:delText>
        </w:r>
      </w:del>
      <w:ins w:id="7647" w:author="Hemmati" w:date="2016-12-16T10:06:00Z">
        <w:r w:rsidR="002A6F74">
          <w:rPr>
            <w:rFonts w:cstheme="minorHAnsi"/>
          </w:rPr>
          <w:t>Table</w:t>
        </w:r>
      </w:ins>
      <w:bookmarkEnd w:id="7645"/>
    </w:p>
    <w:p w:rsidR="000C7286" w:rsidRPr="002D3F66" w:rsidDel="0030136C" w:rsidRDefault="000C7286" w:rsidP="000C7286">
      <w:pPr>
        <w:pStyle w:val="sqlF9"/>
        <w:rPr>
          <w:del w:id="7648" w:author="Hemmati" w:date="2016-12-16T09:49:00Z"/>
          <w:rFonts w:asciiTheme="minorHAnsi" w:hAnsiTheme="minorHAnsi"/>
          <w:sz w:val="16"/>
          <w:szCs w:val="16"/>
          <w:rPrChange w:id="7649" w:author="Hemmati" w:date="2016-12-16T10:28:00Z">
            <w:rPr>
              <w:del w:id="7650" w:author="Hemmati" w:date="2016-12-16T09:49:00Z"/>
              <w:rFonts w:asciiTheme="minorHAnsi" w:hAnsiTheme="minorHAnsi"/>
            </w:rPr>
          </w:rPrChange>
        </w:rPr>
      </w:pPr>
    </w:p>
    <w:p w:rsidR="00927A21" w:rsidRPr="002D3F66" w:rsidDel="0030136C" w:rsidRDefault="00927A21" w:rsidP="000C7286">
      <w:pPr>
        <w:pStyle w:val="sqlF9"/>
        <w:rPr>
          <w:del w:id="7651" w:author="Hemmati" w:date="2016-12-16T09:49:00Z"/>
          <w:rFonts w:asciiTheme="minorHAnsi" w:hAnsiTheme="minorHAnsi"/>
          <w:sz w:val="16"/>
          <w:szCs w:val="16"/>
          <w:rPrChange w:id="7652" w:author="Hemmati" w:date="2016-12-16T10:28:00Z">
            <w:rPr>
              <w:del w:id="7653" w:author="Hemmati" w:date="2016-12-16T09:49:00Z"/>
              <w:rFonts w:asciiTheme="minorHAnsi" w:hAnsiTheme="minorHAnsi"/>
            </w:rPr>
          </w:rPrChange>
        </w:rPr>
      </w:pPr>
    </w:p>
    <w:p w:rsidR="000C7286" w:rsidRPr="002D3F66" w:rsidRDefault="000C7286" w:rsidP="000C7286">
      <w:pPr>
        <w:pStyle w:val="sqlF9"/>
        <w:rPr>
          <w:rFonts w:asciiTheme="minorHAnsi" w:hAnsiTheme="minorHAnsi"/>
          <w:sz w:val="16"/>
          <w:szCs w:val="16"/>
          <w:rPrChange w:id="7654" w:author="Hemmati" w:date="2016-12-16T10:28:00Z">
            <w:rPr>
              <w:rFonts w:asciiTheme="minorHAnsi" w:hAnsiTheme="minorHAnsi"/>
            </w:rPr>
          </w:rPrChange>
        </w:rPr>
      </w:pPr>
      <w:r w:rsidRPr="002D3F66">
        <w:rPr>
          <w:rFonts w:asciiTheme="minorHAnsi" w:hAnsiTheme="minorHAnsi"/>
          <w:sz w:val="16"/>
          <w:szCs w:val="16"/>
          <w:rPrChange w:id="7655" w:author="Hemmati" w:date="2016-12-16T10:28:00Z">
            <w:rPr>
              <w:rFonts w:asciiTheme="minorHAnsi" w:hAnsiTheme="minorHAnsi"/>
            </w:rPr>
          </w:rPrChange>
        </w:rPr>
        <w:t xml:space="preserve">REM========================== </w:t>
      </w:r>
      <w:r w:rsidRPr="002D3F66">
        <w:rPr>
          <w:rFonts w:asciiTheme="minorHAnsi" w:hAnsiTheme="minorHAnsi"/>
          <w:b/>
          <w:sz w:val="16"/>
          <w:szCs w:val="16"/>
          <w:rPrChange w:id="7656" w:author="Hemmati" w:date="2016-12-16T10:28:00Z">
            <w:rPr>
              <w:rFonts w:asciiTheme="minorHAnsi" w:hAnsiTheme="minorHAnsi"/>
              <w:b/>
            </w:rPr>
          </w:rPrChange>
        </w:rPr>
        <w:t>CREDIT_CARD TABLE</w:t>
      </w:r>
      <w:r w:rsidRPr="002D3F66">
        <w:rPr>
          <w:rFonts w:asciiTheme="minorHAnsi" w:hAnsiTheme="minorHAnsi"/>
          <w:sz w:val="16"/>
          <w:szCs w:val="16"/>
          <w:rPrChange w:id="7657" w:author="Hemmati" w:date="2016-12-16T10:28:00Z">
            <w:rPr>
              <w:rFonts w:asciiTheme="minorHAnsi" w:hAnsiTheme="minorHAnsi"/>
            </w:rPr>
          </w:rPrChange>
        </w:rPr>
        <w:t xml:space="preserve"> ===============================</w:t>
      </w:r>
    </w:p>
    <w:p w:rsidR="000C7286" w:rsidRPr="002D3F66" w:rsidDel="0030136C" w:rsidRDefault="000C7286" w:rsidP="000C7286">
      <w:pPr>
        <w:pStyle w:val="sqlF9"/>
        <w:rPr>
          <w:del w:id="7658" w:author="Hemmati" w:date="2016-12-16T09:49:00Z"/>
          <w:rFonts w:asciiTheme="minorHAnsi" w:hAnsiTheme="minorHAnsi"/>
          <w:sz w:val="16"/>
          <w:szCs w:val="16"/>
          <w:rPrChange w:id="7659" w:author="Hemmati" w:date="2016-12-16T10:28:00Z">
            <w:rPr>
              <w:del w:id="7660" w:author="Hemmati" w:date="2016-12-16T09:49:00Z"/>
              <w:rFonts w:asciiTheme="minorHAnsi" w:hAnsiTheme="minorHAnsi"/>
            </w:rPr>
          </w:rPrChange>
        </w:rPr>
      </w:pPr>
    </w:p>
    <w:p w:rsidR="000C7286" w:rsidRPr="002D3F66" w:rsidRDefault="000C7286" w:rsidP="000C7286">
      <w:pPr>
        <w:pStyle w:val="sqlF9"/>
        <w:rPr>
          <w:rFonts w:asciiTheme="minorHAnsi" w:hAnsiTheme="minorHAnsi"/>
          <w:sz w:val="16"/>
          <w:szCs w:val="16"/>
          <w:rPrChange w:id="7661" w:author="Hemmati" w:date="2016-12-16T10:28:00Z">
            <w:rPr>
              <w:rFonts w:asciiTheme="minorHAnsi" w:hAnsiTheme="minorHAnsi"/>
            </w:rPr>
          </w:rPrChange>
        </w:rPr>
      </w:pPr>
    </w:p>
    <w:p w:rsidR="000C7286" w:rsidRPr="002D3F66" w:rsidRDefault="000C7286" w:rsidP="000C7286">
      <w:pPr>
        <w:pStyle w:val="sqlF9"/>
        <w:rPr>
          <w:rFonts w:asciiTheme="minorHAnsi" w:hAnsiTheme="minorHAnsi"/>
          <w:sz w:val="16"/>
          <w:szCs w:val="16"/>
          <w:rPrChange w:id="7662" w:author="Hemmati" w:date="2016-12-16T10:28:00Z">
            <w:rPr>
              <w:rFonts w:asciiTheme="minorHAnsi" w:hAnsiTheme="minorHAnsi"/>
            </w:rPr>
          </w:rPrChange>
        </w:rPr>
      </w:pPr>
      <w:r w:rsidRPr="002D3F66">
        <w:rPr>
          <w:rFonts w:asciiTheme="minorHAnsi" w:hAnsiTheme="minorHAnsi"/>
          <w:sz w:val="16"/>
          <w:szCs w:val="16"/>
          <w:rPrChange w:id="7663" w:author="Hemmati" w:date="2016-12-16T10:28:00Z">
            <w:rPr>
              <w:rFonts w:asciiTheme="minorHAnsi" w:hAnsiTheme="minorHAnsi"/>
            </w:rPr>
          </w:rPrChange>
        </w:rPr>
        <w:t>CREATE TABLE CREDIT_CARD</w:t>
      </w:r>
    </w:p>
    <w:p w:rsidR="000C7286" w:rsidRPr="002D3F66" w:rsidRDefault="000C7286" w:rsidP="000C7286">
      <w:pPr>
        <w:pStyle w:val="sqlF9"/>
        <w:rPr>
          <w:rFonts w:asciiTheme="minorHAnsi" w:hAnsiTheme="minorHAnsi"/>
          <w:sz w:val="16"/>
          <w:szCs w:val="16"/>
          <w:rPrChange w:id="7664" w:author="Hemmati" w:date="2016-12-16T10:28:00Z">
            <w:rPr>
              <w:rFonts w:asciiTheme="minorHAnsi" w:hAnsiTheme="minorHAnsi"/>
            </w:rPr>
          </w:rPrChange>
        </w:rPr>
      </w:pPr>
      <w:r w:rsidRPr="002D3F66">
        <w:rPr>
          <w:rFonts w:asciiTheme="minorHAnsi" w:hAnsiTheme="minorHAnsi"/>
          <w:sz w:val="16"/>
          <w:szCs w:val="16"/>
          <w:rPrChange w:id="7665" w:author="Hemmati" w:date="2016-12-16T10:28:00Z">
            <w:rPr>
              <w:rFonts w:asciiTheme="minorHAnsi" w:hAnsiTheme="minorHAnsi"/>
            </w:rPr>
          </w:rPrChange>
        </w:rPr>
        <w:t xml:space="preserve">       (customer_id</w:t>
      </w:r>
      <w:r w:rsidRPr="002D3F66">
        <w:rPr>
          <w:rFonts w:asciiTheme="minorHAnsi" w:hAnsiTheme="minorHAnsi"/>
          <w:sz w:val="16"/>
          <w:szCs w:val="16"/>
          <w:rPrChange w:id="7666" w:author="Hemmati" w:date="2016-12-16T10:28:00Z">
            <w:rPr>
              <w:rFonts w:asciiTheme="minorHAnsi" w:hAnsiTheme="minorHAnsi"/>
            </w:rPr>
          </w:rPrChange>
        </w:rPr>
        <w:tab/>
      </w:r>
      <w:r w:rsidRPr="002D3F66">
        <w:rPr>
          <w:rFonts w:asciiTheme="minorHAnsi" w:hAnsiTheme="minorHAnsi"/>
          <w:sz w:val="16"/>
          <w:szCs w:val="16"/>
          <w:rPrChange w:id="7667" w:author="Hemmati" w:date="2016-12-16T10:28:00Z">
            <w:rPr>
              <w:rFonts w:asciiTheme="minorHAnsi" w:hAnsiTheme="minorHAnsi"/>
            </w:rPr>
          </w:rPrChange>
        </w:rPr>
        <w:tab/>
        <w:t>NUMBER(10)</w:t>
      </w:r>
    </w:p>
    <w:p w:rsidR="000C7286" w:rsidRPr="002D3F66" w:rsidRDefault="000C7286" w:rsidP="000C7286">
      <w:pPr>
        <w:pStyle w:val="sqlF9"/>
        <w:rPr>
          <w:rFonts w:asciiTheme="minorHAnsi" w:hAnsiTheme="minorHAnsi"/>
          <w:sz w:val="16"/>
          <w:szCs w:val="16"/>
          <w:rPrChange w:id="7668" w:author="Hemmati" w:date="2016-12-16T10:28:00Z">
            <w:rPr>
              <w:rFonts w:asciiTheme="minorHAnsi" w:hAnsiTheme="minorHAnsi"/>
            </w:rPr>
          </w:rPrChange>
        </w:rPr>
      </w:pPr>
      <w:r w:rsidRPr="002D3F66">
        <w:rPr>
          <w:rFonts w:asciiTheme="minorHAnsi" w:hAnsiTheme="minorHAnsi"/>
          <w:sz w:val="16"/>
          <w:szCs w:val="16"/>
          <w:rPrChange w:id="7669" w:author="Hemmati" w:date="2016-12-16T10:28:00Z">
            <w:rPr>
              <w:rFonts w:asciiTheme="minorHAnsi" w:hAnsiTheme="minorHAnsi"/>
            </w:rPr>
          </w:rPrChange>
        </w:rPr>
        <w:tab/>
        <w:t xml:space="preserve">CONSTRAINT   </w:t>
      </w:r>
      <w:r w:rsidRPr="002D3F66">
        <w:rPr>
          <w:rFonts w:asciiTheme="minorHAnsi" w:hAnsiTheme="minorHAnsi"/>
          <w:sz w:val="16"/>
          <w:szCs w:val="16"/>
          <w:rPrChange w:id="7670" w:author="Hemmati" w:date="2016-12-16T10:28:00Z">
            <w:rPr>
              <w:rFonts w:asciiTheme="minorHAnsi" w:hAnsiTheme="minorHAnsi"/>
            </w:rPr>
          </w:rPrChange>
        </w:rPr>
        <w:tab/>
        <w:t xml:space="preserve">customer_id_fk   REFERENCES </w:t>
      </w:r>
      <w:r w:rsidRPr="002D3F66">
        <w:rPr>
          <w:rFonts w:asciiTheme="minorHAnsi" w:hAnsiTheme="minorHAnsi"/>
          <w:sz w:val="16"/>
          <w:szCs w:val="16"/>
          <w:rPrChange w:id="7671" w:author="Hemmati" w:date="2016-12-16T10:28:00Z">
            <w:rPr>
              <w:rFonts w:asciiTheme="minorHAnsi" w:hAnsiTheme="minorHAnsi"/>
            </w:rPr>
          </w:rPrChange>
        </w:rPr>
        <w:tab/>
        <w:t>CUSTOMER(customer_id)</w:t>
      </w:r>
    </w:p>
    <w:p w:rsidR="000C7286" w:rsidRPr="002D3F66" w:rsidRDefault="000C7286" w:rsidP="000C7286">
      <w:pPr>
        <w:pStyle w:val="sqlF9"/>
        <w:rPr>
          <w:rFonts w:asciiTheme="minorHAnsi" w:hAnsiTheme="minorHAnsi"/>
          <w:sz w:val="16"/>
          <w:szCs w:val="16"/>
          <w:rPrChange w:id="7672" w:author="Hemmati" w:date="2016-12-16T10:28:00Z">
            <w:rPr>
              <w:rFonts w:asciiTheme="minorHAnsi" w:hAnsiTheme="minorHAnsi"/>
            </w:rPr>
          </w:rPrChange>
        </w:rPr>
      </w:pPr>
      <w:r w:rsidRPr="002D3F66">
        <w:rPr>
          <w:rFonts w:asciiTheme="minorHAnsi" w:hAnsiTheme="minorHAnsi"/>
          <w:sz w:val="16"/>
          <w:szCs w:val="16"/>
          <w:rPrChange w:id="7673" w:author="Hemmati" w:date="2016-12-16T10:28:00Z">
            <w:rPr>
              <w:rFonts w:asciiTheme="minorHAnsi" w:hAnsiTheme="minorHAnsi"/>
            </w:rPr>
          </w:rPrChange>
        </w:rPr>
        <w:t xml:space="preserve">        DEFERRABLE INITIALLY DEFERRED,</w:t>
      </w:r>
    </w:p>
    <w:p w:rsidR="000C7286" w:rsidRPr="002D3F66" w:rsidRDefault="000C7286" w:rsidP="000C7286">
      <w:pPr>
        <w:pStyle w:val="sqlF9"/>
        <w:rPr>
          <w:rFonts w:asciiTheme="minorHAnsi" w:hAnsiTheme="minorHAnsi"/>
          <w:sz w:val="16"/>
          <w:szCs w:val="16"/>
          <w:rPrChange w:id="7674" w:author="Hemmati" w:date="2016-12-16T10:28:00Z">
            <w:rPr>
              <w:rFonts w:asciiTheme="minorHAnsi" w:hAnsiTheme="minorHAnsi"/>
            </w:rPr>
          </w:rPrChange>
        </w:rPr>
      </w:pPr>
      <w:r w:rsidRPr="002D3F66">
        <w:rPr>
          <w:rFonts w:asciiTheme="minorHAnsi" w:hAnsiTheme="minorHAnsi"/>
          <w:sz w:val="16"/>
          <w:szCs w:val="16"/>
          <w:rPrChange w:id="7675" w:author="Hemmati" w:date="2016-12-16T10:28:00Z">
            <w:rPr>
              <w:rFonts w:asciiTheme="minorHAnsi" w:hAnsiTheme="minorHAnsi"/>
            </w:rPr>
          </w:rPrChange>
        </w:rPr>
        <w:tab/>
        <w:t xml:space="preserve">card_id  </w:t>
      </w:r>
      <w:r w:rsidRPr="002D3F66">
        <w:rPr>
          <w:rFonts w:asciiTheme="minorHAnsi" w:hAnsiTheme="minorHAnsi"/>
          <w:sz w:val="16"/>
          <w:szCs w:val="16"/>
          <w:rPrChange w:id="7676" w:author="Hemmati" w:date="2016-12-16T10:28:00Z">
            <w:rPr>
              <w:rFonts w:asciiTheme="minorHAnsi" w:hAnsiTheme="minorHAnsi"/>
            </w:rPr>
          </w:rPrChange>
        </w:rPr>
        <w:tab/>
      </w:r>
      <w:r w:rsidRPr="002D3F66">
        <w:rPr>
          <w:rFonts w:asciiTheme="minorHAnsi" w:hAnsiTheme="minorHAnsi"/>
          <w:sz w:val="16"/>
          <w:szCs w:val="16"/>
          <w:rPrChange w:id="7677" w:author="Hemmati" w:date="2016-12-16T10:28:00Z">
            <w:rPr>
              <w:rFonts w:asciiTheme="minorHAnsi" w:hAnsiTheme="minorHAnsi"/>
            </w:rPr>
          </w:rPrChange>
        </w:rPr>
        <w:tab/>
        <w:t xml:space="preserve">NUMBER(10), </w:t>
      </w:r>
    </w:p>
    <w:p w:rsidR="000C7286" w:rsidRPr="002D3F66" w:rsidRDefault="000C7286" w:rsidP="000C7286">
      <w:pPr>
        <w:pStyle w:val="sqlF9"/>
        <w:rPr>
          <w:rFonts w:asciiTheme="minorHAnsi" w:hAnsiTheme="minorHAnsi"/>
          <w:sz w:val="16"/>
          <w:szCs w:val="16"/>
          <w:rPrChange w:id="7678" w:author="Hemmati" w:date="2016-12-16T10:28:00Z">
            <w:rPr>
              <w:rFonts w:asciiTheme="minorHAnsi" w:hAnsiTheme="minorHAnsi"/>
            </w:rPr>
          </w:rPrChange>
        </w:rPr>
      </w:pPr>
      <w:r w:rsidRPr="002D3F66">
        <w:rPr>
          <w:rFonts w:asciiTheme="minorHAnsi" w:hAnsiTheme="minorHAnsi"/>
          <w:sz w:val="16"/>
          <w:szCs w:val="16"/>
          <w:rPrChange w:id="7679" w:author="Hemmati" w:date="2016-12-16T10:28:00Z">
            <w:rPr>
              <w:rFonts w:asciiTheme="minorHAnsi" w:hAnsiTheme="minorHAnsi"/>
            </w:rPr>
          </w:rPrChange>
        </w:rPr>
        <w:tab/>
        <w:t xml:space="preserve">card_number </w:t>
      </w:r>
      <w:r w:rsidRPr="002D3F66">
        <w:rPr>
          <w:rFonts w:asciiTheme="minorHAnsi" w:hAnsiTheme="minorHAnsi"/>
          <w:sz w:val="16"/>
          <w:szCs w:val="16"/>
          <w:rPrChange w:id="7680" w:author="Hemmati" w:date="2016-12-16T10:28:00Z">
            <w:rPr>
              <w:rFonts w:asciiTheme="minorHAnsi" w:hAnsiTheme="minorHAnsi"/>
            </w:rPr>
          </w:rPrChange>
        </w:rPr>
        <w:tab/>
        <w:t xml:space="preserve">  </w:t>
      </w:r>
      <w:r w:rsidRPr="002D3F66">
        <w:rPr>
          <w:rFonts w:asciiTheme="minorHAnsi" w:hAnsiTheme="minorHAnsi"/>
          <w:sz w:val="16"/>
          <w:szCs w:val="16"/>
          <w:rPrChange w:id="7681" w:author="Hemmati" w:date="2016-12-16T10:28:00Z">
            <w:rPr>
              <w:rFonts w:asciiTheme="minorHAnsi" w:hAnsiTheme="minorHAnsi"/>
            </w:rPr>
          </w:rPrChange>
        </w:rPr>
        <w:tab/>
        <w:t xml:space="preserve">VARCHAR2(30), </w:t>
      </w:r>
    </w:p>
    <w:p w:rsidR="000C7286" w:rsidRPr="002D3F66" w:rsidRDefault="000C7286" w:rsidP="000C7286">
      <w:pPr>
        <w:pStyle w:val="sqlF9"/>
        <w:rPr>
          <w:rFonts w:asciiTheme="minorHAnsi" w:hAnsiTheme="minorHAnsi"/>
          <w:sz w:val="16"/>
          <w:szCs w:val="16"/>
          <w:rPrChange w:id="7682" w:author="Hemmati" w:date="2016-12-16T10:28:00Z">
            <w:rPr>
              <w:rFonts w:asciiTheme="minorHAnsi" w:hAnsiTheme="minorHAnsi"/>
            </w:rPr>
          </w:rPrChange>
        </w:rPr>
      </w:pPr>
      <w:r w:rsidRPr="002D3F66">
        <w:rPr>
          <w:rFonts w:asciiTheme="minorHAnsi" w:hAnsiTheme="minorHAnsi"/>
          <w:sz w:val="16"/>
          <w:szCs w:val="16"/>
          <w:rPrChange w:id="7683" w:author="Hemmati" w:date="2016-12-16T10:28:00Z">
            <w:rPr>
              <w:rFonts w:asciiTheme="minorHAnsi" w:hAnsiTheme="minorHAnsi"/>
            </w:rPr>
          </w:rPrChange>
        </w:rPr>
        <w:t xml:space="preserve">       card_type</w:t>
      </w:r>
      <w:r w:rsidRPr="002D3F66">
        <w:rPr>
          <w:rFonts w:asciiTheme="minorHAnsi" w:hAnsiTheme="minorHAnsi"/>
          <w:sz w:val="16"/>
          <w:szCs w:val="16"/>
          <w:rPrChange w:id="7684" w:author="Hemmati" w:date="2016-12-16T10:28:00Z">
            <w:rPr>
              <w:rFonts w:asciiTheme="minorHAnsi" w:hAnsiTheme="minorHAnsi"/>
            </w:rPr>
          </w:rPrChange>
        </w:rPr>
        <w:tab/>
        <w:t xml:space="preserve">  </w:t>
      </w:r>
      <w:r w:rsidRPr="002D3F66">
        <w:rPr>
          <w:rFonts w:asciiTheme="minorHAnsi" w:hAnsiTheme="minorHAnsi"/>
          <w:sz w:val="16"/>
          <w:szCs w:val="16"/>
          <w:rPrChange w:id="7685" w:author="Hemmati" w:date="2016-12-16T10:28:00Z">
            <w:rPr>
              <w:rFonts w:asciiTheme="minorHAnsi" w:hAnsiTheme="minorHAnsi"/>
            </w:rPr>
          </w:rPrChange>
        </w:rPr>
        <w:tab/>
        <w:t>VARCHAR2(20),</w:t>
      </w:r>
    </w:p>
    <w:p w:rsidR="000C7286" w:rsidRPr="002D3F66" w:rsidRDefault="000C7286" w:rsidP="000C7286">
      <w:pPr>
        <w:pStyle w:val="sqlF9"/>
        <w:rPr>
          <w:rFonts w:asciiTheme="minorHAnsi" w:hAnsiTheme="minorHAnsi"/>
          <w:sz w:val="16"/>
          <w:szCs w:val="16"/>
          <w:rPrChange w:id="7686" w:author="Hemmati" w:date="2016-12-16T10:28:00Z">
            <w:rPr>
              <w:rFonts w:asciiTheme="minorHAnsi" w:hAnsiTheme="minorHAnsi"/>
            </w:rPr>
          </w:rPrChange>
        </w:rPr>
      </w:pPr>
      <w:r w:rsidRPr="002D3F66">
        <w:rPr>
          <w:rFonts w:asciiTheme="minorHAnsi" w:hAnsiTheme="minorHAnsi"/>
          <w:sz w:val="16"/>
          <w:szCs w:val="16"/>
          <w:rPrChange w:id="7687" w:author="Hemmati" w:date="2016-12-16T10:28:00Z">
            <w:rPr>
              <w:rFonts w:asciiTheme="minorHAnsi" w:hAnsiTheme="minorHAnsi"/>
            </w:rPr>
          </w:rPrChange>
        </w:rPr>
        <w:tab/>
        <w:t>expiry_date</w:t>
      </w:r>
      <w:r w:rsidRPr="002D3F66">
        <w:rPr>
          <w:rFonts w:asciiTheme="minorHAnsi" w:hAnsiTheme="minorHAnsi"/>
          <w:sz w:val="16"/>
          <w:szCs w:val="16"/>
          <w:rPrChange w:id="7688" w:author="Hemmati" w:date="2016-12-16T10:28:00Z">
            <w:rPr>
              <w:rFonts w:asciiTheme="minorHAnsi" w:hAnsiTheme="minorHAnsi"/>
            </w:rPr>
          </w:rPrChange>
        </w:rPr>
        <w:tab/>
      </w:r>
      <w:r w:rsidRPr="002D3F66">
        <w:rPr>
          <w:rFonts w:asciiTheme="minorHAnsi" w:hAnsiTheme="minorHAnsi"/>
          <w:sz w:val="16"/>
          <w:szCs w:val="16"/>
          <w:rPrChange w:id="7689" w:author="Hemmati" w:date="2016-12-16T10:28:00Z">
            <w:rPr>
              <w:rFonts w:asciiTheme="minorHAnsi" w:hAnsiTheme="minorHAnsi"/>
            </w:rPr>
          </w:rPrChange>
        </w:rPr>
        <w:tab/>
        <w:t>DATE,</w:t>
      </w:r>
    </w:p>
    <w:p w:rsidR="000C7286" w:rsidRPr="002D3F66" w:rsidRDefault="000C7286" w:rsidP="000C7286">
      <w:pPr>
        <w:pStyle w:val="sqlF9"/>
        <w:rPr>
          <w:rFonts w:asciiTheme="minorHAnsi" w:hAnsiTheme="minorHAnsi"/>
          <w:sz w:val="16"/>
          <w:szCs w:val="16"/>
          <w:rPrChange w:id="7690" w:author="Hemmati" w:date="2016-12-16T10:28:00Z">
            <w:rPr>
              <w:rFonts w:asciiTheme="minorHAnsi" w:hAnsiTheme="minorHAnsi"/>
            </w:rPr>
          </w:rPrChange>
        </w:rPr>
      </w:pPr>
      <w:r w:rsidRPr="002D3F66">
        <w:rPr>
          <w:rFonts w:asciiTheme="minorHAnsi" w:hAnsiTheme="minorHAnsi"/>
          <w:sz w:val="16"/>
          <w:szCs w:val="16"/>
          <w:rPrChange w:id="7691" w:author="Hemmati" w:date="2016-12-16T10:28:00Z">
            <w:rPr>
              <w:rFonts w:asciiTheme="minorHAnsi" w:hAnsiTheme="minorHAnsi"/>
            </w:rPr>
          </w:rPrChange>
        </w:rPr>
        <w:tab/>
        <w:t>CONSTRAINT card_customer_id_pk  PRIMARY KEY (card_id,customer_id)</w:t>
      </w:r>
    </w:p>
    <w:p w:rsidR="000C7286" w:rsidRPr="002D3F66" w:rsidRDefault="000C7286" w:rsidP="000C7286">
      <w:pPr>
        <w:pStyle w:val="sqlF9"/>
        <w:rPr>
          <w:rFonts w:asciiTheme="minorHAnsi" w:hAnsiTheme="minorHAnsi"/>
          <w:sz w:val="16"/>
          <w:szCs w:val="16"/>
          <w:rPrChange w:id="7692" w:author="Hemmati" w:date="2016-12-16T10:28:00Z">
            <w:rPr>
              <w:rFonts w:asciiTheme="minorHAnsi" w:hAnsiTheme="minorHAnsi"/>
            </w:rPr>
          </w:rPrChange>
        </w:rPr>
      </w:pPr>
      <w:r w:rsidRPr="002D3F66">
        <w:rPr>
          <w:rFonts w:asciiTheme="minorHAnsi" w:hAnsiTheme="minorHAnsi"/>
          <w:sz w:val="16"/>
          <w:szCs w:val="16"/>
          <w:rPrChange w:id="7693" w:author="Hemmati" w:date="2016-12-16T10:28:00Z">
            <w:rPr>
              <w:rFonts w:asciiTheme="minorHAnsi" w:hAnsiTheme="minorHAnsi"/>
            </w:rPr>
          </w:rPrChange>
        </w:rPr>
        <w:t>USING INDEX</w:t>
      </w:r>
    </w:p>
    <w:p w:rsidR="000C7286" w:rsidRPr="002D3F66" w:rsidRDefault="000C7286" w:rsidP="000C7286">
      <w:pPr>
        <w:pStyle w:val="sqlF9"/>
        <w:rPr>
          <w:rFonts w:asciiTheme="minorHAnsi" w:hAnsiTheme="minorHAnsi"/>
          <w:sz w:val="16"/>
          <w:szCs w:val="16"/>
          <w:rPrChange w:id="7694" w:author="Hemmati" w:date="2016-12-16T10:28:00Z">
            <w:rPr>
              <w:rFonts w:asciiTheme="minorHAnsi" w:hAnsiTheme="minorHAnsi"/>
            </w:rPr>
          </w:rPrChange>
        </w:rPr>
      </w:pPr>
      <w:r w:rsidRPr="002D3F66">
        <w:rPr>
          <w:rFonts w:asciiTheme="minorHAnsi" w:hAnsiTheme="minorHAnsi"/>
          <w:sz w:val="16"/>
          <w:szCs w:val="16"/>
          <w:rPrChange w:id="7695" w:author="Hemmati" w:date="2016-12-16T10:28:00Z">
            <w:rPr>
              <w:rFonts w:asciiTheme="minorHAnsi" w:hAnsiTheme="minorHAnsi"/>
            </w:rPr>
          </w:rPrChange>
        </w:rPr>
        <w:tab/>
        <w:t>(CREATE INDEX card_customer_id_idx  ON  CREDIT_CARD(card_id,customer_id)</w:t>
      </w:r>
    </w:p>
    <w:p w:rsidR="000C7286" w:rsidRPr="002D3F66" w:rsidRDefault="000C7286" w:rsidP="000C7286">
      <w:pPr>
        <w:pStyle w:val="sqlF9"/>
        <w:rPr>
          <w:rFonts w:asciiTheme="minorHAnsi" w:hAnsiTheme="minorHAnsi"/>
          <w:sz w:val="16"/>
          <w:szCs w:val="16"/>
          <w:rPrChange w:id="7696" w:author="Hemmati" w:date="2016-12-16T10:28:00Z">
            <w:rPr>
              <w:rFonts w:asciiTheme="minorHAnsi" w:hAnsiTheme="minorHAnsi"/>
            </w:rPr>
          </w:rPrChange>
        </w:rPr>
      </w:pPr>
      <w:r w:rsidRPr="002D3F66">
        <w:rPr>
          <w:rFonts w:asciiTheme="minorHAnsi" w:hAnsiTheme="minorHAnsi"/>
          <w:sz w:val="16"/>
          <w:szCs w:val="16"/>
          <w:rPrChange w:id="7697" w:author="Hemmati" w:date="2016-12-16T10:28:00Z">
            <w:rPr>
              <w:rFonts w:asciiTheme="minorHAnsi" w:hAnsiTheme="minorHAnsi"/>
            </w:rPr>
          </w:rPrChange>
        </w:rPr>
        <w:t>TABLESPACE indx))</w:t>
      </w:r>
    </w:p>
    <w:p w:rsidR="000C7286" w:rsidRPr="002D3F66" w:rsidRDefault="000C7286" w:rsidP="000C7286">
      <w:pPr>
        <w:pStyle w:val="sqlF9"/>
        <w:rPr>
          <w:rFonts w:asciiTheme="minorHAnsi" w:hAnsiTheme="minorHAnsi"/>
          <w:sz w:val="16"/>
          <w:szCs w:val="16"/>
          <w:rPrChange w:id="7698" w:author="Hemmati" w:date="2016-12-16T10:28:00Z">
            <w:rPr>
              <w:rFonts w:asciiTheme="minorHAnsi" w:hAnsiTheme="minorHAnsi"/>
            </w:rPr>
          </w:rPrChange>
        </w:rPr>
      </w:pPr>
      <w:r w:rsidRPr="002D3F66">
        <w:rPr>
          <w:rFonts w:asciiTheme="minorHAnsi" w:hAnsiTheme="minorHAnsi"/>
          <w:sz w:val="16"/>
          <w:szCs w:val="16"/>
          <w:rPrChange w:id="7699" w:author="Hemmati" w:date="2016-12-16T10:28:00Z">
            <w:rPr>
              <w:rFonts w:asciiTheme="minorHAnsi" w:hAnsiTheme="minorHAnsi"/>
            </w:rPr>
          </w:rPrChange>
        </w:rPr>
        <w:tab/>
        <w:t>STORAGE (INITIAL 10M</w:t>
      </w:r>
    </w:p>
    <w:p w:rsidR="000C7286" w:rsidRPr="002D3F66" w:rsidRDefault="000C7286" w:rsidP="000C7286">
      <w:pPr>
        <w:pStyle w:val="sqlF9"/>
        <w:rPr>
          <w:rFonts w:asciiTheme="minorHAnsi" w:hAnsiTheme="minorHAnsi"/>
          <w:sz w:val="16"/>
          <w:szCs w:val="16"/>
          <w:rPrChange w:id="7700" w:author="Hemmati" w:date="2016-12-16T10:28:00Z">
            <w:rPr>
              <w:rFonts w:asciiTheme="minorHAnsi" w:hAnsiTheme="minorHAnsi"/>
            </w:rPr>
          </w:rPrChange>
        </w:rPr>
      </w:pPr>
      <w:r w:rsidRPr="002D3F66">
        <w:rPr>
          <w:rFonts w:asciiTheme="minorHAnsi" w:hAnsiTheme="minorHAnsi"/>
          <w:sz w:val="16"/>
          <w:szCs w:val="16"/>
          <w:rPrChange w:id="7701" w:author="Hemmati" w:date="2016-12-16T10:28:00Z">
            <w:rPr>
              <w:rFonts w:asciiTheme="minorHAnsi" w:hAnsiTheme="minorHAnsi"/>
            </w:rPr>
          </w:rPrChange>
        </w:rPr>
        <w:t xml:space="preserve">            NEXT 10M</w:t>
      </w:r>
    </w:p>
    <w:p w:rsidR="000C7286" w:rsidRPr="002D3F66" w:rsidRDefault="000C7286" w:rsidP="000C7286">
      <w:pPr>
        <w:pStyle w:val="sqlF9"/>
        <w:rPr>
          <w:rFonts w:asciiTheme="minorHAnsi" w:hAnsiTheme="minorHAnsi"/>
          <w:sz w:val="16"/>
          <w:szCs w:val="16"/>
          <w:rPrChange w:id="7702" w:author="Hemmati" w:date="2016-12-16T10:28:00Z">
            <w:rPr>
              <w:rFonts w:asciiTheme="minorHAnsi" w:hAnsiTheme="minorHAnsi"/>
            </w:rPr>
          </w:rPrChange>
        </w:rPr>
      </w:pPr>
      <w:r w:rsidRPr="002D3F66">
        <w:rPr>
          <w:rFonts w:asciiTheme="minorHAnsi" w:hAnsiTheme="minorHAnsi"/>
          <w:sz w:val="16"/>
          <w:szCs w:val="16"/>
          <w:rPrChange w:id="7703" w:author="Hemmati" w:date="2016-12-16T10:28:00Z">
            <w:rPr>
              <w:rFonts w:asciiTheme="minorHAnsi" w:hAnsiTheme="minorHAnsi"/>
            </w:rPr>
          </w:rPrChange>
        </w:rPr>
        <w:t xml:space="preserve">            MINEXTENTs 2</w:t>
      </w:r>
    </w:p>
    <w:p w:rsidR="000C7286" w:rsidRPr="002D3F66" w:rsidRDefault="000C7286" w:rsidP="000C7286">
      <w:pPr>
        <w:pStyle w:val="sqlF9"/>
        <w:rPr>
          <w:rFonts w:asciiTheme="minorHAnsi" w:hAnsiTheme="minorHAnsi"/>
          <w:sz w:val="16"/>
          <w:szCs w:val="16"/>
          <w:rPrChange w:id="7704" w:author="Hemmati" w:date="2016-12-16T10:28:00Z">
            <w:rPr>
              <w:rFonts w:asciiTheme="minorHAnsi" w:hAnsiTheme="minorHAnsi"/>
            </w:rPr>
          </w:rPrChange>
        </w:rPr>
      </w:pPr>
      <w:r w:rsidRPr="002D3F66">
        <w:rPr>
          <w:rFonts w:asciiTheme="minorHAnsi" w:hAnsiTheme="minorHAnsi"/>
          <w:sz w:val="16"/>
          <w:szCs w:val="16"/>
          <w:rPrChange w:id="7705" w:author="Hemmati" w:date="2016-12-16T10:28:00Z">
            <w:rPr>
              <w:rFonts w:asciiTheme="minorHAnsi" w:hAnsiTheme="minorHAnsi"/>
            </w:rPr>
          </w:rPrChange>
        </w:rPr>
        <w:t xml:space="preserve">            MAXEXTENTS 100</w:t>
      </w:r>
    </w:p>
    <w:p w:rsidR="000C7286" w:rsidRPr="002D3F66" w:rsidRDefault="000C7286" w:rsidP="000C7286">
      <w:pPr>
        <w:pStyle w:val="sqlF9"/>
        <w:rPr>
          <w:rFonts w:asciiTheme="minorHAnsi" w:hAnsiTheme="minorHAnsi"/>
          <w:sz w:val="16"/>
          <w:szCs w:val="16"/>
          <w:rPrChange w:id="7706" w:author="Hemmati" w:date="2016-12-16T10:28:00Z">
            <w:rPr>
              <w:rFonts w:asciiTheme="minorHAnsi" w:hAnsiTheme="minorHAnsi"/>
            </w:rPr>
          </w:rPrChange>
        </w:rPr>
      </w:pPr>
      <w:r w:rsidRPr="002D3F66">
        <w:rPr>
          <w:rFonts w:asciiTheme="minorHAnsi" w:hAnsiTheme="minorHAnsi"/>
          <w:sz w:val="16"/>
          <w:szCs w:val="16"/>
          <w:rPrChange w:id="7707" w:author="Hemmati" w:date="2016-12-16T10:28:00Z">
            <w:rPr>
              <w:rFonts w:asciiTheme="minorHAnsi" w:hAnsiTheme="minorHAnsi"/>
            </w:rPr>
          </w:rPrChange>
        </w:rPr>
        <w:t xml:space="preserve">            PCTINCREASE 0)</w:t>
      </w:r>
    </w:p>
    <w:p w:rsidR="000C7286" w:rsidRPr="002D3F66" w:rsidRDefault="000C7286" w:rsidP="000C7286">
      <w:pPr>
        <w:pStyle w:val="sqlF9"/>
        <w:rPr>
          <w:rFonts w:asciiTheme="minorHAnsi" w:hAnsiTheme="minorHAnsi"/>
          <w:sz w:val="16"/>
          <w:szCs w:val="16"/>
          <w:rPrChange w:id="7708" w:author="Hemmati" w:date="2016-12-16T10:28:00Z">
            <w:rPr>
              <w:rFonts w:asciiTheme="minorHAnsi" w:hAnsiTheme="minorHAnsi"/>
            </w:rPr>
          </w:rPrChange>
        </w:rPr>
      </w:pPr>
      <w:r w:rsidRPr="002D3F66">
        <w:rPr>
          <w:rFonts w:asciiTheme="minorHAnsi" w:hAnsiTheme="minorHAnsi"/>
          <w:sz w:val="16"/>
          <w:szCs w:val="16"/>
          <w:rPrChange w:id="7709" w:author="Hemmati" w:date="2016-12-16T10:28:00Z">
            <w:rPr>
              <w:rFonts w:asciiTheme="minorHAnsi" w:hAnsiTheme="minorHAnsi"/>
            </w:rPr>
          </w:rPrChange>
        </w:rPr>
        <w:t xml:space="preserve">            PCTFREE 10</w:t>
      </w:r>
    </w:p>
    <w:p w:rsidR="000C7286" w:rsidRPr="002D3F66" w:rsidRDefault="000C7286" w:rsidP="000C7286">
      <w:pPr>
        <w:pStyle w:val="sqlF9"/>
        <w:rPr>
          <w:rFonts w:asciiTheme="minorHAnsi" w:hAnsiTheme="minorHAnsi"/>
          <w:sz w:val="16"/>
          <w:szCs w:val="16"/>
          <w:rPrChange w:id="7710" w:author="Hemmati" w:date="2016-12-16T10:28:00Z">
            <w:rPr>
              <w:rFonts w:asciiTheme="minorHAnsi" w:hAnsiTheme="minorHAnsi"/>
            </w:rPr>
          </w:rPrChange>
        </w:rPr>
      </w:pPr>
      <w:r w:rsidRPr="002D3F66">
        <w:rPr>
          <w:rFonts w:asciiTheme="minorHAnsi" w:hAnsiTheme="minorHAnsi"/>
          <w:sz w:val="16"/>
          <w:szCs w:val="16"/>
          <w:rPrChange w:id="7711" w:author="Hemmati" w:date="2016-12-16T10:28:00Z">
            <w:rPr>
              <w:rFonts w:asciiTheme="minorHAnsi" w:hAnsiTheme="minorHAnsi"/>
            </w:rPr>
          </w:rPrChange>
        </w:rPr>
        <w:t xml:space="preserve">            PCTUSED 40</w:t>
      </w:r>
    </w:p>
    <w:p w:rsidR="000C7286" w:rsidRPr="002D3F66" w:rsidRDefault="000C7286" w:rsidP="000C7286">
      <w:pPr>
        <w:pStyle w:val="sqlF9"/>
        <w:rPr>
          <w:rFonts w:asciiTheme="minorHAnsi" w:hAnsiTheme="minorHAnsi"/>
          <w:sz w:val="16"/>
          <w:szCs w:val="16"/>
          <w:rPrChange w:id="7712" w:author="Hemmati" w:date="2016-12-16T10:28:00Z">
            <w:rPr>
              <w:rFonts w:asciiTheme="minorHAnsi" w:hAnsiTheme="minorHAnsi"/>
            </w:rPr>
          </w:rPrChange>
        </w:rPr>
      </w:pPr>
      <w:r w:rsidRPr="002D3F66">
        <w:rPr>
          <w:rFonts w:asciiTheme="minorHAnsi" w:hAnsiTheme="minorHAnsi"/>
          <w:sz w:val="16"/>
          <w:szCs w:val="16"/>
          <w:rPrChange w:id="7713" w:author="Hemmati" w:date="2016-12-16T10:28:00Z">
            <w:rPr>
              <w:rFonts w:asciiTheme="minorHAnsi" w:hAnsiTheme="minorHAnsi"/>
            </w:rPr>
          </w:rPrChange>
        </w:rPr>
        <w:t xml:space="preserve">            INITRANS 2</w:t>
      </w:r>
    </w:p>
    <w:p w:rsidR="000C7286" w:rsidRPr="002D3F66" w:rsidRDefault="000C7286" w:rsidP="000C7286">
      <w:pPr>
        <w:pStyle w:val="sqlF9"/>
        <w:rPr>
          <w:rFonts w:asciiTheme="minorHAnsi" w:hAnsiTheme="minorHAnsi"/>
          <w:sz w:val="16"/>
          <w:szCs w:val="16"/>
          <w:rPrChange w:id="7714" w:author="Hemmati" w:date="2016-12-16T10:28:00Z">
            <w:rPr>
              <w:rFonts w:asciiTheme="minorHAnsi" w:hAnsiTheme="minorHAnsi"/>
            </w:rPr>
          </w:rPrChange>
        </w:rPr>
      </w:pPr>
      <w:r w:rsidRPr="002D3F66">
        <w:rPr>
          <w:rFonts w:asciiTheme="minorHAnsi" w:hAnsiTheme="minorHAnsi"/>
          <w:sz w:val="16"/>
          <w:szCs w:val="16"/>
          <w:rPrChange w:id="7715" w:author="Hemmati" w:date="2016-12-16T10:28:00Z">
            <w:rPr>
              <w:rFonts w:asciiTheme="minorHAnsi" w:hAnsiTheme="minorHAnsi"/>
            </w:rPr>
          </w:rPrChange>
        </w:rPr>
        <w:t xml:space="preserve">            MAXTRANS 100;</w:t>
      </w:r>
    </w:p>
    <w:p w:rsidR="000C7286" w:rsidRPr="002D3F66" w:rsidDel="0030136C" w:rsidRDefault="000C7286" w:rsidP="000C7286">
      <w:pPr>
        <w:pStyle w:val="sqlF9"/>
        <w:rPr>
          <w:del w:id="7716" w:author="Hemmati" w:date="2016-12-16T09:49:00Z"/>
          <w:rFonts w:asciiTheme="minorHAnsi" w:hAnsiTheme="minorHAnsi"/>
          <w:sz w:val="16"/>
          <w:szCs w:val="16"/>
          <w:rPrChange w:id="7717" w:author="Hemmati" w:date="2016-12-16T10:28:00Z">
            <w:rPr>
              <w:del w:id="7718" w:author="Hemmati" w:date="2016-12-16T09:49:00Z"/>
              <w:rFonts w:asciiTheme="minorHAnsi" w:hAnsiTheme="minorHAnsi"/>
            </w:rPr>
          </w:rPrChange>
        </w:rPr>
      </w:pPr>
    </w:p>
    <w:p w:rsidR="000C7286" w:rsidRPr="002D3F66" w:rsidRDefault="000C7286" w:rsidP="000C7286">
      <w:pPr>
        <w:pStyle w:val="sqlF9"/>
        <w:rPr>
          <w:rFonts w:asciiTheme="minorHAnsi" w:hAnsiTheme="minorHAnsi"/>
          <w:sz w:val="16"/>
          <w:szCs w:val="16"/>
          <w:rPrChange w:id="7719" w:author="Hemmati" w:date="2016-12-16T10:28:00Z">
            <w:rPr>
              <w:rFonts w:asciiTheme="minorHAnsi" w:hAnsiTheme="minorHAnsi"/>
            </w:rPr>
          </w:rPrChange>
        </w:rPr>
      </w:pPr>
    </w:p>
    <w:p w:rsidR="000C7286" w:rsidRPr="002D3F66" w:rsidRDefault="000C7286" w:rsidP="000C7286">
      <w:pPr>
        <w:pStyle w:val="sqlF9"/>
        <w:rPr>
          <w:rFonts w:asciiTheme="minorHAnsi" w:hAnsiTheme="minorHAnsi"/>
          <w:sz w:val="16"/>
          <w:szCs w:val="16"/>
          <w:rPrChange w:id="7720" w:author="Hemmati" w:date="2016-12-16T10:28:00Z">
            <w:rPr>
              <w:rFonts w:asciiTheme="minorHAnsi" w:hAnsiTheme="minorHAnsi"/>
            </w:rPr>
          </w:rPrChange>
        </w:rPr>
      </w:pPr>
      <w:r w:rsidRPr="002D3F66">
        <w:rPr>
          <w:rFonts w:asciiTheme="minorHAnsi" w:hAnsiTheme="minorHAnsi"/>
          <w:sz w:val="16"/>
          <w:szCs w:val="16"/>
          <w:rPrChange w:id="7721" w:author="Hemmati" w:date="2016-12-16T10:28:00Z">
            <w:rPr>
              <w:rFonts w:asciiTheme="minorHAnsi" w:hAnsiTheme="minorHAnsi"/>
            </w:rPr>
          </w:rPrChange>
        </w:rPr>
        <w:t>SQL&gt; DESC CREDIT_CARD</w:t>
      </w:r>
    </w:p>
    <w:p w:rsidR="000C7286" w:rsidRPr="002D3F66" w:rsidRDefault="000C7286" w:rsidP="000C7286">
      <w:pPr>
        <w:pStyle w:val="sqlF9"/>
        <w:rPr>
          <w:rFonts w:asciiTheme="minorHAnsi" w:hAnsiTheme="minorHAnsi"/>
          <w:sz w:val="16"/>
          <w:szCs w:val="16"/>
          <w:rPrChange w:id="7722" w:author="Hemmati" w:date="2016-12-16T10:28:00Z">
            <w:rPr>
              <w:rFonts w:asciiTheme="minorHAnsi" w:hAnsiTheme="minorHAnsi"/>
            </w:rPr>
          </w:rPrChange>
        </w:rPr>
      </w:pPr>
      <w:r w:rsidRPr="002D3F66">
        <w:rPr>
          <w:rFonts w:asciiTheme="minorHAnsi" w:hAnsiTheme="minorHAnsi"/>
          <w:sz w:val="16"/>
          <w:szCs w:val="16"/>
          <w:rPrChange w:id="7723" w:author="Hemmati" w:date="2016-12-16T10:28:00Z">
            <w:rPr>
              <w:rFonts w:asciiTheme="minorHAnsi" w:hAnsiTheme="minorHAnsi"/>
            </w:rPr>
          </w:rPrChange>
        </w:rPr>
        <w:t xml:space="preserve"> Name                                      Null?    Type</w:t>
      </w:r>
    </w:p>
    <w:p w:rsidR="000C7286" w:rsidRPr="002D3F66" w:rsidRDefault="000C7286" w:rsidP="000C7286">
      <w:pPr>
        <w:pStyle w:val="sqlF9"/>
        <w:rPr>
          <w:rFonts w:asciiTheme="minorHAnsi" w:hAnsiTheme="minorHAnsi"/>
          <w:sz w:val="16"/>
          <w:szCs w:val="16"/>
          <w:rPrChange w:id="7724" w:author="Hemmati" w:date="2016-12-16T10:28:00Z">
            <w:rPr>
              <w:rFonts w:asciiTheme="minorHAnsi" w:hAnsiTheme="minorHAnsi"/>
            </w:rPr>
          </w:rPrChange>
        </w:rPr>
      </w:pPr>
      <w:r w:rsidRPr="002D3F66">
        <w:rPr>
          <w:rFonts w:asciiTheme="minorHAnsi" w:hAnsiTheme="minorHAnsi"/>
          <w:sz w:val="16"/>
          <w:szCs w:val="16"/>
          <w:rPrChange w:id="7725" w:author="Hemmati" w:date="2016-12-16T10:28:00Z">
            <w:rPr>
              <w:rFonts w:asciiTheme="minorHAnsi" w:hAnsiTheme="minorHAnsi"/>
            </w:rPr>
          </w:rPrChange>
        </w:rPr>
        <w:t xml:space="preserve"> ----------------------------------------- -------- ------------------</w:t>
      </w:r>
    </w:p>
    <w:p w:rsidR="000C7286" w:rsidRPr="002D3F66" w:rsidRDefault="000C7286" w:rsidP="000C7286">
      <w:pPr>
        <w:pStyle w:val="sqlF9"/>
        <w:rPr>
          <w:rFonts w:asciiTheme="minorHAnsi" w:hAnsiTheme="minorHAnsi"/>
          <w:sz w:val="16"/>
          <w:szCs w:val="16"/>
          <w:rPrChange w:id="7726" w:author="Hemmati" w:date="2016-12-16T10:28:00Z">
            <w:rPr>
              <w:rFonts w:asciiTheme="minorHAnsi" w:hAnsiTheme="minorHAnsi"/>
            </w:rPr>
          </w:rPrChange>
        </w:rPr>
      </w:pPr>
      <w:r w:rsidRPr="002D3F66">
        <w:rPr>
          <w:rFonts w:asciiTheme="minorHAnsi" w:hAnsiTheme="minorHAnsi"/>
          <w:sz w:val="16"/>
          <w:szCs w:val="16"/>
          <w:rPrChange w:id="7727" w:author="Hemmati" w:date="2016-12-16T10:28:00Z">
            <w:rPr>
              <w:rFonts w:asciiTheme="minorHAnsi" w:hAnsiTheme="minorHAnsi"/>
            </w:rPr>
          </w:rPrChange>
        </w:rPr>
        <w:t xml:space="preserve"> CUSTOMER_ID                               NOT NULL NUMBER(10)</w:t>
      </w:r>
    </w:p>
    <w:p w:rsidR="000C7286" w:rsidRPr="002D3F66" w:rsidRDefault="000C7286" w:rsidP="000C7286">
      <w:pPr>
        <w:pStyle w:val="sqlF9"/>
        <w:rPr>
          <w:rFonts w:asciiTheme="minorHAnsi" w:hAnsiTheme="minorHAnsi"/>
          <w:sz w:val="16"/>
          <w:szCs w:val="16"/>
          <w:rPrChange w:id="7728" w:author="Hemmati" w:date="2016-12-16T10:28:00Z">
            <w:rPr>
              <w:rFonts w:asciiTheme="minorHAnsi" w:hAnsiTheme="minorHAnsi"/>
            </w:rPr>
          </w:rPrChange>
        </w:rPr>
      </w:pPr>
      <w:r w:rsidRPr="002D3F66">
        <w:rPr>
          <w:rFonts w:asciiTheme="minorHAnsi" w:hAnsiTheme="minorHAnsi"/>
          <w:sz w:val="16"/>
          <w:szCs w:val="16"/>
          <w:rPrChange w:id="7729" w:author="Hemmati" w:date="2016-12-16T10:28:00Z">
            <w:rPr>
              <w:rFonts w:asciiTheme="minorHAnsi" w:hAnsiTheme="minorHAnsi"/>
            </w:rPr>
          </w:rPrChange>
        </w:rPr>
        <w:t xml:space="preserve"> CARD_ID                                   NOT NULL NUMBER(10)</w:t>
      </w:r>
    </w:p>
    <w:p w:rsidR="000C7286" w:rsidRPr="002D3F66" w:rsidRDefault="000C7286" w:rsidP="000C7286">
      <w:pPr>
        <w:pStyle w:val="sqlF9"/>
        <w:rPr>
          <w:rFonts w:asciiTheme="minorHAnsi" w:hAnsiTheme="minorHAnsi"/>
          <w:sz w:val="16"/>
          <w:szCs w:val="16"/>
          <w:rPrChange w:id="7730" w:author="Hemmati" w:date="2016-12-16T10:28:00Z">
            <w:rPr>
              <w:rFonts w:asciiTheme="minorHAnsi" w:hAnsiTheme="minorHAnsi"/>
            </w:rPr>
          </w:rPrChange>
        </w:rPr>
      </w:pPr>
      <w:r w:rsidRPr="002D3F66">
        <w:rPr>
          <w:rFonts w:asciiTheme="minorHAnsi" w:hAnsiTheme="minorHAnsi"/>
          <w:sz w:val="16"/>
          <w:szCs w:val="16"/>
          <w:rPrChange w:id="7731" w:author="Hemmati" w:date="2016-12-16T10:28:00Z">
            <w:rPr>
              <w:rFonts w:asciiTheme="minorHAnsi" w:hAnsiTheme="minorHAnsi"/>
            </w:rPr>
          </w:rPrChange>
        </w:rPr>
        <w:t xml:space="preserve"> CARD_NUMBER                                        VARCHAR2(30)</w:t>
      </w:r>
    </w:p>
    <w:p w:rsidR="000C7286" w:rsidRPr="002D3F66" w:rsidRDefault="000C7286" w:rsidP="000C7286">
      <w:pPr>
        <w:pStyle w:val="sqlF9"/>
        <w:rPr>
          <w:rFonts w:asciiTheme="minorHAnsi" w:hAnsiTheme="minorHAnsi"/>
          <w:sz w:val="16"/>
          <w:szCs w:val="16"/>
          <w:rPrChange w:id="7732" w:author="Hemmati" w:date="2016-12-16T10:28:00Z">
            <w:rPr>
              <w:rFonts w:asciiTheme="minorHAnsi" w:hAnsiTheme="minorHAnsi"/>
            </w:rPr>
          </w:rPrChange>
        </w:rPr>
      </w:pPr>
      <w:r w:rsidRPr="002D3F66">
        <w:rPr>
          <w:rFonts w:asciiTheme="minorHAnsi" w:hAnsiTheme="minorHAnsi"/>
          <w:sz w:val="16"/>
          <w:szCs w:val="16"/>
          <w:rPrChange w:id="7733" w:author="Hemmati" w:date="2016-12-16T10:28:00Z">
            <w:rPr>
              <w:rFonts w:asciiTheme="minorHAnsi" w:hAnsiTheme="minorHAnsi"/>
            </w:rPr>
          </w:rPrChange>
        </w:rPr>
        <w:t xml:space="preserve"> CARD_TYPE                                          VARCHAR2(20)</w:t>
      </w:r>
    </w:p>
    <w:p w:rsidR="000C7286" w:rsidRPr="002D3F66" w:rsidRDefault="000C7286" w:rsidP="000C7286">
      <w:pPr>
        <w:pStyle w:val="sqlF9"/>
        <w:rPr>
          <w:rFonts w:asciiTheme="minorHAnsi" w:hAnsiTheme="minorHAnsi"/>
          <w:sz w:val="16"/>
          <w:szCs w:val="16"/>
          <w:rPrChange w:id="7734" w:author="Hemmati" w:date="2016-12-16T10:28:00Z">
            <w:rPr>
              <w:rFonts w:asciiTheme="minorHAnsi" w:hAnsiTheme="minorHAnsi"/>
            </w:rPr>
          </w:rPrChange>
        </w:rPr>
      </w:pPr>
      <w:r w:rsidRPr="002D3F66">
        <w:rPr>
          <w:rFonts w:asciiTheme="minorHAnsi" w:hAnsiTheme="minorHAnsi"/>
          <w:sz w:val="16"/>
          <w:szCs w:val="16"/>
          <w:rPrChange w:id="7735" w:author="Hemmati" w:date="2016-12-16T10:28:00Z">
            <w:rPr>
              <w:rFonts w:asciiTheme="minorHAnsi" w:hAnsiTheme="minorHAnsi"/>
            </w:rPr>
          </w:rPrChange>
        </w:rPr>
        <w:t xml:space="preserve"> EXPIRY_DATE                                        DATE</w:t>
      </w:r>
    </w:p>
    <w:p w:rsidR="00B11879" w:rsidRPr="00AB486D" w:rsidRDefault="00B11879" w:rsidP="000C7286">
      <w:pPr>
        <w:pStyle w:val="sqlF9"/>
        <w:rPr>
          <w:rFonts w:asciiTheme="minorHAnsi" w:hAnsiTheme="minorHAnsi"/>
        </w:rPr>
      </w:pPr>
    </w:p>
    <w:p w:rsidR="00B11879" w:rsidRPr="00AB486D" w:rsidRDefault="00B11879" w:rsidP="00B11879">
      <w:pPr>
        <w:rPr>
          <w:rFonts w:cstheme="minorHAnsi"/>
        </w:rPr>
      </w:pPr>
    </w:p>
    <w:p w:rsidR="00B11879" w:rsidRPr="00AB486D" w:rsidRDefault="00B11879" w:rsidP="00B11879">
      <w:pPr>
        <w:rPr>
          <w:rFonts w:cstheme="minorHAnsi"/>
        </w:rPr>
      </w:pPr>
    </w:p>
    <w:p w:rsidR="00B11879" w:rsidRPr="00AB486D" w:rsidRDefault="00B11879" w:rsidP="00B11879">
      <w:pPr>
        <w:rPr>
          <w:rFonts w:cstheme="minorHAnsi"/>
        </w:rPr>
      </w:pPr>
    </w:p>
    <w:p w:rsidR="00B11879" w:rsidRPr="00AB486D" w:rsidRDefault="00B11879" w:rsidP="00B11879">
      <w:pPr>
        <w:rPr>
          <w:rFonts w:cstheme="minorHAnsi"/>
        </w:rPr>
      </w:pPr>
    </w:p>
    <w:p w:rsidR="00B11879" w:rsidRPr="00AB486D" w:rsidRDefault="00B11879" w:rsidP="00B11879">
      <w:pPr>
        <w:rPr>
          <w:rFonts w:cstheme="minorHAnsi"/>
        </w:rPr>
      </w:pPr>
    </w:p>
    <w:p w:rsidR="00B11879" w:rsidRPr="00AB486D" w:rsidRDefault="00B11879" w:rsidP="00B11879">
      <w:pPr>
        <w:rPr>
          <w:rFonts w:cstheme="minorHAnsi"/>
        </w:rPr>
      </w:pPr>
    </w:p>
    <w:p w:rsidR="00B11879" w:rsidRPr="00AB486D" w:rsidRDefault="00B11879" w:rsidP="00B11879">
      <w:pPr>
        <w:rPr>
          <w:rFonts w:cstheme="minorHAnsi"/>
        </w:rPr>
      </w:pPr>
    </w:p>
    <w:p w:rsidR="000C7286" w:rsidRPr="00AB486D" w:rsidRDefault="00B11879" w:rsidP="00B11879">
      <w:pPr>
        <w:tabs>
          <w:tab w:val="left" w:pos="3641"/>
        </w:tabs>
        <w:rPr>
          <w:rFonts w:cstheme="minorHAnsi"/>
        </w:rPr>
      </w:pPr>
      <w:r w:rsidRPr="00AB486D">
        <w:rPr>
          <w:rFonts w:cstheme="minorHAnsi"/>
        </w:rPr>
        <w:tab/>
      </w:r>
    </w:p>
    <w:p w:rsidR="00B11879" w:rsidRPr="00AB486D" w:rsidRDefault="00B11879">
      <w:pPr>
        <w:rPr>
          <w:rFonts w:cstheme="minorHAnsi"/>
        </w:rPr>
      </w:pPr>
      <w:del w:id="7736" w:author="Hemmati" w:date="2016-12-16T09:49:00Z">
        <w:r w:rsidRPr="00AB486D" w:rsidDel="0030136C">
          <w:rPr>
            <w:rFonts w:cstheme="minorHAnsi"/>
          </w:rPr>
          <w:br w:type="page"/>
        </w:r>
      </w:del>
    </w:p>
    <w:p w:rsidR="00B11879" w:rsidRPr="00AB486D" w:rsidDel="0030136C" w:rsidRDefault="00B11879" w:rsidP="001239DE">
      <w:pPr>
        <w:pStyle w:val="Heading2"/>
        <w:jc w:val="center"/>
        <w:rPr>
          <w:del w:id="7737" w:author="Hemmati" w:date="2016-12-16T09:49:00Z"/>
          <w:rFonts w:cstheme="minorHAnsi"/>
        </w:rPr>
      </w:pPr>
      <w:del w:id="7738" w:author="Hemmati" w:date="2016-12-16T09:49:00Z">
        <w:r w:rsidRPr="00AB486D" w:rsidDel="0030136C">
          <w:rPr>
            <w:rFonts w:cstheme="minorHAnsi"/>
          </w:rPr>
          <w:delText>REWARD TABLE</w:delText>
        </w:r>
      </w:del>
    </w:p>
    <w:p w:rsidR="00B11879" w:rsidRPr="00AB486D" w:rsidDel="0030136C" w:rsidRDefault="00B11879" w:rsidP="00B11879">
      <w:pPr>
        <w:pStyle w:val="sqlF9"/>
        <w:rPr>
          <w:del w:id="7739" w:author="Hemmati" w:date="2016-12-16T09:49:00Z"/>
          <w:rFonts w:asciiTheme="minorHAnsi" w:hAnsiTheme="minorHAnsi"/>
        </w:rPr>
      </w:pPr>
    </w:p>
    <w:p w:rsidR="00B11879" w:rsidRPr="00AB486D" w:rsidDel="0030136C" w:rsidRDefault="00B11879" w:rsidP="00B11879">
      <w:pPr>
        <w:pStyle w:val="sqlF9"/>
        <w:rPr>
          <w:del w:id="7740" w:author="Hemmati" w:date="2016-12-16T09:49:00Z"/>
          <w:rFonts w:asciiTheme="minorHAnsi" w:hAnsiTheme="minorHAnsi"/>
        </w:rPr>
      </w:pPr>
    </w:p>
    <w:p w:rsidR="00B11879" w:rsidRPr="00AB486D" w:rsidDel="0030136C" w:rsidRDefault="00B11879" w:rsidP="00B11879">
      <w:pPr>
        <w:pStyle w:val="sqlF9"/>
        <w:rPr>
          <w:del w:id="7741" w:author="Hemmati" w:date="2016-12-16T09:49:00Z"/>
          <w:rFonts w:asciiTheme="minorHAnsi" w:hAnsiTheme="minorHAnsi"/>
        </w:rPr>
      </w:pPr>
      <w:del w:id="7742" w:author="Hemmati" w:date="2016-12-16T09:49:00Z">
        <w:r w:rsidRPr="00AB486D" w:rsidDel="0030136C">
          <w:rPr>
            <w:rFonts w:asciiTheme="minorHAnsi" w:hAnsiTheme="minorHAnsi"/>
          </w:rPr>
          <w:delText>REM===================</w:delText>
        </w:r>
        <w:r w:rsidR="00B755A0" w:rsidRPr="00AB486D" w:rsidDel="0030136C">
          <w:rPr>
            <w:rFonts w:asciiTheme="minorHAnsi" w:hAnsiTheme="minorHAnsi"/>
          </w:rPr>
          <w:delText>==========</w:delText>
        </w:r>
        <w:r w:rsidRPr="00AB486D" w:rsidDel="0030136C">
          <w:rPr>
            <w:rFonts w:asciiTheme="minorHAnsi" w:hAnsiTheme="minorHAnsi"/>
          </w:rPr>
          <w:delText xml:space="preserve"> </w:delText>
        </w:r>
        <w:r w:rsidRPr="00AB486D" w:rsidDel="0030136C">
          <w:rPr>
            <w:rFonts w:asciiTheme="minorHAnsi" w:hAnsiTheme="minorHAnsi"/>
            <w:b/>
          </w:rPr>
          <w:delText>REWARD TABLE</w:delText>
        </w:r>
        <w:r w:rsidRPr="00AB486D" w:rsidDel="0030136C">
          <w:rPr>
            <w:rFonts w:asciiTheme="minorHAnsi" w:hAnsiTheme="minorHAnsi"/>
          </w:rPr>
          <w:delText xml:space="preserve"> ============================</w:delText>
        </w:r>
      </w:del>
    </w:p>
    <w:p w:rsidR="00B11879" w:rsidRPr="00AB486D" w:rsidDel="0030136C" w:rsidRDefault="00B11879" w:rsidP="00B11879">
      <w:pPr>
        <w:pStyle w:val="sqlF9"/>
        <w:rPr>
          <w:del w:id="7743" w:author="Hemmati" w:date="2016-12-16T09:49:00Z"/>
          <w:rFonts w:asciiTheme="minorHAnsi" w:hAnsiTheme="minorHAnsi"/>
        </w:rPr>
      </w:pPr>
    </w:p>
    <w:p w:rsidR="00B11879" w:rsidRPr="00AB486D" w:rsidDel="0030136C" w:rsidRDefault="00B11879" w:rsidP="00B11879">
      <w:pPr>
        <w:pStyle w:val="sqlF9"/>
        <w:rPr>
          <w:del w:id="7744" w:author="Hemmati" w:date="2016-12-16T09:49:00Z"/>
          <w:rFonts w:asciiTheme="minorHAnsi" w:hAnsiTheme="minorHAnsi"/>
        </w:rPr>
      </w:pPr>
      <w:del w:id="7745" w:author="Hemmati" w:date="2016-12-16T09:49:00Z">
        <w:r w:rsidRPr="00AB486D" w:rsidDel="0030136C">
          <w:rPr>
            <w:rFonts w:asciiTheme="minorHAnsi" w:hAnsiTheme="minorHAnsi"/>
          </w:rPr>
          <w:delText>CREATE TABLE REWARD</w:delText>
        </w:r>
      </w:del>
    </w:p>
    <w:p w:rsidR="00B11879" w:rsidRPr="00AB486D" w:rsidDel="0030136C" w:rsidRDefault="00B11879" w:rsidP="00B11879">
      <w:pPr>
        <w:pStyle w:val="sqlF9"/>
        <w:rPr>
          <w:del w:id="7746" w:author="Hemmati" w:date="2016-12-16T09:49:00Z"/>
          <w:rFonts w:asciiTheme="minorHAnsi" w:hAnsiTheme="minorHAnsi"/>
        </w:rPr>
      </w:pPr>
      <w:del w:id="7747" w:author="Hemmati" w:date="2016-12-16T09:49:00Z">
        <w:r w:rsidRPr="00AB486D" w:rsidDel="0030136C">
          <w:rPr>
            <w:rFonts w:asciiTheme="minorHAnsi" w:hAnsiTheme="minorHAnsi"/>
          </w:rPr>
          <w:delText xml:space="preserve">       (reward_id  </w:delText>
        </w:r>
        <w:r w:rsidRPr="00AB486D" w:rsidDel="0030136C">
          <w:rPr>
            <w:rFonts w:asciiTheme="minorHAnsi" w:hAnsiTheme="minorHAnsi"/>
          </w:rPr>
          <w:tab/>
          <w:delText xml:space="preserve">NUMBER(5) </w:delText>
        </w:r>
      </w:del>
    </w:p>
    <w:p w:rsidR="00B11879" w:rsidRPr="00AB486D" w:rsidDel="0030136C" w:rsidRDefault="00B11879" w:rsidP="00B11879">
      <w:pPr>
        <w:pStyle w:val="sqlF9"/>
        <w:rPr>
          <w:del w:id="7748" w:author="Hemmati" w:date="2016-12-16T09:49:00Z"/>
          <w:rFonts w:asciiTheme="minorHAnsi" w:hAnsiTheme="minorHAnsi"/>
        </w:rPr>
      </w:pPr>
      <w:del w:id="7749" w:author="Hemmati" w:date="2016-12-16T09:49:00Z">
        <w:r w:rsidRPr="00AB486D" w:rsidDel="0030136C">
          <w:rPr>
            <w:rFonts w:asciiTheme="minorHAnsi" w:hAnsiTheme="minorHAnsi"/>
          </w:rPr>
          <w:tab/>
          <w:delText xml:space="preserve">constraint   </w:delText>
        </w:r>
        <w:r w:rsidRPr="00AB486D" w:rsidDel="0030136C">
          <w:rPr>
            <w:rFonts w:asciiTheme="minorHAnsi" w:hAnsiTheme="minorHAnsi"/>
          </w:rPr>
          <w:tab/>
          <w:delText>reward_id_pk     primary key</w:delText>
        </w:r>
      </w:del>
    </w:p>
    <w:p w:rsidR="00B11879" w:rsidRPr="00AB486D" w:rsidDel="0030136C" w:rsidRDefault="00B11879" w:rsidP="00B11879">
      <w:pPr>
        <w:pStyle w:val="sqlF9"/>
        <w:rPr>
          <w:del w:id="7750" w:author="Hemmati" w:date="2016-12-16T09:49:00Z"/>
          <w:rFonts w:asciiTheme="minorHAnsi" w:hAnsiTheme="minorHAnsi"/>
        </w:rPr>
      </w:pPr>
      <w:del w:id="7751" w:author="Hemmati" w:date="2016-12-16T09:49:00Z">
        <w:r w:rsidRPr="00AB486D" w:rsidDel="0030136C">
          <w:rPr>
            <w:rFonts w:asciiTheme="minorHAnsi" w:hAnsiTheme="minorHAnsi"/>
          </w:rPr>
          <w:delText xml:space="preserve">        DEFERRABLE INITIALLY DEFERRED</w:delText>
        </w:r>
      </w:del>
    </w:p>
    <w:p w:rsidR="00B11879" w:rsidRPr="00AB486D" w:rsidDel="0030136C" w:rsidRDefault="00B11879" w:rsidP="00B11879">
      <w:pPr>
        <w:pStyle w:val="sqlF9"/>
        <w:rPr>
          <w:del w:id="7752" w:author="Hemmati" w:date="2016-12-16T09:49:00Z"/>
          <w:rFonts w:asciiTheme="minorHAnsi" w:hAnsiTheme="minorHAnsi"/>
        </w:rPr>
      </w:pPr>
      <w:del w:id="7753" w:author="Hemmati" w:date="2016-12-16T09:49:00Z">
        <w:r w:rsidRPr="00AB486D" w:rsidDel="0030136C">
          <w:rPr>
            <w:rFonts w:asciiTheme="minorHAnsi" w:hAnsiTheme="minorHAnsi"/>
          </w:rPr>
          <w:delText>USING INDEX</w:delText>
        </w:r>
      </w:del>
    </w:p>
    <w:p w:rsidR="00B11879" w:rsidRPr="00AB486D" w:rsidDel="0030136C" w:rsidRDefault="00B11879" w:rsidP="00B11879">
      <w:pPr>
        <w:pStyle w:val="sqlF9"/>
        <w:rPr>
          <w:del w:id="7754" w:author="Hemmati" w:date="2016-12-16T09:49:00Z"/>
          <w:rFonts w:asciiTheme="minorHAnsi" w:hAnsiTheme="minorHAnsi"/>
        </w:rPr>
      </w:pPr>
      <w:del w:id="7755" w:author="Hemmati" w:date="2016-12-16T09:49:00Z">
        <w:r w:rsidRPr="00AB486D" w:rsidDel="0030136C">
          <w:rPr>
            <w:rFonts w:asciiTheme="minorHAnsi" w:hAnsiTheme="minorHAnsi"/>
          </w:rPr>
          <w:tab/>
          <w:delText>(CREATE INDEX reward_id_idx  ON REWARD(reward_id)</w:delText>
        </w:r>
      </w:del>
    </w:p>
    <w:p w:rsidR="00B11879" w:rsidRPr="00AB486D" w:rsidDel="0030136C" w:rsidRDefault="00B11879" w:rsidP="00B11879">
      <w:pPr>
        <w:pStyle w:val="sqlF9"/>
        <w:rPr>
          <w:del w:id="7756" w:author="Hemmati" w:date="2016-12-16T09:49:00Z"/>
          <w:rFonts w:asciiTheme="minorHAnsi" w:hAnsiTheme="minorHAnsi"/>
        </w:rPr>
      </w:pPr>
      <w:del w:id="7757" w:author="Hemmati" w:date="2016-12-16T09:49:00Z">
        <w:r w:rsidRPr="00AB486D" w:rsidDel="0030136C">
          <w:rPr>
            <w:rFonts w:asciiTheme="minorHAnsi" w:hAnsiTheme="minorHAnsi"/>
          </w:rPr>
          <w:delText>TABLESPACE indx),</w:delText>
        </w:r>
      </w:del>
    </w:p>
    <w:p w:rsidR="00B11879" w:rsidRPr="00AB486D" w:rsidDel="0030136C" w:rsidRDefault="00B11879" w:rsidP="00B11879">
      <w:pPr>
        <w:pStyle w:val="sqlF9"/>
        <w:rPr>
          <w:del w:id="7758" w:author="Hemmati" w:date="2016-12-16T09:49:00Z"/>
          <w:rFonts w:asciiTheme="minorHAnsi" w:hAnsiTheme="minorHAnsi"/>
        </w:rPr>
      </w:pPr>
      <w:del w:id="7759" w:author="Hemmati" w:date="2016-12-16T09:49:00Z">
        <w:r w:rsidRPr="00AB486D" w:rsidDel="0030136C">
          <w:rPr>
            <w:rFonts w:asciiTheme="minorHAnsi" w:hAnsiTheme="minorHAnsi"/>
          </w:rPr>
          <w:tab/>
          <w:delText xml:space="preserve">reward_code  </w:delText>
        </w:r>
        <w:r w:rsidRPr="00AB486D" w:rsidDel="0030136C">
          <w:rPr>
            <w:rFonts w:asciiTheme="minorHAnsi" w:hAnsiTheme="minorHAnsi"/>
          </w:rPr>
          <w:tab/>
          <w:delText>VARCHAR2(25),</w:delText>
        </w:r>
      </w:del>
    </w:p>
    <w:p w:rsidR="00B11879" w:rsidRPr="00AB486D" w:rsidDel="0030136C" w:rsidRDefault="00B11879" w:rsidP="00B11879">
      <w:pPr>
        <w:pStyle w:val="sqlF9"/>
        <w:rPr>
          <w:del w:id="7760" w:author="Hemmati" w:date="2016-12-16T09:49:00Z"/>
          <w:rFonts w:asciiTheme="minorHAnsi" w:hAnsiTheme="minorHAnsi"/>
        </w:rPr>
      </w:pPr>
      <w:del w:id="7761" w:author="Hemmati" w:date="2016-12-16T09:49:00Z">
        <w:r w:rsidRPr="00AB486D" w:rsidDel="0030136C">
          <w:rPr>
            <w:rFonts w:asciiTheme="minorHAnsi" w:hAnsiTheme="minorHAnsi"/>
          </w:rPr>
          <w:delText xml:space="preserve">        reward_name     VARCHAR2(30),</w:delText>
        </w:r>
      </w:del>
    </w:p>
    <w:p w:rsidR="00B11879" w:rsidRPr="00AB486D" w:rsidDel="0030136C" w:rsidRDefault="00B11879" w:rsidP="00B11879">
      <w:pPr>
        <w:pStyle w:val="sqlF9"/>
        <w:rPr>
          <w:del w:id="7762" w:author="Hemmati" w:date="2016-12-16T09:49:00Z"/>
          <w:rFonts w:asciiTheme="minorHAnsi" w:hAnsiTheme="minorHAnsi"/>
        </w:rPr>
      </w:pPr>
      <w:del w:id="7763" w:author="Hemmati" w:date="2016-12-16T09:49:00Z">
        <w:r w:rsidRPr="00AB486D" w:rsidDel="0030136C">
          <w:rPr>
            <w:rFonts w:asciiTheme="minorHAnsi" w:hAnsiTheme="minorHAnsi"/>
          </w:rPr>
          <w:tab/>
          <w:delText>customer_id</w:delText>
        </w:r>
        <w:r w:rsidRPr="00AB486D" w:rsidDel="0030136C">
          <w:rPr>
            <w:rFonts w:asciiTheme="minorHAnsi" w:hAnsiTheme="minorHAnsi"/>
          </w:rPr>
          <w:tab/>
        </w:r>
        <w:r w:rsidRPr="00AB486D" w:rsidDel="0030136C">
          <w:rPr>
            <w:rFonts w:asciiTheme="minorHAnsi" w:hAnsiTheme="minorHAnsi"/>
          </w:rPr>
          <w:tab/>
          <w:delText>NUMBER(10)</w:delText>
        </w:r>
      </w:del>
    </w:p>
    <w:p w:rsidR="00B11879" w:rsidRPr="00AB486D" w:rsidDel="0030136C" w:rsidRDefault="00B11879" w:rsidP="00B11879">
      <w:pPr>
        <w:pStyle w:val="sqlF9"/>
        <w:rPr>
          <w:del w:id="7764" w:author="Hemmati" w:date="2016-12-16T09:49:00Z"/>
          <w:rFonts w:asciiTheme="minorHAnsi" w:hAnsiTheme="minorHAnsi"/>
        </w:rPr>
      </w:pPr>
      <w:del w:id="7765" w:author="Hemmati" w:date="2016-12-16T09:49:00Z">
        <w:r w:rsidRPr="00AB486D" w:rsidDel="0030136C">
          <w:rPr>
            <w:rFonts w:asciiTheme="minorHAnsi" w:hAnsiTheme="minorHAnsi"/>
          </w:rPr>
          <w:tab/>
          <w:delText xml:space="preserve">CONSTRAINT   </w:delText>
        </w:r>
        <w:r w:rsidRPr="00AB486D" w:rsidDel="0030136C">
          <w:rPr>
            <w:rFonts w:asciiTheme="minorHAnsi" w:hAnsiTheme="minorHAnsi"/>
          </w:rPr>
          <w:tab/>
          <w:delText xml:space="preserve">reward_cust_id_fk   REFERENCES </w:delText>
        </w:r>
        <w:r w:rsidRPr="00AB486D" w:rsidDel="0030136C">
          <w:rPr>
            <w:rFonts w:asciiTheme="minorHAnsi" w:hAnsiTheme="minorHAnsi"/>
          </w:rPr>
          <w:tab/>
          <w:delText>CUSTOMER(customer_id)</w:delText>
        </w:r>
      </w:del>
    </w:p>
    <w:p w:rsidR="00B11879" w:rsidRPr="00AB486D" w:rsidDel="0030136C" w:rsidRDefault="00B11879" w:rsidP="00B11879">
      <w:pPr>
        <w:pStyle w:val="sqlF9"/>
        <w:rPr>
          <w:del w:id="7766" w:author="Hemmati" w:date="2016-12-16T09:49:00Z"/>
          <w:rFonts w:asciiTheme="minorHAnsi" w:hAnsiTheme="minorHAnsi"/>
        </w:rPr>
      </w:pPr>
      <w:del w:id="7767" w:author="Hemmati" w:date="2016-12-16T09:49:00Z">
        <w:r w:rsidRPr="00AB486D" w:rsidDel="0030136C">
          <w:rPr>
            <w:rFonts w:asciiTheme="minorHAnsi" w:hAnsiTheme="minorHAnsi"/>
          </w:rPr>
          <w:delText xml:space="preserve">        DEFERRABLE INITIALLY DEFERRED)</w:delText>
        </w:r>
      </w:del>
    </w:p>
    <w:p w:rsidR="00B11879" w:rsidRPr="00AB486D" w:rsidDel="0030136C" w:rsidRDefault="00B11879" w:rsidP="00B11879">
      <w:pPr>
        <w:pStyle w:val="sqlF9"/>
        <w:rPr>
          <w:del w:id="7768" w:author="Hemmati" w:date="2016-12-16T09:49:00Z"/>
          <w:rFonts w:asciiTheme="minorHAnsi" w:hAnsiTheme="minorHAnsi"/>
        </w:rPr>
      </w:pPr>
      <w:del w:id="7769" w:author="Hemmati" w:date="2016-12-16T09:49:00Z">
        <w:r w:rsidRPr="00AB486D" w:rsidDel="0030136C">
          <w:rPr>
            <w:rFonts w:asciiTheme="minorHAnsi" w:hAnsiTheme="minorHAnsi"/>
          </w:rPr>
          <w:delText>TABLESPACE user_data</w:delText>
        </w:r>
      </w:del>
    </w:p>
    <w:p w:rsidR="00B11879" w:rsidRPr="00AB486D" w:rsidDel="0030136C" w:rsidRDefault="00B11879" w:rsidP="00B11879">
      <w:pPr>
        <w:pStyle w:val="sqlF9"/>
        <w:rPr>
          <w:del w:id="7770" w:author="Hemmati" w:date="2016-12-16T09:49:00Z"/>
          <w:rFonts w:asciiTheme="minorHAnsi" w:hAnsiTheme="minorHAnsi"/>
        </w:rPr>
      </w:pPr>
      <w:del w:id="7771" w:author="Hemmati" w:date="2016-12-16T09:49:00Z">
        <w:r w:rsidRPr="00AB486D" w:rsidDel="0030136C">
          <w:rPr>
            <w:rFonts w:asciiTheme="minorHAnsi" w:hAnsiTheme="minorHAnsi"/>
          </w:rPr>
          <w:delText>STORAGE (INITIAL 2M</w:delText>
        </w:r>
      </w:del>
    </w:p>
    <w:p w:rsidR="00B11879" w:rsidRPr="00AB486D" w:rsidDel="0030136C" w:rsidRDefault="00B11879" w:rsidP="00B11879">
      <w:pPr>
        <w:pStyle w:val="sqlF9"/>
        <w:rPr>
          <w:del w:id="7772" w:author="Hemmati" w:date="2016-12-16T09:49:00Z"/>
          <w:rFonts w:asciiTheme="minorHAnsi" w:hAnsiTheme="minorHAnsi"/>
        </w:rPr>
      </w:pPr>
      <w:del w:id="7773" w:author="Hemmati" w:date="2016-12-16T09:49:00Z">
        <w:r w:rsidRPr="00AB486D" w:rsidDel="0030136C">
          <w:rPr>
            <w:rFonts w:asciiTheme="minorHAnsi" w:hAnsiTheme="minorHAnsi"/>
          </w:rPr>
          <w:delText xml:space="preserve">            NEXT 2M</w:delText>
        </w:r>
      </w:del>
    </w:p>
    <w:p w:rsidR="00B11879" w:rsidRPr="00AB486D" w:rsidDel="0030136C" w:rsidRDefault="00B11879" w:rsidP="00B11879">
      <w:pPr>
        <w:pStyle w:val="sqlF9"/>
        <w:rPr>
          <w:del w:id="7774" w:author="Hemmati" w:date="2016-12-16T09:49:00Z"/>
          <w:rFonts w:asciiTheme="minorHAnsi" w:hAnsiTheme="minorHAnsi"/>
        </w:rPr>
      </w:pPr>
      <w:del w:id="7775" w:author="Hemmati" w:date="2016-12-16T09:49:00Z">
        <w:r w:rsidRPr="00AB486D" w:rsidDel="0030136C">
          <w:rPr>
            <w:rFonts w:asciiTheme="minorHAnsi" w:hAnsiTheme="minorHAnsi"/>
          </w:rPr>
          <w:delText xml:space="preserve">            MINEXTENTs 2</w:delText>
        </w:r>
      </w:del>
    </w:p>
    <w:p w:rsidR="00B11879" w:rsidRPr="00AB486D" w:rsidDel="0030136C" w:rsidRDefault="00B11879" w:rsidP="00B11879">
      <w:pPr>
        <w:pStyle w:val="sqlF9"/>
        <w:rPr>
          <w:del w:id="7776" w:author="Hemmati" w:date="2016-12-16T09:49:00Z"/>
          <w:rFonts w:asciiTheme="minorHAnsi" w:hAnsiTheme="minorHAnsi"/>
        </w:rPr>
      </w:pPr>
      <w:del w:id="7777" w:author="Hemmati" w:date="2016-12-16T09:49:00Z">
        <w:r w:rsidRPr="00AB486D" w:rsidDel="0030136C">
          <w:rPr>
            <w:rFonts w:asciiTheme="minorHAnsi" w:hAnsiTheme="minorHAnsi"/>
          </w:rPr>
          <w:delText xml:space="preserve">            MAXEXTENTS 100</w:delText>
        </w:r>
      </w:del>
    </w:p>
    <w:p w:rsidR="00B11879" w:rsidRPr="00AB486D" w:rsidDel="0030136C" w:rsidRDefault="00B11879" w:rsidP="00B11879">
      <w:pPr>
        <w:pStyle w:val="sqlF9"/>
        <w:rPr>
          <w:del w:id="7778" w:author="Hemmati" w:date="2016-12-16T09:49:00Z"/>
          <w:rFonts w:asciiTheme="minorHAnsi" w:hAnsiTheme="minorHAnsi"/>
        </w:rPr>
      </w:pPr>
      <w:del w:id="7779" w:author="Hemmati" w:date="2016-12-16T09:49:00Z">
        <w:r w:rsidRPr="00AB486D" w:rsidDel="0030136C">
          <w:rPr>
            <w:rFonts w:asciiTheme="minorHAnsi" w:hAnsiTheme="minorHAnsi"/>
          </w:rPr>
          <w:delText xml:space="preserve">            PCTINCREASE 0)</w:delText>
        </w:r>
      </w:del>
    </w:p>
    <w:p w:rsidR="00B11879" w:rsidRPr="00AB486D" w:rsidDel="0030136C" w:rsidRDefault="00B11879" w:rsidP="00B11879">
      <w:pPr>
        <w:pStyle w:val="sqlF9"/>
        <w:rPr>
          <w:del w:id="7780" w:author="Hemmati" w:date="2016-12-16T09:49:00Z"/>
          <w:rFonts w:asciiTheme="minorHAnsi" w:hAnsiTheme="minorHAnsi"/>
        </w:rPr>
      </w:pPr>
      <w:del w:id="7781" w:author="Hemmati" w:date="2016-12-16T09:49:00Z">
        <w:r w:rsidRPr="00AB486D" w:rsidDel="0030136C">
          <w:rPr>
            <w:rFonts w:asciiTheme="minorHAnsi" w:hAnsiTheme="minorHAnsi"/>
          </w:rPr>
          <w:delText xml:space="preserve">            PCTFREE 10</w:delText>
        </w:r>
      </w:del>
    </w:p>
    <w:p w:rsidR="00B11879" w:rsidRPr="00AB486D" w:rsidDel="0030136C" w:rsidRDefault="00B11879" w:rsidP="00B11879">
      <w:pPr>
        <w:pStyle w:val="sqlF9"/>
        <w:rPr>
          <w:del w:id="7782" w:author="Hemmati" w:date="2016-12-16T09:49:00Z"/>
          <w:rFonts w:asciiTheme="minorHAnsi" w:hAnsiTheme="minorHAnsi"/>
        </w:rPr>
      </w:pPr>
      <w:del w:id="7783" w:author="Hemmati" w:date="2016-12-16T09:49:00Z">
        <w:r w:rsidRPr="00AB486D" w:rsidDel="0030136C">
          <w:rPr>
            <w:rFonts w:asciiTheme="minorHAnsi" w:hAnsiTheme="minorHAnsi"/>
          </w:rPr>
          <w:delText xml:space="preserve">            PCTUSED 40</w:delText>
        </w:r>
      </w:del>
    </w:p>
    <w:p w:rsidR="00B11879" w:rsidRPr="00AB486D" w:rsidDel="0030136C" w:rsidRDefault="00B11879" w:rsidP="00B11879">
      <w:pPr>
        <w:pStyle w:val="sqlF9"/>
        <w:rPr>
          <w:del w:id="7784" w:author="Hemmati" w:date="2016-12-16T09:49:00Z"/>
          <w:rFonts w:asciiTheme="minorHAnsi" w:hAnsiTheme="minorHAnsi"/>
        </w:rPr>
      </w:pPr>
      <w:del w:id="7785" w:author="Hemmati" w:date="2016-12-16T09:49:00Z">
        <w:r w:rsidRPr="00AB486D" w:rsidDel="0030136C">
          <w:rPr>
            <w:rFonts w:asciiTheme="minorHAnsi" w:hAnsiTheme="minorHAnsi"/>
          </w:rPr>
          <w:delText xml:space="preserve">            INITRANS 2</w:delText>
        </w:r>
      </w:del>
    </w:p>
    <w:p w:rsidR="00B11879" w:rsidRPr="00AB486D" w:rsidDel="0030136C" w:rsidRDefault="00B11879" w:rsidP="00B11879">
      <w:pPr>
        <w:pStyle w:val="sqlF9"/>
        <w:rPr>
          <w:del w:id="7786" w:author="Hemmati" w:date="2016-12-16T09:49:00Z"/>
          <w:rFonts w:asciiTheme="minorHAnsi" w:hAnsiTheme="minorHAnsi"/>
        </w:rPr>
      </w:pPr>
      <w:del w:id="7787" w:author="Hemmati" w:date="2016-12-16T09:49:00Z">
        <w:r w:rsidRPr="00AB486D" w:rsidDel="0030136C">
          <w:rPr>
            <w:rFonts w:asciiTheme="minorHAnsi" w:hAnsiTheme="minorHAnsi"/>
          </w:rPr>
          <w:delText xml:space="preserve">            MAXTRANS 100;</w:delText>
        </w:r>
      </w:del>
    </w:p>
    <w:p w:rsidR="00B11879" w:rsidRPr="00AB486D" w:rsidDel="0030136C" w:rsidRDefault="00B11879" w:rsidP="00B11879">
      <w:pPr>
        <w:pStyle w:val="sqlF9"/>
        <w:rPr>
          <w:del w:id="7788" w:author="Hemmati" w:date="2016-12-16T09:49:00Z"/>
          <w:rFonts w:asciiTheme="minorHAnsi" w:hAnsiTheme="minorHAnsi"/>
        </w:rPr>
      </w:pPr>
    </w:p>
    <w:p w:rsidR="00B11879" w:rsidRPr="00AB486D" w:rsidDel="0030136C" w:rsidRDefault="00B11879" w:rsidP="00B11879">
      <w:pPr>
        <w:pStyle w:val="sqlF9"/>
        <w:rPr>
          <w:del w:id="7789" w:author="Hemmati" w:date="2016-12-16T09:49:00Z"/>
          <w:rFonts w:asciiTheme="minorHAnsi" w:hAnsiTheme="minorHAnsi"/>
        </w:rPr>
      </w:pPr>
    </w:p>
    <w:p w:rsidR="00B11879" w:rsidRPr="00AB486D" w:rsidDel="0030136C" w:rsidRDefault="00B11879" w:rsidP="00B11879">
      <w:pPr>
        <w:pStyle w:val="sqlF9"/>
        <w:rPr>
          <w:del w:id="7790" w:author="Hemmati" w:date="2016-12-16T09:49:00Z"/>
          <w:rFonts w:asciiTheme="minorHAnsi" w:hAnsiTheme="minorHAnsi"/>
        </w:rPr>
      </w:pPr>
    </w:p>
    <w:p w:rsidR="00B11879" w:rsidRPr="00AB486D" w:rsidDel="0030136C" w:rsidRDefault="00B11879" w:rsidP="00B11879">
      <w:pPr>
        <w:pStyle w:val="sqlF9"/>
        <w:rPr>
          <w:del w:id="7791" w:author="Hemmati" w:date="2016-12-16T09:49:00Z"/>
          <w:rFonts w:asciiTheme="minorHAnsi" w:hAnsiTheme="minorHAnsi"/>
        </w:rPr>
      </w:pPr>
    </w:p>
    <w:p w:rsidR="00B11879" w:rsidRPr="00AB486D" w:rsidDel="0030136C" w:rsidRDefault="00B11879" w:rsidP="00B11879">
      <w:pPr>
        <w:pStyle w:val="sqlF9"/>
        <w:rPr>
          <w:del w:id="7792" w:author="Hemmati" w:date="2016-12-16T09:49:00Z"/>
          <w:rFonts w:asciiTheme="minorHAnsi" w:hAnsiTheme="minorHAnsi"/>
        </w:rPr>
      </w:pPr>
      <w:del w:id="7793" w:author="Hemmati" w:date="2016-12-16T09:49:00Z">
        <w:r w:rsidRPr="00AB486D" w:rsidDel="0030136C">
          <w:rPr>
            <w:rFonts w:asciiTheme="minorHAnsi" w:hAnsiTheme="minorHAnsi"/>
          </w:rPr>
          <w:delText>DROP SEQUENCE reward_seq;</w:delText>
        </w:r>
      </w:del>
    </w:p>
    <w:p w:rsidR="00B11879" w:rsidRPr="00AB486D" w:rsidDel="0030136C" w:rsidRDefault="00B11879" w:rsidP="00B11879">
      <w:pPr>
        <w:pStyle w:val="sqlF9"/>
        <w:rPr>
          <w:del w:id="7794" w:author="Hemmati" w:date="2016-12-16T09:49:00Z"/>
          <w:rFonts w:asciiTheme="minorHAnsi" w:hAnsiTheme="minorHAnsi"/>
        </w:rPr>
      </w:pPr>
    </w:p>
    <w:p w:rsidR="00B11879" w:rsidRPr="00AB486D" w:rsidDel="0030136C" w:rsidRDefault="00B11879" w:rsidP="00B11879">
      <w:pPr>
        <w:pStyle w:val="sqlF9"/>
        <w:rPr>
          <w:del w:id="7795" w:author="Hemmati" w:date="2016-12-16T09:49:00Z"/>
          <w:rFonts w:asciiTheme="minorHAnsi" w:hAnsiTheme="minorHAnsi"/>
        </w:rPr>
      </w:pPr>
      <w:del w:id="7796" w:author="Hemmati" w:date="2016-12-16T09:49:00Z">
        <w:r w:rsidRPr="00AB486D" w:rsidDel="0030136C">
          <w:rPr>
            <w:rFonts w:asciiTheme="minorHAnsi" w:hAnsiTheme="minorHAnsi"/>
          </w:rPr>
          <w:delText>CREATE SEQUENCE reward_seq</w:delText>
        </w:r>
      </w:del>
    </w:p>
    <w:p w:rsidR="00B11879" w:rsidRPr="00AB486D" w:rsidDel="0030136C" w:rsidRDefault="00B11879" w:rsidP="00B11879">
      <w:pPr>
        <w:pStyle w:val="sqlF9"/>
        <w:rPr>
          <w:del w:id="7797" w:author="Hemmati" w:date="2016-12-16T09:49:00Z"/>
          <w:rFonts w:asciiTheme="minorHAnsi" w:hAnsiTheme="minorHAnsi"/>
        </w:rPr>
      </w:pPr>
      <w:del w:id="7798" w:author="Hemmati" w:date="2016-12-16T09:49:00Z">
        <w:r w:rsidRPr="00AB486D" w:rsidDel="0030136C">
          <w:rPr>
            <w:rFonts w:asciiTheme="minorHAnsi" w:hAnsiTheme="minorHAnsi"/>
          </w:rPr>
          <w:delText>START WITH 1</w:delText>
        </w:r>
      </w:del>
    </w:p>
    <w:p w:rsidR="00B11879" w:rsidRPr="00AB486D" w:rsidDel="0030136C" w:rsidRDefault="00B11879" w:rsidP="00B11879">
      <w:pPr>
        <w:pStyle w:val="sqlF9"/>
        <w:rPr>
          <w:del w:id="7799" w:author="Hemmati" w:date="2016-12-16T09:49:00Z"/>
          <w:rFonts w:asciiTheme="minorHAnsi" w:hAnsiTheme="minorHAnsi"/>
        </w:rPr>
      </w:pPr>
      <w:del w:id="7800" w:author="Hemmati" w:date="2016-12-16T09:49:00Z">
        <w:r w:rsidRPr="00AB486D" w:rsidDel="0030136C">
          <w:rPr>
            <w:rFonts w:asciiTheme="minorHAnsi" w:hAnsiTheme="minorHAnsi"/>
          </w:rPr>
          <w:delText>MAXVALUE   10000</w:delText>
        </w:r>
      </w:del>
    </w:p>
    <w:p w:rsidR="00B11879" w:rsidRPr="00AB486D" w:rsidDel="0030136C" w:rsidRDefault="00B11879" w:rsidP="00B11879">
      <w:pPr>
        <w:pStyle w:val="sqlF9"/>
        <w:rPr>
          <w:del w:id="7801" w:author="Hemmati" w:date="2016-12-16T09:49:00Z"/>
          <w:rFonts w:asciiTheme="minorHAnsi" w:hAnsiTheme="minorHAnsi"/>
        </w:rPr>
      </w:pPr>
      <w:del w:id="7802" w:author="Hemmati" w:date="2016-12-16T09:49:00Z">
        <w:r w:rsidRPr="00AB486D" w:rsidDel="0030136C">
          <w:rPr>
            <w:rFonts w:asciiTheme="minorHAnsi" w:hAnsiTheme="minorHAnsi"/>
          </w:rPr>
          <w:delText>INCREMENT BY 1</w:delText>
        </w:r>
      </w:del>
    </w:p>
    <w:p w:rsidR="00B11879" w:rsidRPr="00AB486D" w:rsidDel="0030136C" w:rsidRDefault="00B11879" w:rsidP="00B11879">
      <w:pPr>
        <w:pStyle w:val="sqlF9"/>
        <w:rPr>
          <w:del w:id="7803" w:author="Hemmati" w:date="2016-12-16T09:49:00Z"/>
          <w:rFonts w:asciiTheme="minorHAnsi" w:hAnsiTheme="minorHAnsi"/>
        </w:rPr>
      </w:pPr>
      <w:del w:id="7804" w:author="Hemmati" w:date="2016-12-16T09:49:00Z">
        <w:r w:rsidRPr="00AB486D" w:rsidDel="0030136C">
          <w:rPr>
            <w:rFonts w:asciiTheme="minorHAnsi" w:hAnsiTheme="minorHAnsi"/>
          </w:rPr>
          <w:delText>NOCACHE</w:delText>
        </w:r>
      </w:del>
    </w:p>
    <w:p w:rsidR="00B11879" w:rsidRPr="00AB486D" w:rsidDel="0030136C" w:rsidRDefault="00B11879" w:rsidP="00B11879">
      <w:pPr>
        <w:pStyle w:val="sqlF9"/>
        <w:rPr>
          <w:del w:id="7805" w:author="Hemmati" w:date="2016-12-16T09:49:00Z"/>
          <w:rFonts w:asciiTheme="minorHAnsi" w:hAnsiTheme="minorHAnsi"/>
        </w:rPr>
      </w:pPr>
      <w:del w:id="7806" w:author="Hemmati" w:date="2016-12-16T09:49:00Z">
        <w:r w:rsidRPr="00AB486D" w:rsidDel="0030136C">
          <w:rPr>
            <w:rFonts w:asciiTheme="minorHAnsi" w:hAnsiTheme="minorHAnsi"/>
          </w:rPr>
          <w:delText>NOCYCLE;</w:delText>
        </w:r>
      </w:del>
    </w:p>
    <w:p w:rsidR="00B11879" w:rsidRPr="00AB486D" w:rsidDel="0030136C" w:rsidRDefault="00B11879" w:rsidP="00B11879">
      <w:pPr>
        <w:pStyle w:val="sqlF9"/>
        <w:rPr>
          <w:del w:id="7807" w:author="Hemmati" w:date="2016-12-16T09:49:00Z"/>
          <w:rFonts w:asciiTheme="minorHAnsi" w:hAnsiTheme="minorHAnsi"/>
        </w:rPr>
      </w:pPr>
    </w:p>
    <w:p w:rsidR="00B11879" w:rsidRPr="00AB486D" w:rsidDel="0030136C" w:rsidRDefault="00B11879" w:rsidP="00B11879">
      <w:pPr>
        <w:pStyle w:val="sqlF9"/>
        <w:rPr>
          <w:del w:id="7808" w:author="Hemmati" w:date="2016-12-16T09:49:00Z"/>
          <w:rFonts w:asciiTheme="minorHAnsi" w:hAnsiTheme="minorHAnsi"/>
        </w:rPr>
      </w:pPr>
    </w:p>
    <w:p w:rsidR="00B11879" w:rsidRPr="00AB486D" w:rsidDel="0030136C" w:rsidRDefault="00B11879" w:rsidP="00B11879">
      <w:pPr>
        <w:pStyle w:val="sqlF9"/>
        <w:rPr>
          <w:del w:id="7809" w:author="Hemmati" w:date="2016-12-16T09:49:00Z"/>
          <w:rFonts w:asciiTheme="minorHAnsi" w:hAnsiTheme="minorHAnsi"/>
        </w:rPr>
      </w:pPr>
    </w:p>
    <w:p w:rsidR="00B11879" w:rsidRPr="00AB486D" w:rsidDel="0030136C" w:rsidRDefault="00B11879" w:rsidP="00B11879">
      <w:pPr>
        <w:pStyle w:val="sqlF9"/>
        <w:rPr>
          <w:del w:id="7810" w:author="Hemmati" w:date="2016-12-16T09:49:00Z"/>
          <w:rFonts w:asciiTheme="minorHAnsi" w:hAnsiTheme="minorHAnsi"/>
        </w:rPr>
      </w:pPr>
      <w:del w:id="7811" w:author="Hemmati" w:date="2016-12-16T09:49:00Z">
        <w:r w:rsidRPr="00AB486D" w:rsidDel="0030136C">
          <w:rPr>
            <w:rFonts w:asciiTheme="minorHAnsi" w:hAnsiTheme="minorHAnsi"/>
          </w:rPr>
          <w:delText>SQL&gt; DESC REWARD</w:delText>
        </w:r>
      </w:del>
    </w:p>
    <w:p w:rsidR="00B11879" w:rsidRPr="00AB486D" w:rsidDel="0030136C" w:rsidRDefault="00B11879" w:rsidP="00B11879">
      <w:pPr>
        <w:pStyle w:val="sqlF9"/>
        <w:rPr>
          <w:del w:id="7812" w:author="Hemmati" w:date="2016-12-16T09:49:00Z"/>
          <w:rFonts w:asciiTheme="minorHAnsi" w:hAnsiTheme="minorHAnsi"/>
        </w:rPr>
      </w:pPr>
    </w:p>
    <w:p w:rsidR="00B11879" w:rsidRPr="00AB486D" w:rsidDel="0030136C" w:rsidRDefault="00B11879" w:rsidP="00B11879">
      <w:pPr>
        <w:pStyle w:val="sqlF9"/>
        <w:rPr>
          <w:del w:id="7813" w:author="Hemmati" w:date="2016-12-16T09:49:00Z"/>
          <w:rFonts w:asciiTheme="minorHAnsi" w:hAnsiTheme="minorHAnsi"/>
        </w:rPr>
      </w:pPr>
      <w:del w:id="7814" w:author="Hemmati" w:date="2016-12-16T09:49:00Z">
        <w:r w:rsidRPr="00AB486D" w:rsidDel="0030136C">
          <w:rPr>
            <w:rFonts w:asciiTheme="minorHAnsi" w:hAnsiTheme="minorHAnsi"/>
          </w:rPr>
          <w:delText xml:space="preserve"> Name                                      Null?    Type</w:delText>
        </w:r>
      </w:del>
    </w:p>
    <w:p w:rsidR="00B11879" w:rsidRPr="00AB486D" w:rsidDel="0030136C" w:rsidRDefault="00B11879" w:rsidP="00B11879">
      <w:pPr>
        <w:pStyle w:val="sqlF9"/>
        <w:rPr>
          <w:del w:id="7815" w:author="Hemmati" w:date="2016-12-16T09:49:00Z"/>
          <w:rFonts w:asciiTheme="minorHAnsi" w:hAnsiTheme="minorHAnsi"/>
        </w:rPr>
      </w:pPr>
      <w:del w:id="7816" w:author="Hemmati" w:date="2016-12-16T09:49:00Z">
        <w:r w:rsidRPr="00AB486D" w:rsidDel="0030136C">
          <w:rPr>
            <w:rFonts w:asciiTheme="minorHAnsi" w:hAnsiTheme="minorHAnsi"/>
          </w:rPr>
          <w:delText xml:space="preserve"> ----------------------------------------- -------- ----------------------------</w:delText>
        </w:r>
      </w:del>
    </w:p>
    <w:p w:rsidR="00B11879" w:rsidRPr="00AB486D" w:rsidDel="0030136C" w:rsidRDefault="00B11879" w:rsidP="00B11879">
      <w:pPr>
        <w:pStyle w:val="sqlF9"/>
        <w:rPr>
          <w:del w:id="7817" w:author="Hemmati" w:date="2016-12-16T09:49:00Z"/>
          <w:rFonts w:asciiTheme="minorHAnsi" w:hAnsiTheme="minorHAnsi"/>
        </w:rPr>
      </w:pPr>
      <w:del w:id="7818" w:author="Hemmati" w:date="2016-12-16T09:49:00Z">
        <w:r w:rsidRPr="00AB486D" w:rsidDel="0030136C">
          <w:rPr>
            <w:rFonts w:asciiTheme="minorHAnsi" w:hAnsiTheme="minorHAnsi"/>
          </w:rPr>
          <w:delText xml:space="preserve"> REWARD_ID                                          NUMBER(5)</w:delText>
        </w:r>
      </w:del>
    </w:p>
    <w:p w:rsidR="00B11879" w:rsidRPr="00AB486D" w:rsidDel="0030136C" w:rsidRDefault="00B11879" w:rsidP="00B11879">
      <w:pPr>
        <w:pStyle w:val="sqlF9"/>
        <w:rPr>
          <w:del w:id="7819" w:author="Hemmati" w:date="2016-12-16T09:49:00Z"/>
          <w:rFonts w:asciiTheme="minorHAnsi" w:hAnsiTheme="minorHAnsi"/>
        </w:rPr>
      </w:pPr>
      <w:del w:id="7820" w:author="Hemmati" w:date="2016-12-16T09:49:00Z">
        <w:r w:rsidRPr="00AB486D" w:rsidDel="0030136C">
          <w:rPr>
            <w:rFonts w:asciiTheme="minorHAnsi" w:hAnsiTheme="minorHAnsi"/>
          </w:rPr>
          <w:delText xml:space="preserve"> REWARD_CODE                                        VARCHAR2(25)</w:delText>
        </w:r>
      </w:del>
    </w:p>
    <w:p w:rsidR="00B11879" w:rsidRPr="00AB486D" w:rsidDel="0030136C" w:rsidRDefault="00B11879" w:rsidP="00B11879">
      <w:pPr>
        <w:pStyle w:val="sqlF9"/>
        <w:rPr>
          <w:del w:id="7821" w:author="Hemmati" w:date="2016-12-16T09:49:00Z"/>
          <w:rFonts w:asciiTheme="minorHAnsi" w:hAnsiTheme="minorHAnsi"/>
        </w:rPr>
      </w:pPr>
      <w:del w:id="7822" w:author="Hemmati" w:date="2016-12-16T09:49:00Z">
        <w:r w:rsidRPr="00AB486D" w:rsidDel="0030136C">
          <w:rPr>
            <w:rFonts w:asciiTheme="minorHAnsi" w:hAnsiTheme="minorHAnsi"/>
          </w:rPr>
          <w:delText xml:space="preserve"> REWARD_NAME                                        VARCHAR2(30)</w:delText>
        </w:r>
      </w:del>
    </w:p>
    <w:p w:rsidR="00B11879" w:rsidRPr="00AB486D" w:rsidDel="0030136C" w:rsidRDefault="00B11879" w:rsidP="00B11879">
      <w:pPr>
        <w:pStyle w:val="sqlF9"/>
        <w:rPr>
          <w:del w:id="7823" w:author="Hemmati" w:date="2016-12-16T09:49:00Z"/>
          <w:rFonts w:asciiTheme="minorHAnsi" w:hAnsiTheme="minorHAnsi"/>
        </w:rPr>
      </w:pPr>
      <w:del w:id="7824" w:author="Hemmati" w:date="2016-12-16T09:49:00Z">
        <w:r w:rsidRPr="00AB486D" w:rsidDel="0030136C">
          <w:rPr>
            <w:rFonts w:asciiTheme="minorHAnsi" w:hAnsiTheme="minorHAnsi"/>
          </w:rPr>
          <w:delText xml:space="preserve"> CUSTOMER_ID                                        NUMBER(10)</w:delText>
        </w:r>
      </w:del>
    </w:p>
    <w:p w:rsidR="00927A21" w:rsidRPr="00AB486D" w:rsidDel="0030136C" w:rsidRDefault="00927A21" w:rsidP="00B11879">
      <w:pPr>
        <w:pStyle w:val="sqlF9"/>
        <w:rPr>
          <w:del w:id="7825" w:author="Hemmati" w:date="2016-12-16T09:49:00Z"/>
          <w:rFonts w:asciiTheme="minorHAnsi" w:hAnsiTheme="minorHAnsi"/>
        </w:rPr>
      </w:pPr>
    </w:p>
    <w:p w:rsidR="00927A21" w:rsidRPr="00AB486D" w:rsidDel="0030136C" w:rsidRDefault="00927A21" w:rsidP="00B11879">
      <w:pPr>
        <w:pStyle w:val="sqlF9"/>
        <w:rPr>
          <w:del w:id="7826" w:author="Hemmati" w:date="2016-12-16T09:49:00Z"/>
          <w:rFonts w:asciiTheme="minorHAnsi" w:hAnsiTheme="minorHAnsi"/>
        </w:rPr>
      </w:pPr>
    </w:p>
    <w:p w:rsidR="00B11879" w:rsidRPr="00AB486D" w:rsidDel="0030136C" w:rsidRDefault="00B11879" w:rsidP="00B11879">
      <w:pPr>
        <w:rPr>
          <w:del w:id="7827" w:author="Hemmati" w:date="2016-12-16T09:49:00Z"/>
          <w:rFonts w:cstheme="minorHAnsi"/>
        </w:rPr>
      </w:pPr>
    </w:p>
    <w:p w:rsidR="00B11879" w:rsidRPr="00AB486D" w:rsidDel="0030136C" w:rsidRDefault="00B11879" w:rsidP="00B11879">
      <w:pPr>
        <w:rPr>
          <w:del w:id="7828" w:author="Hemmati" w:date="2016-12-16T09:49:00Z"/>
          <w:rFonts w:cstheme="minorHAnsi"/>
        </w:rPr>
      </w:pPr>
    </w:p>
    <w:p w:rsidR="00B11879" w:rsidRPr="00AB486D" w:rsidDel="0030136C" w:rsidRDefault="00B11879" w:rsidP="00B11879">
      <w:pPr>
        <w:rPr>
          <w:del w:id="7829" w:author="Hemmati" w:date="2016-12-16T09:49:00Z"/>
          <w:rFonts w:cstheme="minorHAnsi"/>
        </w:rPr>
      </w:pPr>
    </w:p>
    <w:p w:rsidR="00B11879" w:rsidRPr="00AB486D" w:rsidRDefault="00B11879" w:rsidP="00B11879">
      <w:pPr>
        <w:tabs>
          <w:tab w:val="left" w:pos="1372"/>
        </w:tabs>
        <w:rPr>
          <w:rFonts w:cstheme="minorHAnsi"/>
        </w:rPr>
      </w:pPr>
      <w:del w:id="7830" w:author="Hemmati" w:date="2016-12-16T09:49:00Z">
        <w:r w:rsidRPr="00AB486D" w:rsidDel="0030136C">
          <w:rPr>
            <w:rFonts w:cstheme="minorHAnsi"/>
          </w:rPr>
          <w:tab/>
        </w:r>
      </w:del>
    </w:p>
    <w:p w:rsidR="002D3F66" w:rsidRDefault="002D3F66">
      <w:pPr>
        <w:rPr>
          <w:ins w:id="7831" w:author="Hemmati" w:date="2016-12-16T10:28:00Z"/>
          <w:rFonts w:eastAsiaTheme="majorEastAsia" w:cstheme="minorHAnsi"/>
          <w:b/>
          <w:bCs/>
          <w:sz w:val="24"/>
          <w:szCs w:val="26"/>
        </w:rPr>
      </w:pPr>
      <w:ins w:id="7832" w:author="Hemmati" w:date="2016-12-16T10:28:00Z">
        <w:r>
          <w:rPr>
            <w:rFonts w:cstheme="minorHAnsi"/>
          </w:rPr>
          <w:br w:type="page"/>
        </w:r>
      </w:ins>
    </w:p>
    <w:p w:rsidR="00B11879" w:rsidRPr="00AB486D" w:rsidRDefault="00B11879" w:rsidP="001239DE">
      <w:pPr>
        <w:pStyle w:val="Heading2"/>
        <w:jc w:val="center"/>
        <w:rPr>
          <w:rFonts w:cstheme="minorHAnsi"/>
        </w:rPr>
      </w:pPr>
      <w:bookmarkStart w:id="7833" w:name="_Toc469648533"/>
      <w:r w:rsidRPr="00AB486D">
        <w:rPr>
          <w:rFonts w:cstheme="minorHAnsi"/>
        </w:rPr>
        <w:lastRenderedPageBreak/>
        <w:t>ITIN</w:t>
      </w:r>
      <w:del w:id="7834" w:author="Hemmati" w:date="2016-12-16T10:07:00Z">
        <w:r w:rsidRPr="00AB486D" w:rsidDel="002A6F74">
          <w:rPr>
            <w:rFonts w:cstheme="minorHAnsi"/>
          </w:rPr>
          <w:delText>ERARY</w:delText>
        </w:r>
      </w:del>
      <w:ins w:id="7835" w:author="Hemmati" w:date="2016-12-16T10:07:00Z">
        <w:r w:rsidR="002A6F74">
          <w:rPr>
            <w:rFonts w:cstheme="minorHAnsi"/>
          </w:rPr>
          <w:t>_</w:t>
        </w:r>
      </w:ins>
      <w:del w:id="7836" w:author="Hemmati" w:date="2016-12-16T10:07:00Z">
        <w:r w:rsidRPr="00AB486D" w:rsidDel="002A6F74">
          <w:rPr>
            <w:rFonts w:cstheme="minorHAnsi"/>
          </w:rPr>
          <w:delText>/</w:delText>
        </w:r>
      </w:del>
      <w:r w:rsidRPr="00AB486D">
        <w:rPr>
          <w:rFonts w:cstheme="minorHAnsi"/>
        </w:rPr>
        <w:t xml:space="preserve">INVOICE </w:t>
      </w:r>
      <w:del w:id="7837" w:author="Hemmati" w:date="2016-12-16T10:07:00Z">
        <w:r w:rsidRPr="00AB486D" w:rsidDel="002A6F74">
          <w:rPr>
            <w:rFonts w:cstheme="minorHAnsi"/>
          </w:rPr>
          <w:delText>TABLE</w:delText>
        </w:r>
      </w:del>
      <w:ins w:id="7838" w:author="Hemmati" w:date="2016-12-16T10:07:00Z">
        <w:r w:rsidR="002A6F74">
          <w:rPr>
            <w:rFonts w:cstheme="minorHAnsi"/>
          </w:rPr>
          <w:t>Table</w:t>
        </w:r>
      </w:ins>
      <w:bookmarkEnd w:id="7833"/>
    </w:p>
    <w:p w:rsidR="00B11879" w:rsidRPr="002D3F66" w:rsidDel="0030136C" w:rsidRDefault="00B11879" w:rsidP="00B11879">
      <w:pPr>
        <w:pStyle w:val="sqlF9"/>
        <w:rPr>
          <w:del w:id="7839" w:author="Hemmati" w:date="2016-12-16T09:49:00Z"/>
          <w:rFonts w:asciiTheme="minorHAnsi" w:hAnsiTheme="minorHAnsi"/>
          <w:sz w:val="16"/>
          <w:szCs w:val="16"/>
          <w:rPrChange w:id="7840" w:author="Hemmati" w:date="2016-12-16T10:28:00Z">
            <w:rPr>
              <w:del w:id="7841" w:author="Hemmati" w:date="2016-12-16T09:49:00Z"/>
              <w:rFonts w:asciiTheme="minorHAnsi" w:hAnsiTheme="minorHAnsi"/>
            </w:rPr>
          </w:rPrChange>
        </w:rPr>
      </w:pPr>
    </w:p>
    <w:p w:rsidR="00B11879" w:rsidRPr="002D3F66" w:rsidDel="0030136C" w:rsidRDefault="00B11879" w:rsidP="00B11879">
      <w:pPr>
        <w:pStyle w:val="sqlF9"/>
        <w:rPr>
          <w:del w:id="7842" w:author="Hemmati" w:date="2016-12-16T09:49:00Z"/>
          <w:rFonts w:asciiTheme="minorHAnsi" w:hAnsiTheme="minorHAnsi"/>
          <w:sz w:val="16"/>
          <w:szCs w:val="16"/>
          <w:rPrChange w:id="7843" w:author="Hemmati" w:date="2016-12-16T10:28:00Z">
            <w:rPr>
              <w:del w:id="7844" w:author="Hemmati" w:date="2016-12-16T09:49:00Z"/>
              <w:rFonts w:asciiTheme="minorHAnsi" w:hAnsiTheme="minorHAnsi"/>
            </w:rPr>
          </w:rPrChange>
        </w:rPr>
      </w:pPr>
    </w:p>
    <w:p w:rsidR="00B11879" w:rsidRPr="002D3F66" w:rsidRDefault="00B11879" w:rsidP="00B11879">
      <w:pPr>
        <w:pStyle w:val="sqlF9"/>
        <w:rPr>
          <w:rFonts w:asciiTheme="minorHAnsi" w:hAnsiTheme="minorHAnsi"/>
          <w:sz w:val="16"/>
          <w:szCs w:val="16"/>
          <w:rPrChange w:id="7845" w:author="Hemmati" w:date="2016-12-16T10:28:00Z">
            <w:rPr>
              <w:rFonts w:asciiTheme="minorHAnsi" w:hAnsiTheme="minorHAnsi"/>
            </w:rPr>
          </w:rPrChange>
        </w:rPr>
      </w:pPr>
      <w:r w:rsidRPr="002D3F66">
        <w:rPr>
          <w:rFonts w:asciiTheme="minorHAnsi" w:hAnsiTheme="minorHAnsi"/>
          <w:sz w:val="16"/>
          <w:szCs w:val="16"/>
          <w:rPrChange w:id="7846" w:author="Hemmati" w:date="2016-12-16T10:28:00Z">
            <w:rPr>
              <w:rFonts w:asciiTheme="minorHAnsi" w:hAnsiTheme="minorHAnsi"/>
            </w:rPr>
          </w:rPrChange>
        </w:rPr>
        <w:t>REM ===================</w:t>
      </w:r>
      <w:r w:rsidR="00927A21" w:rsidRPr="002D3F66">
        <w:rPr>
          <w:rFonts w:asciiTheme="minorHAnsi" w:hAnsiTheme="minorHAnsi"/>
          <w:sz w:val="16"/>
          <w:szCs w:val="16"/>
          <w:rPrChange w:id="7847" w:author="Hemmati" w:date="2016-12-16T10:28:00Z">
            <w:rPr>
              <w:rFonts w:asciiTheme="minorHAnsi" w:hAnsiTheme="minorHAnsi"/>
            </w:rPr>
          </w:rPrChange>
        </w:rPr>
        <w:t>======</w:t>
      </w:r>
      <w:r w:rsidRPr="002D3F66">
        <w:rPr>
          <w:rFonts w:asciiTheme="minorHAnsi" w:hAnsiTheme="minorHAnsi"/>
          <w:sz w:val="16"/>
          <w:szCs w:val="16"/>
          <w:rPrChange w:id="7848" w:author="Hemmati" w:date="2016-12-16T10:28:00Z">
            <w:rPr>
              <w:rFonts w:asciiTheme="minorHAnsi" w:hAnsiTheme="minorHAnsi"/>
            </w:rPr>
          </w:rPrChange>
        </w:rPr>
        <w:t>=</w:t>
      </w:r>
      <w:r w:rsidR="00927A21" w:rsidRPr="002D3F66">
        <w:rPr>
          <w:rFonts w:asciiTheme="minorHAnsi" w:hAnsiTheme="minorHAnsi"/>
          <w:sz w:val="16"/>
          <w:szCs w:val="16"/>
          <w:rPrChange w:id="7849" w:author="Hemmati" w:date="2016-12-16T10:28:00Z">
            <w:rPr>
              <w:rFonts w:asciiTheme="minorHAnsi" w:hAnsiTheme="minorHAnsi"/>
            </w:rPr>
          </w:rPrChange>
        </w:rPr>
        <w:t xml:space="preserve"> </w:t>
      </w:r>
      <w:r w:rsidRPr="002D3F66">
        <w:rPr>
          <w:rFonts w:asciiTheme="minorHAnsi" w:hAnsiTheme="minorHAnsi"/>
          <w:b/>
          <w:sz w:val="16"/>
          <w:szCs w:val="16"/>
          <w:rPrChange w:id="7850" w:author="Hemmati" w:date="2016-12-16T10:28:00Z">
            <w:rPr>
              <w:rFonts w:asciiTheme="minorHAnsi" w:hAnsiTheme="minorHAnsi"/>
              <w:b/>
            </w:rPr>
          </w:rPrChange>
        </w:rPr>
        <w:t>ITINERARY_INVOICE TABLE</w:t>
      </w:r>
      <w:r w:rsidRPr="002D3F66">
        <w:rPr>
          <w:rFonts w:asciiTheme="minorHAnsi" w:hAnsiTheme="minorHAnsi"/>
          <w:sz w:val="16"/>
          <w:szCs w:val="16"/>
          <w:rPrChange w:id="7851" w:author="Hemmati" w:date="2016-12-16T10:28:00Z">
            <w:rPr>
              <w:rFonts w:asciiTheme="minorHAnsi" w:hAnsiTheme="minorHAnsi"/>
            </w:rPr>
          </w:rPrChange>
        </w:rPr>
        <w:t xml:space="preserve"> </w:t>
      </w:r>
      <w:r w:rsidR="00927A21" w:rsidRPr="002D3F66">
        <w:rPr>
          <w:rFonts w:asciiTheme="minorHAnsi" w:hAnsiTheme="minorHAnsi"/>
          <w:sz w:val="16"/>
          <w:szCs w:val="16"/>
          <w:rPrChange w:id="7852" w:author="Hemmati" w:date="2016-12-16T10:28:00Z">
            <w:rPr>
              <w:rFonts w:asciiTheme="minorHAnsi" w:hAnsiTheme="minorHAnsi"/>
            </w:rPr>
          </w:rPrChange>
        </w:rPr>
        <w:t>==========================</w:t>
      </w:r>
    </w:p>
    <w:p w:rsidR="00B11879" w:rsidRPr="002D3F66" w:rsidDel="0030136C" w:rsidRDefault="00B11879" w:rsidP="00B11879">
      <w:pPr>
        <w:pStyle w:val="sqlF9"/>
        <w:rPr>
          <w:del w:id="7853" w:author="Hemmati" w:date="2016-12-16T09:49:00Z"/>
          <w:rFonts w:asciiTheme="minorHAnsi" w:hAnsiTheme="minorHAnsi"/>
          <w:sz w:val="16"/>
          <w:szCs w:val="16"/>
          <w:rPrChange w:id="7854" w:author="Hemmati" w:date="2016-12-16T10:28:00Z">
            <w:rPr>
              <w:del w:id="7855" w:author="Hemmati" w:date="2016-12-16T09:49:00Z"/>
              <w:rFonts w:asciiTheme="minorHAnsi" w:hAnsiTheme="minorHAnsi"/>
            </w:rPr>
          </w:rPrChange>
        </w:rPr>
      </w:pPr>
    </w:p>
    <w:p w:rsidR="00B11879" w:rsidRPr="002D3F66" w:rsidRDefault="00B11879" w:rsidP="00B11879">
      <w:pPr>
        <w:pStyle w:val="sqlF9"/>
        <w:rPr>
          <w:rFonts w:asciiTheme="minorHAnsi" w:hAnsiTheme="minorHAnsi"/>
          <w:sz w:val="16"/>
          <w:szCs w:val="16"/>
          <w:rPrChange w:id="7856" w:author="Hemmati" w:date="2016-12-16T10:28:00Z">
            <w:rPr>
              <w:rFonts w:asciiTheme="minorHAnsi" w:hAnsiTheme="minorHAnsi"/>
            </w:rPr>
          </w:rPrChange>
        </w:rPr>
      </w:pPr>
    </w:p>
    <w:p w:rsidR="00B11879" w:rsidRPr="002D3F66" w:rsidRDefault="00B11879" w:rsidP="00B11879">
      <w:pPr>
        <w:pStyle w:val="sqlF9"/>
        <w:rPr>
          <w:rFonts w:asciiTheme="minorHAnsi" w:hAnsiTheme="minorHAnsi"/>
          <w:sz w:val="16"/>
          <w:szCs w:val="16"/>
          <w:rPrChange w:id="7857" w:author="Hemmati" w:date="2016-12-16T10:28:00Z">
            <w:rPr>
              <w:rFonts w:asciiTheme="minorHAnsi" w:hAnsiTheme="minorHAnsi"/>
            </w:rPr>
          </w:rPrChange>
        </w:rPr>
      </w:pPr>
      <w:r w:rsidRPr="002D3F66">
        <w:rPr>
          <w:rFonts w:asciiTheme="minorHAnsi" w:hAnsiTheme="minorHAnsi"/>
          <w:sz w:val="16"/>
          <w:szCs w:val="16"/>
          <w:rPrChange w:id="7858" w:author="Hemmati" w:date="2016-12-16T10:28:00Z">
            <w:rPr>
              <w:rFonts w:asciiTheme="minorHAnsi" w:hAnsiTheme="minorHAnsi"/>
            </w:rPr>
          </w:rPrChange>
        </w:rPr>
        <w:t>CREATE TABLE ITIN_INVOICE</w:t>
      </w:r>
    </w:p>
    <w:p w:rsidR="00B11879" w:rsidRPr="002D3F66" w:rsidRDefault="00B11879" w:rsidP="00B11879">
      <w:pPr>
        <w:pStyle w:val="sqlF9"/>
        <w:rPr>
          <w:rFonts w:asciiTheme="minorHAnsi" w:hAnsiTheme="minorHAnsi"/>
          <w:sz w:val="16"/>
          <w:szCs w:val="16"/>
          <w:rPrChange w:id="7859" w:author="Hemmati" w:date="2016-12-16T10:28:00Z">
            <w:rPr>
              <w:rFonts w:asciiTheme="minorHAnsi" w:hAnsiTheme="minorHAnsi"/>
            </w:rPr>
          </w:rPrChange>
        </w:rPr>
      </w:pPr>
      <w:r w:rsidRPr="002D3F66">
        <w:rPr>
          <w:rFonts w:asciiTheme="minorHAnsi" w:hAnsiTheme="minorHAnsi"/>
          <w:sz w:val="16"/>
          <w:szCs w:val="16"/>
          <w:rPrChange w:id="7860" w:author="Hemmati" w:date="2016-12-16T10:28:00Z">
            <w:rPr>
              <w:rFonts w:asciiTheme="minorHAnsi" w:hAnsiTheme="minorHAnsi"/>
            </w:rPr>
          </w:rPrChange>
        </w:rPr>
        <w:t xml:space="preserve">       (itin_invc_id  </w:t>
      </w:r>
      <w:r w:rsidRPr="002D3F66">
        <w:rPr>
          <w:rFonts w:asciiTheme="minorHAnsi" w:hAnsiTheme="minorHAnsi"/>
          <w:sz w:val="16"/>
          <w:szCs w:val="16"/>
          <w:rPrChange w:id="7861" w:author="Hemmati" w:date="2016-12-16T10:28:00Z">
            <w:rPr>
              <w:rFonts w:asciiTheme="minorHAnsi" w:hAnsiTheme="minorHAnsi"/>
            </w:rPr>
          </w:rPrChange>
        </w:rPr>
        <w:tab/>
        <w:t xml:space="preserve">NUMBER(10) </w:t>
      </w:r>
    </w:p>
    <w:p w:rsidR="00B11879" w:rsidRPr="002D3F66" w:rsidRDefault="00B11879" w:rsidP="00B11879">
      <w:pPr>
        <w:pStyle w:val="sqlF9"/>
        <w:rPr>
          <w:rFonts w:asciiTheme="minorHAnsi" w:hAnsiTheme="minorHAnsi"/>
          <w:sz w:val="16"/>
          <w:szCs w:val="16"/>
          <w:rPrChange w:id="7862" w:author="Hemmati" w:date="2016-12-16T10:28:00Z">
            <w:rPr>
              <w:rFonts w:asciiTheme="minorHAnsi" w:hAnsiTheme="minorHAnsi"/>
            </w:rPr>
          </w:rPrChange>
        </w:rPr>
      </w:pPr>
      <w:r w:rsidRPr="002D3F66">
        <w:rPr>
          <w:rFonts w:asciiTheme="minorHAnsi" w:hAnsiTheme="minorHAnsi"/>
          <w:sz w:val="16"/>
          <w:szCs w:val="16"/>
          <w:rPrChange w:id="7863" w:author="Hemmati" w:date="2016-12-16T10:28:00Z">
            <w:rPr>
              <w:rFonts w:asciiTheme="minorHAnsi" w:hAnsiTheme="minorHAnsi"/>
            </w:rPr>
          </w:rPrChange>
        </w:rPr>
        <w:tab/>
      </w:r>
      <w:r w:rsidRPr="002D3F66">
        <w:rPr>
          <w:rFonts w:asciiTheme="minorHAnsi" w:hAnsiTheme="minorHAnsi"/>
          <w:sz w:val="16"/>
          <w:szCs w:val="16"/>
          <w:rPrChange w:id="7864" w:author="Hemmati" w:date="2016-12-16T10:28:00Z">
            <w:rPr>
              <w:rFonts w:asciiTheme="minorHAnsi" w:hAnsiTheme="minorHAnsi"/>
            </w:rPr>
          </w:rPrChange>
        </w:rPr>
        <w:tab/>
        <w:t xml:space="preserve">constraint   </w:t>
      </w:r>
      <w:r w:rsidRPr="002D3F66">
        <w:rPr>
          <w:rFonts w:asciiTheme="minorHAnsi" w:hAnsiTheme="minorHAnsi"/>
          <w:sz w:val="16"/>
          <w:szCs w:val="16"/>
          <w:rPrChange w:id="7865" w:author="Hemmati" w:date="2016-12-16T10:28:00Z">
            <w:rPr>
              <w:rFonts w:asciiTheme="minorHAnsi" w:hAnsiTheme="minorHAnsi"/>
            </w:rPr>
          </w:rPrChange>
        </w:rPr>
        <w:tab/>
        <w:t>itin_invc_id_pk     primary key</w:t>
      </w:r>
    </w:p>
    <w:p w:rsidR="00B11879" w:rsidRPr="002D3F66" w:rsidRDefault="00B11879" w:rsidP="00B11879">
      <w:pPr>
        <w:pStyle w:val="sqlF9"/>
        <w:rPr>
          <w:rFonts w:asciiTheme="minorHAnsi" w:hAnsiTheme="minorHAnsi"/>
          <w:sz w:val="16"/>
          <w:szCs w:val="16"/>
          <w:rPrChange w:id="7866" w:author="Hemmati" w:date="2016-12-16T10:28:00Z">
            <w:rPr>
              <w:rFonts w:asciiTheme="minorHAnsi" w:hAnsiTheme="minorHAnsi"/>
            </w:rPr>
          </w:rPrChange>
        </w:rPr>
      </w:pPr>
      <w:r w:rsidRPr="002D3F66">
        <w:rPr>
          <w:rFonts w:asciiTheme="minorHAnsi" w:hAnsiTheme="minorHAnsi"/>
          <w:sz w:val="16"/>
          <w:szCs w:val="16"/>
          <w:rPrChange w:id="7867" w:author="Hemmati" w:date="2016-12-16T10:28:00Z">
            <w:rPr>
              <w:rFonts w:asciiTheme="minorHAnsi" w:hAnsiTheme="minorHAnsi"/>
            </w:rPr>
          </w:rPrChange>
        </w:rPr>
        <w:t xml:space="preserve">       </w:t>
      </w:r>
      <w:r w:rsidRPr="002D3F66">
        <w:rPr>
          <w:rFonts w:asciiTheme="minorHAnsi" w:hAnsiTheme="minorHAnsi"/>
          <w:sz w:val="16"/>
          <w:szCs w:val="16"/>
          <w:rPrChange w:id="7868" w:author="Hemmati" w:date="2016-12-16T10:28:00Z">
            <w:rPr>
              <w:rFonts w:asciiTheme="minorHAnsi" w:hAnsiTheme="minorHAnsi"/>
            </w:rPr>
          </w:rPrChange>
        </w:rPr>
        <w:tab/>
      </w:r>
      <w:r w:rsidRPr="002D3F66">
        <w:rPr>
          <w:rFonts w:asciiTheme="minorHAnsi" w:hAnsiTheme="minorHAnsi"/>
          <w:sz w:val="16"/>
          <w:szCs w:val="16"/>
          <w:rPrChange w:id="7869" w:author="Hemmati" w:date="2016-12-16T10:28:00Z">
            <w:rPr>
              <w:rFonts w:asciiTheme="minorHAnsi" w:hAnsiTheme="minorHAnsi"/>
            </w:rPr>
          </w:rPrChange>
        </w:rPr>
        <w:tab/>
        <w:t xml:space="preserve"> DEFERRABLE INITIALLY DEFERRED</w:t>
      </w:r>
    </w:p>
    <w:p w:rsidR="00B11879" w:rsidRPr="002D3F66" w:rsidRDefault="00B11879" w:rsidP="00B11879">
      <w:pPr>
        <w:pStyle w:val="sqlF9"/>
        <w:rPr>
          <w:rFonts w:asciiTheme="minorHAnsi" w:hAnsiTheme="minorHAnsi"/>
          <w:sz w:val="16"/>
          <w:szCs w:val="16"/>
          <w:rPrChange w:id="7870" w:author="Hemmati" w:date="2016-12-16T10:28:00Z">
            <w:rPr>
              <w:rFonts w:asciiTheme="minorHAnsi" w:hAnsiTheme="minorHAnsi"/>
            </w:rPr>
          </w:rPrChange>
        </w:rPr>
      </w:pPr>
      <w:r w:rsidRPr="002D3F66">
        <w:rPr>
          <w:rFonts w:asciiTheme="minorHAnsi" w:hAnsiTheme="minorHAnsi"/>
          <w:sz w:val="16"/>
          <w:szCs w:val="16"/>
          <w:rPrChange w:id="7871" w:author="Hemmati" w:date="2016-12-16T10:28:00Z">
            <w:rPr>
              <w:rFonts w:asciiTheme="minorHAnsi" w:hAnsiTheme="minorHAnsi"/>
            </w:rPr>
          </w:rPrChange>
        </w:rPr>
        <w:t>USING INDEX</w:t>
      </w:r>
    </w:p>
    <w:p w:rsidR="00B11879" w:rsidRPr="002D3F66" w:rsidRDefault="00B11879" w:rsidP="00B11879">
      <w:pPr>
        <w:pStyle w:val="sqlF9"/>
        <w:rPr>
          <w:rFonts w:asciiTheme="minorHAnsi" w:hAnsiTheme="minorHAnsi"/>
          <w:sz w:val="16"/>
          <w:szCs w:val="16"/>
          <w:rPrChange w:id="7872" w:author="Hemmati" w:date="2016-12-16T10:28:00Z">
            <w:rPr>
              <w:rFonts w:asciiTheme="minorHAnsi" w:hAnsiTheme="minorHAnsi"/>
            </w:rPr>
          </w:rPrChange>
        </w:rPr>
      </w:pPr>
      <w:r w:rsidRPr="002D3F66">
        <w:rPr>
          <w:rFonts w:asciiTheme="minorHAnsi" w:hAnsiTheme="minorHAnsi"/>
          <w:sz w:val="16"/>
          <w:szCs w:val="16"/>
          <w:rPrChange w:id="7873" w:author="Hemmati" w:date="2016-12-16T10:28:00Z">
            <w:rPr>
              <w:rFonts w:asciiTheme="minorHAnsi" w:hAnsiTheme="minorHAnsi"/>
            </w:rPr>
          </w:rPrChange>
        </w:rPr>
        <w:tab/>
      </w:r>
      <w:r w:rsidRPr="002D3F66">
        <w:rPr>
          <w:rFonts w:asciiTheme="minorHAnsi" w:hAnsiTheme="minorHAnsi"/>
          <w:sz w:val="16"/>
          <w:szCs w:val="16"/>
          <w:rPrChange w:id="7874" w:author="Hemmati" w:date="2016-12-16T10:28:00Z">
            <w:rPr>
              <w:rFonts w:asciiTheme="minorHAnsi" w:hAnsiTheme="minorHAnsi"/>
            </w:rPr>
          </w:rPrChange>
        </w:rPr>
        <w:tab/>
        <w:t>(CREATE INDEX itin_invc_id_idx  ON  ITIN_INVOICE(itin_invc_id)</w:t>
      </w:r>
    </w:p>
    <w:p w:rsidR="00B11879" w:rsidRPr="002D3F66" w:rsidRDefault="00B11879" w:rsidP="00B11879">
      <w:pPr>
        <w:pStyle w:val="sqlF9"/>
        <w:rPr>
          <w:rFonts w:asciiTheme="minorHAnsi" w:hAnsiTheme="minorHAnsi"/>
          <w:sz w:val="16"/>
          <w:szCs w:val="16"/>
          <w:rPrChange w:id="7875" w:author="Hemmati" w:date="2016-12-16T10:28:00Z">
            <w:rPr>
              <w:rFonts w:asciiTheme="minorHAnsi" w:hAnsiTheme="minorHAnsi"/>
            </w:rPr>
          </w:rPrChange>
        </w:rPr>
      </w:pPr>
      <w:r w:rsidRPr="002D3F66">
        <w:rPr>
          <w:rFonts w:asciiTheme="minorHAnsi" w:hAnsiTheme="minorHAnsi"/>
          <w:sz w:val="16"/>
          <w:szCs w:val="16"/>
          <w:rPrChange w:id="7876" w:author="Hemmati" w:date="2016-12-16T10:28:00Z">
            <w:rPr>
              <w:rFonts w:asciiTheme="minorHAnsi" w:hAnsiTheme="minorHAnsi"/>
            </w:rPr>
          </w:rPrChange>
        </w:rPr>
        <w:t>TABLESPACE indx),</w:t>
      </w:r>
    </w:p>
    <w:p w:rsidR="00222D0C" w:rsidRPr="002D3F66" w:rsidRDefault="00B11879" w:rsidP="00B11879">
      <w:pPr>
        <w:pStyle w:val="sqlF9"/>
        <w:rPr>
          <w:rFonts w:asciiTheme="minorHAnsi" w:hAnsiTheme="minorHAnsi"/>
          <w:sz w:val="16"/>
          <w:szCs w:val="16"/>
          <w:rPrChange w:id="7877" w:author="Hemmati" w:date="2016-12-16T10:28:00Z">
            <w:rPr>
              <w:rFonts w:asciiTheme="minorHAnsi" w:hAnsiTheme="minorHAnsi"/>
            </w:rPr>
          </w:rPrChange>
        </w:rPr>
      </w:pPr>
      <w:r w:rsidRPr="002D3F66">
        <w:rPr>
          <w:rFonts w:asciiTheme="minorHAnsi" w:hAnsiTheme="minorHAnsi"/>
          <w:sz w:val="16"/>
          <w:szCs w:val="16"/>
          <w:rPrChange w:id="7878" w:author="Hemmati" w:date="2016-12-16T10:28:00Z">
            <w:rPr>
              <w:rFonts w:asciiTheme="minorHAnsi" w:hAnsiTheme="minorHAnsi"/>
            </w:rPr>
          </w:rPrChange>
        </w:rPr>
        <w:tab/>
        <w:t xml:space="preserve">itin_invc_no </w:t>
      </w:r>
      <w:r w:rsidRPr="002D3F66">
        <w:rPr>
          <w:rFonts w:asciiTheme="minorHAnsi" w:hAnsiTheme="minorHAnsi"/>
          <w:sz w:val="16"/>
          <w:szCs w:val="16"/>
          <w:rPrChange w:id="7879" w:author="Hemmati" w:date="2016-12-16T10:28:00Z">
            <w:rPr>
              <w:rFonts w:asciiTheme="minorHAnsi" w:hAnsiTheme="minorHAnsi"/>
            </w:rPr>
          </w:rPrChange>
        </w:rPr>
        <w:tab/>
        <w:t xml:space="preserve"> </w:t>
      </w:r>
      <w:r w:rsidRPr="002D3F66">
        <w:rPr>
          <w:rFonts w:asciiTheme="minorHAnsi" w:hAnsiTheme="minorHAnsi"/>
          <w:sz w:val="16"/>
          <w:szCs w:val="16"/>
          <w:rPrChange w:id="7880" w:author="Hemmati" w:date="2016-12-16T10:28:00Z">
            <w:rPr>
              <w:rFonts w:asciiTheme="minorHAnsi" w:hAnsiTheme="minorHAnsi"/>
            </w:rPr>
          </w:rPrChange>
        </w:rPr>
        <w:tab/>
        <w:t>NUMBER(10),</w:t>
      </w:r>
    </w:p>
    <w:p w:rsidR="00B11879" w:rsidRPr="002D3F66" w:rsidRDefault="00222D0C" w:rsidP="00222D0C">
      <w:pPr>
        <w:pStyle w:val="sqlF9"/>
        <w:rPr>
          <w:rFonts w:asciiTheme="minorHAnsi" w:hAnsiTheme="minorHAnsi"/>
          <w:sz w:val="16"/>
          <w:szCs w:val="16"/>
          <w:rPrChange w:id="7881" w:author="Hemmati" w:date="2016-12-16T10:28:00Z">
            <w:rPr>
              <w:rFonts w:asciiTheme="minorHAnsi" w:hAnsiTheme="minorHAnsi"/>
            </w:rPr>
          </w:rPrChange>
        </w:rPr>
      </w:pPr>
      <w:r w:rsidRPr="002D3F66">
        <w:rPr>
          <w:rFonts w:asciiTheme="minorHAnsi" w:hAnsiTheme="minorHAnsi"/>
          <w:sz w:val="16"/>
          <w:szCs w:val="16"/>
          <w:rPrChange w:id="7882" w:author="Hemmati" w:date="2016-12-16T10:28:00Z">
            <w:rPr>
              <w:rFonts w:asciiTheme="minorHAnsi" w:hAnsiTheme="minorHAnsi"/>
            </w:rPr>
          </w:rPrChange>
        </w:rPr>
        <w:tab/>
      </w:r>
      <w:r w:rsidR="00B11879" w:rsidRPr="002D3F66">
        <w:rPr>
          <w:rFonts w:asciiTheme="minorHAnsi" w:hAnsiTheme="minorHAnsi"/>
          <w:sz w:val="16"/>
          <w:szCs w:val="16"/>
          <w:rPrChange w:id="7883" w:author="Hemmati" w:date="2016-12-16T10:28:00Z">
            <w:rPr>
              <w:rFonts w:asciiTheme="minorHAnsi" w:hAnsiTheme="minorHAnsi"/>
            </w:rPr>
          </w:rPrChange>
        </w:rPr>
        <w:t>itin_invc_date</w:t>
      </w:r>
      <w:r w:rsidR="00B11879" w:rsidRPr="002D3F66">
        <w:rPr>
          <w:rFonts w:asciiTheme="minorHAnsi" w:hAnsiTheme="minorHAnsi"/>
          <w:sz w:val="16"/>
          <w:szCs w:val="16"/>
          <w:rPrChange w:id="7884" w:author="Hemmati" w:date="2016-12-16T10:28:00Z">
            <w:rPr>
              <w:rFonts w:asciiTheme="minorHAnsi" w:hAnsiTheme="minorHAnsi"/>
            </w:rPr>
          </w:rPrChange>
        </w:rPr>
        <w:tab/>
        <w:t>DATE,</w:t>
      </w:r>
    </w:p>
    <w:p w:rsidR="00B11879" w:rsidRPr="002D3F66" w:rsidRDefault="00B11879" w:rsidP="00B11879">
      <w:pPr>
        <w:pStyle w:val="sqlF9"/>
        <w:rPr>
          <w:rFonts w:asciiTheme="minorHAnsi" w:hAnsiTheme="minorHAnsi"/>
          <w:sz w:val="16"/>
          <w:szCs w:val="16"/>
          <w:rPrChange w:id="7885" w:author="Hemmati" w:date="2016-12-16T10:28:00Z">
            <w:rPr>
              <w:rFonts w:asciiTheme="minorHAnsi" w:hAnsiTheme="minorHAnsi"/>
            </w:rPr>
          </w:rPrChange>
        </w:rPr>
      </w:pPr>
      <w:r w:rsidRPr="002D3F66">
        <w:rPr>
          <w:rFonts w:asciiTheme="minorHAnsi" w:hAnsiTheme="minorHAnsi"/>
          <w:sz w:val="16"/>
          <w:szCs w:val="16"/>
          <w:rPrChange w:id="7886" w:author="Hemmati" w:date="2016-12-16T10:28:00Z">
            <w:rPr>
              <w:rFonts w:asciiTheme="minorHAnsi" w:hAnsiTheme="minorHAnsi"/>
            </w:rPr>
          </w:rPrChange>
        </w:rPr>
        <w:tab/>
        <w:t xml:space="preserve">no_of_traveller  </w:t>
      </w:r>
      <w:r w:rsidRPr="002D3F66">
        <w:rPr>
          <w:rFonts w:asciiTheme="minorHAnsi" w:hAnsiTheme="minorHAnsi"/>
          <w:sz w:val="16"/>
          <w:szCs w:val="16"/>
          <w:rPrChange w:id="7887" w:author="Hemmati" w:date="2016-12-16T10:28:00Z">
            <w:rPr>
              <w:rFonts w:asciiTheme="minorHAnsi" w:hAnsiTheme="minorHAnsi"/>
            </w:rPr>
          </w:rPrChange>
        </w:rPr>
        <w:tab/>
        <w:t>NUMBER(3),</w:t>
      </w:r>
    </w:p>
    <w:p w:rsidR="00B11879" w:rsidRPr="002D3F66" w:rsidRDefault="00B11879" w:rsidP="00B11879">
      <w:pPr>
        <w:pStyle w:val="sqlF9"/>
        <w:rPr>
          <w:rFonts w:asciiTheme="minorHAnsi" w:hAnsiTheme="minorHAnsi"/>
          <w:sz w:val="16"/>
          <w:szCs w:val="16"/>
          <w:rPrChange w:id="7888" w:author="Hemmati" w:date="2016-12-16T10:28:00Z">
            <w:rPr>
              <w:rFonts w:asciiTheme="minorHAnsi" w:hAnsiTheme="minorHAnsi"/>
            </w:rPr>
          </w:rPrChange>
        </w:rPr>
      </w:pPr>
      <w:r w:rsidRPr="002D3F66">
        <w:rPr>
          <w:rFonts w:asciiTheme="minorHAnsi" w:hAnsiTheme="minorHAnsi"/>
          <w:sz w:val="16"/>
          <w:szCs w:val="16"/>
          <w:rPrChange w:id="7889" w:author="Hemmati" w:date="2016-12-16T10:28:00Z">
            <w:rPr>
              <w:rFonts w:asciiTheme="minorHAnsi" w:hAnsiTheme="minorHAnsi"/>
            </w:rPr>
          </w:rPrChange>
        </w:rPr>
        <w:tab/>
        <w:t>billed_amount</w:t>
      </w:r>
      <w:r w:rsidRPr="002D3F66">
        <w:rPr>
          <w:rFonts w:asciiTheme="minorHAnsi" w:hAnsiTheme="minorHAnsi"/>
          <w:sz w:val="16"/>
          <w:szCs w:val="16"/>
          <w:rPrChange w:id="7890" w:author="Hemmati" w:date="2016-12-16T10:28:00Z">
            <w:rPr>
              <w:rFonts w:asciiTheme="minorHAnsi" w:hAnsiTheme="minorHAnsi"/>
            </w:rPr>
          </w:rPrChange>
        </w:rPr>
        <w:tab/>
        <w:t xml:space="preserve"> </w:t>
      </w:r>
      <w:r w:rsidRPr="002D3F66">
        <w:rPr>
          <w:rFonts w:asciiTheme="minorHAnsi" w:hAnsiTheme="minorHAnsi"/>
          <w:sz w:val="16"/>
          <w:szCs w:val="16"/>
          <w:rPrChange w:id="7891" w:author="Hemmati" w:date="2016-12-16T10:28:00Z">
            <w:rPr>
              <w:rFonts w:asciiTheme="minorHAnsi" w:hAnsiTheme="minorHAnsi"/>
            </w:rPr>
          </w:rPrChange>
        </w:rPr>
        <w:tab/>
        <w:t>NUMBER(10,2),</w:t>
      </w:r>
    </w:p>
    <w:p w:rsidR="00B11879" w:rsidRPr="002D3F66" w:rsidRDefault="00B11879" w:rsidP="00B11879">
      <w:pPr>
        <w:pStyle w:val="sqlF9"/>
        <w:rPr>
          <w:rFonts w:asciiTheme="minorHAnsi" w:hAnsiTheme="minorHAnsi"/>
          <w:sz w:val="16"/>
          <w:szCs w:val="16"/>
          <w:rPrChange w:id="7892" w:author="Hemmati" w:date="2016-12-16T10:28:00Z">
            <w:rPr>
              <w:rFonts w:asciiTheme="minorHAnsi" w:hAnsiTheme="minorHAnsi"/>
            </w:rPr>
          </w:rPrChange>
        </w:rPr>
      </w:pPr>
      <w:r w:rsidRPr="002D3F66">
        <w:rPr>
          <w:rFonts w:asciiTheme="minorHAnsi" w:hAnsiTheme="minorHAnsi"/>
          <w:sz w:val="16"/>
          <w:szCs w:val="16"/>
          <w:rPrChange w:id="7893" w:author="Hemmati" w:date="2016-12-16T10:28:00Z">
            <w:rPr>
              <w:rFonts w:asciiTheme="minorHAnsi" w:hAnsiTheme="minorHAnsi"/>
            </w:rPr>
          </w:rPrChange>
        </w:rPr>
        <w:tab/>
        <w:t>pay_type</w:t>
      </w:r>
      <w:r w:rsidRPr="002D3F66">
        <w:rPr>
          <w:rFonts w:asciiTheme="minorHAnsi" w:hAnsiTheme="minorHAnsi"/>
          <w:sz w:val="16"/>
          <w:szCs w:val="16"/>
          <w:rPrChange w:id="7894" w:author="Hemmati" w:date="2016-12-16T10:28:00Z">
            <w:rPr>
              <w:rFonts w:asciiTheme="minorHAnsi" w:hAnsiTheme="minorHAnsi"/>
            </w:rPr>
          </w:rPrChange>
        </w:rPr>
        <w:tab/>
        <w:t xml:space="preserve"> </w:t>
      </w:r>
      <w:r w:rsidRPr="002D3F66">
        <w:rPr>
          <w:rFonts w:asciiTheme="minorHAnsi" w:hAnsiTheme="minorHAnsi"/>
          <w:sz w:val="16"/>
          <w:szCs w:val="16"/>
          <w:rPrChange w:id="7895" w:author="Hemmati" w:date="2016-12-16T10:28:00Z">
            <w:rPr>
              <w:rFonts w:asciiTheme="minorHAnsi" w:hAnsiTheme="minorHAnsi"/>
            </w:rPr>
          </w:rPrChange>
        </w:rPr>
        <w:tab/>
        <w:t>VARCHAR2(15)</w:t>
      </w:r>
    </w:p>
    <w:p w:rsidR="00B11879" w:rsidRPr="002D3F66" w:rsidRDefault="00B11879" w:rsidP="00B11879">
      <w:pPr>
        <w:pStyle w:val="sqlF9"/>
        <w:rPr>
          <w:rFonts w:asciiTheme="minorHAnsi" w:hAnsiTheme="minorHAnsi"/>
          <w:sz w:val="16"/>
          <w:szCs w:val="16"/>
          <w:rPrChange w:id="7896" w:author="Hemmati" w:date="2016-12-16T10:28:00Z">
            <w:rPr>
              <w:rFonts w:asciiTheme="minorHAnsi" w:hAnsiTheme="minorHAnsi"/>
            </w:rPr>
          </w:rPrChange>
        </w:rPr>
      </w:pPr>
      <w:r w:rsidRPr="002D3F66">
        <w:rPr>
          <w:rFonts w:asciiTheme="minorHAnsi" w:hAnsiTheme="minorHAnsi"/>
          <w:sz w:val="16"/>
          <w:szCs w:val="16"/>
          <w:rPrChange w:id="7897" w:author="Hemmati" w:date="2016-12-16T10:28:00Z">
            <w:rPr>
              <w:rFonts w:asciiTheme="minorHAnsi" w:hAnsiTheme="minorHAnsi"/>
            </w:rPr>
          </w:rPrChange>
        </w:rPr>
        <w:tab/>
      </w:r>
      <w:r w:rsidRPr="002D3F66">
        <w:rPr>
          <w:rFonts w:asciiTheme="minorHAnsi" w:hAnsiTheme="minorHAnsi"/>
          <w:sz w:val="16"/>
          <w:szCs w:val="16"/>
          <w:rPrChange w:id="7898" w:author="Hemmati" w:date="2016-12-16T10:28:00Z">
            <w:rPr>
              <w:rFonts w:asciiTheme="minorHAnsi" w:hAnsiTheme="minorHAnsi"/>
            </w:rPr>
          </w:rPrChange>
        </w:rPr>
        <w:tab/>
        <w:t xml:space="preserve">constraint   </w:t>
      </w:r>
      <w:r w:rsidRPr="002D3F66">
        <w:rPr>
          <w:rFonts w:asciiTheme="minorHAnsi" w:hAnsiTheme="minorHAnsi"/>
          <w:sz w:val="16"/>
          <w:szCs w:val="16"/>
          <w:rPrChange w:id="7899" w:author="Hemmati" w:date="2016-12-16T10:28:00Z">
            <w:rPr>
              <w:rFonts w:asciiTheme="minorHAnsi" w:hAnsiTheme="minorHAnsi"/>
            </w:rPr>
          </w:rPrChange>
        </w:rPr>
        <w:tab/>
        <w:t>invoice_pay_type_id_fk   REFERENCES PAYMENT_TYPE(pay_type)</w:t>
      </w:r>
    </w:p>
    <w:p w:rsidR="00B11879" w:rsidRPr="002D3F66" w:rsidRDefault="00B11879" w:rsidP="00B11879">
      <w:pPr>
        <w:pStyle w:val="sqlF9"/>
        <w:rPr>
          <w:rFonts w:asciiTheme="minorHAnsi" w:hAnsiTheme="minorHAnsi"/>
          <w:sz w:val="16"/>
          <w:szCs w:val="16"/>
          <w:rPrChange w:id="7900" w:author="Hemmati" w:date="2016-12-16T10:28:00Z">
            <w:rPr>
              <w:rFonts w:asciiTheme="minorHAnsi" w:hAnsiTheme="minorHAnsi"/>
            </w:rPr>
          </w:rPrChange>
        </w:rPr>
      </w:pPr>
      <w:r w:rsidRPr="002D3F66">
        <w:rPr>
          <w:rFonts w:asciiTheme="minorHAnsi" w:hAnsiTheme="minorHAnsi"/>
          <w:sz w:val="16"/>
          <w:szCs w:val="16"/>
          <w:rPrChange w:id="7901" w:author="Hemmati" w:date="2016-12-16T10:28:00Z">
            <w:rPr>
              <w:rFonts w:asciiTheme="minorHAnsi" w:hAnsiTheme="minorHAnsi"/>
            </w:rPr>
          </w:rPrChange>
        </w:rPr>
        <w:t xml:space="preserve">        </w:t>
      </w:r>
      <w:r w:rsidRPr="002D3F66">
        <w:rPr>
          <w:rFonts w:asciiTheme="minorHAnsi" w:hAnsiTheme="minorHAnsi"/>
          <w:sz w:val="16"/>
          <w:szCs w:val="16"/>
          <w:rPrChange w:id="7902" w:author="Hemmati" w:date="2016-12-16T10:28:00Z">
            <w:rPr>
              <w:rFonts w:asciiTheme="minorHAnsi" w:hAnsiTheme="minorHAnsi"/>
            </w:rPr>
          </w:rPrChange>
        </w:rPr>
        <w:tab/>
        <w:t>DEFERRABLE INITIALLY DEFERRED)</w:t>
      </w:r>
    </w:p>
    <w:p w:rsidR="00B11879" w:rsidRPr="002D3F66" w:rsidRDefault="00B11879" w:rsidP="00B11879">
      <w:pPr>
        <w:pStyle w:val="sqlF9"/>
        <w:rPr>
          <w:rFonts w:asciiTheme="minorHAnsi" w:hAnsiTheme="minorHAnsi"/>
          <w:sz w:val="16"/>
          <w:szCs w:val="16"/>
          <w:rPrChange w:id="7903" w:author="Hemmati" w:date="2016-12-16T10:28:00Z">
            <w:rPr>
              <w:rFonts w:asciiTheme="minorHAnsi" w:hAnsiTheme="minorHAnsi"/>
            </w:rPr>
          </w:rPrChange>
        </w:rPr>
      </w:pPr>
      <w:r w:rsidRPr="002D3F66">
        <w:rPr>
          <w:rFonts w:asciiTheme="minorHAnsi" w:hAnsiTheme="minorHAnsi"/>
          <w:sz w:val="16"/>
          <w:szCs w:val="16"/>
          <w:rPrChange w:id="7904" w:author="Hemmati" w:date="2016-12-16T10:28:00Z">
            <w:rPr>
              <w:rFonts w:asciiTheme="minorHAnsi" w:hAnsiTheme="minorHAnsi"/>
            </w:rPr>
          </w:rPrChange>
        </w:rPr>
        <w:t>TABLESPACE user_data</w:t>
      </w:r>
    </w:p>
    <w:p w:rsidR="00B11879" w:rsidRPr="002D3F66" w:rsidRDefault="00B11879" w:rsidP="00B11879">
      <w:pPr>
        <w:pStyle w:val="sqlF9"/>
        <w:rPr>
          <w:rFonts w:asciiTheme="minorHAnsi" w:hAnsiTheme="minorHAnsi"/>
          <w:sz w:val="16"/>
          <w:szCs w:val="16"/>
          <w:rPrChange w:id="7905" w:author="Hemmati" w:date="2016-12-16T10:28:00Z">
            <w:rPr>
              <w:rFonts w:asciiTheme="minorHAnsi" w:hAnsiTheme="minorHAnsi"/>
            </w:rPr>
          </w:rPrChange>
        </w:rPr>
      </w:pPr>
      <w:r w:rsidRPr="002D3F66">
        <w:rPr>
          <w:rFonts w:asciiTheme="minorHAnsi" w:hAnsiTheme="minorHAnsi"/>
          <w:sz w:val="16"/>
          <w:szCs w:val="16"/>
          <w:rPrChange w:id="7906" w:author="Hemmati" w:date="2016-12-16T10:28:00Z">
            <w:rPr>
              <w:rFonts w:asciiTheme="minorHAnsi" w:hAnsiTheme="minorHAnsi"/>
            </w:rPr>
          </w:rPrChange>
        </w:rPr>
        <w:t>STORAGE (INITIAL 10m</w:t>
      </w:r>
    </w:p>
    <w:p w:rsidR="00B11879" w:rsidRPr="002D3F66" w:rsidRDefault="00B11879" w:rsidP="00B11879">
      <w:pPr>
        <w:pStyle w:val="sqlF9"/>
        <w:rPr>
          <w:rFonts w:asciiTheme="minorHAnsi" w:hAnsiTheme="minorHAnsi"/>
          <w:sz w:val="16"/>
          <w:szCs w:val="16"/>
          <w:rPrChange w:id="7907" w:author="Hemmati" w:date="2016-12-16T10:28:00Z">
            <w:rPr>
              <w:rFonts w:asciiTheme="minorHAnsi" w:hAnsiTheme="minorHAnsi"/>
            </w:rPr>
          </w:rPrChange>
        </w:rPr>
      </w:pPr>
      <w:r w:rsidRPr="002D3F66">
        <w:rPr>
          <w:rFonts w:asciiTheme="minorHAnsi" w:hAnsiTheme="minorHAnsi"/>
          <w:sz w:val="16"/>
          <w:szCs w:val="16"/>
          <w:rPrChange w:id="7908" w:author="Hemmati" w:date="2016-12-16T10:28:00Z">
            <w:rPr>
              <w:rFonts w:asciiTheme="minorHAnsi" w:hAnsiTheme="minorHAnsi"/>
            </w:rPr>
          </w:rPrChange>
        </w:rPr>
        <w:t xml:space="preserve">            NEXT 10m</w:t>
      </w:r>
    </w:p>
    <w:p w:rsidR="00B11879" w:rsidRPr="002D3F66" w:rsidRDefault="00B11879" w:rsidP="00B11879">
      <w:pPr>
        <w:pStyle w:val="sqlF9"/>
        <w:rPr>
          <w:rFonts w:asciiTheme="minorHAnsi" w:hAnsiTheme="minorHAnsi"/>
          <w:sz w:val="16"/>
          <w:szCs w:val="16"/>
          <w:rPrChange w:id="7909" w:author="Hemmati" w:date="2016-12-16T10:28:00Z">
            <w:rPr>
              <w:rFonts w:asciiTheme="minorHAnsi" w:hAnsiTheme="minorHAnsi"/>
            </w:rPr>
          </w:rPrChange>
        </w:rPr>
      </w:pPr>
      <w:r w:rsidRPr="002D3F66">
        <w:rPr>
          <w:rFonts w:asciiTheme="minorHAnsi" w:hAnsiTheme="minorHAnsi"/>
          <w:sz w:val="16"/>
          <w:szCs w:val="16"/>
          <w:rPrChange w:id="7910" w:author="Hemmati" w:date="2016-12-16T10:28:00Z">
            <w:rPr>
              <w:rFonts w:asciiTheme="minorHAnsi" w:hAnsiTheme="minorHAnsi"/>
            </w:rPr>
          </w:rPrChange>
        </w:rPr>
        <w:t xml:space="preserve">            MINEXTENTs 2</w:t>
      </w:r>
    </w:p>
    <w:p w:rsidR="00B11879" w:rsidRPr="002D3F66" w:rsidRDefault="00B11879" w:rsidP="00B11879">
      <w:pPr>
        <w:pStyle w:val="sqlF9"/>
        <w:rPr>
          <w:rFonts w:asciiTheme="minorHAnsi" w:hAnsiTheme="minorHAnsi"/>
          <w:sz w:val="16"/>
          <w:szCs w:val="16"/>
          <w:rPrChange w:id="7911" w:author="Hemmati" w:date="2016-12-16T10:28:00Z">
            <w:rPr>
              <w:rFonts w:asciiTheme="minorHAnsi" w:hAnsiTheme="minorHAnsi"/>
            </w:rPr>
          </w:rPrChange>
        </w:rPr>
      </w:pPr>
      <w:r w:rsidRPr="002D3F66">
        <w:rPr>
          <w:rFonts w:asciiTheme="minorHAnsi" w:hAnsiTheme="minorHAnsi"/>
          <w:sz w:val="16"/>
          <w:szCs w:val="16"/>
          <w:rPrChange w:id="7912" w:author="Hemmati" w:date="2016-12-16T10:28:00Z">
            <w:rPr>
              <w:rFonts w:asciiTheme="minorHAnsi" w:hAnsiTheme="minorHAnsi"/>
            </w:rPr>
          </w:rPrChange>
        </w:rPr>
        <w:t xml:space="preserve">            MAXEXTENTS 100</w:t>
      </w:r>
    </w:p>
    <w:p w:rsidR="00B11879" w:rsidRPr="002D3F66" w:rsidRDefault="00B11879" w:rsidP="00B11879">
      <w:pPr>
        <w:pStyle w:val="sqlF9"/>
        <w:rPr>
          <w:rFonts w:asciiTheme="minorHAnsi" w:hAnsiTheme="minorHAnsi"/>
          <w:sz w:val="16"/>
          <w:szCs w:val="16"/>
          <w:rPrChange w:id="7913" w:author="Hemmati" w:date="2016-12-16T10:28:00Z">
            <w:rPr>
              <w:rFonts w:asciiTheme="minorHAnsi" w:hAnsiTheme="minorHAnsi"/>
            </w:rPr>
          </w:rPrChange>
        </w:rPr>
      </w:pPr>
      <w:r w:rsidRPr="002D3F66">
        <w:rPr>
          <w:rFonts w:asciiTheme="minorHAnsi" w:hAnsiTheme="minorHAnsi"/>
          <w:sz w:val="16"/>
          <w:szCs w:val="16"/>
          <w:rPrChange w:id="7914" w:author="Hemmati" w:date="2016-12-16T10:28:00Z">
            <w:rPr>
              <w:rFonts w:asciiTheme="minorHAnsi" w:hAnsiTheme="minorHAnsi"/>
            </w:rPr>
          </w:rPrChange>
        </w:rPr>
        <w:t xml:space="preserve">            PCTINCREASE 0)</w:t>
      </w:r>
    </w:p>
    <w:p w:rsidR="00B11879" w:rsidRPr="002D3F66" w:rsidRDefault="00B11879" w:rsidP="00B11879">
      <w:pPr>
        <w:pStyle w:val="sqlF9"/>
        <w:rPr>
          <w:rFonts w:asciiTheme="minorHAnsi" w:hAnsiTheme="minorHAnsi"/>
          <w:sz w:val="16"/>
          <w:szCs w:val="16"/>
          <w:rPrChange w:id="7915" w:author="Hemmati" w:date="2016-12-16T10:28:00Z">
            <w:rPr>
              <w:rFonts w:asciiTheme="minorHAnsi" w:hAnsiTheme="minorHAnsi"/>
            </w:rPr>
          </w:rPrChange>
        </w:rPr>
      </w:pPr>
      <w:r w:rsidRPr="002D3F66">
        <w:rPr>
          <w:rFonts w:asciiTheme="minorHAnsi" w:hAnsiTheme="minorHAnsi"/>
          <w:sz w:val="16"/>
          <w:szCs w:val="16"/>
          <w:rPrChange w:id="7916" w:author="Hemmati" w:date="2016-12-16T10:28:00Z">
            <w:rPr>
              <w:rFonts w:asciiTheme="minorHAnsi" w:hAnsiTheme="minorHAnsi"/>
            </w:rPr>
          </w:rPrChange>
        </w:rPr>
        <w:t xml:space="preserve">            PCTFREE 10</w:t>
      </w:r>
    </w:p>
    <w:p w:rsidR="00B11879" w:rsidRPr="002D3F66" w:rsidRDefault="00B11879" w:rsidP="00B11879">
      <w:pPr>
        <w:pStyle w:val="sqlF9"/>
        <w:rPr>
          <w:rFonts w:asciiTheme="minorHAnsi" w:hAnsiTheme="minorHAnsi"/>
          <w:sz w:val="16"/>
          <w:szCs w:val="16"/>
          <w:rPrChange w:id="7917" w:author="Hemmati" w:date="2016-12-16T10:28:00Z">
            <w:rPr>
              <w:rFonts w:asciiTheme="minorHAnsi" w:hAnsiTheme="minorHAnsi"/>
            </w:rPr>
          </w:rPrChange>
        </w:rPr>
      </w:pPr>
      <w:r w:rsidRPr="002D3F66">
        <w:rPr>
          <w:rFonts w:asciiTheme="minorHAnsi" w:hAnsiTheme="minorHAnsi"/>
          <w:sz w:val="16"/>
          <w:szCs w:val="16"/>
          <w:rPrChange w:id="7918" w:author="Hemmati" w:date="2016-12-16T10:28:00Z">
            <w:rPr>
              <w:rFonts w:asciiTheme="minorHAnsi" w:hAnsiTheme="minorHAnsi"/>
            </w:rPr>
          </w:rPrChange>
        </w:rPr>
        <w:t xml:space="preserve">            PCTUSED 40</w:t>
      </w:r>
    </w:p>
    <w:p w:rsidR="00B11879" w:rsidRPr="002D3F66" w:rsidRDefault="00B11879" w:rsidP="00B11879">
      <w:pPr>
        <w:pStyle w:val="sqlF9"/>
        <w:rPr>
          <w:rFonts w:asciiTheme="minorHAnsi" w:hAnsiTheme="minorHAnsi"/>
          <w:sz w:val="16"/>
          <w:szCs w:val="16"/>
          <w:rPrChange w:id="7919" w:author="Hemmati" w:date="2016-12-16T10:28:00Z">
            <w:rPr>
              <w:rFonts w:asciiTheme="minorHAnsi" w:hAnsiTheme="minorHAnsi"/>
            </w:rPr>
          </w:rPrChange>
        </w:rPr>
      </w:pPr>
      <w:r w:rsidRPr="002D3F66">
        <w:rPr>
          <w:rFonts w:asciiTheme="minorHAnsi" w:hAnsiTheme="minorHAnsi"/>
          <w:sz w:val="16"/>
          <w:szCs w:val="16"/>
          <w:rPrChange w:id="7920" w:author="Hemmati" w:date="2016-12-16T10:28:00Z">
            <w:rPr>
              <w:rFonts w:asciiTheme="minorHAnsi" w:hAnsiTheme="minorHAnsi"/>
            </w:rPr>
          </w:rPrChange>
        </w:rPr>
        <w:t xml:space="preserve">            INITRANS 2</w:t>
      </w:r>
    </w:p>
    <w:p w:rsidR="00B11879" w:rsidRPr="002D3F66" w:rsidRDefault="00B11879" w:rsidP="00B11879">
      <w:pPr>
        <w:pStyle w:val="sqlF9"/>
        <w:rPr>
          <w:rFonts w:asciiTheme="minorHAnsi" w:hAnsiTheme="minorHAnsi"/>
          <w:sz w:val="16"/>
          <w:szCs w:val="16"/>
          <w:rPrChange w:id="7921" w:author="Hemmati" w:date="2016-12-16T10:28:00Z">
            <w:rPr>
              <w:rFonts w:asciiTheme="minorHAnsi" w:hAnsiTheme="minorHAnsi"/>
            </w:rPr>
          </w:rPrChange>
        </w:rPr>
      </w:pPr>
      <w:r w:rsidRPr="002D3F66">
        <w:rPr>
          <w:rFonts w:asciiTheme="minorHAnsi" w:hAnsiTheme="minorHAnsi"/>
          <w:sz w:val="16"/>
          <w:szCs w:val="16"/>
          <w:rPrChange w:id="7922" w:author="Hemmati" w:date="2016-12-16T10:28:00Z">
            <w:rPr>
              <w:rFonts w:asciiTheme="minorHAnsi" w:hAnsiTheme="minorHAnsi"/>
            </w:rPr>
          </w:rPrChange>
        </w:rPr>
        <w:t xml:space="preserve">            MAXTRANS 100;</w:t>
      </w:r>
    </w:p>
    <w:p w:rsidR="00B11879" w:rsidRPr="002D3F66" w:rsidDel="0030136C" w:rsidRDefault="00B11879" w:rsidP="00B11879">
      <w:pPr>
        <w:pStyle w:val="sqlF9"/>
        <w:rPr>
          <w:del w:id="7923" w:author="Hemmati" w:date="2016-12-16T09:49:00Z"/>
          <w:rFonts w:asciiTheme="minorHAnsi" w:hAnsiTheme="minorHAnsi"/>
          <w:sz w:val="16"/>
          <w:szCs w:val="16"/>
          <w:rPrChange w:id="7924" w:author="Hemmati" w:date="2016-12-16T10:28:00Z">
            <w:rPr>
              <w:del w:id="7925" w:author="Hemmati" w:date="2016-12-16T09:49:00Z"/>
              <w:rFonts w:asciiTheme="minorHAnsi" w:hAnsiTheme="minorHAnsi"/>
            </w:rPr>
          </w:rPrChange>
        </w:rPr>
      </w:pPr>
    </w:p>
    <w:p w:rsidR="00B11879" w:rsidRPr="002D3F66" w:rsidRDefault="00B11879" w:rsidP="00B11879">
      <w:pPr>
        <w:pStyle w:val="sqlF9"/>
        <w:rPr>
          <w:rFonts w:asciiTheme="minorHAnsi" w:hAnsiTheme="minorHAnsi"/>
          <w:sz w:val="16"/>
          <w:szCs w:val="16"/>
          <w:rPrChange w:id="7926" w:author="Hemmati" w:date="2016-12-16T10:28:00Z">
            <w:rPr>
              <w:rFonts w:asciiTheme="minorHAnsi" w:hAnsiTheme="minorHAnsi"/>
            </w:rPr>
          </w:rPrChange>
        </w:rPr>
      </w:pPr>
    </w:p>
    <w:p w:rsidR="00B11879" w:rsidRPr="002D3F66" w:rsidRDefault="00B11879" w:rsidP="00B11879">
      <w:pPr>
        <w:pStyle w:val="sqlF9"/>
        <w:rPr>
          <w:rFonts w:asciiTheme="minorHAnsi" w:hAnsiTheme="minorHAnsi"/>
          <w:sz w:val="16"/>
          <w:szCs w:val="16"/>
          <w:rPrChange w:id="7927" w:author="Hemmati" w:date="2016-12-16T10:28:00Z">
            <w:rPr>
              <w:rFonts w:asciiTheme="minorHAnsi" w:hAnsiTheme="minorHAnsi"/>
            </w:rPr>
          </w:rPrChange>
        </w:rPr>
      </w:pPr>
      <w:r w:rsidRPr="002D3F66">
        <w:rPr>
          <w:rFonts w:asciiTheme="minorHAnsi" w:hAnsiTheme="minorHAnsi"/>
          <w:sz w:val="16"/>
          <w:szCs w:val="16"/>
          <w:rPrChange w:id="7928" w:author="Hemmati" w:date="2016-12-16T10:28:00Z">
            <w:rPr>
              <w:rFonts w:asciiTheme="minorHAnsi" w:hAnsiTheme="minorHAnsi"/>
            </w:rPr>
          </w:rPrChange>
        </w:rPr>
        <w:t>SQL&gt; DESC ITIN_INVOICE</w:t>
      </w:r>
    </w:p>
    <w:p w:rsidR="00B11879" w:rsidRPr="002D3F66" w:rsidRDefault="00B11879" w:rsidP="00B11879">
      <w:pPr>
        <w:pStyle w:val="sqlF9"/>
        <w:rPr>
          <w:rFonts w:asciiTheme="minorHAnsi" w:hAnsiTheme="minorHAnsi"/>
          <w:sz w:val="16"/>
          <w:szCs w:val="16"/>
          <w:rPrChange w:id="7929" w:author="Hemmati" w:date="2016-12-16T10:28:00Z">
            <w:rPr>
              <w:rFonts w:asciiTheme="minorHAnsi" w:hAnsiTheme="minorHAnsi"/>
            </w:rPr>
          </w:rPrChange>
        </w:rPr>
      </w:pPr>
      <w:r w:rsidRPr="002D3F66">
        <w:rPr>
          <w:rFonts w:asciiTheme="minorHAnsi" w:hAnsiTheme="minorHAnsi"/>
          <w:sz w:val="16"/>
          <w:szCs w:val="16"/>
          <w:rPrChange w:id="7930" w:author="Hemmati" w:date="2016-12-16T10:28:00Z">
            <w:rPr>
              <w:rFonts w:asciiTheme="minorHAnsi" w:hAnsiTheme="minorHAnsi"/>
            </w:rPr>
          </w:rPrChange>
        </w:rPr>
        <w:t xml:space="preserve"> Name                                      Null?    Type</w:t>
      </w:r>
    </w:p>
    <w:p w:rsidR="00B11879" w:rsidRPr="002D3F66" w:rsidRDefault="00B11879" w:rsidP="00B11879">
      <w:pPr>
        <w:pStyle w:val="sqlF9"/>
        <w:rPr>
          <w:rFonts w:asciiTheme="minorHAnsi" w:hAnsiTheme="minorHAnsi"/>
          <w:sz w:val="16"/>
          <w:szCs w:val="16"/>
          <w:rPrChange w:id="7931" w:author="Hemmati" w:date="2016-12-16T10:28:00Z">
            <w:rPr>
              <w:rFonts w:asciiTheme="minorHAnsi" w:hAnsiTheme="minorHAnsi"/>
            </w:rPr>
          </w:rPrChange>
        </w:rPr>
      </w:pPr>
      <w:r w:rsidRPr="002D3F66">
        <w:rPr>
          <w:rFonts w:asciiTheme="minorHAnsi" w:hAnsiTheme="minorHAnsi"/>
          <w:sz w:val="16"/>
          <w:szCs w:val="16"/>
          <w:rPrChange w:id="7932" w:author="Hemmati" w:date="2016-12-16T10:28:00Z">
            <w:rPr>
              <w:rFonts w:asciiTheme="minorHAnsi" w:hAnsiTheme="minorHAnsi"/>
            </w:rPr>
          </w:rPrChange>
        </w:rPr>
        <w:t xml:space="preserve"> ----------------------------------------- -------- ----------------------------</w:t>
      </w:r>
    </w:p>
    <w:p w:rsidR="00B11879" w:rsidRPr="002D3F66" w:rsidRDefault="00B11879" w:rsidP="00B11879">
      <w:pPr>
        <w:pStyle w:val="sqlF9"/>
        <w:rPr>
          <w:rFonts w:asciiTheme="minorHAnsi" w:hAnsiTheme="minorHAnsi"/>
          <w:sz w:val="16"/>
          <w:szCs w:val="16"/>
          <w:rPrChange w:id="7933" w:author="Hemmati" w:date="2016-12-16T10:28:00Z">
            <w:rPr>
              <w:rFonts w:asciiTheme="minorHAnsi" w:hAnsiTheme="minorHAnsi"/>
            </w:rPr>
          </w:rPrChange>
        </w:rPr>
      </w:pPr>
      <w:r w:rsidRPr="002D3F66">
        <w:rPr>
          <w:rFonts w:asciiTheme="minorHAnsi" w:hAnsiTheme="minorHAnsi"/>
          <w:sz w:val="16"/>
          <w:szCs w:val="16"/>
          <w:rPrChange w:id="7934" w:author="Hemmati" w:date="2016-12-16T10:28:00Z">
            <w:rPr>
              <w:rFonts w:asciiTheme="minorHAnsi" w:hAnsiTheme="minorHAnsi"/>
            </w:rPr>
          </w:rPrChange>
        </w:rPr>
        <w:t xml:space="preserve"> ITIN_INVC_ID                                       NUMBER(10)</w:t>
      </w:r>
    </w:p>
    <w:p w:rsidR="00B11879" w:rsidRPr="002D3F66" w:rsidRDefault="00B11879" w:rsidP="00B11879">
      <w:pPr>
        <w:pStyle w:val="sqlF9"/>
        <w:rPr>
          <w:rFonts w:asciiTheme="minorHAnsi" w:hAnsiTheme="minorHAnsi"/>
          <w:sz w:val="16"/>
          <w:szCs w:val="16"/>
          <w:rPrChange w:id="7935" w:author="Hemmati" w:date="2016-12-16T10:28:00Z">
            <w:rPr>
              <w:rFonts w:asciiTheme="minorHAnsi" w:hAnsiTheme="minorHAnsi"/>
            </w:rPr>
          </w:rPrChange>
        </w:rPr>
      </w:pPr>
      <w:r w:rsidRPr="002D3F66">
        <w:rPr>
          <w:rFonts w:asciiTheme="minorHAnsi" w:hAnsiTheme="minorHAnsi"/>
          <w:sz w:val="16"/>
          <w:szCs w:val="16"/>
          <w:rPrChange w:id="7936" w:author="Hemmati" w:date="2016-12-16T10:28:00Z">
            <w:rPr>
              <w:rFonts w:asciiTheme="minorHAnsi" w:hAnsiTheme="minorHAnsi"/>
            </w:rPr>
          </w:rPrChange>
        </w:rPr>
        <w:t xml:space="preserve"> ITIN_INVC_NO                                       NUMBER(10)</w:t>
      </w:r>
    </w:p>
    <w:p w:rsidR="00B11879" w:rsidRPr="002D3F66" w:rsidRDefault="00B11879" w:rsidP="00B11879">
      <w:pPr>
        <w:pStyle w:val="sqlF9"/>
        <w:rPr>
          <w:rFonts w:asciiTheme="minorHAnsi" w:hAnsiTheme="minorHAnsi"/>
          <w:sz w:val="16"/>
          <w:szCs w:val="16"/>
          <w:rPrChange w:id="7937" w:author="Hemmati" w:date="2016-12-16T10:28:00Z">
            <w:rPr>
              <w:rFonts w:asciiTheme="minorHAnsi" w:hAnsiTheme="minorHAnsi"/>
            </w:rPr>
          </w:rPrChange>
        </w:rPr>
      </w:pPr>
      <w:r w:rsidRPr="002D3F66">
        <w:rPr>
          <w:rFonts w:asciiTheme="minorHAnsi" w:hAnsiTheme="minorHAnsi"/>
          <w:sz w:val="16"/>
          <w:szCs w:val="16"/>
          <w:rPrChange w:id="7938" w:author="Hemmati" w:date="2016-12-16T10:28:00Z">
            <w:rPr>
              <w:rFonts w:asciiTheme="minorHAnsi" w:hAnsiTheme="minorHAnsi"/>
            </w:rPr>
          </w:rPrChange>
        </w:rPr>
        <w:t xml:space="preserve"> ITIN_INVC_DATE                                     DATE</w:t>
      </w:r>
    </w:p>
    <w:p w:rsidR="00B11879" w:rsidRPr="002D3F66" w:rsidRDefault="00B11879" w:rsidP="00B11879">
      <w:pPr>
        <w:pStyle w:val="sqlF9"/>
        <w:rPr>
          <w:rFonts w:asciiTheme="minorHAnsi" w:hAnsiTheme="minorHAnsi"/>
          <w:sz w:val="16"/>
          <w:szCs w:val="16"/>
          <w:rPrChange w:id="7939" w:author="Hemmati" w:date="2016-12-16T10:28:00Z">
            <w:rPr>
              <w:rFonts w:asciiTheme="minorHAnsi" w:hAnsiTheme="minorHAnsi"/>
            </w:rPr>
          </w:rPrChange>
        </w:rPr>
      </w:pPr>
      <w:r w:rsidRPr="002D3F66">
        <w:rPr>
          <w:rFonts w:asciiTheme="minorHAnsi" w:hAnsiTheme="minorHAnsi"/>
          <w:sz w:val="16"/>
          <w:szCs w:val="16"/>
          <w:rPrChange w:id="7940" w:author="Hemmati" w:date="2016-12-16T10:28:00Z">
            <w:rPr>
              <w:rFonts w:asciiTheme="minorHAnsi" w:hAnsiTheme="minorHAnsi"/>
            </w:rPr>
          </w:rPrChange>
        </w:rPr>
        <w:t xml:space="preserve"> NO_OF_TRAVELLER                                    NUMBER(3)</w:t>
      </w:r>
    </w:p>
    <w:p w:rsidR="00B11879" w:rsidRPr="002D3F66" w:rsidRDefault="00B11879" w:rsidP="00B11879">
      <w:pPr>
        <w:pStyle w:val="sqlF9"/>
        <w:rPr>
          <w:rFonts w:asciiTheme="minorHAnsi" w:hAnsiTheme="minorHAnsi"/>
          <w:sz w:val="16"/>
          <w:szCs w:val="16"/>
          <w:rPrChange w:id="7941" w:author="Hemmati" w:date="2016-12-16T10:28:00Z">
            <w:rPr>
              <w:rFonts w:asciiTheme="minorHAnsi" w:hAnsiTheme="minorHAnsi"/>
            </w:rPr>
          </w:rPrChange>
        </w:rPr>
      </w:pPr>
      <w:r w:rsidRPr="002D3F66">
        <w:rPr>
          <w:rFonts w:asciiTheme="minorHAnsi" w:hAnsiTheme="minorHAnsi"/>
          <w:sz w:val="16"/>
          <w:szCs w:val="16"/>
          <w:rPrChange w:id="7942" w:author="Hemmati" w:date="2016-12-16T10:28:00Z">
            <w:rPr>
              <w:rFonts w:asciiTheme="minorHAnsi" w:hAnsiTheme="minorHAnsi"/>
            </w:rPr>
          </w:rPrChange>
        </w:rPr>
        <w:t xml:space="preserve"> BILLED_AMOUNT                                      NUMBER(10,2)</w:t>
      </w:r>
    </w:p>
    <w:p w:rsidR="00B11879" w:rsidRPr="002D3F66" w:rsidDel="0030136C" w:rsidRDefault="00B11879" w:rsidP="00B11879">
      <w:pPr>
        <w:pStyle w:val="sqlF9"/>
        <w:rPr>
          <w:del w:id="7943" w:author="Hemmati" w:date="2016-12-16T09:50:00Z"/>
          <w:rFonts w:asciiTheme="minorHAnsi" w:hAnsiTheme="minorHAnsi"/>
          <w:sz w:val="16"/>
          <w:szCs w:val="16"/>
          <w:rPrChange w:id="7944" w:author="Hemmati" w:date="2016-12-16T10:28:00Z">
            <w:rPr>
              <w:del w:id="7945" w:author="Hemmati" w:date="2016-12-16T09:50:00Z"/>
              <w:rFonts w:asciiTheme="minorHAnsi" w:hAnsiTheme="minorHAnsi"/>
            </w:rPr>
          </w:rPrChange>
        </w:rPr>
      </w:pPr>
      <w:r w:rsidRPr="002D3F66">
        <w:rPr>
          <w:rFonts w:asciiTheme="minorHAnsi" w:hAnsiTheme="minorHAnsi"/>
          <w:sz w:val="16"/>
          <w:szCs w:val="16"/>
          <w:rPrChange w:id="7946" w:author="Hemmati" w:date="2016-12-16T10:28:00Z">
            <w:rPr>
              <w:rFonts w:asciiTheme="minorHAnsi" w:hAnsiTheme="minorHAnsi"/>
            </w:rPr>
          </w:rPrChange>
        </w:rPr>
        <w:t xml:space="preserve"> PAY_TYPE                                           VARCHAR2(15)</w:t>
      </w:r>
    </w:p>
    <w:p w:rsidR="00B11879" w:rsidRPr="002D3F66" w:rsidDel="0030136C" w:rsidRDefault="00B11879" w:rsidP="00B11879">
      <w:pPr>
        <w:pStyle w:val="sqlF9"/>
        <w:rPr>
          <w:del w:id="7947" w:author="Hemmati" w:date="2016-12-16T09:50:00Z"/>
          <w:rFonts w:asciiTheme="minorHAnsi" w:hAnsiTheme="minorHAnsi"/>
          <w:sz w:val="16"/>
          <w:szCs w:val="16"/>
          <w:rPrChange w:id="7948" w:author="Hemmati" w:date="2016-12-16T10:28:00Z">
            <w:rPr>
              <w:del w:id="7949" w:author="Hemmati" w:date="2016-12-16T09:50:00Z"/>
              <w:rFonts w:asciiTheme="minorHAnsi" w:hAnsiTheme="minorHAnsi"/>
            </w:rPr>
          </w:rPrChange>
        </w:rPr>
      </w:pPr>
    </w:p>
    <w:p w:rsidR="00B11879" w:rsidRPr="002D3F66" w:rsidDel="0030136C" w:rsidRDefault="00B11879" w:rsidP="00B11879">
      <w:pPr>
        <w:pStyle w:val="sqlF9"/>
        <w:rPr>
          <w:del w:id="7950" w:author="Hemmati" w:date="2016-12-16T09:50:00Z"/>
          <w:rFonts w:asciiTheme="minorHAnsi" w:hAnsiTheme="minorHAnsi"/>
          <w:sz w:val="16"/>
          <w:szCs w:val="16"/>
          <w:rPrChange w:id="7951" w:author="Hemmati" w:date="2016-12-16T10:28:00Z">
            <w:rPr>
              <w:del w:id="7952" w:author="Hemmati" w:date="2016-12-16T09:50:00Z"/>
              <w:rFonts w:asciiTheme="minorHAnsi" w:hAnsiTheme="minorHAnsi"/>
            </w:rPr>
          </w:rPrChange>
        </w:rPr>
      </w:pPr>
    </w:p>
    <w:p w:rsidR="00060E7E" w:rsidRPr="002D3F66" w:rsidRDefault="00060E7E" w:rsidP="00B11879">
      <w:pPr>
        <w:pStyle w:val="sqlF9"/>
        <w:rPr>
          <w:rFonts w:asciiTheme="minorHAnsi" w:hAnsiTheme="minorHAnsi"/>
          <w:sz w:val="16"/>
          <w:szCs w:val="16"/>
          <w:rPrChange w:id="7953" w:author="Hemmati" w:date="2016-12-16T10:28:00Z">
            <w:rPr>
              <w:rFonts w:asciiTheme="minorHAnsi" w:hAnsiTheme="minorHAnsi"/>
            </w:rPr>
          </w:rPrChange>
        </w:rPr>
      </w:pPr>
    </w:p>
    <w:p w:rsidR="00060E7E" w:rsidRPr="00AB486D" w:rsidRDefault="00060E7E" w:rsidP="00060E7E">
      <w:pPr>
        <w:rPr>
          <w:rFonts w:cstheme="minorHAnsi"/>
        </w:rPr>
      </w:pPr>
    </w:p>
    <w:p w:rsidR="00060E7E" w:rsidRPr="00AB486D" w:rsidRDefault="00060E7E" w:rsidP="00060E7E">
      <w:pPr>
        <w:rPr>
          <w:rFonts w:cstheme="minorHAnsi"/>
        </w:rPr>
      </w:pPr>
    </w:p>
    <w:p w:rsidR="00060E7E" w:rsidRPr="00AB486D" w:rsidRDefault="00060E7E" w:rsidP="00060E7E">
      <w:pPr>
        <w:rPr>
          <w:rFonts w:cstheme="minorHAnsi"/>
        </w:rPr>
      </w:pPr>
    </w:p>
    <w:p w:rsidR="00060E7E" w:rsidRPr="00AB486D" w:rsidRDefault="00060E7E" w:rsidP="00060E7E">
      <w:pPr>
        <w:rPr>
          <w:rFonts w:cstheme="minorHAnsi"/>
        </w:rPr>
      </w:pPr>
    </w:p>
    <w:p w:rsidR="00060E7E" w:rsidRPr="00AB486D" w:rsidRDefault="00060E7E" w:rsidP="00060E7E">
      <w:pPr>
        <w:tabs>
          <w:tab w:val="left" w:pos="3016"/>
        </w:tabs>
        <w:rPr>
          <w:rFonts w:cstheme="minorHAnsi"/>
        </w:rPr>
      </w:pPr>
      <w:r w:rsidRPr="00AB486D">
        <w:rPr>
          <w:rFonts w:cstheme="minorHAnsi"/>
        </w:rPr>
        <w:tab/>
      </w:r>
    </w:p>
    <w:p w:rsidR="00060E7E" w:rsidRPr="00AB486D" w:rsidRDefault="00060E7E">
      <w:pPr>
        <w:rPr>
          <w:rFonts w:cstheme="minorHAnsi"/>
        </w:rPr>
      </w:pPr>
      <w:r w:rsidRPr="00AB486D">
        <w:rPr>
          <w:rFonts w:cstheme="minorHAnsi"/>
        </w:rPr>
        <w:br w:type="page"/>
      </w:r>
    </w:p>
    <w:p w:rsidR="00B11879" w:rsidRPr="00AB486D" w:rsidRDefault="00060E7E" w:rsidP="001239DE">
      <w:pPr>
        <w:pStyle w:val="Heading2"/>
        <w:jc w:val="center"/>
        <w:rPr>
          <w:rFonts w:cstheme="minorHAnsi"/>
        </w:rPr>
      </w:pPr>
      <w:bookmarkStart w:id="7954" w:name="_Toc469648534"/>
      <w:r w:rsidRPr="00AB486D">
        <w:rPr>
          <w:rFonts w:cstheme="minorHAnsi"/>
        </w:rPr>
        <w:lastRenderedPageBreak/>
        <w:t xml:space="preserve">BOOKING </w:t>
      </w:r>
      <w:del w:id="7955" w:author="Hemmati" w:date="2016-12-16T10:07:00Z">
        <w:r w:rsidRPr="00AB486D" w:rsidDel="002A6F74">
          <w:rPr>
            <w:rFonts w:cstheme="minorHAnsi"/>
          </w:rPr>
          <w:delText>TABLE</w:delText>
        </w:r>
      </w:del>
      <w:ins w:id="7956" w:author="Hemmati" w:date="2016-12-16T10:07:00Z">
        <w:r w:rsidR="002A6F74">
          <w:rPr>
            <w:rFonts w:cstheme="minorHAnsi"/>
          </w:rPr>
          <w:t>Table</w:t>
        </w:r>
      </w:ins>
      <w:bookmarkEnd w:id="7954"/>
    </w:p>
    <w:p w:rsidR="00927A21" w:rsidRPr="002D3F66" w:rsidDel="0030136C" w:rsidRDefault="00927A21" w:rsidP="00B755A0">
      <w:pPr>
        <w:pStyle w:val="sqlF9"/>
        <w:rPr>
          <w:del w:id="7957" w:author="Hemmati" w:date="2016-12-16T09:50:00Z"/>
          <w:rFonts w:asciiTheme="minorHAnsi" w:hAnsiTheme="minorHAnsi"/>
          <w:sz w:val="16"/>
          <w:szCs w:val="16"/>
          <w:rPrChange w:id="7958" w:author="Hemmati" w:date="2016-12-16T10:28:00Z">
            <w:rPr>
              <w:del w:id="7959" w:author="Hemmati" w:date="2016-12-16T09:50:00Z"/>
              <w:rFonts w:asciiTheme="minorHAnsi" w:hAnsiTheme="minorHAnsi"/>
            </w:rPr>
          </w:rPrChange>
        </w:rPr>
      </w:pPr>
    </w:p>
    <w:p w:rsidR="00B755A0" w:rsidRPr="002D3F66" w:rsidRDefault="00B755A0" w:rsidP="00B755A0">
      <w:pPr>
        <w:pStyle w:val="sqlF9"/>
        <w:rPr>
          <w:rFonts w:asciiTheme="minorHAnsi" w:hAnsiTheme="minorHAnsi"/>
          <w:sz w:val="16"/>
          <w:szCs w:val="16"/>
          <w:rPrChange w:id="7960" w:author="Hemmati" w:date="2016-12-16T10:28:00Z">
            <w:rPr>
              <w:rFonts w:asciiTheme="minorHAnsi" w:hAnsiTheme="minorHAnsi"/>
            </w:rPr>
          </w:rPrChange>
        </w:rPr>
      </w:pPr>
      <w:r w:rsidRPr="002D3F66">
        <w:rPr>
          <w:rFonts w:asciiTheme="minorHAnsi" w:hAnsiTheme="minorHAnsi"/>
          <w:sz w:val="16"/>
          <w:szCs w:val="16"/>
          <w:rPrChange w:id="7961" w:author="Hemmati" w:date="2016-12-16T10:28:00Z">
            <w:rPr>
              <w:rFonts w:asciiTheme="minorHAnsi" w:hAnsiTheme="minorHAnsi"/>
            </w:rPr>
          </w:rPrChange>
        </w:rPr>
        <w:t xml:space="preserve">REM ============================ </w:t>
      </w:r>
      <w:r w:rsidRPr="002D3F66">
        <w:rPr>
          <w:rFonts w:asciiTheme="minorHAnsi" w:hAnsiTheme="minorHAnsi"/>
          <w:b/>
          <w:sz w:val="16"/>
          <w:szCs w:val="16"/>
          <w:rPrChange w:id="7962" w:author="Hemmati" w:date="2016-12-16T10:28:00Z">
            <w:rPr>
              <w:rFonts w:asciiTheme="minorHAnsi" w:hAnsiTheme="minorHAnsi"/>
              <w:b/>
            </w:rPr>
          </w:rPrChange>
        </w:rPr>
        <w:t>BOOKING TABLE</w:t>
      </w:r>
      <w:r w:rsidRPr="002D3F66">
        <w:rPr>
          <w:rFonts w:asciiTheme="minorHAnsi" w:hAnsiTheme="minorHAnsi"/>
          <w:sz w:val="16"/>
          <w:szCs w:val="16"/>
          <w:rPrChange w:id="7963" w:author="Hemmati" w:date="2016-12-16T10:28:00Z">
            <w:rPr>
              <w:rFonts w:asciiTheme="minorHAnsi" w:hAnsiTheme="minorHAnsi"/>
            </w:rPr>
          </w:rPrChange>
        </w:rPr>
        <w:t xml:space="preserve"> ==============================</w:t>
      </w:r>
    </w:p>
    <w:p w:rsidR="00B755A0" w:rsidRPr="002D3F66" w:rsidRDefault="00B755A0" w:rsidP="00060E7E">
      <w:pPr>
        <w:pStyle w:val="sqlF9"/>
        <w:rPr>
          <w:rFonts w:asciiTheme="minorHAnsi" w:hAnsiTheme="minorHAnsi"/>
          <w:sz w:val="16"/>
          <w:szCs w:val="16"/>
          <w:rPrChange w:id="7964" w:author="Hemmati" w:date="2016-12-16T10:28:00Z">
            <w:rPr>
              <w:rFonts w:asciiTheme="minorHAnsi" w:hAnsiTheme="minorHAnsi"/>
            </w:rPr>
          </w:rPrChange>
        </w:rPr>
      </w:pPr>
    </w:p>
    <w:p w:rsidR="00060E7E" w:rsidRPr="002D3F66" w:rsidRDefault="00060E7E" w:rsidP="00060E7E">
      <w:pPr>
        <w:pStyle w:val="sqlF9"/>
        <w:rPr>
          <w:rFonts w:asciiTheme="minorHAnsi" w:hAnsiTheme="minorHAnsi"/>
          <w:sz w:val="16"/>
          <w:szCs w:val="16"/>
          <w:rPrChange w:id="7965" w:author="Hemmati" w:date="2016-12-16T10:28:00Z">
            <w:rPr>
              <w:rFonts w:asciiTheme="minorHAnsi" w:hAnsiTheme="minorHAnsi"/>
            </w:rPr>
          </w:rPrChange>
        </w:rPr>
      </w:pPr>
      <w:r w:rsidRPr="002D3F66">
        <w:rPr>
          <w:rFonts w:asciiTheme="minorHAnsi" w:hAnsiTheme="minorHAnsi"/>
          <w:sz w:val="16"/>
          <w:szCs w:val="16"/>
          <w:rPrChange w:id="7966" w:author="Hemmati" w:date="2016-12-16T10:28:00Z">
            <w:rPr>
              <w:rFonts w:asciiTheme="minorHAnsi" w:hAnsiTheme="minorHAnsi"/>
            </w:rPr>
          </w:rPrChange>
        </w:rPr>
        <w:t>CREATE TABLE BOOKING</w:t>
      </w:r>
    </w:p>
    <w:p w:rsidR="00060E7E" w:rsidRPr="002D3F66" w:rsidRDefault="00060E7E" w:rsidP="00060E7E">
      <w:pPr>
        <w:pStyle w:val="sqlF9"/>
        <w:rPr>
          <w:rFonts w:asciiTheme="minorHAnsi" w:hAnsiTheme="minorHAnsi"/>
          <w:sz w:val="16"/>
          <w:szCs w:val="16"/>
          <w:rPrChange w:id="7967" w:author="Hemmati" w:date="2016-12-16T10:28:00Z">
            <w:rPr>
              <w:rFonts w:asciiTheme="minorHAnsi" w:hAnsiTheme="minorHAnsi"/>
            </w:rPr>
          </w:rPrChange>
        </w:rPr>
      </w:pPr>
      <w:r w:rsidRPr="002D3F66">
        <w:rPr>
          <w:rFonts w:asciiTheme="minorHAnsi" w:hAnsiTheme="minorHAnsi"/>
          <w:sz w:val="16"/>
          <w:szCs w:val="16"/>
          <w:rPrChange w:id="7968" w:author="Hemmati" w:date="2016-12-16T10:28:00Z">
            <w:rPr>
              <w:rFonts w:asciiTheme="minorHAnsi" w:hAnsiTheme="minorHAnsi"/>
            </w:rPr>
          </w:rPrChange>
        </w:rPr>
        <w:t xml:space="preserve">       (booking_id</w:t>
      </w:r>
      <w:r w:rsidRPr="002D3F66">
        <w:rPr>
          <w:rFonts w:asciiTheme="minorHAnsi" w:hAnsiTheme="minorHAnsi"/>
          <w:sz w:val="16"/>
          <w:szCs w:val="16"/>
          <w:rPrChange w:id="7969" w:author="Hemmati" w:date="2016-12-16T10:28:00Z">
            <w:rPr>
              <w:rFonts w:asciiTheme="minorHAnsi" w:hAnsiTheme="minorHAnsi"/>
            </w:rPr>
          </w:rPrChange>
        </w:rPr>
        <w:tab/>
        <w:t>NUMBER(10)</w:t>
      </w:r>
    </w:p>
    <w:p w:rsidR="00060E7E" w:rsidRPr="002D3F66" w:rsidRDefault="00060E7E" w:rsidP="00060E7E">
      <w:pPr>
        <w:pStyle w:val="sqlF9"/>
        <w:rPr>
          <w:rFonts w:asciiTheme="minorHAnsi" w:hAnsiTheme="minorHAnsi"/>
          <w:sz w:val="16"/>
          <w:szCs w:val="16"/>
          <w:rPrChange w:id="7970" w:author="Hemmati" w:date="2016-12-16T10:28:00Z">
            <w:rPr>
              <w:rFonts w:asciiTheme="minorHAnsi" w:hAnsiTheme="minorHAnsi"/>
            </w:rPr>
          </w:rPrChange>
        </w:rPr>
      </w:pPr>
      <w:r w:rsidRPr="002D3F66">
        <w:rPr>
          <w:rFonts w:asciiTheme="minorHAnsi" w:hAnsiTheme="minorHAnsi"/>
          <w:sz w:val="16"/>
          <w:szCs w:val="16"/>
          <w:rPrChange w:id="7971" w:author="Hemmati" w:date="2016-12-16T10:28:00Z">
            <w:rPr>
              <w:rFonts w:asciiTheme="minorHAnsi" w:hAnsiTheme="minorHAnsi"/>
            </w:rPr>
          </w:rPrChange>
        </w:rPr>
        <w:tab/>
      </w:r>
      <w:r w:rsidRPr="002D3F66">
        <w:rPr>
          <w:rFonts w:asciiTheme="minorHAnsi" w:hAnsiTheme="minorHAnsi"/>
          <w:sz w:val="16"/>
          <w:szCs w:val="16"/>
          <w:rPrChange w:id="7972" w:author="Hemmati" w:date="2016-12-16T10:28:00Z">
            <w:rPr>
              <w:rFonts w:asciiTheme="minorHAnsi" w:hAnsiTheme="minorHAnsi"/>
            </w:rPr>
          </w:rPrChange>
        </w:rPr>
        <w:tab/>
        <w:t xml:space="preserve">constraint   </w:t>
      </w:r>
      <w:r w:rsidRPr="002D3F66">
        <w:rPr>
          <w:rFonts w:asciiTheme="minorHAnsi" w:hAnsiTheme="minorHAnsi"/>
          <w:sz w:val="16"/>
          <w:szCs w:val="16"/>
          <w:rPrChange w:id="7973" w:author="Hemmati" w:date="2016-12-16T10:28:00Z">
            <w:rPr>
              <w:rFonts w:asciiTheme="minorHAnsi" w:hAnsiTheme="minorHAnsi"/>
            </w:rPr>
          </w:rPrChange>
        </w:rPr>
        <w:tab/>
        <w:t>booking_id_pk     primary key</w:t>
      </w:r>
    </w:p>
    <w:p w:rsidR="00060E7E" w:rsidRPr="002D3F66" w:rsidRDefault="00060E7E" w:rsidP="00060E7E">
      <w:pPr>
        <w:pStyle w:val="sqlF9"/>
        <w:rPr>
          <w:rFonts w:asciiTheme="minorHAnsi" w:hAnsiTheme="minorHAnsi"/>
          <w:sz w:val="16"/>
          <w:szCs w:val="16"/>
          <w:rPrChange w:id="7974" w:author="Hemmati" w:date="2016-12-16T10:28:00Z">
            <w:rPr>
              <w:rFonts w:asciiTheme="minorHAnsi" w:hAnsiTheme="minorHAnsi"/>
            </w:rPr>
          </w:rPrChange>
        </w:rPr>
      </w:pPr>
      <w:r w:rsidRPr="002D3F66">
        <w:rPr>
          <w:rFonts w:asciiTheme="minorHAnsi" w:hAnsiTheme="minorHAnsi"/>
          <w:sz w:val="16"/>
          <w:szCs w:val="16"/>
          <w:rPrChange w:id="7975" w:author="Hemmati" w:date="2016-12-16T10:28:00Z">
            <w:rPr>
              <w:rFonts w:asciiTheme="minorHAnsi" w:hAnsiTheme="minorHAnsi"/>
            </w:rPr>
          </w:rPrChange>
        </w:rPr>
        <w:t xml:space="preserve">        </w:t>
      </w:r>
      <w:r w:rsidRPr="002D3F66">
        <w:rPr>
          <w:rFonts w:asciiTheme="minorHAnsi" w:hAnsiTheme="minorHAnsi"/>
          <w:sz w:val="16"/>
          <w:szCs w:val="16"/>
          <w:rPrChange w:id="7976" w:author="Hemmati" w:date="2016-12-16T10:28:00Z">
            <w:rPr>
              <w:rFonts w:asciiTheme="minorHAnsi" w:hAnsiTheme="minorHAnsi"/>
            </w:rPr>
          </w:rPrChange>
        </w:rPr>
        <w:tab/>
        <w:t>DEFERRABLE INITIALLY DEFERRED</w:t>
      </w:r>
    </w:p>
    <w:p w:rsidR="00060E7E" w:rsidRPr="002D3F66" w:rsidRDefault="00060E7E" w:rsidP="00060E7E">
      <w:pPr>
        <w:pStyle w:val="sqlF9"/>
        <w:rPr>
          <w:rFonts w:asciiTheme="minorHAnsi" w:hAnsiTheme="minorHAnsi"/>
          <w:sz w:val="16"/>
          <w:szCs w:val="16"/>
          <w:rPrChange w:id="7977" w:author="Hemmati" w:date="2016-12-16T10:28:00Z">
            <w:rPr>
              <w:rFonts w:asciiTheme="minorHAnsi" w:hAnsiTheme="minorHAnsi"/>
            </w:rPr>
          </w:rPrChange>
        </w:rPr>
      </w:pPr>
      <w:r w:rsidRPr="002D3F66">
        <w:rPr>
          <w:rFonts w:asciiTheme="minorHAnsi" w:hAnsiTheme="minorHAnsi"/>
          <w:sz w:val="16"/>
          <w:szCs w:val="16"/>
          <w:rPrChange w:id="7978" w:author="Hemmati" w:date="2016-12-16T10:28:00Z">
            <w:rPr>
              <w:rFonts w:asciiTheme="minorHAnsi" w:hAnsiTheme="minorHAnsi"/>
            </w:rPr>
          </w:rPrChange>
        </w:rPr>
        <w:t>USING INDEX</w:t>
      </w:r>
    </w:p>
    <w:p w:rsidR="00060E7E" w:rsidRPr="002D3F66" w:rsidRDefault="00060E7E" w:rsidP="00060E7E">
      <w:pPr>
        <w:pStyle w:val="sqlF9"/>
        <w:rPr>
          <w:rFonts w:asciiTheme="minorHAnsi" w:hAnsiTheme="minorHAnsi"/>
          <w:sz w:val="16"/>
          <w:szCs w:val="16"/>
          <w:rPrChange w:id="7979" w:author="Hemmati" w:date="2016-12-16T10:28:00Z">
            <w:rPr>
              <w:rFonts w:asciiTheme="minorHAnsi" w:hAnsiTheme="minorHAnsi"/>
            </w:rPr>
          </w:rPrChange>
        </w:rPr>
      </w:pPr>
      <w:r w:rsidRPr="002D3F66">
        <w:rPr>
          <w:rFonts w:asciiTheme="minorHAnsi" w:hAnsiTheme="minorHAnsi"/>
          <w:sz w:val="16"/>
          <w:szCs w:val="16"/>
          <w:rPrChange w:id="7980" w:author="Hemmati" w:date="2016-12-16T10:28:00Z">
            <w:rPr>
              <w:rFonts w:asciiTheme="minorHAnsi" w:hAnsiTheme="minorHAnsi"/>
            </w:rPr>
          </w:rPrChange>
        </w:rPr>
        <w:tab/>
      </w:r>
      <w:r w:rsidRPr="002D3F66">
        <w:rPr>
          <w:rFonts w:asciiTheme="minorHAnsi" w:hAnsiTheme="minorHAnsi"/>
          <w:sz w:val="16"/>
          <w:szCs w:val="16"/>
          <w:rPrChange w:id="7981" w:author="Hemmati" w:date="2016-12-16T10:28:00Z">
            <w:rPr>
              <w:rFonts w:asciiTheme="minorHAnsi" w:hAnsiTheme="minorHAnsi"/>
            </w:rPr>
          </w:rPrChange>
        </w:rPr>
        <w:tab/>
        <w:t>(CREATE INDEX booking_id_idx  ON  BOOKING(booking_id)</w:t>
      </w:r>
    </w:p>
    <w:p w:rsidR="00060E7E" w:rsidRPr="002D3F66" w:rsidRDefault="00060E7E" w:rsidP="00060E7E">
      <w:pPr>
        <w:pStyle w:val="sqlF9"/>
        <w:rPr>
          <w:rFonts w:asciiTheme="minorHAnsi" w:hAnsiTheme="minorHAnsi"/>
          <w:sz w:val="16"/>
          <w:szCs w:val="16"/>
          <w:rPrChange w:id="7982" w:author="Hemmati" w:date="2016-12-16T10:28:00Z">
            <w:rPr>
              <w:rFonts w:asciiTheme="minorHAnsi" w:hAnsiTheme="minorHAnsi"/>
            </w:rPr>
          </w:rPrChange>
        </w:rPr>
      </w:pPr>
      <w:r w:rsidRPr="002D3F66">
        <w:rPr>
          <w:rFonts w:asciiTheme="minorHAnsi" w:hAnsiTheme="minorHAnsi"/>
          <w:sz w:val="16"/>
          <w:szCs w:val="16"/>
          <w:rPrChange w:id="7983" w:author="Hemmati" w:date="2016-12-16T10:28:00Z">
            <w:rPr>
              <w:rFonts w:asciiTheme="minorHAnsi" w:hAnsiTheme="minorHAnsi"/>
            </w:rPr>
          </w:rPrChange>
        </w:rPr>
        <w:t>TABLESPACE indx),</w:t>
      </w:r>
    </w:p>
    <w:p w:rsidR="00060E7E" w:rsidRPr="002D3F66" w:rsidRDefault="00060E7E" w:rsidP="00060E7E">
      <w:pPr>
        <w:pStyle w:val="sqlF9"/>
        <w:rPr>
          <w:rFonts w:asciiTheme="minorHAnsi" w:hAnsiTheme="minorHAnsi"/>
          <w:sz w:val="16"/>
          <w:szCs w:val="16"/>
          <w:rPrChange w:id="7984" w:author="Hemmati" w:date="2016-12-16T10:28:00Z">
            <w:rPr>
              <w:rFonts w:asciiTheme="minorHAnsi" w:hAnsiTheme="minorHAnsi"/>
            </w:rPr>
          </w:rPrChange>
        </w:rPr>
      </w:pPr>
      <w:r w:rsidRPr="002D3F66">
        <w:rPr>
          <w:rFonts w:asciiTheme="minorHAnsi" w:hAnsiTheme="minorHAnsi"/>
          <w:sz w:val="16"/>
          <w:szCs w:val="16"/>
          <w:rPrChange w:id="7985" w:author="Hemmati" w:date="2016-12-16T10:28:00Z">
            <w:rPr>
              <w:rFonts w:asciiTheme="minorHAnsi" w:hAnsiTheme="minorHAnsi"/>
            </w:rPr>
          </w:rPrChange>
        </w:rPr>
        <w:tab/>
        <w:t>booking_no</w:t>
      </w:r>
      <w:r w:rsidRPr="002D3F66">
        <w:rPr>
          <w:rFonts w:asciiTheme="minorHAnsi" w:hAnsiTheme="minorHAnsi"/>
          <w:sz w:val="16"/>
          <w:szCs w:val="16"/>
          <w:rPrChange w:id="7986" w:author="Hemmati" w:date="2016-12-16T10:28:00Z">
            <w:rPr>
              <w:rFonts w:asciiTheme="minorHAnsi" w:hAnsiTheme="minorHAnsi"/>
            </w:rPr>
          </w:rPrChange>
        </w:rPr>
        <w:tab/>
      </w:r>
      <w:r w:rsidRPr="002D3F66">
        <w:rPr>
          <w:rFonts w:asciiTheme="minorHAnsi" w:hAnsiTheme="minorHAnsi"/>
          <w:sz w:val="16"/>
          <w:szCs w:val="16"/>
          <w:rPrChange w:id="7987" w:author="Hemmati" w:date="2016-12-16T10:28:00Z">
            <w:rPr>
              <w:rFonts w:asciiTheme="minorHAnsi" w:hAnsiTheme="minorHAnsi"/>
            </w:rPr>
          </w:rPrChange>
        </w:rPr>
        <w:tab/>
        <w:t>VARCHAR2(15),</w:t>
      </w:r>
    </w:p>
    <w:p w:rsidR="00060E7E" w:rsidRPr="002D3F66" w:rsidRDefault="00060E7E" w:rsidP="00060E7E">
      <w:pPr>
        <w:pStyle w:val="sqlF9"/>
        <w:rPr>
          <w:rFonts w:asciiTheme="minorHAnsi" w:hAnsiTheme="minorHAnsi"/>
          <w:sz w:val="16"/>
          <w:szCs w:val="16"/>
          <w:rPrChange w:id="7988" w:author="Hemmati" w:date="2016-12-16T10:28:00Z">
            <w:rPr>
              <w:rFonts w:asciiTheme="minorHAnsi" w:hAnsiTheme="minorHAnsi"/>
            </w:rPr>
          </w:rPrChange>
        </w:rPr>
      </w:pPr>
      <w:r w:rsidRPr="002D3F66">
        <w:rPr>
          <w:rFonts w:asciiTheme="minorHAnsi" w:hAnsiTheme="minorHAnsi"/>
          <w:sz w:val="16"/>
          <w:szCs w:val="16"/>
          <w:rPrChange w:id="7989" w:author="Hemmati" w:date="2016-12-16T10:28:00Z">
            <w:rPr>
              <w:rFonts w:asciiTheme="minorHAnsi" w:hAnsiTheme="minorHAnsi"/>
            </w:rPr>
          </w:rPrChange>
        </w:rPr>
        <w:tab/>
        <w:t>booking_date</w:t>
      </w:r>
      <w:r w:rsidRPr="002D3F66">
        <w:rPr>
          <w:rFonts w:asciiTheme="minorHAnsi" w:hAnsiTheme="minorHAnsi"/>
          <w:sz w:val="16"/>
          <w:szCs w:val="16"/>
          <w:rPrChange w:id="7990" w:author="Hemmati" w:date="2016-12-16T10:28:00Z">
            <w:rPr>
              <w:rFonts w:asciiTheme="minorHAnsi" w:hAnsiTheme="minorHAnsi"/>
            </w:rPr>
          </w:rPrChange>
        </w:rPr>
        <w:tab/>
      </w:r>
      <w:r w:rsidRPr="002D3F66">
        <w:rPr>
          <w:rFonts w:asciiTheme="minorHAnsi" w:hAnsiTheme="minorHAnsi"/>
          <w:sz w:val="16"/>
          <w:szCs w:val="16"/>
          <w:rPrChange w:id="7991" w:author="Hemmati" w:date="2016-12-16T10:28:00Z">
            <w:rPr>
              <w:rFonts w:asciiTheme="minorHAnsi" w:hAnsiTheme="minorHAnsi"/>
            </w:rPr>
          </w:rPrChange>
        </w:rPr>
        <w:tab/>
        <w:t>DATE,</w:t>
      </w:r>
    </w:p>
    <w:p w:rsidR="00060E7E" w:rsidRPr="002D3F66" w:rsidRDefault="00060E7E" w:rsidP="00060E7E">
      <w:pPr>
        <w:pStyle w:val="sqlF9"/>
        <w:rPr>
          <w:rFonts w:asciiTheme="minorHAnsi" w:hAnsiTheme="minorHAnsi"/>
          <w:sz w:val="16"/>
          <w:szCs w:val="16"/>
          <w:rPrChange w:id="7992" w:author="Hemmati" w:date="2016-12-16T10:28:00Z">
            <w:rPr>
              <w:rFonts w:asciiTheme="minorHAnsi" w:hAnsiTheme="minorHAnsi"/>
            </w:rPr>
          </w:rPrChange>
        </w:rPr>
      </w:pPr>
      <w:r w:rsidRPr="002D3F66">
        <w:rPr>
          <w:rFonts w:asciiTheme="minorHAnsi" w:hAnsiTheme="minorHAnsi"/>
          <w:sz w:val="16"/>
          <w:szCs w:val="16"/>
          <w:rPrChange w:id="7993" w:author="Hemmati" w:date="2016-12-16T10:28:00Z">
            <w:rPr>
              <w:rFonts w:asciiTheme="minorHAnsi" w:hAnsiTheme="minorHAnsi"/>
            </w:rPr>
          </w:rPrChange>
        </w:rPr>
        <w:tab/>
        <w:t>trip_start_date</w:t>
      </w:r>
      <w:r w:rsidRPr="002D3F66">
        <w:rPr>
          <w:rFonts w:asciiTheme="minorHAnsi" w:hAnsiTheme="minorHAnsi"/>
          <w:sz w:val="16"/>
          <w:szCs w:val="16"/>
          <w:rPrChange w:id="7994" w:author="Hemmati" w:date="2016-12-16T10:28:00Z">
            <w:rPr>
              <w:rFonts w:asciiTheme="minorHAnsi" w:hAnsiTheme="minorHAnsi"/>
            </w:rPr>
          </w:rPrChange>
        </w:rPr>
        <w:tab/>
      </w:r>
      <w:r w:rsidRPr="002D3F66">
        <w:rPr>
          <w:rFonts w:asciiTheme="minorHAnsi" w:hAnsiTheme="minorHAnsi"/>
          <w:sz w:val="16"/>
          <w:szCs w:val="16"/>
          <w:rPrChange w:id="7995" w:author="Hemmati" w:date="2016-12-16T10:28:00Z">
            <w:rPr>
              <w:rFonts w:asciiTheme="minorHAnsi" w:hAnsiTheme="minorHAnsi"/>
            </w:rPr>
          </w:rPrChange>
        </w:rPr>
        <w:tab/>
        <w:t>DATE,</w:t>
      </w:r>
    </w:p>
    <w:p w:rsidR="00060E7E" w:rsidRPr="002D3F66" w:rsidRDefault="00060E7E" w:rsidP="00060E7E">
      <w:pPr>
        <w:pStyle w:val="sqlF9"/>
        <w:rPr>
          <w:rFonts w:asciiTheme="minorHAnsi" w:hAnsiTheme="minorHAnsi"/>
          <w:sz w:val="16"/>
          <w:szCs w:val="16"/>
          <w:rPrChange w:id="7996" w:author="Hemmati" w:date="2016-12-16T10:28:00Z">
            <w:rPr>
              <w:rFonts w:asciiTheme="minorHAnsi" w:hAnsiTheme="minorHAnsi"/>
            </w:rPr>
          </w:rPrChange>
        </w:rPr>
      </w:pPr>
      <w:r w:rsidRPr="002D3F66">
        <w:rPr>
          <w:rFonts w:asciiTheme="minorHAnsi" w:hAnsiTheme="minorHAnsi"/>
          <w:sz w:val="16"/>
          <w:szCs w:val="16"/>
          <w:rPrChange w:id="7997" w:author="Hemmati" w:date="2016-12-16T10:28:00Z">
            <w:rPr>
              <w:rFonts w:asciiTheme="minorHAnsi" w:hAnsiTheme="minorHAnsi"/>
            </w:rPr>
          </w:rPrChange>
        </w:rPr>
        <w:tab/>
        <w:t>trip_end_date</w:t>
      </w:r>
      <w:r w:rsidRPr="002D3F66">
        <w:rPr>
          <w:rFonts w:asciiTheme="minorHAnsi" w:hAnsiTheme="minorHAnsi"/>
          <w:sz w:val="16"/>
          <w:szCs w:val="16"/>
          <w:rPrChange w:id="7998" w:author="Hemmati" w:date="2016-12-16T10:28:00Z">
            <w:rPr>
              <w:rFonts w:asciiTheme="minorHAnsi" w:hAnsiTheme="minorHAnsi"/>
            </w:rPr>
          </w:rPrChange>
        </w:rPr>
        <w:tab/>
      </w:r>
      <w:r w:rsidRPr="002D3F66">
        <w:rPr>
          <w:rFonts w:asciiTheme="minorHAnsi" w:hAnsiTheme="minorHAnsi"/>
          <w:sz w:val="16"/>
          <w:szCs w:val="16"/>
          <w:rPrChange w:id="7999" w:author="Hemmati" w:date="2016-12-16T10:28:00Z">
            <w:rPr>
              <w:rFonts w:asciiTheme="minorHAnsi" w:hAnsiTheme="minorHAnsi"/>
            </w:rPr>
          </w:rPrChange>
        </w:rPr>
        <w:tab/>
        <w:t>DATE,</w:t>
      </w:r>
    </w:p>
    <w:p w:rsidR="00060E7E" w:rsidRPr="002D3F66" w:rsidRDefault="00060E7E" w:rsidP="00060E7E">
      <w:pPr>
        <w:pStyle w:val="sqlF9"/>
        <w:rPr>
          <w:rFonts w:asciiTheme="minorHAnsi" w:hAnsiTheme="minorHAnsi"/>
          <w:sz w:val="16"/>
          <w:szCs w:val="16"/>
          <w:rPrChange w:id="8000" w:author="Hemmati" w:date="2016-12-16T10:28:00Z">
            <w:rPr>
              <w:rFonts w:asciiTheme="minorHAnsi" w:hAnsiTheme="minorHAnsi"/>
            </w:rPr>
          </w:rPrChange>
        </w:rPr>
      </w:pPr>
      <w:r w:rsidRPr="002D3F66">
        <w:rPr>
          <w:rFonts w:asciiTheme="minorHAnsi" w:hAnsiTheme="minorHAnsi"/>
          <w:sz w:val="16"/>
          <w:szCs w:val="16"/>
          <w:rPrChange w:id="8001" w:author="Hemmati" w:date="2016-12-16T10:28:00Z">
            <w:rPr>
              <w:rFonts w:asciiTheme="minorHAnsi" w:hAnsiTheme="minorHAnsi"/>
            </w:rPr>
          </w:rPrChange>
        </w:rPr>
        <w:tab/>
        <w:t>destination_desc</w:t>
      </w:r>
      <w:r w:rsidRPr="002D3F66">
        <w:rPr>
          <w:rFonts w:asciiTheme="minorHAnsi" w:hAnsiTheme="minorHAnsi"/>
          <w:sz w:val="16"/>
          <w:szCs w:val="16"/>
          <w:rPrChange w:id="8002" w:author="Hemmati" w:date="2016-12-16T10:28:00Z">
            <w:rPr>
              <w:rFonts w:asciiTheme="minorHAnsi" w:hAnsiTheme="minorHAnsi"/>
            </w:rPr>
          </w:rPrChange>
        </w:rPr>
        <w:tab/>
        <w:t>VARCHAR2(50),</w:t>
      </w:r>
    </w:p>
    <w:p w:rsidR="00060E7E" w:rsidRPr="002D3F66" w:rsidRDefault="00060E7E" w:rsidP="00060E7E">
      <w:pPr>
        <w:pStyle w:val="sqlF9"/>
        <w:rPr>
          <w:rFonts w:asciiTheme="minorHAnsi" w:hAnsiTheme="minorHAnsi"/>
          <w:sz w:val="16"/>
          <w:szCs w:val="16"/>
          <w:rPrChange w:id="8003" w:author="Hemmati" w:date="2016-12-16T10:28:00Z">
            <w:rPr>
              <w:rFonts w:asciiTheme="minorHAnsi" w:hAnsiTheme="minorHAnsi"/>
            </w:rPr>
          </w:rPrChange>
        </w:rPr>
      </w:pPr>
      <w:r w:rsidRPr="002D3F66">
        <w:rPr>
          <w:rFonts w:asciiTheme="minorHAnsi" w:hAnsiTheme="minorHAnsi"/>
          <w:sz w:val="16"/>
          <w:szCs w:val="16"/>
          <w:rPrChange w:id="8004" w:author="Hemmati" w:date="2016-12-16T10:28:00Z">
            <w:rPr>
              <w:rFonts w:asciiTheme="minorHAnsi" w:hAnsiTheme="minorHAnsi"/>
            </w:rPr>
          </w:rPrChange>
        </w:rPr>
        <w:tab/>
        <w:t xml:space="preserve">destination_code  </w:t>
      </w:r>
      <w:r w:rsidRPr="002D3F66">
        <w:rPr>
          <w:rFonts w:asciiTheme="minorHAnsi" w:hAnsiTheme="minorHAnsi"/>
          <w:sz w:val="16"/>
          <w:szCs w:val="16"/>
          <w:rPrChange w:id="8005" w:author="Hemmati" w:date="2016-12-16T10:28:00Z">
            <w:rPr>
              <w:rFonts w:asciiTheme="minorHAnsi" w:hAnsiTheme="minorHAnsi"/>
            </w:rPr>
          </w:rPrChange>
        </w:rPr>
        <w:tab/>
        <w:t>VARCHAR2(10)</w:t>
      </w:r>
    </w:p>
    <w:p w:rsidR="00060E7E" w:rsidRPr="002D3F66" w:rsidRDefault="00060E7E" w:rsidP="00060E7E">
      <w:pPr>
        <w:pStyle w:val="sqlF9"/>
        <w:rPr>
          <w:rFonts w:asciiTheme="minorHAnsi" w:hAnsiTheme="minorHAnsi"/>
          <w:sz w:val="16"/>
          <w:szCs w:val="16"/>
          <w:rPrChange w:id="8006" w:author="Hemmati" w:date="2016-12-16T10:28:00Z">
            <w:rPr>
              <w:rFonts w:asciiTheme="minorHAnsi" w:hAnsiTheme="minorHAnsi"/>
            </w:rPr>
          </w:rPrChange>
        </w:rPr>
      </w:pPr>
      <w:r w:rsidRPr="002D3F66">
        <w:rPr>
          <w:rFonts w:asciiTheme="minorHAnsi" w:hAnsiTheme="minorHAnsi"/>
          <w:sz w:val="16"/>
          <w:szCs w:val="16"/>
          <w:rPrChange w:id="8007" w:author="Hemmati" w:date="2016-12-16T10:28:00Z">
            <w:rPr>
              <w:rFonts w:asciiTheme="minorHAnsi" w:hAnsiTheme="minorHAnsi"/>
            </w:rPr>
          </w:rPrChange>
        </w:rPr>
        <w:tab/>
      </w:r>
      <w:r w:rsidRPr="002D3F66">
        <w:rPr>
          <w:rFonts w:asciiTheme="minorHAnsi" w:hAnsiTheme="minorHAnsi"/>
          <w:sz w:val="16"/>
          <w:szCs w:val="16"/>
          <w:rPrChange w:id="8008" w:author="Hemmati" w:date="2016-12-16T10:28:00Z">
            <w:rPr>
              <w:rFonts w:asciiTheme="minorHAnsi" w:hAnsiTheme="minorHAnsi"/>
            </w:rPr>
          </w:rPrChange>
        </w:rPr>
        <w:tab/>
        <w:t xml:space="preserve">constraint   </w:t>
      </w:r>
      <w:r w:rsidRPr="002D3F66">
        <w:rPr>
          <w:rFonts w:asciiTheme="minorHAnsi" w:hAnsiTheme="minorHAnsi"/>
          <w:sz w:val="16"/>
          <w:szCs w:val="16"/>
          <w:rPrChange w:id="8009" w:author="Hemmati" w:date="2016-12-16T10:28:00Z">
            <w:rPr>
              <w:rFonts w:asciiTheme="minorHAnsi" w:hAnsiTheme="minorHAnsi"/>
            </w:rPr>
          </w:rPrChange>
        </w:rPr>
        <w:tab/>
        <w:t>book_destin_code_fk   REFERENCES DESTINATION(destination_code)</w:t>
      </w:r>
    </w:p>
    <w:p w:rsidR="00060E7E" w:rsidRPr="002D3F66" w:rsidRDefault="00060E7E" w:rsidP="00060E7E">
      <w:pPr>
        <w:pStyle w:val="sqlF9"/>
        <w:rPr>
          <w:rFonts w:asciiTheme="minorHAnsi" w:hAnsiTheme="minorHAnsi"/>
          <w:sz w:val="16"/>
          <w:szCs w:val="16"/>
          <w:rPrChange w:id="8010" w:author="Hemmati" w:date="2016-12-16T10:28:00Z">
            <w:rPr>
              <w:rFonts w:asciiTheme="minorHAnsi" w:hAnsiTheme="minorHAnsi"/>
            </w:rPr>
          </w:rPrChange>
        </w:rPr>
      </w:pPr>
      <w:r w:rsidRPr="002D3F66">
        <w:rPr>
          <w:rFonts w:asciiTheme="minorHAnsi" w:hAnsiTheme="minorHAnsi"/>
          <w:sz w:val="16"/>
          <w:szCs w:val="16"/>
          <w:rPrChange w:id="8011" w:author="Hemmati" w:date="2016-12-16T10:28:00Z">
            <w:rPr>
              <w:rFonts w:asciiTheme="minorHAnsi" w:hAnsiTheme="minorHAnsi"/>
            </w:rPr>
          </w:rPrChange>
        </w:rPr>
        <w:t xml:space="preserve">       </w:t>
      </w:r>
      <w:r w:rsidRPr="002D3F66">
        <w:rPr>
          <w:rFonts w:asciiTheme="minorHAnsi" w:hAnsiTheme="minorHAnsi"/>
          <w:sz w:val="16"/>
          <w:szCs w:val="16"/>
          <w:rPrChange w:id="8012" w:author="Hemmati" w:date="2016-12-16T10:28:00Z">
            <w:rPr>
              <w:rFonts w:asciiTheme="minorHAnsi" w:hAnsiTheme="minorHAnsi"/>
            </w:rPr>
          </w:rPrChange>
        </w:rPr>
        <w:tab/>
      </w:r>
      <w:r w:rsidRPr="002D3F66">
        <w:rPr>
          <w:rFonts w:asciiTheme="minorHAnsi" w:hAnsiTheme="minorHAnsi"/>
          <w:sz w:val="16"/>
          <w:szCs w:val="16"/>
          <w:rPrChange w:id="8013" w:author="Hemmati" w:date="2016-12-16T10:28:00Z">
            <w:rPr>
              <w:rFonts w:asciiTheme="minorHAnsi" w:hAnsiTheme="minorHAnsi"/>
            </w:rPr>
          </w:rPrChange>
        </w:rPr>
        <w:tab/>
        <w:t xml:space="preserve"> DEFERRABLE INITIALLY DEFERRED ,</w:t>
      </w:r>
    </w:p>
    <w:p w:rsidR="00060E7E" w:rsidRPr="002D3F66" w:rsidRDefault="00060E7E" w:rsidP="00060E7E">
      <w:pPr>
        <w:pStyle w:val="sqlF9"/>
        <w:rPr>
          <w:rFonts w:asciiTheme="minorHAnsi" w:hAnsiTheme="minorHAnsi"/>
          <w:sz w:val="16"/>
          <w:szCs w:val="16"/>
          <w:rPrChange w:id="8014" w:author="Hemmati" w:date="2016-12-16T10:28:00Z">
            <w:rPr>
              <w:rFonts w:asciiTheme="minorHAnsi" w:hAnsiTheme="minorHAnsi"/>
            </w:rPr>
          </w:rPrChange>
        </w:rPr>
      </w:pPr>
      <w:r w:rsidRPr="002D3F66">
        <w:rPr>
          <w:rFonts w:asciiTheme="minorHAnsi" w:hAnsiTheme="minorHAnsi"/>
          <w:sz w:val="16"/>
          <w:szCs w:val="16"/>
          <w:rPrChange w:id="8015" w:author="Hemmati" w:date="2016-12-16T10:28:00Z">
            <w:rPr>
              <w:rFonts w:asciiTheme="minorHAnsi" w:hAnsiTheme="minorHAnsi"/>
            </w:rPr>
          </w:rPrChange>
        </w:rPr>
        <w:tab/>
        <w:t>itin_invc_id            NUMBER(10)</w:t>
      </w:r>
    </w:p>
    <w:p w:rsidR="00060E7E" w:rsidRPr="002D3F66" w:rsidRDefault="00060E7E" w:rsidP="00060E7E">
      <w:pPr>
        <w:pStyle w:val="sqlF9"/>
        <w:rPr>
          <w:rFonts w:asciiTheme="minorHAnsi" w:hAnsiTheme="minorHAnsi"/>
          <w:sz w:val="16"/>
          <w:szCs w:val="16"/>
          <w:rPrChange w:id="8016" w:author="Hemmati" w:date="2016-12-16T10:28:00Z">
            <w:rPr>
              <w:rFonts w:asciiTheme="minorHAnsi" w:hAnsiTheme="minorHAnsi"/>
            </w:rPr>
          </w:rPrChange>
        </w:rPr>
      </w:pPr>
      <w:r w:rsidRPr="002D3F66">
        <w:rPr>
          <w:rFonts w:asciiTheme="minorHAnsi" w:hAnsiTheme="minorHAnsi"/>
          <w:sz w:val="16"/>
          <w:szCs w:val="16"/>
          <w:rPrChange w:id="8017" w:author="Hemmati" w:date="2016-12-16T10:28:00Z">
            <w:rPr>
              <w:rFonts w:asciiTheme="minorHAnsi" w:hAnsiTheme="minorHAnsi"/>
            </w:rPr>
          </w:rPrChange>
        </w:rPr>
        <w:t xml:space="preserve">                constraint      book_itin_invc_id_fk   REFERENCES ITIN_INVOICE(itin_invc_id)</w:t>
      </w:r>
    </w:p>
    <w:p w:rsidR="00060E7E" w:rsidRPr="002D3F66" w:rsidRDefault="00060E7E" w:rsidP="00060E7E">
      <w:pPr>
        <w:pStyle w:val="sqlF9"/>
        <w:rPr>
          <w:rFonts w:asciiTheme="minorHAnsi" w:hAnsiTheme="minorHAnsi"/>
          <w:sz w:val="16"/>
          <w:szCs w:val="16"/>
          <w:rPrChange w:id="8018" w:author="Hemmati" w:date="2016-12-16T10:28:00Z">
            <w:rPr>
              <w:rFonts w:asciiTheme="minorHAnsi" w:hAnsiTheme="minorHAnsi"/>
            </w:rPr>
          </w:rPrChange>
        </w:rPr>
      </w:pPr>
      <w:r w:rsidRPr="002D3F66">
        <w:rPr>
          <w:rFonts w:asciiTheme="minorHAnsi" w:hAnsiTheme="minorHAnsi"/>
          <w:sz w:val="16"/>
          <w:szCs w:val="16"/>
          <w:rPrChange w:id="8019" w:author="Hemmati" w:date="2016-12-16T10:28:00Z">
            <w:rPr>
              <w:rFonts w:asciiTheme="minorHAnsi" w:hAnsiTheme="minorHAnsi"/>
            </w:rPr>
          </w:rPrChange>
        </w:rPr>
        <w:t xml:space="preserve">       </w:t>
      </w:r>
      <w:r w:rsidRPr="002D3F66">
        <w:rPr>
          <w:rFonts w:asciiTheme="minorHAnsi" w:hAnsiTheme="minorHAnsi"/>
          <w:sz w:val="16"/>
          <w:szCs w:val="16"/>
          <w:rPrChange w:id="8020" w:author="Hemmati" w:date="2016-12-16T10:28:00Z">
            <w:rPr>
              <w:rFonts w:asciiTheme="minorHAnsi" w:hAnsiTheme="minorHAnsi"/>
            </w:rPr>
          </w:rPrChange>
        </w:rPr>
        <w:tab/>
      </w:r>
      <w:r w:rsidRPr="002D3F66">
        <w:rPr>
          <w:rFonts w:asciiTheme="minorHAnsi" w:hAnsiTheme="minorHAnsi"/>
          <w:sz w:val="16"/>
          <w:szCs w:val="16"/>
          <w:rPrChange w:id="8021" w:author="Hemmati" w:date="2016-12-16T10:28:00Z">
            <w:rPr>
              <w:rFonts w:asciiTheme="minorHAnsi" w:hAnsiTheme="minorHAnsi"/>
            </w:rPr>
          </w:rPrChange>
        </w:rPr>
        <w:tab/>
        <w:t xml:space="preserve"> DEFERRABLE INITIALLY DEFERRED ,</w:t>
      </w:r>
    </w:p>
    <w:p w:rsidR="00060E7E" w:rsidRPr="002D3F66" w:rsidRDefault="00060E7E" w:rsidP="00060E7E">
      <w:pPr>
        <w:pStyle w:val="sqlF9"/>
        <w:rPr>
          <w:rFonts w:asciiTheme="minorHAnsi" w:hAnsiTheme="minorHAnsi"/>
          <w:sz w:val="16"/>
          <w:szCs w:val="16"/>
          <w:rPrChange w:id="8022" w:author="Hemmati" w:date="2016-12-16T10:28:00Z">
            <w:rPr>
              <w:rFonts w:asciiTheme="minorHAnsi" w:hAnsiTheme="minorHAnsi"/>
            </w:rPr>
          </w:rPrChange>
        </w:rPr>
      </w:pPr>
      <w:r w:rsidRPr="002D3F66">
        <w:rPr>
          <w:rFonts w:asciiTheme="minorHAnsi" w:hAnsiTheme="minorHAnsi"/>
          <w:sz w:val="16"/>
          <w:szCs w:val="16"/>
          <w:rPrChange w:id="8023" w:author="Hemmati" w:date="2016-12-16T10:28:00Z">
            <w:rPr>
              <w:rFonts w:asciiTheme="minorHAnsi" w:hAnsiTheme="minorHAnsi"/>
            </w:rPr>
          </w:rPrChange>
        </w:rPr>
        <w:tab/>
        <w:t>emp_num</w:t>
      </w:r>
      <w:r w:rsidRPr="002D3F66">
        <w:rPr>
          <w:rFonts w:asciiTheme="minorHAnsi" w:hAnsiTheme="minorHAnsi"/>
          <w:sz w:val="16"/>
          <w:szCs w:val="16"/>
          <w:rPrChange w:id="8024" w:author="Hemmati" w:date="2016-12-16T10:28:00Z">
            <w:rPr>
              <w:rFonts w:asciiTheme="minorHAnsi" w:hAnsiTheme="minorHAnsi"/>
            </w:rPr>
          </w:rPrChange>
        </w:rPr>
        <w:tab/>
      </w:r>
      <w:r w:rsidRPr="002D3F66">
        <w:rPr>
          <w:rFonts w:asciiTheme="minorHAnsi" w:hAnsiTheme="minorHAnsi"/>
          <w:sz w:val="16"/>
          <w:szCs w:val="16"/>
          <w:rPrChange w:id="8025" w:author="Hemmati" w:date="2016-12-16T10:28:00Z">
            <w:rPr>
              <w:rFonts w:asciiTheme="minorHAnsi" w:hAnsiTheme="minorHAnsi"/>
            </w:rPr>
          </w:rPrChange>
        </w:rPr>
        <w:tab/>
      </w:r>
      <w:r w:rsidRPr="002D3F66">
        <w:rPr>
          <w:rFonts w:asciiTheme="minorHAnsi" w:hAnsiTheme="minorHAnsi"/>
          <w:sz w:val="16"/>
          <w:szCs w:val="16"/>
          <w:rPrChange w:id="8026" w:author="Hemmati" w:date="2016-12-16T10:28:00Z">
            <w:rPr>
              <w:rFonts w:asciiTheme="minorHAnsi" w:hAnsiTheme="minorHAnsi"/>
            </w:rPr>
          </w:rPrChange>
        </w:rPr>
        <w:tab/>
        <w:t xml:space="preserve">NUMBER(3) </w:t>
      </w:r>
    </w:p>
    <w:p w:rsidR="00060E7E" w:rsidRPr="002D3F66" w:rsidRDefault="00060E7E" w:rsidP="00060E7E">
      <w:pPr>
        <w:pStyle w:val="sqlF9"/>
        <w:rPr>
          <w:rFonts w:asciiTheme="minorHAnsi" w:hAnsiTheme="minorHAnsi"/>
          <w:sz w:val="16"/>
          <w:szCs w:val="16"/>
          <w:rPrChange w:id="8027" w:author="Hemmati" w:date="2016-12-16T10:28:00Z">
            <w:rPr>
              <w:rFonts w:asciiTheme="minorHAnsi" w:hAnsiTheme="minorHAnsi"/>
            </w:rPr>
          </w:rPrChange>
        </w:rPr>
      </w:pPr>
      <w:r w:rsidRPr="002D3F66">
        <w:rPr>
          <w:rFonts w:asciiTheme="minorHAnsi" w:hAnsiTheme="minorHAnsi"/>
          <w:sz w:val="16"/>
          <w:szCs w:val="16"/>
          <w:rPrChange w:id="8028" w:author="Hemmati" w:date="2016-12-16T10:28:00Z">
            <w:rPr>
              <w:rFonts w:asciiTheme="minorHAnsi" w:hAnsiTheme="minorHAnsi"/>
            </w:rPr>
          </w:rPrChange>
        </w:rPr>
        <w:tab/>
      </w:r>
      <w:r w:rsidRPr="002D3F66">
        <w:rPr>
          <w:rFonts w:asciiTheme="minorHAnsi" w:hAnsiTheme="minorHAnsi"/>
          <w:sz w:val="16"/>
          <w:szCs w:val="16"/>
          <w:rPrChange w:id="8029" w:author="Hemmati" w:date="2016-12-16T10:28:00Z">
            <w:rPr>
              <w:rFonts w:asciiTheme="minorHAnsi" w:hAnsiTheme="minorHAnsi"/>
            </w:rPr>
          </w:rPrChange>
        </w:rPr>
        <w:tab/>
        <w:t xml:space="preserve">constraint   </w:t>
      </w:r>
      <w:r w:rsidRPr="002D3F66">
        <w:rPr>
          <w:rFonts w:asciiTheme="minorHAnsi" w:hAnsiTheme="minorHAnsi"/>
          <w:sz w:val="16"/>
          <w:szCs w:val="16"/>
          <w:rPrChange w:id="8030" w:author="Hemmati" w:date="2016-12-16T10:28:00Z">
            <w:rPr>
              <w:rFonts w:asciiTheme="minorHAnsi" w:hAnsiTheme="minorHAnsi"/>
            </w:rPr>
          </w:rPrChange>
        </w:rPr>
        <w:tab/>
        <w:t>book_emp_num_fk   REFERENCES AGENT_EMP(emp_num)</w:t>
      </w:r>
    </w:p>
    <w:p w:rsidR="00060E7E" w:rsidRPr="002D3F66" w:rsidRDefault="00060E7E" w:rsidP="00060E7E">
      <w:pPr>
        <w:pStyle w:val="sqlF9"/>
        <w:rPr>
          <w:rFonts w:asciiTheme="minorHAnsi" w:hAnsiTheme="minorHAnsi"/>
          <w:sz w:val="16"/>
          <w:szCs w:val="16"/>
          <w:rPrChange w:id="8031" w:author="Hemmati" w:date="2016-12-16T10:28:00Z">
            <w:rPr>
              <w:rFonts w:asciiTheme="minorHAnsi" w:hAnsiTheme="minorHAnsi"/>
            </w:rPr>
          </w:rPrChange>
        </w:rPr>
      </w:pPr>
      <w:r w:rsidRPr="002D3F66">
        <w:rPr>
          <w:rFonts w:asciiTheme="minorHAnsi" w:hAnsiTheme="minorHAnsi"/>
          <w:sz w:val="16"/>
          <w:szCs w:val="16"/>
          <w:rPrChange w:id="8032" w:author="Hemmati" w:date="2016-12-16T10:28:00Z">
            <w:rPr>
              <w:rFonts w:asciiTheme="minorHAnsi" w:hAnsiTheme="minorHAnsi"/>
            </w:rPr>
          </w:rPrChange>
        </w:rPr>
        <w:t xml:space="preserve">        </w:t>
      </w:r>
      <w:r w:rsidRPr="002D3F66">
        <w:rPr>
          <w:rFonts w:asciiTheme="minorHAnsi" w:hAnsiTheme="minorHAnsi"/>
          <w:sz w:val="16"/>
          <w:szCs w:val="16"/>
          <w:rPrChange w:id="8033" w:author="Hemmati" w:date="2016-12-16T10:28:00Z">
            <w:rPr>
              <w:rFonts w:asciiTheme="minorHAnsi" w:hAnsiTheme="minorHAnsi"/>
            </w:rPr>
          </w:rPrChange>
        </w:rPr>
        <w:tab/>
        <w:t>DEFERRABLE INITIALLY DEFERRED ,</w:t>
      </w:r>
    </w:p>
    <w:p w:rsidR="00060E7E" w:rsidRPr="002D3F66" w:rsidRDefault="00060E7E" w:rsidP="00060E7E">
      <w:pPr>
        <w:pStyle w:val="sqlF9"/>
        <w:rPr>
          <w:rFonts w:asciiTheme="minorHAnsi" w:hAnsiTheme="minorHAnsi"/>
          <w:sz w:val="16"/>
          <w:szCs w:val="16"/>
          <w:rPrChange w:id="8034" w:author="Hemmati" w:date="2016-12-16T10:28:00Z">
            <w:rPr>
              <w:rFonts w:asciiTheme="minorHAnsi" w:hAnsiTheme="minorHAnsi"/>
            </w:rPr>
          </w:rPrChange>
        </w:rPr>
      </w:pPr>
      <w:r w:rsidRPr="002D3F66">
        <w:rPr>
          <w:rFonts w:asciiTheme="minorHAnsi" w:hAnsiTheme="minorHAnsi"/>
          <w:sz w:val="16"/>
          <w:szCs w:val="16"/>
          <w:rPrChange w:id="8035" w:author="Hemmati" w:date="2016-12-16T10:28:00Z">
            <w:rPr>
              <w:rFonts w:asciiTheme="minorHAnsi" w:hAnsiTheme="minorHAnsi"/>
            </w:rPr>
          </w:rPrChange>
        </w:rPr>
        <w:t xml:space="preserve">        trip_code     </w:t>
      </w:r>
      <w:r w:rsidRPr="002D3F66">
        <w:rPr>
          <w:rFonts w:asciiTheme="minorHAnsi" w:hAnsiTheme="minorHAnsi"/>
          <w:sz w:val="16"/>
          <w:szCs w:val="16"/>
          <w:rPrChange w:id="8036" w:author="Hemmati" w:date="2016-12-16T10:28:00Z">
            <w:rPr>
              <w:rFonts w:asciiTheme="minorHAnsi" w:hAnsiTheme="minorHAnsi"/>
            </w:rPr>
          </w:rPrChange>
        </w:rPr>
        <w:tab/>
      </w:r>
      <w:r w:rsidRPr="002D3F66">
        <w:rPr>
          <w:rFonts w:asciiTheme="minorHAnsi" w:hAnsiTheme="minorHAnsi"/>
          <w:sz w:val="16"/>
          <w:szCs w:val="16"/>
          <w:rPrChange w:id="8037" w:author="Hemmati" w:date="2016-12-16T10:28:00Z">
            <w:rPr>
              <w:rFonts w:asciiTheme="minorHAnsi" w:hAnsiTheme="minorHAnsi"/>
            </w:rPr>
          </w:rPrChange>
        </w:rPr>
        <w:tab/>
        <w:t>VARCHAR2(3)</w:t>
      </w:r>
    </w:p>
    <w:p w:rsidR="00060E7E" w:rsidRPr="002D3F66" w:rsidRDefault="00060E7E" w:rsidP="00060E7E">
      <w:pPr>
        <w:pStyle w:val="sqlF9"/>
        <w:rPr>
          <w:rFonts w:asciiTheme="minorHAnsi" w:hAnsiTheme="minorHAnsi"/>
          <w:sz w:val="16"/>
          <w:szCs w:val="16"/>
          <w:rPrChange w:id="8038" w:author="Hemmati" w:date="2016-12-16T10:28:00Z">
            <w:rPr>
              <w:rFonts w:asciiTheme="minorHAnsi" w:hAnsiTheme="minorHAnsi"/>
            </w:rPr>
          </w:rPrChange>
        </w:rPr>
      </w:pPr>
      <w:r w:rsidRPr="002D3F66">
        <w:rPr>
          <w:rFonts w:asciiTheme="minorHAnsi" w:hAnsiTheme="minorHAnsi"/>
          <w:sz w:val="16"/>
          <w:szCs w:val="16"/>
          <w:rPrChange w:id="8039" w:author="Hemmati" w:date="2016-12-16T10:28:00Z">
            <w:rPr>
              <w:rFonts w:asciiTheme="minorHAnsi" w:hAnsiTheme="minorHAnsi"/>
            </w:rPr>
          </w:rPrChange>
        </w:rPr>
        <w:tab/>
      </w:r>
      <w:r w:rsidRPr="002D3F66">
        <w:rPr>
          <w:rFonts w:asciiTheme="minorHAnsi" w:hAnsiTheme="minorHAnsi"/>
          <w:sz w:val="16"/>
          <w:szCs w:val="16"/>
          <w:rPrChange w:id="8040" w:author="Hemmati" w:date="2016-12-16T10:28:00Z">
            <w:rPr>
              <w:rFonts w:asciiTheme="minorHAnsi" w:hAnsiTheme="minorHAnsi"/>
            </w:rPr>
          </w:rPrChange>
        </w:rPr>
        <w:tab/>
        <w:t xml:space="preserve">constraint   </w:t>
      </w:r>
      <w:r w:rsidRPr="002D3F66">
        <w:rPr>
          <w:rFonts w:asciiTheme="minorHAnsi" w:hAnsiTheme="minorHAnsi"/>
          <w:sz w:val="16"/>
          <w:szCs w:val="16"/>
          <w:rPrChange w:id="8041" w:author="Hemmati" w:date="2016-12-16T10:28:00Z">
            <w:rPr>
              <w:rFonts w:asciiTheme="minorHAnsi" w:hAnsiTheme="minorHAnsi"/>
            </w:rPr>
          </w:rPrChange>
        </w:rPr>
        <w:tab/>
        <w:t>book_trip_code_fk   REFERENCES TRIP_TYPE(trip_code)</w:t>
      </w:r>
    </w:p>
    <w:p w:rsidR="00060E7E" w:rsidRPr="002D3F66" w:rsidDel="002A6F74" w:rsidRDefault="00060E7E" w:rsidP="002A6F74">
      <w:pPr>
        <w:pStyle w:val="sqlF9"/>
        <w:rPr>
          <w:del w:id="8042" w:author="Hemmati" w:date="2016-12-16T10:07:00Z"/>
          <w:rFonts w:asciiTheme="minorHAnsi" w:hAnsiTheme="minorHAnsi"/>
          <w:sz w:val="16"/>
          <w:szCs w:val="16"/>
          <w:rPrChange w:id="8043" w:author="Hemmati" w:date="2016-12-16T10:28:00Z">
            <w:rPr>
              <w:del w:id="8044" w:author="Hemmati" w:date="2016-12-16T10:07:00Z"/>
              <w:rFonts w:asciiTheme="minorHAnsi" w:hAnsiTheme="minorHAnsi"/>
            </w:rPr>
          </w:rPrChange>
        </w:rPr>
        <w:pPrChange w:id="8045" w:author="Hemmati" w:date="2016-12-16T10:07:00Z">
          <w:pPr>
            <w:pStyle w:val="sqlF9"/>
          </w:pPr>
        </w:pPrChange>
      </w:pPr>
      <w:r w:rsidRPr="002D3F66">
        <w:rPr>
          <w:rFonts w:asciiTheme="minorHAnsi" w:hAnsiTheme="minorHAnsi"/>
          <w:sz w:val="16"/>
          <w:szCs w:val="16"/>
          <w:rPrChange w:id="8046" w:author="Hemmati" w:date="2016-12-16T10:28:00Z">
            <w:rPr>
              <w:rFonts w:asciiTheme="minorHAnsi" w:hAnsiTheme="minorHAnsi"/>
            </w:rPr>
          </w:rPrChange>
        </w:rPr>
        <w:t xml:space="preserve">        </w:t>
      </w:r>
      <w:r w:rsidRPr="002D3F66">
        <w:rPr>
          <w:rFonts w:asciiTheme="minorHAnsi" w:hAnsiTheme="minorHAnsi"/>
          <w:sz w:val="16"/>
          <w:szCs w:val="16"/>
          <w:rPrChange w:id="8047" w:author="Hemmati" w:date="2016-12-16T10:28:00Z">
            <w:rPr>
              <w:rFonts w:asciiTheme="minorHAnsi" w:hAnsiTheme="minorHAnsi"/>
            </w:rPr>
          </w:rPrChange>
        </w:rPr>
        <w:tab/>
        <w:t>DEFERRABLE INITIALLY DEFERRED</w:t>
      </w:r>
      <w:del w:id="8048" w:author="Hemmati" w:date="2016-12-16T10:07:00Z">
        <w:r w:rsidRPr="002D3F66" w:rsidDel="002A6F74">
          <w:rPr>
            <w:rFonts w:asciiTheme="minorHAnsi" w:hAnsiTheme="minorHAnsi"/>
            <w:sz w:val="16"/>
            <w:szCs w:val="16"/>
            <w:rPrChange w:id="8049" w:author="Hemmati" w:date="2016-12-16T10:28:00Z">
              <w:rPr>
                <w:rFonts w:asciiTheme="minorHAnsi" w:hAnsiTheme="minorHAnsi"/>
              </w:rPr>
            </w:rPrChange>
          </w:rPr>
          <w:delText>,</w:delText>
        </w:r>
      </w:del>
    </w:p>
    <w:p w:rsidR="00060E7E" w:rsidRPr="002D3F66" w:rsidDel="002A6F74" w:rsidRDefault="00060E7E" w:rsidP="002A6F74">
      <w:pPr>
        <w:pStyle w:val="sqlF9"/>
        <w:rPr>
          <w:del w:id="8050" w:author="Hemmati" w:date="2016-12-16T10:07:00Z"/>
          <w:rFonts w:asciiTheme="minorHAnsi" w:hAnsiTheme="minorHAnsi"/>
          <w:sz w:val="16"/>
          <w:szCs w:val="16"/>
          <w:rPrChange w:id="8051" w:author="Hemmati" w:date="2016-12-16T10:28:00Z">
            <w:rPr>
              <w:del w:id="8052" w:author="Hemmati" w:date="2016-12-16T10:07:00Z"/>
              <w:rFonts w:asciiTheme="minorHAnsi" w:hAnsiTheme="minorHAnsi"/>
            </w:rPr>
          </w:rPrChange>
        </w:rPr>
        <w:pPrChange w:id="8053" w:author="Hemmati" w:date="2016-12-16T10:07:00Z">
          <w:pPr>
            <w:pStyle w:val="sqlF9"/>
          </w:pPr>
        </w:pPrChange>
      </w:pPr>
      <w:del w:id="8054" w:author="Hemmati" w:date="2016-12-16T10:07:00Z">
        <w:r w:rsidRPr="002D3F66" w:rsidDel="002A6F74">
          <w:rPr>
            <w:rFonts w:asciiTheme="minorHAnsi" w:hAnsiTheme="minorHAnsi"/>
            <w:sz w:val="16"/>
            <w:szCs w:val="16"/>
            <w:rPrChange w:id="8055" w:author="Hemmati" w:date="2016-12-16T10:28:00Z">
              <w:rPr>
                <w:rFonts w:asciiTheme="minorHAnsi" w:hAnsiTheme="minorHAnsi"/>
              </w:rPr>
            </w:rPrChange>
          </w:rPr>
          <w:tab/>
          <w:delText xml:space="preserve">fee_code     </w:delText>
        </w:r>
        <w:r w:rsidRPr="002D3F66" w:rsidDel="002A6F74">
          <w:rPr>
            <w:rFonts w:asciiTheme="minorHAnsi" w:hAnsiTheme="minorHAnsi"/>
            <w:sz w:val="16"/>
            <w:szCs w:val="16"/>
            <w:rPrChange w:id="8056" w:author="Hemmati" w:date="2016-12-16T10:28:00Z">
              <w:rPr>
                <w:rFonts w:asciiTheme="minorHAnsi" w:hAnsiTheme="minorHAnsi"/>
              </w:rPr>
            </w:rPrChange>
          </w:rPr>
          <w:tab/>
        </w:r>
        <w:r w:rsidRPr="002D3F66" w:rsidDel="002A6F74">
          <w:rPr>
            <w:rFonts w:asciiTheme="minorHAnsi" w:hAnsiTheme="minorHAnsi"/>
            <w:sz w:val="16"/>
            <w:szCs w:val="16"/>
            <w:rPrChange w:id="8057" w:author="Hemmati" w:date="2016-12-16T10:28:00Z">
              <w:rPr>
                <w:rFonts w:asciiTheme="minorHAnsi" w:hAnsiTheme="minorHAnsi"/>
              </w:rPr>
            </w:rPrChange>
          </w:rPr>
          <w:tab/>
          <w:delText>VARCHAR2(5)</w:delText>
        </w:r>
      </w:del>
    </w:p>
    <w:p w:rsidR="00060E7E" w:rsidRPr="002D3F66" w:rsidDel="002A6F74" w:rsidRDefault="00060E7E" w:rsidP="002A6F74">
      <w:pPr>
        <w:pStyle w:val="sqlF9"/>
        <w:rPr>
          <w:del w:id="8058" w:author="Hemmati" w:date="2016-12-16T10:07:00Z"/>
          <w:rFonts w:asciiTheme="minorHAnsi" w:hAnsiTheme="minorHAnsi"/>
          <w:sz w:val="16"/>
          <w:szCs w:val="16"/>
          <w:rPrChange w:id="8059" w:author="Hemmati" w:date="2016-12-16T10:28:00Z">
            <w:rPr>
              <w:del w:id="8060" w:author="Hemmati" w:date="2016-12-16T10:07:00Z"/>
              <w:rFonts w:asciiTheme="minorHAnsi" w:hAnsiTheme="minorHAnsi"/>
            </w:rPr>
          </w:rPrChange>
        </w:rPr>
        <w:pPrChange w:id="8061" w:author="Hemmati" w:date="2016-12-16T10:07:00Z">
          <w:pPr>
            <w:pStyle w:val="sqlF9"/>
          </w:pPr>
        </w:pPrChange>
      </w:pPr>
      <w:del w:id="8062" w:author="Hemmati" w:date="2016-12-16T10:07:00Z">
        <w:r w:rsidRPr="002D3F66" w:rsidDel="002A6F74">
          <w:rPr>
            <w:rFonts w:asciiTheme="minorHAnsi" w:hAnsiTheme="minorHAnsi"/>
            <w:sz w:val="16"/>
            <w:szCs w:val="16"/>
            <w:rPrChange w:id="8063" w:author="Hemmati" w:date="2016-12-16T10:28:00Z">
              <w:rPr>
                <w:rFonts w:asciiTheme="minorHAnsi" w:hAnsiTheme="minorHAnsi"/>
              </w:rPr>
            </w:rPrChange>
          </w:rPr>
          <w:tab/>
        </w:r>
        <w:r w:rsidRPr="002D3F66" w:rsidDel="002A6F74">
          <w:rPr>
            <w:rFonts w:asciiTheme="minorHAnsi" w:hAnsiTheme="minorHAnsi"/>
            <w:sz w:val="16"/>
            <w:szCs w:val="16"/>
            <w:rPrChange w:id="8064" w:author="Hemmati" w:date="2016-12-16T10:28:00Z">
              <w:rPr>
                <w:rFonts w:asciiTheme="minorHAnsi" w:hAnsiTheme="minorHAnsi"/>
              </w:rPr>
            </w:rPrChange>
          </w:rPr>
          <w:tab/>
          <w:delText xml:space="preserve">constraint   </w:delText>
        </w:r>
        <w:r w:rsidRPr="002D3F66" w:rsidDel="002A6F74">
          <w:rPr>
            <w:rFonts w:asciiTheme="minorHAnsi" w:hAnsiTheme="minorHAnsi"/>
            <w:sz w:val="16"/>
            <w:szCs w:val="16"/>
            <w:rPrChange w:id="8065" w:author="Hemmati" w:date="2016-12-16T10:28:00Z">
              <w:rPr>
                <w:rFonts w:asciiTheme="minorHAnsi" w:hAnsiTheme="minorHAnsi"/>
              </w:rPr>
            </w:rPrChange>
          </w:rPr>
          <w:tab/>
          <w:delText>book_fee_code_fk   REFERENCES FEE_TYPE(fee_code)</w:delText>
        </w:r>
      </w:del>
    </w:p>
    <w:p w:rsidR="00060E7E" w:rsidRPr="002D3F66" w:rsidRDefault="00060E7E" w:rsidP="002A6F74">
      <w:pPr>
        <w:pStyle w:val="sqlF9"/>
        <w:rPr>
          <w:rFonts w:asciiTheme="minorHAnsi" w:hAnsiTheme="minorHAnsi"/>
          <w:sz w:val="16"/>
          <w:szCs w:val="16"/>
          <w:rPrChange w:id="8066" w:author="Hemmati" w:date="2016-12-16T10:28:00Z">
            <w:rPr>
              <w:rFonts w:asciiTheme="minorHAnsi" w:hAnsiTheme="minorHAnsi"/>
            </w:rPr>
          </w:rPrChange>
        </w:rPr>
        <w:pPrChange w:id="8067" w:author="Hemmati" w:date="2016-12-16T10:07:00Z">
          <w:pPr>
            <w:pStyle w:val="sqlF9"/>
          </w:pPr>
        </w:pPrChange>
      </w:pPr>
      <w:del w:id="8068" w:author="Hemmati" w:date="2016-12-16T10:07:00Z">
        <w:r w:rsidRPr="002D3F66" w:rsidDel="002A6F74">
          <w:rPr>
            <w:rFonts w:asciiTheme="minorHAnsi" w:hAnsiTheme="minorHAnsi"/>
            <w:sz w:val="16"/>
            <w:szCs w:val="16"/>
            <w:rPrChange w:id="8069" w:author="Hemmati" w:date="2016-12-16T10:28:00Z">
              <w:rPr>
                <w:rFonts w:asciiTheme="minorHAnsi" w:hAnsiTheme="minorHAnsi"/>
              </w:rPr>
            </w:rPrChange>
          </w:rPr>
          <w:delText xml:space="preserve">        </w:delText>
        </w:r>
        <w:r w:rsidRPr="002D3F66" w:rsidDel="002A6F74">
          <w:rPr>
            <w:rFonts w:asciiTheme="minorHAnsi" w:hAnsiTheme="minorHAnsi"/>
            <w:sz w:val="16"/>
            <w:szCs w:val="16"/>
            <w:rPrChange w:id="8070" w:author="Hemmati" w:date="2016-12-16T10:28:00Z">
              <w:rPr>
                <w:rFonts w:asciiTheme="minorHAnsi" w:hAnsiTheme="minorHAnsi"/>
              </w:rPr>
            </w:rPrChange>
          </w:rPr>
          <w:tab/>
          <w:delText>DEFERRABLE INITIALLY DEFERRED</w:delText>
        </w:r>
      </w:del>
      <w:r w:rsidRPr="002D3F66">
        <w:rPr>
          <w:rFonts w:asciiTheme="minorHAnsi" w:hAnsiTheme="minorHAnsi"/>
          <w:sz w:val="16"/>
          <w:szCs w:val="16"/>
          <w:rPrChange w:id="8071" w:author="Hemmati" w:date="2016-12-16T10:28:00Z">
            <w:rPr>
              <w:rFonts w:asciiTheme="minorHAnsi" w:hAnsiTheme="minorHAnsi"/>
            </w:rPr>
          </w:rPrChange>
        </w:rPr>
        <w:t xml:space="preserve">) </w:t>
      </w:r>
    </w:p>
    <w:p w:rsidR="00060E7E" w:rsidRPr="002D3F66" w:rsidRDefault="00060E7E" w:rsidP="00060E7E">
      <w:pPr>
        <w:pStyle w:val="sqlF9"/>
        <w:rPr>
          <w:rFonts w:asciiTheme="minorHAnsi" w:hAnsiTheme="minorHAnsi"/>
          <w:sz w:val="16"/>
          <w:szCs w:val="16"/>
          <w:rPrChange w:id="8072" w:author="Hemmati" w:date="2016-12-16T10:28:00Z">
            <w:rPr>
              <w:rFonts w:asciiTheme="minorHAnsi" w:hAnsiTheme="minorHAnsi"/>
            </w:rPr>
          </w:rPrChange>
        </w:rPr>
      </w:pPr>
      <w:r w:rsidRPr="002D3F66">
        <w:rPr>
          <w:rFonts w:asciiTheme="minorHAnsi" w:hAnsiTheme="minorHAnsi"/>
          <w:sz w:val="16"/>
          <w:szCs w:val="16"/>
          <w:rPrChange w:id="8073" w:author="Hemmati" w:date="2016-12-16T10:28:00Z">
            <w:rPr>
              <w:rFonts w:asciiTheme="minorHAnsi" w:hAnsiTheme="minorHAnsi"/>
            </w:rPr>
          </w:rPrChange>
        </w:rPr>
        <w:t>STORAGE (INITIAL 10M</w:t>
      </w:r>
    </w:p>
    <w:p w:rsidR="00060E7E" w:rsidRPr="002D3F66" w:rsidRDefault="00060E7E" w:rsidP="00060E7E">
      <w:pPr>
        <w:pStyle w:val="sqlF9"/>
        <w:rPr>
          <w:rFonts w:asciiTheme="minorHAnsi" w:hAnsiTheme="minorHAnsi"/>
          <w:sz w:val="16"/>
          <w:szCs w:val="16"/>
          <w:rPrChange w:id="8074" w:author="Hemmati" w:date="2016-12-16T10:28:00Z">
            <w:rPr>
              <w:rFonts w:asciiTheme="minorHAnsi" w:hAnsiTheme="minorHAnsi"/>
            </w:rPr>
          </w:rPrChange>
        </w:rPr>
      </w:pPr>
      <w:r w:rsidRPr="002D3F66">
        <w:rPr>
          <w:rFonts w:asciiTheme="minorHAnsi" w:hAnsiTheme="minorHAnsi"/>
          <w:sz w:val="16"/>
          <w:szCs w:val="16"/>
          <w:rPrChange w:id="8075" w:author="Hemmati" w:date="2016-12-16T10:28:00Z">
            <w:rPr>
              <w:rFonts w:asciiTheme="minorHAnsi" w:hAnsiTheme="minorHAnsi"/>
            </w:rPr>
          </w:rPrChange>
        </w:rPr>
        <w:t xml:space="preserve">            NEXT 10M</w:t>
      </w:r>
    </w:p>
    <w:p w:rsidR="00060E7E" w:rsidRPr="002D3F66" w:rsidRDefault="00060E7E" w:rsidP="00060E7E">
      <w:pPr>
        <w:pStyle w:val="sqlF9"/>
        <w:rPr>
          <w:rFonts w:asciiTheme="minorHAnsi" w:hAnsiTheme="minorHAnsi"/>
          <w:sz w:val="16"/>
          <w:szCs w:val="16"/>
          <w:rPrChange w:id="8076" w:author="Hemmati" w:date="2016-12-16T10:28:00Z">
            <w:rPr>
              <w:rFonts w:asciiTheme="minorHAnsi" w:hAnsiTheme="minorHAnsi"/>
            </w:rPr>
          </w:rPrChange>
        </w:rPr>
      </w:pPr>
      <w:r w:rsidRPr="002D3F66">
        <w:rPr>
          <w:rFonts w:asciiTheme="minorHAnsi" w:hAnsiTheme="minorHAnsi"/>
          <w:sz w:val="16"/>
          <w:szCs w:val="16"/>
          <w:rPrChange w:id="8077" w:author="Hemmati" w:date="2016-12-16T10:28:00Z">
            <w:rPr>
              <w:rFonts w:asciiTheme="minorHAnsi" w:hAnsiTheme="minorHAnsi"/>
            </w:rPr>
          </w:rPrChange>
        </w:rPr>
        <w:t xml:space="preserve">            MINEXTENTs 2</w:t>
      </w:r>
    </w:p>
    <w:p w:rsidR="00060E7E" w:rsidRPr="002D3F66" w:rsidRDefault="00060E7E" w:rsidP="00060E7E">
      <w:pPr>
        <w:pStyle w:val="sqlF9"/>
        <w:rPr>
          <w:rFonts w:asciiTheme="minorHAnsi" w:hAnsiTheme="minorHAnsi"/>
          <w:sz w:val="16"/>
          <w:szCs w:val="16"/>
          <w:rPrChange w:id="8078" w:author="Hemmati" w:date="2016-12-16T10:28:00Z">
            <w:rPr>
              <w:rFonts w:asciiTheme="minorHAnsi" w:hAnsiTheme="minorHAnsi"/>
            </w:rPr>
          </w:rPrChange>
        </w:rPr>
      </w:pPr>
      <w:r w:rsidRPr="002D3F66">
        <w:rPr>
          <w:rFonts w:asciiTheme="minorHAnsi" w:hAnsiTheme="minorHAnsi"/>
          <w:sz w:val="16"/>
          <w:szCs w:val="16"/>
          <w:rPrChange w:id="8079" w:author="Hemmati" w:date="2016-12-16T10:28:00Z">
            <w:rPr>
              <w:rFonts w:asciiTheme="minorHAnsi" w:hAnsiTheme="minorHAnsi"/>
            </w:rPr>
          </w:rPrChange>
        </w:rPr>
        <w:t xml:space="preserve">            MAXEXTENTS 100</w:t>
      </w:r>
    </w:p>
    <w:p w:rsidR="00060E7E" w:rsidRPr="002D3F66" w:rsidRDefault="00060E7E" w:rsidP="00060E7E">
      <w:pPr>
        <w:pStyle w:val="sqlF9"/>
        <w:rPr>
          <w:rFonts w:asciiTheme="minorHAnsi" w:hAnsiTheme="minorHAnsi"/>
          <w:sz w:val="16"/>
          <w:szCs w:val="16"/>
          <w:rPrChange w:id="8080" w:author="Hemmati" w:date="2016-12-16T10:28:00Z">
            <w:rPr>
              <w:rFonts w:asciiTheme="minorHAnsi" w:hAnsiTheme="minorHAnsi"/>
            </w:rPr>
          </w:rPrChange>
        </w:rPr>
      </w:pPr>
      <w:r w:rsidRPr="002D3F66">
        <w:rPr>
          <w:rFonts w:asciiTheme="minorHAnsi" w:hAnsiTheme="minorHAnsi"/>
          <w:sz w:val="16"/>
          <w:szCs w:val="16"/>
          <w:rPrChange w:id="8081" w:author="Hemmati" w:date="2016-12-16T10:28:00Z">
            <w:rPr>
              <w:rFonts w:asciiTheme="minorHAnsi" w:hAnsiTheme="minorHAnsi"/>
            </w:rPr>
          </w:rPrChange>
        </w:rPr>
        <w:t xml:space="preserve">            PCTINCREASE 0)</w:t>
      </w:r>
    </w:p>
    <w:p w:rsidR="00060E7E" w:rsidRPr="002D3F66" w:rsidRDefault="00060E7E" w:rsidP="00060E7E">
      <w:pPr>
        <w:pStyle w:val="sqlF9"/>
        <w:rPr>
          <w:rFonts w:asciiTheme="minorHAnsi" w:hAnsiTheme="minorHAnsi"/>
          <w:sz w:val="16"/>
          <w:szCs w:val="16"/>
          <w:rPrChange w:id="8082" w:author="Hemmati" w:date="2016-12-16T10:28:00Z">
            <w:rPr>
              <w:rFonts w:asciiTheme="minorHAnsi" w:hAnsiTheme="minorHAnsi"/>
            </w:rPr>
          </w:rPrChange>
        </w:rPr>
      </w:pPr>
      <w:r w:rsidRPr="002D3F66">
        <w:rPr>
          <w:rFonts w:asciiTheme="minorHAnsi" w:hAnsiTheme="minorHAnsi"/>
          <w:sz w:val="16"/>
          <w:szCs w:val="16"/>
          <w:rPrChange w:id="8083" w:author="Hemmati" w:date="2016-12-16T10:28:00Z">
            <w:rPr>
              <w:rFonts w:asciiTheme="minorHAnsi" w:hAnsiTheme="minorHAnsi"/>
            </w:rPr>
          </w:rPrChange>
        </w:rPr>
        <w:t xml:space="preserve">            PCTFREE 10</w:t>
      </w:r>
    </w:p>
    <w:p w:rsidR="00060E7E" w:rsidRPr="002D3F66" w:rsidRDefault="00060E7E" w:rsidP="00060E7E">
      <w:pPr>
        <w:pStyle w:val="sqlF9"/>
        <w:rPr>
          <w:rFonts w:asciiTheme="minorHAnsi" w:hAnsiTheme="minorHAnsi"/>
          <w:sz w:val="16"/>
          <w:szCs w:val="16"/>
          <w:rPrChange w:id="8084" w:author="Hemmati" w:date="2016-12-16T10:28:00Z">
            <w:rPr>
              <w:rFonts w:asciiTheme="minorHAnsi" w:hAnsiTheme="minorHAnsi"/>
            </w:rPr>
          </w:rPrChange>
        </w:rPr>
      </w:pPr>
      <w:r w:rsidRPr="002D3F66">
        <w:rPr>
          <w:rFonts w:asciiTheme="minorHAnsi" w:hAnsiTheme="minorHAnsi"/>
          <w:sz w:val="16"/>
          <w:szCs w:val="16"/>
          <w:rPrChange w:id="8085" w:author="Hemmati" w:date="2016-12-16T10:28:00Z">
            <w:rPr>
              <w:rFonts w:asciiTheme="minorHAnsi" w:hAnsiTheme="minorHAnsi"/>
            </w:rPr>
          </w:rPrChange>
        </w:rPr>
        <w:t xml:space="preserve">            PCTUSED 40</w:t>
      </w:r>
    </w:p>
    <w:p w:rsidR="00060E7E" w:rsidRPr="002D3F66" w:rsidRDefault="00060E7E" w:rsidP="00060E7E">
      <w:pPr>
        <w:pStyle w:val="sqlF9"/>
        <w:rPr>
          <w:rFonts w:asciiTheme="minorHAnsi" w:hAnsiTheme="minorHAnsi"/>
          <w:sz w:val="16"/>
          <w:szCs w:val="16"/>
          <w:rPrChange w:id="8086" w:author="Hemmati" w:date="2016-12-16T10:28:00Z">
            <w:rPr>
              <w:rFonts w:asciiTheme="minorHAnsi" w:hAnsiTheme="minorHAnsi"/>
            </w:rPr>
          </w:rPrChange>
        </w:rPr>
      </w:pPr>
      <w:r w:rsidRPr="002D3F66">
        <w:rPr>
          <w:rFonts w:asciiTheme="minorHAnsi" w:hAnsiTheme="minorHAnsi"/>
          <w:sz w:val="16"/>
          <w:szCs w:val="16"/>
          <w:rPrChange w:id="8087" w:author="Hemmati" w:date="2016-12-16T10:28:00Z">
            <w:rPr>
              <w:rFonts w:asciiTheme="minorHAnsi" w:hAnsiTheme="minorHAnsi"/>
            </w:rPr>
          </w:rPrChange>
        </w:rPr>
        <w:t xml:space="preserve">            INITRANS 2</w:t>
      </w:r>
    </w:p>
    <w:p w:rsidR="00060E7E" w:rsidRPr="002D3F66" w:rsidRDefault="00060E7E" w:rsidP="00060E7E">
      <w:pPr>
        <w:pStyle w:val="sqlF9"/>
        <w:rPr>
          <w:rFonts w:asciiTheme="minorHAnsi" w:hAnsiTheme="minorHAnsi"/>
          <w:sz w:val="16"/>
          <w:szCs w:val="16"/>
          <w:rPrChange w:id="8088" w:author="Hemmati" w:date="2016-12-16T10:28:00Z">
            <w:rPr>
              <w:rFonts w:asciiTheme="minorHAnsi" w:hAnsiTheme="minorHAnsi"/>
            </w:rPr>
          </w:rPrChange>
        </w:rPr>
      </w:pPr>
      <w:r w:rsidRPr="002D3F66">
        <w:rPr>
          <w:rFonts w:asciiTheme="minorHAnsi" w:hAnsiTheme="minorHAnsi"/>
          <w:sz w:val="16"/>
          <w:szCs w:val="16"/>
          <w:rPrChange w:id="8089" w:author="Hemmati" w:date="2016-12-16T10:28:00Z">
            <w:rPr>
              <w:rFonts w:asciiTheme="minorHAnsi" w:hAnsiTheme="minorHAnsi"/>
            </w:rPr>
          </w:rPrChange>
        </w:rPr>
        <w:t xml:space="preserve">            MAXTRANS 100</w:t>
      </w:r>
    </w:p>
    <w:p w:rsidR="00060E7E" w:rsidRPr="002D3F66" w:rsidRDefault="00060E7E" w:rsidP="00060E7E">
      <w:pPr>
        <w:pStyle w:val="sqlF9"/>
        <w:rPr>
          <w:rFonts w:asciiTheme="minorHAnsi" w:hAnsiTheme="minorHAnsi"/>
          <w:sz w:val="16"/>
          <w:szCs w:val="16"/>
          <w:rPrChange w:id="8090" w:author="Hemmati" w:date="2016-12-16T10:28:00Z">
            <w:rPr>
              <w:rFonts w:asciiTheme="minorHAnsi" w:hAnsiTheme="minorHAnsi"/>
            </w:rPr>
          </w:rPrChange>
        </w:rPr>
      </w:pPr>
      <w:r w:rsidRPr="002D3F66">
        <w:rPr>
          <w:rFonts w:asciiTheme="minorHAnsi" w:hAnsiTheme="minorHAnsi"/>
          <w:sz w:val="16"/>
          <w:szCs w:val="16"/>
          <w:rPrChange w:id="8091" w:author="Hemmati" w:date="2016-12-16T10:28:00Z">
            <w:rPr>
              <w:rFonts w:asciiTheme="minorHAnsi" w:hAnsiTheme="minorHAnsi"/>
            </w:rPr>
          </w:rPrChange>
        </w:rPr>
        <w:t>TABLESPACE user_data;</w:t>
      </w:r>
    </w:p>
    <w:p w:rsidR="00B755A0" w:rsidRPr="002D3F66" w:rsidDel="002A6F74" w:rsidRDefault="00B755A0" w:rsidP="00060E7E">
      <w:pPr>
        <w:pStyle w:val="sqlF9"/>
        <w:rPr>
          <w:del w:id="8092" w:author="Hemmati" w:date="2016-12-16T10:07:00Z"/>
          <w:rFonts w:asciiTheme="minorHAnsi" w:hAnsiTheme="minorHAnsi"/>
          <w:sz w:val="16"/>
          <w:szCs w:val="16"/>
          <w:rPrChange w:id="8093" w:author="Hemmati" w:date="2016-12-16T10:28:00Z">
            <w:rPr>
              <w:del w:id="8094" w:author="Hemmati" w:date="2016-12-16T10:07:00Z"/>
              <w:rFonts w:asciiTheme="minorHAnsi" w:hAnsiTheme="minorHAnsi"/>
            </w:rPr>
          </w:rPrChange>
        </w:rPr>
      </w:pPr>
    </w:p>
    <w:p w:rsidR="00B755A0" w:rsidRPr="002D3F66" w:rsidRDefault="00B755A0" w:rsidP="00060E7E">
      <w:pPr>
        <w:pStyle w:val="sqlF9"/>
        <w:rPr>
          <w:rFonts w:asciiTheme="minorHAnsi" w:hAnsiTheme="minorHAnsi"/>
          <w:sz w:val="16"/>
          <w:szCs w:val="16"/>
          <w:rPrChange w:id="8095" w:author="Hemmati" w:date="2016-12-16T10:28:00Z">
            <w:rPr>
              <w:rFonts w:asciiTheme="minorHAnsi" w:hAnsiTheme="minorHAnsi"/>
            </w:rPr>
          </w:rPrChange>
        </w:rPr>
      </w:pPr>
    </w:p>
    <w:p w:rsidR="00B755A0" w:rsidRPr="002D3F66" w:rsidRDefault="00B755A0" w:rsidP="00B755A0">
      <w:pPr>
        <w:pStyle w:val="sqlF9"/>
        <w:rPr>
          <w:rFonts w:asciiTheme="minorHAnsi" w:hAnsiTheme="minorHAnsi"/>
          <w:sz w:val="16"/>
          <w:szCs w:val="16"/>
          <w:rPrChange w:id="8096" w:author="Hemmati" w:date="2016-12-16T10:28:00Z">
            <w:rPr>
              <w:rFonts w:asciiTheme="minorHAnsi" w:hAnsiTheme="minorHAnsi"/>
            </w:rPr>
          </w:rPrChange>
        </w:rPr>
      </w:pPr>
      <w:r w:rsidRPr="002D3F66">
        <w:rPr>
          <w:rFonts w:asciiTheme="minorHAnsi" w:hAnsiTheme="minorHAnsi"/>
          <w:sz w:val="16"/>
          <w:szCs w:val="16"/>
          <w:rPrChange w:id="8097" w:author="Hemmati" w:date="2016-12-16T10:28:00Z">
            <w:rPr>
              <w:rFonts w:asciiTheme="minorHAnsi" w:hAnsiTheme="minorHAnsi"/>
            </w:rPr>
          </w:rPrChange>
        </w:rPr>
        <w:t>SQL&gt; DESC BOOKING</w:t>
      </w:r>
    </w:p>
    <w:p w:rsidR="00B755A0" w:rsidRPr="002D3F66" w:rsidRDefault="00B755A0" w:rsidP="00B755A0">
      <w:pPr>
        <w:pStyle w:val="sqlF9"/>
        <w:rPr>
          <w:rFonts w:asciiTheme="minorHAnsi" w:hAnsiTheme="minorHAnsi"/>
          <w:sz w:val="16"/>
          <w:szCs w:val="16"/>
          <w:rPrChange w:id="8098" w:author="Hemmati" w:date="2016-12-16T10:28:00Z">
            <w:rPr>
              <w:rFonts w:asciiTheme="minorHAnsi" w:hAnsiTheme="minorHAnsi"/>
            </w:rPr>
          </w:rPrChange>
        </w:rPr>
      </w:pPr>
      <w:r w:rsidRPr="002D3F66">
        <w:rPr>
          <w:rFonts w:asciiTheme="minorHAnsi" w:hAnsiTheme="minorHAnsi"/>
          <w:sz w:val="16"/>
          <w:szCs w:val="16"/>
          <w:rPrChange w:id="8099" w:author="Hemmati" w:date="2016-12-16T10:28:00Z">
            <w:rPr>
              <w:rFonts w:asciiTheme="minorHAnsi" w:hAnsiTheme="minorHAnsi"/>
            </w:rPr>
          </w:rPrChange>
        </w:rPr>
        <w:t xml:space="preserve"> Name                                      Null?    Type</w:t>
      </w:r>
    </w:p>
    <w:p w:rsidR="00B755A0" w:rsidRPr="002D3F66" w:rsidRDefault="00B755A0" w:rsidP="00B755A0">
      <w:pPr>
        <w:pStyle w:val="sqlF9"/>
        <w:rPr>
          <w:rFonts w:asciiTheme="minorHAnsi" w:hAnsiTheme="minorHAnsi"/>
          <w:sz w:val="16"/>
          <w:szCs w:val="16"/>
          <w:rPrChange w:id="8100" w:author="Hemmati" w:date="2016-12-16T10:28:00Z">
            <w:rPr>
              <w:rFonts w:asciiTheme="minorHAnsi" w:hAnsiTheme="minorHAnsi"/>
            </w:rPr>
          </w:rPrChange>
        </w:rPr>
      </w:pPr>
      <w:r w:rsidRPr="002D3F66">
        <w:rPr>
          <w:rFonts w:asciiTheme="minorHAnsi" w:hAnsiTheme="minorHAnsi"/>
          <w:sz w:val="16"/>
          <w:szCs w:val="16"/>
          <w:rPrChange w:id="8101" w:author="Hemmati" w:date="2016-12-16T10:28:00Z">
            <w:rPr>
              <w:rFonts w:asciiTheme="minorHAnsi" w:hAnsiTheme="minorHAnsi"/>
            </w:rPr>
          </w:rPrChange>
        </w:rPr>
        <w:t xml:space="preserve"> ----------------------------------------- -------- -------------------</w:t>
      </w:r>
    </w:p>
    <w:p w:rsidR="00B755A0" w:rsidRPr="002D3F66" w:rsidRDefault="00B755A0" w:rsidP="00B755A0">
      <w:pPr>
        <w:pStyle w:val="sqlF9"/>
        <w:rPr>
          <w:rFonts w:asciiTheme="minorHAnsi" w:hAnsiTheme="minorHAnsi"/>
          <w:sz w:val="16"/>
          <w:szCs w:val="16"/>
          <w:rPrChange w:id="8102" w:author="Hemmati" w:date="2016-12-16T10:28:00Z">
            <w:rPr>
              <w:rFonts w:asciiTheme="minorHAnsi" w:hAnsiTheme="minorHAnsi"/>
            </w:rPr>
          </w:rPrChange>
        </w:rPr>
      </w:pPr>
      <w:r w:rsidRPr="002D3F66">
        <w:rPr>
          <w:rFonts w:asciiTheme="minorHAnsi" w:hAnsiTheme="minorHAnsi"/>
          <w:sz w:val="16"/>
          <w:szCs w:val="16"/>
          <w:rPrChange w:id="8103" w:author="Hemmati" w:date="2016-12-16T10:28:00Z">
            <w:rPr>
              <w:rFonts w:asciiTheme="minorHAnsi" w:hAnsiTheme="minorHAnsi"/>
            </w:rPr>
          </w:rPrChange>
        </w:rPr>
        <w:t xml:space="preserve"> BOOKING_ID                                         NUMBER(10)</w:t>
      </w:r>
    </w:p>
    <w:p w:rsidR="00B755A0" w:rsidRPr="002D3F66" w:rsidRDefault="00B755A0" w:rsidP="00B755A0">
      <w:pPr>
        <w:pStyle w:val="sqlF9"/>
        <w:rPr>
          <w:rFonts w:asciiTheme="minorHAnsi" w:hAnsiTheme="minorHAnsi"/>
          <w:sz w:val="16"/>
          <w:szCs w:val="16"/>
          <w:rPrChange w:id="8104" w:author="Hemmati" w:date="2016-12-16T10:28:00Z">
            <w:rPr>
              <w:rFonts w:asciiTheme="minorHAnsi" w:hAnsiTheme="minorHAnsi"/>
            </w:rPr>
          </w:rPrChange>
        </w:rPr>
      </w:pPr>
      <w:r w:rsidRPr="002D3F66">
        <w:rPr>
          <w:rFonts w:asciiTheme="minorHAnsi" w:hAnsiTheme="minorHAnsi"/>
          <w:sz w:val="16"/>
          <w:szCs w:val="16"/>
          <w:rPrChange w:id="8105" w:author="Hemmati" w:date="2016-12-16T10:28:00Z">
            <w:rPr>
              <w:rFonts w:asciiTheme="minorHAnsi" w:hAnsiTheme="minorHAnsi"/>
            </w:rPr>
          </w:rPrChange>
        </w:rPr>
        <w:t xml:space="preserve"> BOOKING_NO                                         VARCHAR2(15)</w:t>
      </w:r>
    </w:p>
    <w:p w:rsidR="00B755A0" w:rsidRPr="002D3F66" w:rsidRDefault="00B755A0" w:rsidP="00B755A0">
      <w:pPr>
        <w:pStyle w:val="sqlF9"/>
        <w:rPr>
          <w:rFonts w:asciiTheme="minorHAnsi" w:hAnsiTheme="minorHAnsi"/>
          <w:sz w:val="16"/>
          <w:szCs w:val="16"/>
          <w:rPrChange w:id="8106" w:author="Hemmati" w:date="2016-12-16T10:28:00Z">
            <w:rPr>
              <w:rFonts w:asciiTheme="minorHAnsi" w:hAnsiTheme="minorHAnsi"/>
            </w:rPr>
          </w:rPrChange>
        </w:rPr>
      </w:pPr>
      <w:r w:rsidRPr="002D3F66">
        <w:rPr>
          <w:rFonts w:asciiTheme="minorHAnsi" w:hAnsiTheme="minorHAnsi"/>
          <w:sz w:val="16"/>
          <w:szCs w:val="16"/>
          <w:rPrChange w:id="8107" w:author="Hemmati" w:date="2016-12-16T10:28:00Z">
            <w:rPr>
              <w:rFonts w:asciiTheme="minorHAnsi" w:hAnsiTheme="minorHAnsi"/>
            </w:rPr>
          </w:rPrChange>
        </w:rPr>
        <w:t xml:space="preserve"> BOOKING_DATE                                       DATE</w:t>
      </w:r>
    </w:p>
    <w:p w:rsidR="00B755A0" w:rsidRPr="002D3F66" w:rsidRDefault="00B755A0" w:rsidP="00B755A0">
      <w:pPr>
        <w:pStyle w:val="sqlF9"/>
        <w:rPr>
          <w:rFonts w:asciiTheme="minorHAnsi" w:hAnsiTheme="minorHAnsi"/>
          <w:sz w:val="16"/>
          <w:szCs w:val="16"/>
          <w:rPrChange w:id="8108" w:author="Hemmati" w:date="2016-12-16T10:28:00Z">
            <w:rPr>
              <w:rFonts w:asciiTheme="minorHAnsi" w:hAnsiTheme="minorHAnsi"/>
            </w:rPr>
          </w:rPrChange>
        </w:rPr>
      </w:pPr>
      <w:r w:rsidRPr="002D3F66">
        <w:rPr>
          <w:rFonts w:asciiTheme="minorHAnsi" w:hAnsiTheme="minorHAnsi"/>
          <w:sz w:val="16"/>
          <w:szCs w:val="16"/>
          <w:rPrChange w:id="8109" w:author="Hemmati" w:date="2016-12-16T10:28:00Z">
            <w:rPr>
              <w:rFonts w:asciiTheme="minorHAnsi" w:hAnsiTheme="minorHAnsi"/>
            </w:rPr>
          </w:rPrChange>
        </w:rPr>
        <w:t xml:space="preserve"> TRIP_START_DATE                                    DATE</w:t>
      </w:r>
    </w:p>
    <w:p w:rsidR="00B755A0" w:rsidRPr="002D3F66" w:rsidRDefault="00B755A0" w:rsidP="00B755A0">
      <w:pPr>
        <w:pStyle w:val="sqlF9"/>
        <w:rPr>
          <w:rFonts w:asciiTheme="minorHAnsi" w:hAnsiTheme="minorHAnsi"/>
          <w:sz w:val="16"/>
          <w:szCs w:val="16"/>
          <w:rPrChange w:id="8110" w:author="Hemmati" w:date="2016-12-16T10:28:00Z">
            <w:rPr>
              <w:rFonts w:asciiTheme="minorHAnsi" w:hAnsiTheme="minorHAnsi"/>
            </w:rPr>
          </w:rPrChange>
        </w:rPr>
      </w:pPr>
      <w:r w:rsidRPr="002D3F66">
        <w:rPr>
          <w:rFonts w:asciiTheme="minorHAnsi" w:hAnsiTheme="minorHAnsi"/>
          <w:sz w:val="16"/>
          <w:szCs w:val="16"/>
          <w:rPrChange w:id="8111" w:author="Hemmati" w:date="2016-12-16T10:28:00Z">
            <w:rPr>
              <w:rFonts w:asciiTheme="minorHAnsi" w:hAnsiTheme="minorHAnsi"/>
            </w:rPr>
          </w:rPrChange>
        </w:rPr>
        <w:t xml:space="preserve"> TRIP_END_DATE                                      DATE</w:t>
      </w:r>
    </w:p>
    <w:p w:rsidR="00B755A0" w:rsidRPr="002D3F66" w:rsidRDefault="00B755A0" w:rsidP="00B755A0">
      <w:pPr>
        <w:pStyle w:val="sqlF9"/>
        <w:rPr>
          <w:rFonts w:asciiTheme="minorHAnsi" w:hAnsiTheme="minorHAnsi"/>
          <w:sz w:val="16"/>
          <w:szCs w:val="16"/>
          <w:rPrChange w:id="8112" w:author="Hemmati" w:date="2016-12-16T10:28:00Z">
            <w:rPr>
              <w:rFonts w:asciiTheme="minorHAnsi" w:hAnsiTheme="minorHAnsi"/>
            </w:rPr>
          </w:rPrChange>
        </w:rPr>
      </w:pPr>
      <w:r w:rsidRPr="002D3F66">
        <w:rPr>
          <w:rFonts w:asciiTheme="minorHAnsi" w:hAnsiTheme="minorHAnsi"/>
          <w:sz w:val="16"/>
          <w:szCs w:val="16"/>
          <w:rPrChange w:id="8113" w:author="Hemmati" w:date="2016-12-16T10:28:00Z">
            <w:rPr>
              <w:rFonts w:asciiTheme="minorHAnsi" w:hAnsiTheme="minorHAnsi"/>
            </w:rPr>
          </w:rPrChange>
        </w:rPr>
        <w:t xml:space="preserve"> DESTINATION_DESC                                   VARCHAR2(50)</w:t>
      </w:r>
    </w:p>
    <w:p w:rsidR="00B755A0" w:rsidRPr="002D3F66" w:rsidRDefault="00B755A0" w:rsidP="00B755A0">
      <w:pPr>
        <w:pStyle w:val="sqlF9"/>
        <w:rPr>
          <w:rFonts w:asciiTheme="minorHAnsi" w:hAnsiTheme="minorHAnsi"/>
          <w:sz w:val="16"/>
          <w:szCs w:val="16"/>
          <w:rPrChange w:id="8114" w:author="Hemmati" w:date="2016-12-16T10:28:00Z">
            <w:rPr>
              <w:rFonts w:asciiTheme="minorHAnsi" w:hAnsiTheme="minorHAnsi"/>
            </w:rPr>
          </w:rPrChange>
        </w:rPr>
      </w:pPr>
      <w:r w:rsidRPr="002D3F66">
        <w:rPr>
          <w:rFonts w:asciiTheme="minorHAnsi" w:hAnsiTheme="minorHAnsi"/>
          <w:sz w:val="16"/>
          <w:szCs w:val="16"/>
          <w:rPrChange w:id="8115" w:author="Hemmati" w:date="2016-12-16T10:28:00Z">
            <w:rPr>
              <w:rFonts w:asciiTheme="minorHAnsi" w:hAnsiTheme="minorHAnsi"/>
            </w:rPr>
          </w:rPrChange>
        </w:rPr>
        <w:t xml:space="preserve"> DESTINATION_CODE                                   VARCHAR2(10)</w:t>
      </w:r>
    </w:p>
    <w:p w:rsidR="00B755A0" w:rsidRPr="002D3F66" w:rsidRDefault="00B755A0" w:rsidP="00B755A0">
      <w:pPr>
        <w:pStyle w:val="sqlF9"/>
        <w:rPr>
          <w:rFonts w:asciiTheme="minorHAnsi" w:hAnsiTheme="minorHAnsi"/>
          <w:sz w:val="16"/>
          <w:szCs w:val="16"/>
          <w:rPrChange w:id="8116" w:author="Hemmati" w:date="2016-12-16T10:28:00Z">
            <w:rPr>
              <w:rFonts w:asciiTheme="minorHAnsi" w:hAnsiTheme="minorHAnsi"/>
            </w:rPr>
          </w:rPrChange>
        </w:rPr>
      </w:pPr>
      <w:r w:rsidRPr="002D3F66">
        <w:rPr>
          <w:rFonts w:asciiTheme="minorHAnsi" w:hAnsiTheme="minorHAnsi"/>
          <w:sz w:val="16"/>
          <w:szCs w:val="16"/>
          <w:rPrChange w:id="8117" w:author="Hemmati" w:date="2016-12-16T10:28:00Z">
            <w:rPr>
              <w:rFonts w:asciiTheme="minorHAnsi" w:hAnsiTheme="minorHAnsi"/>
            </w:rPr>
          </w:rPrChange>
        </w:rPr>
        <w:t xml:space="preserve"> ITIN_INVC_ID                                       NUMBER(10)</w:t>
      </w:r>
    </w:p>
    <w:p w:rsidR="00B755A0" w:rsidRPr="002D3F66" w:rsidRDefault="00B755A0" w:rsidP="00B755A0">
      <w:pPr>
        <w:pStyle w:val="sqlF9"/>
        <w:rPr>
          <w:rFonts w:asciiTheme="minorHAnsi" w:hAnsiTheme="minorHAnsi"/>
          <w:sz w:val="16"/>
          <w:szCs w:val="16"/>
          <w:rPrChange w:id="8118" w:author="Hemmati" w:date="2016-12-16T10:28:00Z">
            <w:rPr>
              <w:rFonts w:asciiTheme="minorHAnsi" w:hAnsiTheme="minorHAnsi"/>
            </w:rPr>
          </w:rPrChange>
        </w:rPr>
      </w:pPr>
      <w:r w:rsidRPr="002D3F66">
        <w:rPr>
          <w:rFonts w:asciiTheme="minorHAnsi" w:hAnsiTheme="minorHAnsi"/>
          <w:sz w:val="16"/>
          <w:szCs w:val="16"/>
          <w:rPrChange w:id="8119" w:author="Hemmati" w:date="2016-12-16T10:28:00Z">
            <w:rPr>
              <w:rFonts w:asciiTheme="minorHAnsi" w:hAnsiTheme="minorHAnsi"/>
            </w:rPr>
          </w:rPrChange>
        </w:rPr>
        <w:t xml:space="preserve"> EMP_NUM                                            NUMBER(3)</w:t>
      </w:r>
    </w:p>
    <w:p w:rsidR="00B755A0" w:rsidRPr="002D3F66" w:rsidRDefault="00B755A0" w:rsidP="00B755A0">
      <w:pPr>
        <w:pStyle w:val="sqlF9"/>
        <w:rPr>
          <w:rFonts w:asciiTheme="minorHAnsi" w:hAnsiTheme="minorHAnsi"/>
          <w:sz w:val="16"/>
          <w:szCs w:val="16"/>
          <w:rPrChange w:id="8120" w:author="Hemmati" w:date="2016-12-16T10:28:00Z">
            <w:rPr>
              <w:rFonts w:asciiTheme="minorHAnsi" w:hAnsiTheme="minorHAnsi"/>
            </w:rPr>
          </w:rPrChange>
        </w:rPr>
      </w:pPr>
      <w:r w:rsidRPr="002D3F66">
        <w:rPr>
          <w:rFonts w:asciiTheme="minorHAnsi" w:hAnsiTheme="minorHAnsi"/>
          <w:sz w:val="16"/>
          <w:szCs w:val="16"/>
          <w:rPrChange w:id="8121" w:author="Hemmati" w:date="2016-12-16T10:28:00Z">
            <w:rPr>
              <w:rFonts w:asciiTheme="minorHAnsi" w:hAnsiTheme="minorHAnsi"/>
            </w:rPr>
          </w:rPrChange>
        </w:rPr>
        <w:t xml:space="preserve"> TRIP_CODE                                          VARCHAR2(3)</w:t>
      </w:r>
    </w:p>
    <w:p w:rsidR="00B755A0" w:rsidRPr="002D3F66" w:rsidDel="002A6F74" w:rsidRDefault="00B755A0" w:rsidP="00B755A0">
      <w:pPr>
        <w:pStyle w:val="sqlF9"/>
        <w:rPr>
          <w:del w:id="8122" w:author="Hemmati" w:date="2016-12-16T10:07:00Z"/>
          <w:rFonts w:asciiTheme="minorHAnsi" w:hAnsiTheme="minorHAnsi"/>
          <w:sz w:val="16"/>
          <w:szCs w:val="16"/>
          <w:rPrChange w:id="8123" w:author="Hemmati" w:date="2016-12-16T10:28:00Z">
            <w:rPr>
              <w:del w:id="8124" w:author="Hemmati" w:date="2016-12-16T10:07:00Z"/>
              <w:rFonts w:asciiTheme="minorHAnsi" w:hAnsiTheme="minorHAnsi"/>
            </w:rPr>
          </w:rPrChange>
        </w:rPr>
      </w:pPr>
      <w:r w:rsidRPr="002D3F66">
        <w:rPr>
          <w:rFonts w:asciiTheme="minorHAnsi" w:hAnsiTheme="minorHAnsi"/>
          <w:sz w:val="16"/>
          <w:szCs w:val="16"/>
          <w:rPrChange w:id="8125" w:author="Hemmati" w:date="2016-12-16T10:28:00Z">
            <w:rPr>
              <w:rFonts w:asciiTheme="minorHAnsi" w:hAnsiTheme="minorHAnsi"/>
            </w:rPr>
          </w:rPrChange>
        </w:rPr>
        <w:t xml:space="preserve"> </w:t>
      </w:r>
      <w:del w:id="8126" w:author="Hemmati" w:date="2016-12-16T10:07:00Z">
        <w:r w:rsidRPr="002D3F66" w:rsidDel="002A6F74">
          <w:rPr>
            <w:rFonts w:asciiTheme="minorHAnsi" w:hAnsiTheme="minorHAnsi"/>
            <w:sz w:val="16"/>
            <w:szCs w:val="16"/>
            <w:rPrChange w:id="8127" w:author="Hemmati" w:date="2016-12-16T10:28:00Z">
              <w:rPr>
                <w:rFonts w:asciiTheme="minorHAnsi" w:hAnsiTheme="minorHAnsi"/>
              </w:rPr>
            </w:rPrChange>
          </w:rPr>
          <w:delText>FEE_CODE                                           VARCHAR2(5)</w:delText>
        </w:r>
      </w:del>
    </w:p>
    <w:p w:rsidR="00B755A0" w:rsidRPr="002D3F66" w:rsidDel="0030136C" w:rsidRDefault="00B755A0" w:rsidP="00B755A0">
      <w:pPr>
        <w:pStyle w:val="sqlF9"/>
        <w:rPr>
          <w:del w:id="8128" w:author="Hemmati" w:date="2016-12-16T09:50:00Z"/>
          <w:rFonts w:asciiTheme="minorHAnsi" w:hAnsiTheme="minorHAnsi"/>
          <w:sz w:val="16"/>
          <w:szCs w:val="16"/>
          <w:rPrChange w:id="8129" w:author="Hemmati" w:date="2016-12-16T10:28:00Z">
            <w:rPr>
              <w:del w:id="8130" w:author="Hemmati" w:date="2016-12-16T09:50:00Z"/>
              <w:rFonts w:asciiTheme="minorHAnsi" w:hAnsiTheme="minorHAnsi"/>
            </w:rPr>
          </w:rPrChange>
        </w:rPr>
      </w:pPr>
    </w:p>
    <w:p w:rsidR="00B755A0" w:rsidRPr="002D3F66" w:rsidDel="002A6F74" w:rsidRDefault="00B755A0" w:rsidP="00B755A0">
      <w:pPr>
        <w:pStyle w:val="sqlF9"/>
        <w:rPr>
          <w:del w:id="8131" w:author="Hemmati" w:date="2016-12-16T10:07:00Z"/>
          <w:rFonts w:asciiTheme="minorHAnsi" w:hAnsiTheme="minorHAnsi"/>
          <w:sz w:val="16"/>
          <w:szCs w:val="16"/>
          <w:rPrChange w:id="8132" w:author="Hemmati" w:date="2016-12-16T10:28:00Z">
            <w:rPr>
              <w:del w:id="8133" w:author="Hemmati" w:date="2016-12-16T10:07:00Z"/>
              <w:rFonts w:asciiTheme="minorHAnsi" w:hAnsiTheme="minorHAnsi"/>
            </w:rPr>
          </w:rPrChange>
        </w:rPr>
      </w:pPr>
    </w:p>
    <w:p w:rsidR="00B755A0" w:rsidRPr="002D3F66" w:rsidRDefault="00B755A0" w:rsidP="00060E7E">
      <w:pPr>
        <w:pStyle w:val="sqlF9"/>
        <w:rPr>
          <w:rFonts w:asciiTheme="minorHAnsi" w:hAnsiTheme="minorHAnsi"/>
          <w:sz w:val="16"/>
          <w:szCs w:val="16"/>
          <w:rPrChange w:id="8134" w:author="Hemmati" w:date="2016-12-16T10:28:00Z">
            <w:rPr>
              <w:rFonts w:asciiTheme="minorHAnsi" w:hAnsiTheme="minorHAnsi"/>
            </w:rPr>
          </w:rPrChange>
        </w:rPr>
      </w:pPr>
    </w:p>
    <w:p w:rsidR="00B755A0" w:rsidRPr="002D3F66" w:rsidDel="0030136C" w:rsidRDefault="00B755A0" w:rsidP="00060E7E">
      <w:pPr>
        <w:pStyle w:val="sqlF9"/>
        <w:rPr>
          <w:del w:id="8135" w:author="Hemmati" w:date="2016-12-16T09:50:00Z"/>
          <w:rFonts w:asciiTheme="minorHAnsi" w:hAnsiTheme="minorHAnsi"/>
          <w:sz w:val="16"/>
          <w:szCs w:val="16"/>
          <w:rPrChange w:id="8136" w:author="Hemmati" w:date="2016-12-16T10:28:00Z">
            <w:rPr>
              <w:del w:id="8137" w:author="Hemmati" w:date="2016-12-16T09:50:00Z"/>
              <w:rFonts w:asciiTheme="minorHAnsi" w:hAnsiTheme="minorHAnsi"/>
            </w:rPr>
          </w:rPrChange>
        </w:rPr>
      </w:pPr>
    </w:p>
    <w:p w:rsidR="00B755A0" w:rsidRPr="002D3F66" w:rsidDel="0030136C" w:rsidRDefault="00B755A0" w:rsidP="00060E7E">
      <w:pPr>
        <w:pStyle w:val="sqlF9"/>
        <w:rPr>
          <w:del w:id="8138" w:author="Hemmati" w:date="2016-12-16T09:50:00Z"/>
          <w:rFonts w:asciiTheme="minorHAnsi" w:hAnsiTheme="minorHAnsi"/>
          <w:sz w:val="16"/>
          <w:szCs w:val="16"/>
          <w:rPrChange w:id="8139" w:author="Hemmati" w:date="2016-12-16T10:28:00Z">
            <w:rPr>
              <w:del w:id="8140" w:author="Hemmati" w:date="2016-12-16T09:50:00Z"/>
              <w:rFonts w:asciiTheme="minorHAnsi" w:hAnsiTheme="minorHAnsi"/>
            </w:rPr>
          </w:rPrChange>
        </w:rPr>
      </w:pPr>
    </w:p>
    <w:p w:rsidR="00B755A0" w:rsidRPr="002D3F66" w:rsidRDefault="00B755A0" w:rsidP="00B755A0">
      <w:pPr>
        <w:pStyle w:val="sqlF9"/>
        <w:rPr>
          <w:rFonts w:asciiTheme="minorHAnsi" w:hAnsiTheme="minorHAnsi"/>
          <w:sz w:val="16"/>
          <w:szCs w:val="16"/>
          <w:rPrChange w:id="8141" w:author="Hemmati" w:date="2016-12-16T10:28:00Z">
            <w:rPr>
              <w:rFonts w:asciiTheme="minorHAnsi" w:hAnsiTheme="minorHAnsi"/>
            </w:rPr>
          </w:rPrChange>
        </w:rPr>
      </w:pPr>
      <w:r w:rsidRPr="002D3F66">
        <w:rPr>
          <w:rFonts w:asciiTheme="minorHAnsi" w:hAnsiTheme="minorHAnsi"/>
          <w:sz w:val="16"/>
          <w:szCs w:val="16"/>
          <w:rPrChange w:id="8142" w:author="Hemmati" w:date="2016-12-16T10:28:00Z">
            <w:rPr>
              <w:rFonts w:asciiTheme="minorHAnsi" w:hAnsiTheme="minorHAnsi"/>
            </w:rPr>
          </w:rPrChange>
        </w:rPr>
        <w:t>DROP SEQUENCE booking_seq;</w:t>
      </w:r>
    </w:p>
    <w:p w:rsidR="00B755A0" w:rsidRPr="002D3F66" w:rsidRDefault="00B755A0" w:rsidP="00B755A0">
      <w:pPr>
        <w:pStyle w:val="sqlF9"/>
        <w:rPr>
          <w:rFonts w:asciiTheme="minorHAnsi" w:hAnsiTheme="minorHAnsi"/>
          <w:sz w:val="16"/>
          <w:szCs w:val="16"/>
          <w:rPrChange w:id="8143" w:author="Hemmati" w:date="2016-12-16T10:28:00Z">
            <w:rPr>
              <w:rFonts w:asciiTheme="minorHAnsi" w:hAnsiTheme="minorHAnsi"/>
            </w:rPr>
          </w:rPrChange>
        </w:rPr>
      </w:pPr>
    </w:p>
    <w:p w:rsidR="00B755A0" w:rsidRPr="002D3F66" w:rsidRDefault="00B755A0" w:rsidP="00B755A0">
      <w:pPr>
        <w:pStyle w:val="sqlF9"/>
        <w:rPr>
          <w:rFonts w:asciiTheme="minorHAnsi" w:hAnsiTheme="minorHAnsi"/>
          <w:sz w:val="16"/>
          <w:szCs w:val="16"/>
          <w:rPrChange w:id="8144" w:author="Hemmati" w:date="2016-12-16T10:28:00Z">
            <w:rPr>
              <w:rFonts w:asciiTheme="minorHAnsi" w:hAnsiTheme="minorHAnsi"/>
            </w:rPr>
          </w:rPrChange>
        </w:rPr>
      </w:pPr>
      <w:r w:rsidRPr="002D3F66">
        <w:rPr>
          <w:rFonts w:asciiTheme="minorHAnsi" w:hAnsiTheme="minorHAnsi"/>
          <w:sz w:val="16"/>
          <w:szCs w:val="16"/>
          <w:rPrChange w:id="8145" w:author="Hemmati" w:date="2016-12-16T10:28:00Z">
            <w:rPr>
              <w:rFonts w:asciiTheme="minorHAnsi" w:hAnsiTheme="minorHAnsi"/>
            </w:rPr>
          </w:rPrChange>
        </w:rPr>
        <w:t>CREATE SEQUENCE booking_seq</w:t>
      </w:r>
    </w:p>
    <w:p w:rsidR="00B755A0" w:rsidRPr="002D3F66" w:rsidRDefault="00B755A0" w:rsidP="00B755A0">
      <w:pPr>
        <w:pStyle w:val="sqlF9"/>
        <w:rPr>
          <w:rFonts w:asciiTheme="minorHAnsi" w:hAnsiTheme="minorHAnsi"/>
          <w:sz w:val="16"/>
          <w:szCs w:val="16"/>
          <w:rPrChange w:id="8146" w:author="Hemmati" w:date="2016-12-16T10:28:00Z">
            <w:rPr>
              <w:rFonts w:asciiTheme="minorHAnsi" w:hAnsiTheme="minorHAnsi"/>
            </w:rPr>
          </w:rPrChange>
        </w:rPr>
      </w:pPr>
      <w:r w:rsidRPr="002D3F66">
        <w:rPr>
          <w:rFonts w:asciiTheme="minorHAnsi" w:hAnsiTheme="minorHAnsi"/>
          <w:sz w:val="16"/>
          <w:szCs w:val="16"/>
          <w:rPrChange w:id="8147" w:author="Hemmati" w:date="2016-12-16T10:28:00Z">
            <w:rPr>
              <w:rFonts w:asciiTheme="minorHAnsi" w:hAnsiTheme="minorHAnsi"/>
            </w:rPr>
          </w:rPrChange>
        </w:rPr>
        <w:t>START WITH 1</w:t>
      </w:r>
    </w:p>
    <w:p w:rsidR="00B755A0" w:rsidRPr="002D3F66" w:rsidRDefault="00B755A0" w:rsidP="00B755A0">
      <w:pPr>
        <w:pStyle w:val="sqlF9"/>
        <w:rPr>
          <w:rFonts w:asciiTheme="minorHAnsi" w:hAnsiTheme="minorHAnsi"/>
          <w:sz w:val="16"/>
          <w:szCs w:val="16"/>
          <w:rPrChange w:id="8148" w:author="Hemmati" w:date="2016-12-16T10:28:00Z">
            <w:rPr>
              <w:rFonts w:asciiTheme="minorHAnsi" w:hAnsiTheme="minorHAnsi"/>
            </w:rPr>
          </w:rPrChange>
        </w:rPr>
      </w:pPr>
      <w:r w:rsidRPr="002D3F66">
        <w:rPr>
          <w:rFonts w:asciiTheme="minorHAnsi" w:hAnsiTheme="minorHAnsi"/>
          <w:sz w:val="16"/>
          <w:szCs w:val="16"/>
          <w:rPrChange w:id="8149" w:author="Hemmati" w:date="2016-12-16T10:28:00Z">
            <w:rPr>
              <w:rFonts w:asciiTheme="minorHAnsi" w:hAnsiTheme="minorHAnsi"/>
            </w:rPr>
          </w:rPrChange>
        </w:rPr>
        <w:t>MAXVALUE   10000</w:t>
      </w:r>
    </w:p>
    <w:p w:rsidR="00B755A0" w:rsidRPr="002D3F66" w:rsidRDefault="00B755A0" w:rsidP="00B755A0">
      <w:pPr>
        <w:pStyle w:val="sqlF9"/>
        <w:rPr>
          <w:rFonts w:asciiTheme="minorHAnsi" w:hAnsiTheme="minorHAnsi"/>
          <w:sz w:val="16"/>
          <w:szCs w:val="16"/>
          <w:rPrChange w:id="8150" w:author="Hemmati" w:date="2016-12-16T10:28:00Z">
            <w:rPr>
              <w:rFonts w:asciiTheme="minorHAnsi" w:hAnsiTheme="minorHAnsi"/>
            </w:rPr>
          </w:rPrChange>
        </w:rPr>
      </w:pPr>
      <w:r w:rsidRPr="002D3F66">
        <w:rPr>
          <w:rFonts w:asciiTheme="minorHAnsi" w:hAnsiTheme="minorHAnsi"/>
          <w:sz w:val="16"/>
          <w:szCs w:val="16"/>
          <w:rPrChange w:id="8151" w:author="Hemmati" w:date="2016-12-16T10:28:00Z">
            <w:rPr>
              <w:rFonts w:asciiTheme="minorHAnsi" w:hAnsiTheme="minorHAnsi"/>
            </w:rPr>
          </w:rPrChange>
        </w:rPr>
        <w:t>INCREMENT BY 1</w:t>
      </w:r>
    </w:p>
    <w:p w:rsidR="00B755A0" w:rsidRPr="002D3F66" w:rsidRDefault="00B755A0" w:rsidP="00B755A0">
      <w:pPr>
        <w:pStyle w:val="sqlF9"/>
        <w:rPr>
          <w:rFonts w:asciiTheme="minorHAnsi" w:hAnsiTheme="minorHAnsi"/>
          <w:sz w:val="16"/>
          <w:szCs w:val="16"/>
          <w:rPrChange w:id="8152" w:author="Hemmati" w:date="2016-12-16T10:28:00Z">
            <w:rPr>
              <w:rFonts w:asciiTheme="minorHAnsi" w:hAnsiTheme="minorHAnsi"/>
            </w:rPr>
          </w:rPrChange>
        </w:rPr>
      </w:pPr>
      <w:r w:rsidRPr="002D3F66">
        <w:rPr>
          <w:rFonts w:asciiTheme="minorHAnsi" w:hAnsiTheme="minorHAnsi"/>
          <w:sz w:val="16"/>
          <w:szCs w:val="16"/>
          <w:rPrChange w:id="8153" w:author="Hemmati" w:date="2016-12-16T10:28:00Z">
            <w:rPr>
              <w:rFonts w:asciiTheme="minorHAnsi" w:hAnsiTheme="minorHAnsi"/>
            </w:rPr>
          </w:rPrChange>
        </w:rPr>
        <w:t>NOCACHE</w:t>
      </w:r>
    </w:p>
    <w:p w:rsidR="00B755A0" w:rsidRPr="002D3F66" w:rsidDel="0030136C" w:rsidRDefault="00B755A0" w:rsidP="00B755A0">
      <w:pPr>
        <w:pStyle w:val="sqlF9"/>
        <w:rPr>
          <w:del w:id="8154" w:author="Hemmati" w:date="2016-12-16T09:50:00Z"/>
          <w:rFonts w:asciiTheme="minorHAnsi" w:hAnsiTheme="minorHAnsi"/>
          <w:sz w:val="16"/>
          <w:szCs w:val="16"/>
          <w:rPrChange w:id="8155" w:author="Hemmati" w:date="2016-12-16T10:28:00Z">
            <w:rPr>
              <w:del w:id="8156" w:author="Hemmati" w:date="2016-12-16T09:50:00Z"/>
              <w:rFonts w:asciiTheme="minorHAnsi" w:hAnsiTheme="minorHAnsi"/>
            </w:rPr>
          </w:rPrChange>
        </w:rPr>
      </w:pPr>
      <w:r w:rsidRPr="002D3F66">
        <w:rPr>
          <w:rFonts w:asciiTheme="minorHAnsi" w:hAnsiTheme="minorHAnsi"/>
          <w:sz w:val="16"/>
          <w:szCs w:val="16"/>
          <w:rPrChange w:id="8157" w:author="Hemmati" w:date="2016-12-16T10:28:00Z">
            <w:rPr>
              <w:rFonts w:asciiTheme="minorHAnsi" w:hAnsiTheme="minorHAnsi"/>
            </w:rPr>
          </w:rPrChange>
        </w:rPr>
        <w:t>NOCYCLE;</w:t>
      </w:r>
    </w:p>
    <w:p w:rsidR="00B755A0" w:rsidRPr="002D3F66" w:rsidRDefault="00B755A0" w:rsidP="00060E7E">
      <w:pPr>
        <w:pStyle w:val="sqlF9"/>
        <w:rPr>
          <w:rFonts w:asciiTheme="minorHAnsi" w:hAnsiTheme="minorHAnsi"/>
          <w:sz w:val="16"/>
          <w:szCs w:val="16"/>
          <w:rPrChange w:id="8158" w:author="Hemmati" w:date="2016-12-16T10:28:00Z">
            <w:rPr>
              <w:rFonts w:asciiTheme="minorHAnsi" w:hAnsiTheme="minorHAnsi"/>
            </w:rPr>
          </w:rPrChange>
        </w:rPr>
      </w:pPr>
    </w:p>
    <w:p w:rsidR="00B755A0" w:rsidRPr="00AB486D" w:rsidDel="002D3F66" w:rsidRDefault="00B755A0" w:rsidP="00B755A0">
      <w:pPr>
        <w:rPr>
          <w:del w:id="8159" w:author="Hemmati" w:date="2016-12-16T10:28:00Z"/>
          <w:rFonts w:cstheme="minorHAnsi"/>
        </w:rPr>
      </w:pPr>
    </w:p>
    <w:p w:rsidR="00B755A0" w:rsidRPr="00AB486D" w:rsidRDefault="00B755A0" w:rsidP="00B755A0">
      <w:pPr>
        <w:tabs>
          <w:tab w:val="left" w:pos="910"/>
        </w:tabs>
        <w:rPr>
          <w:rFonts w:cstheme="minorHAnsi"/>
        </w:rPr>
      </w:pPr>
      <w:r w:rsidRPr="00AB486D">
        <w:rPr>
          <w:rFonts w:cstheme="minorHAnsi"/>
        </w:rPr>
        <w:tab/>
      </w:r>
    </w:p>
    <w:p w:rsidR="00B755A0" w:rsidRPr="00AB486D" w:rsidRDefault="00B755A0">
      <w:pPr>
        <w:rPr>
          <w:rFonts w:cstheme="minorHAnsi"/>
        </w:rPr>
      </w:pPr>
      <w:r w:rsidRPr="00AB486D">
        <w:rPr>
          <w:rFonts w:cstheme="minorHAnsi"/>
        </w:rPr>
        <w:br w:type="page"/>
      </w:r>
    </w:p>
    <w:p w:rsidR="00B755A0" w:rsidRPr="00AB486D" w:rsidRDefault="00B755A0" w:rsidP="001239DE">
      <w:pPr>
        <w:pStyle w:val="Heading2"/>
        <w:jc w:val="center"/>
        <w:rPr>
          <w:rFonts w:cstheme="minorHAnsi"/>
        </w:rPr>
      </w:pPr>
      <w:bookmarkStart w:id="8160" w:name="_Toc469648535"/>
      <w:r w:rsidRPr="00AB486D">
        <w:rPr>
          <w:rFonts w:cstheme="minorHAnsi"/>
        </w:rPr>
        <w:lastRenderedPageBreak/>
        <w:t xml:space="preserve">SUPPLIER </w:t>
      </w:r>
      <w:del w:id="8161" w:author="Hemmati" w:date="2016-12-16T10:07:00Z">
        <w:r w:rsidRPr="00AB486D" w:rsidDel="002A6F74">
          <w:rPr>
            <w:rFonts w:cstheme="minorHAnsi"/>
          </w:rPr>
          <w:delText>TABLE</w:delText>
        </w:r>
      </w:del>
      <w:ins w:id="8162" w:author="Hemmati" w:date="2016-12-16T10:07:00Z">
        <w:r w:rsidR="002A6F74">
          <w:rPr>
            <w:rFonts w:cstheme="minorHAnsi"/>
          </w:rPr>
          <w:t>Table</w:t>
        </w:r>
      </w:ins>
      <w:bookmarkEnd w:id="8160"/>
    </w:p>
    <w:p w:rsidR="00B755A0" w:rsidRPr="002D3F66" w:rsidDel="0030136C" w:rsidRDefault="00B755A0" w:rsidP="00B755A0">
      <w:pPr>
        <w:pStyle w:val="sqlF9"/>
        <w:rPr>
          <w:del w:id="8163" w:author="Hemmati" w:date="2016-12-16T09:50:00Z"/>
          <w:rFonts w:asciiTheme="minorHAnsi" w:hAnsiTheme="minorHAnsi"/>
          <w:sz w:val="16"/>
          <w:szCs w:val="16"/>
          <w:rPrChange w:id="8164" w:author="Hemmati" w:date="2016-12-16T10:28:00Z">
            <w:rPr>
              <w:del w:id="8165" w:author="Hemmati" w:date="2016-12-16T09:50:00Z"/>
              <w:rFonts w:asciiTheme="minorHAnsi" w:hAnsiTheme="minorHAnsi"/>
            </w:rPr>
          </w:rPrChange>
        </w:rPr>
      </w:pPr>
    </w:p>
    <w:p w:rsidR="00B755A0" w:rsidRPr="002D3F66" w:rsidRDefault="00B755A0" w:rsidP="00B755A0">
      <w:pPr>
        <w:pStyle w:val="sqlF9"/>
        <w:rPr>
          <w:rFonts w:asciiTheme="minorHAnsi" w:hAnsiTheme="minorHAnsi"/>
          <w:sz w:val="16"/>
          <w:szCs w:val="16"/>
          <w:rPrChange w:id="8166" w:author="Hemmati" w:date="2016-12-16T10:28:00Z">
            <w:rPr>
              <w:rFonts w:asciiTheme="minorHAnsi" w:hAnsiTheme="minorHAnsi"/>
            </w:rPr>
          </w:rPrChange>
        </w:rPr>
      </w:pPr>
      <w:r w:rsidRPr="002D3F66">
        <w:rPr>
          <w:rFonts w:asciiTheme="minorHAnsi" w:hAnsiTheme="minorHAnsi"/>
          <w:sz w:val="16"/>
          <w:szCs w:val="16"/>
          <w:rPrChange w:id="8167" w:author="Hemmati" w:date="2016-12-16T10:28:00Z">
            <w:rPr>
              <w:rFonts w:asciiTheme="minorHAnsi" w:hAnsiTheme="minorHAnsi"/>
            </w:rPr>
          </w:rPrChange>
        </w:rPr>
        <w:t xml:space="preserve">REM======================== </w:t>
      </w:r>
      <w:r w:rsidRPr="002D3F66">
        <w:rPr>
          <w:rFonts w:asciiTheme="minorHAnsi" w:hAnsiTheme="minorHAnsi"/>
          <w:b/>
          <w:sz w:val="16"/>
          <w:szCs w:val="16"/>
          <w:rPrChange w:id="8168" w:author="Hemmati" w:date="2016-12-16T10:28:00Z">
            <w:rPr>
              <w:rFonts w:asciiTheme="minorHAnsi" w:hAnsiTheme="minorHAnsi"/>
              <w:b/>
            </w:rPr>
          </w:rPrChange>
        </w:rPr>
        <w:t>SUPPLIER TABLE</w:t>
      </w:r>
      <w:r w:rsidRPr="002D3F66">
        <w:rPr>
          <w:rFonts w:asciiTheme="minorHAnsi" w:hAnsiTheme="minorHAnsi"/>
          <w:sz w:val="16"/>
          <w:szCs w:val="16"/>
          <w:rPrChange w:id="8169" w:author="Hemmati" w:date="2016-12-16T10:28:00Z">
            <w:rPr>
              <w:rFonts w:asciiTheme="minorHAnsi" w:hAnsiTheme="minorHAnsi"/>
            </w:rPr>
          </w:rPrChange>
        </w:rPr>
        <w:t xml:space="preserve"> =================================</w:t>
      </w:r>
    </w:p>
    <w:p w:rsidR="00B755A0" w:rsidRPr="002D3F66" w:rsidDel="0030136C" w:rsidRDefault="00B755A0" w:rsidP="00B755A0">
      <w:pPr>
        <w:pStyle w:val="sqlF9"/>
        <w:rPr>
          <w:del w:id="8170" w:author="Hemmati" w:date="2016-12-16T09:50:00Z"/>
          <w:rFonts w:asciiTheme="minorHAnsi" w:hAnsiTheme="minorHAnsi"/>
          <w:sz w:val="16"/>
          <w:szCs w:val="16"/>
          <w:rPrChange w:id="8171" w:author="Hemmati" w:date="2016-12-16T10:28:00Z">
            <w:rPr>
              <w:del w:id="8172" w:author="Hemmati" w:date="2016-12-16T09:50:00Z"/>
              <w:rFonts w:asciiTheme="minorHAnsi" w:hAnsiTheme="minorHAnsi"/>
            </w:rPr>
          </w:rPrChange>
        </w:rPr>
      </w:pPr>
    </w:p>
    <w:p w:rsidR="00B755A0" w:rsidRPr="002D3F66" w:rsidRDefault="00B755A0" w:rsidP="00B755A0">
      <w:pPr>
        <w:pStyle w:val="sqlF9"/>
        <w:rPr>
          <w:rFonts w:asciiTheme="minorHAnsi" w:hAnsiTheme="minorHAnsi"/>
          <w:sz w:val="16"/>
          <w:szCs w:val="16"/>
          <w:rPrChange w:id="8173" w:author="Hemmati" w:date="2016-12-16T10:28:00Z">
            <w:rPr>
              <w:rFonts w:asciiTheme="minorHAnsi" w:hAnsiTheme="minorHAnsi"/>
            </w:rPr>
          </w:rPrChange>
        </w:rPr>
      </w:pPr>
      <w:r w:rsidRPr="002D3F66">
        <w:rPr>
          <w:rFonts w:asciiTheme="minorHAnsi" w:hAnsiTheme="minorHAnsi"/>
          <w:sz w:val="16"/>
          <w:szCs w:val="16"/>
          <w:rPrChange w:id="8174" w:author="Hemmati" w:date="2016-12-16T10:28:00Z">
            <w:rPr>
              <w:rFonts w:asciiTheme="minorHAnsi" w:hAnsiTheme="minorHAnsi"/>
            </w:rPr>
          </w:rPrChange>
        </w:rPr>
        <w:t>CREATE TABLE SUPPLIER</w:t>
      </w:r>
    </w:p>
    <w:p w:rsidR="00B755A0" w:rsidRPr="002D3F66" w:rsidRDefault="00B755A0" w:rsidP="00B755A0">
      <w:pPr>
        <w:pStyle w:val="sqlF9"/>
        <w:rPr>
          <w:rFonts w:asciiTheme="minorHAnsi" w:hAnsiTheme="minorHAnsi"/>
          <w:sz w:val="16"/>
          <w:szCs w:val="16"/>
          <w:rPrChange w:id="8175" w:author="Hemmati" w:date="2016-12-16T10:28:00Z">
            <w:rPr>
              <w:rFonts w:asciiTheme="minorHAnsi" w:hAnsiTheme="minorHAnsi"/>
            </w:rPr>
          </w:rPrChange>
        </w:rPr>
      </w:pPr>
      <w:r w:rsidRPr="002D3F66">
        <w:rPr>
          <w:rFonts w:asciiTheme="minorHAnsi" w:hAnsiTheme="minorHAnsi"/>
          <w:sz w:val="16"/>
          <w:szCs w:val="16"/>
          <w:rPrChange w:id="8176" w:author="Hemmati" w:date="2016-12-16T10:28:00Z">
            <w:rPr>
              <w:rFonts w:asciiTheme="minorHAnsi" w:hAnsiTheme="minorHAnsi"/>
            </w:rPr>
          </w:rPrChange>
        </w:rPr>
        <w:t xml:space="preserve">       (supplier_id  </w:t>
      </w:r>
      <w:r w:rsidRPr="002D3F66">
        <w:rPr>
          <w:rFonts w:asciiTheme="minorHAnsi" w:hAnsiTheme="minorHAnsi"/>
          <w:sz w:val="16"/>
          <w:szCs w:val="16"/>
          <w:rPrChange w:id="8177" w:author="Hemmati" w:date="2016-12-16T10:28:00Z">
            <w:rPr>
              <w:rFonts w:asciiTheme="minorHAnsi" w:hAnsiTheme="minorHAnsi"/>
            </w:rPr>
          </w:rPrChange>
        </w:rPr>
        <w:tab/>
      </w:r>
      <w:r w:rsidR="00927A21" w:rsidRPr="002D3F66">
        <w:rPr>
          <w:rFonts w:asciiTheme="minorHAnsi" w:hAnsiTheme="minorHAnsi"/>
          <w:sz w:val="16"/>
          <w:szCs w:val="16"/>
          <w:rPrChange w:id="8178" w:author="Hemmati" w:date="2016-12-16T10:28:00Z">
            <w:rPr>
              <w:rFonts w:asciiTheme="minorHAnsi" w:hAnsiTheme="minorHAnsi"/>
            </w:rPr>
          </w:rPrChange>
        </w:rPr>
        <w:tab/>
      </w:r>
      <w:r w:rsidRPr="002D3F66">
        <w:rPr>
          <w:rFonts w:asciiTheme="minorHAnsi" w:hAnsiTheme="minorHAnsi"/>
          <w:sz w:val="16"/>
          <w:szCs w:val="16"/>
          <w:rPrChange w:id="8179" w:author="Hemmati" w:date="2016-12-16T10:28:00Z">
            <w:rPr>
              <w:rFonts w:asciiTheme="minorHAnsi" w:hAnsiTheme="minorHAnsi"/>
            </w:rPr>
          </w:rPrChange>
        </w:rPr>
        <w:t xml:space="preserve">NUMBER(10) </w:t>
      </w:r>
    </w:p>
    <w:p w:rsidR="00B755A0" w:rsidRPr="002D3F66" w:rsidRDefault="00B755A0" w:rsidP="00B755A0">
      <w:pPr>
        <w:pStyle w:val="sqlF9"/>
        <w:rPr>
          <w:rFonts w:asciiTheme="minorHAnsi" w:hAnsiTheme="minorHAnsi"/>
          <w:sz w:val="16"/>
          <w:szCs w:val="16"/>
          <w:rPrChange w:id="8180" w:author="Hemmati" w:date="2016-12-16T10:28:00Z">
            <w:rPr>
              <w:rFonts w:asciiTheme="minorHAnsi" w:hAnsiTheme="minorHAnsi"/>
            </w:rPr>
          </w:rPrChange>
        </w:rPr>
      </w:pPr>
      <w:r w:rsidRPr="002D3F66">
        <w:rPr>
          <w:rFonts w:asciiTheme="minorHAnsi" w:hAnsiTheme="minorHAnsi"/>
          <w:sz w:val="16"/>
          <w:szCs w:val="16"/>
          <w:rPrChange w:id="8181" w:author="Hemmati" w:date="2016-12-16T10:28:00Z">
            <w:rPr>
              <w:rFonts w:asciiTheme="minorHAnsi" w:hAnsiTheme="minorHAnsi"/>
            </w:rPr>
          </w:rPrChange>
        </w:rPr>
        <w:tab/>
        <w:t xml:space="preserve">constraint   </w:t>
      </w:r>
      <w:r w:rsidRPr="002D3F66">
        <w:rPr>
          <w:rFonts w:asciiTheme="minorHAnsi" w:hAnsiTheme="minorHAnsi"/>
          <w:sz w:val="16"/>
          <w:szCs w:val="16"/>
          <w:rPrChange w:id="8182" w:author="Hemmati" w:date="2016-12-16T10:28:00Z">
            <w:rPr>
              <w:rFonts w:asciiTheme="minorHAnsi" w:hAnsiTheme="minorHAnsi"/>
            </w:rPr>
          </w:rPrChange>
        </w:rPr>
        <w:tab/>
        <w:t>supplier_id_pk     primary key</w:t>
      </w:r>
    </w:p>
    <w:p w:rsidR="00B755A0" w:rsidRPr="002D3F66" w:rsidRDefault="00B755A0" w:rsidP="00B755A0">
      <w:pPr>
        <w:pStyle w:val="sqlF9"/>
        <w:rPr>
          <w:rFonts w:asciiTheme="minorHAnsi" w:hAnsiTheme="minorHAnsi"/>
          <w:sz w:val="16"/>
          <w:szCs w:val="16"/>
          <w:rPrChange w:id="8183" w:author="Hemmati" w:date="2016-12-16T10:28:00Z">
            <w:rPr>
              <w:rFonts w:asciiTheme="minorHAnsi" w:hAnsiTheme="minorHAnsi"/>
            </w:rPr>
          </w:rPrChange>
        </w:rPr>
      </w:pPr>
      <w:r w:rsidRPr="002D3F66">
        <w:rPr>
          <w:rFonts w:asciiTheme="minorHAnsi" w:hAnsiTheme="minorHAnsi"/>
          <w:sz w:val="16"/>
          <w:szCs w:val="16"/>
          <w:rPrChange w:id="8184" w:author="Hemmati" w:date="2016-12-16T10:28:00Z">
            <w:rPr>
              <w:rFonts w:asciiTheme="minorHAnsi" w:hAnsiTheme="minorHAnsi"/>
            </w:rPr>
          </w:rPrChange>
        </w:rPr>
        <w:t xml:space="preserve">        DEFERRABLE INITIALLY DEFERRED</w:t>
      </w:r>
    </w:p>
    <w:p w:rsidR="00B755A0" w:rsidRPr="002D3F66" w:rsidRDefault="00B755A0" w:rsidP="00B755A0">
      <w:pPr>
        <w:pStyle w:val="sqlF9"/>
        <w:rPr>
          <w:rFonts w:asciiTheme="minorHAnsi" w:hAnsiTheme="minorHAnsi"/>
          <w:sz w:val="16"/>
          <w:szCs w:val="16"/>
          <w:rPrChange w:id="8185" w:author="Hemmati" w:date="2016-12-16T10:28:00Z">
            <w:rPr>
              <w:rFonts w:asciiTheme="minorHAnsi" w:hAnsiTheme="minorHAnsi"/>
            </w:rPr>
          </w:rPrChange>
        </w:rPr>
      </w:pPr>
      <w:r w:rsidRPr="002D3F66">
        <w:rPr>
          <w:rFonts w:asciiTheme="minorHAnsi" w:hAnsiTheme="minorHAnsi"/>
          <w:sz w:val="16"/>
          <w:szCs w:val="16"/>
          <w:rPrChange w:id="8186" w:author="Hemmati" w:date="2016-12-16T10:28:00Z">
            <w:rPr>
              <w:rFonts w:asciiTheme="minorHAnsi" w:hAnsiTheme="minorHAnsi"/>
            </w:rPr>
          </w:rPrChange>
        </w:rPr>
        <w:t>USING INDEX</w:t>
      </w:r>
    </w:p>
    <w:p w:rsidR="00B755A0" w:rsidRPr="002D3F66" w:rsidRDefault="00B755A0" w:rsidP="00B755A0">
      <w:pPr>
        <w:pStyle w:val="sqlF9"/>
        <w:rPr>
          <w:rFonts w:asciiTheme="minorHAnsi" w:hAnsiTheme="minorHAnsi"/>
          <w:sz w:val="16"/>
          <w:szCs w:val="16"/>
          <w:rPrChange w:id="8187" w:author="Hemmati" w:date="2016-12-16T10:28:00Z">
            <w:rPr>
              <w:rFonts w:asciiTheme="minorHAnsi" w:hAnsiTheme="minorHAnsi"/>
            </w:rPr>
          </w:rPrChange>
        </w:rPr>
      </w:pPr>
      <w:r w:rsidRPr="002D3F66">
        <w:rPr>
          <w:rFonts w:asciiTheme="minorHAnsi" w:hAnsiTheme="minorHAnsi"/>
          <w:sz w:val="16"/>
          <w:szCs w:val="16"/>
          <w:rPrChange w:id="8188" w:author="Hemmati" w:date="2016-12-16T10:28:00Z">
            <w:rPr>
              <w:rFonts w:asciiTheme="minorHAnsi" w:hAnsiTheme="minorHAnsi"/>
            </w:rPr>
          </w:rPrChange>
        </w:rPr>
        <w:tab/>
        <w:t>(CREATE INDEX supplier_id_idx  ON SUPPLIER(supplier_id)</w:t>
      </w:r>
    </w:p>
    <w:p w:rsidR="00B755A0" w:rsidRPr="002D3F66" w:rsidRDefault="00B755A0" w:rsidP="00B755A0">
      <w:pPr>
        <w:pStyle w:val="sqlF9"/>
        <w:rPr>
          <w:rFonts w:asciiTheme="minorHAnsi" w:hAnsiTheme="minorHAnsi"/>
          <w:sz w:val="16"/>
          <w:szCs w:val="16"/>
          <w:rPrChange w:id="8189" w:author="Hemmati" w:date="2016-12-16T10:28:00Z">
            <w:rPr>
              <w:rFonts w:asciiTheme="minorHAnsi" w:hAnsiTheme="minorHAnsi"/>
            </w:rPr>
          </w:rPrChange>
        </w:rPr>
      </w:pPr>
      <w:r w:rsidRPr="002D3F66">
        <w:rPr>
          <w:rFonts w:asciiTheme="minorHAnsi" w:hAnsiTheme="minorHAnsi"/>
          <w:sz w:val="16"/>
          <w:szCs w:val="16"/>
          <w:rPrChange w:id="8190" w:author="Hemmati" w:date="2016-12-16T10:28:00Z">
            <w:rPr>
              <w:rFonts w:asciiTheme="minorHAnsi" w:hAnsiTheme="minorHAnsi"/>
            </w:rPr>
          </w:rPrChange>
        </w:rPr>
        <w:t>TABLESPACE indx),</w:t>
      </w:r>
    </w:p>
    <w:p w:rsidR="00B755A0" w:rsidRPr="002D3F66" w:rsidRDefault="00B755A0" w:rsidP="00B755A0">
      <w:pPr>
        <w:pStyle w:val="sqlF9"/>
        <w:rPr>
          <w:rFonts w:asciiTheme="minorHAnsi" w:hAnsiTheme="minorHAnsi"/>
          <w:sz w:val="16"/>
          <w:szCs w:val="16"/>
          <w:rPrChange w:id="8191" w:author="Hemmati" w:date="2016-12-16T10:28:00Z">
            <w:rPr>
              <w:rFonts w:asciiTheme="minorHAnsi" w:hAnsiTheme="minorHAnsi"/>
            </w:rPr>
          </w:rPrChange>
        </w:rPr>
      </w:pPr>
      <w:r w:rsidRPr="002D3F66">
        <w:rPr>
          <w:rFonts w:asciiTheme="minorHAnsi" w:hAnsiTheme="minorHAnsi"/>
          <w:sz w:val="16"/>
          <w:szCs w:val="16"/>
          <w:rPrChange w:id="8192" w:author="Hemmati" w:date="2016-12-16T10:28:00Z">
            <w:rPr>
              <w:rFonts w:asciiTheme="minorHAnsi" w:hAnsiTheme="minorHAnsi"/>
            </w:rPr>
          </w:rPrChange>
        </w:rPr>
        <w:t xml:space="preserve">        supplier_num</w:t>
      </w:r>
      <w:r w:rsidRPr="002D3F66">
        <w:rPr>
          <w:rFonts w:asciiTheme="minorHAnsi" w:hAnsiTheme="minorHAnsi"/>
          <w:sz w:val="16"/>
          <w:szCs w:val="16"/>
          <w:rPrChange w:id="8193" w:author="Hemmati" w:date="2016-12-16T10:28:00Z">
            <w:rPr>
              <w:rFonts w:asciiTheme="minorHAnsi" w:hAnsiTheme="minorHAnsi"/>
            </w:rPr>
          </w:rPrChange>
        </w:rPr>
        <w:tab/>
        <w:t xml:space="preserve">  </w:t>
      </w:r>
      <w:r w:rsidRPr="002D3F66">
        <w:rPr>
          <w:rFonts w:asciiTheme="minorHAnsi" w:hAnsiTheme="minorHAnsi"/>
          <w:sz w:val="16"/>
          <w:szCs w:val="16"/>
          <w:rPrChange w:id="8194" w:author="Hemmati" w:date="2016-12-16T10:28:00Z">
            <w:rPr>
              <w:rFonts w:asciiTheme="minorHAnsi" w:hAnsiTheme="minorHAnsi"/>
            </w:rPr>
          </w:rPrChange>
        </w:rPr>
        <w:tab/>
        <w:t xml:space="preserve">NUMBER(10), </w:t>
      </w:r>
    </w:p>
    <w:p w:rsidR="00B755A0" w:rsidRPr="002D3F66" w:rsidRDefault="00B755A0" w:rsidP="00B755A0">
      <w:pPr>
        <w:pStyle w:val="sqlF9"/>
        <w:rPr>
          <w:rFonts w:asciiTheme="minorHAnsi" w:hAnsiTheme="minorHAnsi"/>
          <w:sz w:val="16"/>
          <w:szCs w:val="16"/>
          <w:rPrChange w:id="8195" w:author="Hemmati" w:date="2016-12-16T10:28:00Z">
            <w:rPr>
              <w:rFonts w:asciiTheme="minorHAnsi" w:hAnsiTheme="minorHAnsi"/>
            </w:rPr>
          </w:rPrChange>
        </w:rPr>
      </w:pPr>
      <w:r w:rsidRPr="002D3F66">
        <w:rPr>
          <w:rFonts w:asciiTheme="minorHAnsi" w:hAnsiTheme="minorHAnsi"/>
          <w:sz w:val="16"/>
          <w:szCs w:val="16"/>
          <w:rPrChange w:id="8196" w:author="Hemmati" w:date="2016-12-16T10:28:00Z">
            <w:rPr>
              <w:rFonts w:asciiTheme="minorHAnsi" w:hAnsiTheme="minorHAnsi"/>
            </w:rPr>
          </w:rPrChange>
        </w:rPr>
        <w:t xml:space="preserve">        supplier_name   </w:t>
      </w:r>
      <w:r w:rsidRPr="002D3F66">
        <w:rPr>
          <w:rFonts w:asciiTheme="minorHAnsi" w:hAnsiTheme="minorHAnsi"/>
          <w:sz w:val="16"/>
          <w:szCs w:val="16"/>
          <w:rPrChange w:id="8197" w:author="Hemmati" w:date="2016-12-16T10:28:00Z">
            <w:rPr>
              <w:rFonts w:asciiTheme="minorHAnsi" w:hAnsiTheme="minorHAnsi"/>
            </w:rPr>
          </w:rPrChange>
        </w:rPr>
        <w:tab/>
      </w:r>
      <w:r w:rsidR="00927A21" w:rsidRPr="002D3F66">
        <w:rPr>
          <w:rFonts w:asciiTheme="minorHAnsi" w:hAnsiTheme="minorHAnsi"/>
          <w:sz w:val="16"/>
          <w:szCs w:val="16"/>
          <w:rPrChange w:id="8198" w:author="Hemmati" w:date="2016-12-16T10:28:00Z">
            <w:rPr>
              <w:rFonts w:asciiTheme="minorHAnsi" w:hAnsiTheme="minorHAnsi"/>
            </w:rPr>
          </w:rPrChange>
        </w:rPr>
        <w:tab/>
      </w:r>
      <w:r w:rsidRPr="002D3F66">
        <w:rPr>
          <w:rFonts w:asciiTheme="minorHAnsi" w:hAnsiTheme="minorHAnsi"/>
          <w:sz w:val="16"/>
          <w:szCs w:val="16"/>
          <w:rPrChange w:id="8199" w:author="Hemmati" w:date="2016-12-16T10:28:00Z">
            <w:rPr>
              <w:rFonts w:asciiTheme="minorHAnsi" w:hAnsiTheme="minorHAnsi"/>
            </w:rPr>
          </w:rPrChange>
        </w:rPr>
        <w:t>VARCHAR2(40),</w:t>
      </w:r>
    </w:p>
    <w:p w:rsidR="00B755A0" w:rsidRPr="002D3F66" w:rsidRDefault="00B755A0" w:rsidP="00B755A0">
      <w:pPr>
        <w:pStyle w:val="sqlF9"/>
        <w:rPr>
          <w:rFonts w:asciiTheme="minorHAnsi" w:hAnsiTheme="minorHAnsi"/>
          <w:sz w:val="16"/>
          <w:szCs w:val="16"/>
          <w:rPrChange w:id="8200" w:author="Hemmati" w:date="2016-12-16T10:28:00Z">
            <w:rPr>
              <w:rFonts w:asciiTheme="minorHAnsi" w:hAnsiTheme="minorHAnsi"/>
            </w:rPr>
          </w:rPrChange>
        </w:rPr>
      </w:pPr>
      <w:r w:rsidRPr="002D3F66">
        <w:rPr>
          <w:rFonts w:asciiTheme="minorHAnsi" w:hAnsiTheme="minorHAnsi"/>
          <w:sz w:val="16"/>
          <w:szCs w:val="16"/>
          <w:rPrChange w:id="8201" w:author="Hemmati" w:date="2016-12-16T10:28:00Z">
            <w:rPr>
              <w:rFonts w:asciiTheme="minorHAnsi" w:hAnsiTheme="minorHAnsi"/>
            </w:rPr>
          </w:rPrChange>
        </w:rPr>
        <w:tab/>
        <w:t xml:space="preserve">supplier_company_name  </w:t>
      </w:r>
      <w:r w:rsidRPr="002D3F66">
        <w:rPr>
          <w:rFonts w:asciiTheme="minorHAnsi" w:hAnsiTheme="minorHAnsi"/>
          <w:sz w:val="16"/>
          <w:szCs w:val="16"/>
          <w:rPrChange w:id="8202" w:author="Hemmati" w:date="2016-12-16T10:28:00Z">
            <w:rPr>
              <w:rFonts w:asciiTheme="minorHAnsi" w:hAnsiTheme="minorHAnsi"/>
            </w:rPr>
          </w:rPrChange>
        </w:rPr>
        <w:tab/>
        <w:t>VARCHAR2(80),</w:t>
      </w:r>
    </w:p>
    <w:p w:rsidR="00B755A0" w:rsidRPr="002D3F66" w:rsidRDefault="00B755A0" w:rsidP="00B755A0">
      <w:pPr>
        <w:pStyle w:val="sqlF9"/>
        <w:rPr>
          <w:rFonts w:asciiTheme="minorHAnsi" w:hAnsiTheme="minorHAnsi"/>
          <w:sz w:val="16"/>
          <w:szCs w:val="16"/>
          <w:rPrChange w:id="8203" w:author="Hemmati" w:date="2016-12-16T10:28:00Z">
            <w:rPr>
              <w:rFonts w:asciiTheme="minorHAnsi" w:hAnsiTheme="minorHAnsi"/>
            </w:rPr>
          </w:rPrChange>
        </w:rPr>
      </w:pPr>
      <w:r w:rsidRPr="002D3F66">
        <w:rPr>
          <w:rFonts w:asciiTheme="minorHAnsi" w:hAnsiTheme="minorHAnsi"/>
          <w:sz w:val="16"/>
          <w:szCs w:val="16"/>
          <w:rPrChange w:id="8204" w:author="Hemmati" w:date="2016-12-16T10:28:00Z">
            <w:rPr>
              <w:rFonts w:asciiTheme="minorHAnsi" w:hAnsiTheme="minorHAnsi"/>
            </w:rPr>
          </w:rPrChange>
        </w:rPr>
        <w:tab/>
        <w:t>supplier_office</w:t>
      </w:r>
      <w:r w:rsidRPr="002D3F66">
        <w:rPr>
          <w:rFonts w:asciiTheme="minorHAnsi" w:hAnsiTheme="minorHAnsi"/>
          <w:sz w:val="16"/>
          <w:szCs w:val="16"/>
          <w:rPrChange w:id="8205" w:author="Hemmati" w:date="2016-12-16T10:28:00Z">
            <w:rPr>
              <w:rFonts w:asciiTheme="minorHAnsi" w:hAnsiTheme="minorHAnsi"/>
            </w:rPr>
          </w:rPrChange>
        </w:rPr>
        <w:tab/>
      </w:r>
      <w:r w:rsidRPr="002D3F66">
        <w:rPr>
          <w:rFonts w:asciiTheme="minorHAnsi" w:hAnsiTheme="minorHAnsi"/>
          <w:sz w:val="16"/>
          <w:szCs w:val="16"/>
          <w:rPrChange w:id="8206" w:author="Hemmati" w:date="2016-12-16T10:28:00Z">
            <w:rPr>
              <w:rFonts w:asciiTheme="minorHAnsi" w:hAnsiTheme="minorHAnsi"/>
            </w:rPr>
          </w:rPrChange>
        </w:rPr>
        <w:tab/>
        <w:t>VARCHAR2(3),</w:t>
      </w:r>
    </w:p>
    <w:p w:rsidR="00B755A0" w:rsidRPr="002D3F66" w:rsidRDefault="00B755A0" w:rsidP="00B755A0">
      <w:pPr>
        <w:pStyle w:val="sqlF9"/>
        <w:rPr>
          <w:rFonts w:asciiTheme="minorHAnsi" w:hAnsiTheme="minorHAnsi"/>
          <w:sz w:val="16"/>
          <w:szCs w:val="16"/>
          <w:rPrChange w:id="8207" w:author="Hemmati" w:date="2016-12-16T10:28:00Z">
            <w:rPr>
              <w:rFonts w:asciiTheme="minorHAnsi" w:hAnsiTheme="minorHAnsi"/>
            </w:rPr>
          </w:rPrChange>
        </w:rPr>
      </w:pPr>
      <w:r w:rsidRPr="002D3F66">
        <w:rPr>
          <w:rFonts w:asciiTheme="minorHAnsi" w:hAnsiTheme="minorHAnsi"/>
          <w:sz w:val="16"/>
          <w:szCs w:val="16"/>
          <w:rPrChange w:id="8208" w:author="Hemmati" w:date="2016-12-16T10:28:00Z">
            <w:rPr>
              <w:rFonts w:asciiTheme="minorHAnsi" w:hAnsiTheme="minorHAnsi"/>
            </w:rPr>
          </w:rPrChange>
        </w:rPr>
        <w:tab/>
        <w:t>supplier_phone</w:t>
      </w:r>
      <w:r w:rsidRPr="002D3F66">
        <w:rPr>
          <w:rFonts w:asciiTheme="minorHAnsi" w:hAnsiTheme="minorHAnsi"/>
          <w:sz w:val="16"/>
          <w:szCs w:val="16"/>
          <w:rPrChange w:id="8209" w:author="Hemmati" w:date="2016-12-16T10:28:00Z">
            <w:rPr>
              <w:rFonts w:asciiTheme="minorHAnsi" w:hAnsiTheme="minorHAnsi"/>
            </w:rPr>
          </w:rPrChange>
        </w:rPr>
        <w:tab/>
      </w:r>
      <w:r w:rsidRPr="002D3F66">
        <w:rPr>
          <w:rFonts w:asciiTheme="minorHAnsi" w:hAnsiTheme="minorHAnsi"/>
          <w:sz w:val="16"/>
          <w:szCs w:val="16"/>
          <w:rPrChange w:id="8210" w:author="Hemmati" w:date="2016-12-16T10:28:00Z">
            <w:rPr>
              <w:rFonts w:asciiTheme="minorHAnsi" w:hAnsiTheme="minorHAnsi"/>
            </w:rPr>
          </w:rPrChange>
        </w:rPr>
        <w:tab/>
        <w:t>varchar2(18),</w:t>
      </w:r>
    </w:p>
    <w:p w:rsidR="00B755A0" w:rsidRPr="002D3F66" w:rsidRDefault="00B755A0" w:rsidP="00B755A0">
      <w:pPr>
        <w:pStyle w:val="sqlF9"/>
        <w:rPr>
          <w:rFonts w:asciiTheme="minorHAnsi" w:hAnsiTheme="minorHAnsi"/>
          <w:sz w:val="16"/>
          <w:szCs w:val="16"/>
          <w:rPrChange w:id="8211" w:author="Hemmati" w:date="2016-12-16T10:28:00Z">
            <w:rPr>
              <w:rFonts w:asciiTheme="minorHAnsi" w:hAnsiTheme="minorHAnsi"/>
            </w:rPr>
          </w:rPrChange>
        </w:rPr>
      </w:pPr>
      <w:r w:rsidRPr="002D3F66">
        <w:rPr>
          <w:rFonts w:asciiTheme="minorHAnsi" w:hAnsiTheme="minorHAnsi"/>
          <w:sz w:val="16"/>
          <w:szCs w:val="16"/>
          <w:rPrChange w:id="8212" w:author="Hemmati" w:date="2016-12-16T10:28:00Z">
            <w:rPr>
              <w:rFonts w:asciiTheme="minorHAnsi" w:hAnsiTheme="minorHAnsi"/>
            </w:rPr>
          </w:rPrChange>
        </w:rPr>
        <w:tab/>
        <w:t>supplier_fax</w:t>
      </w:r>
      <w:r w:rsidRPr="002D3F66">
        <w:rPr>
          <w:rFonts w:asciiTheme="minorHAnsi" w:hAnsiTheme="minorHAnsi"/>
          <w:sz w:val="16"/>
          <w:szCs w:val="16"/>
          <w:rPrChange w:id="8213" w:author="Hemmati" w:date="2016-12-16T10:28:00Z">
            <w:rPr>
              <w:rFonts w:asciiTheme="minorHAnsi" w:hAnsiTheme="minorHAnsi"/>
            </w:rPr>
          </w:rPrChange>
        </w:rPr>
        <w:tab/>
      </w:r>
      <w:r w:rsidRPr="002D3F66">
        <w:rPr>
          <w:rFonts w:asciiTheme="minorHAnsi" w:hAnsiTheme="minorHAnsi"/>
          <w:sz w:val="16"/>
          <w:szCs w:val="16"/>
          <w:rPrChange w:id="8214" w:author="Hemmati" w:date="2016-12-16T10:28:00Z">
            <w:rPr>
              <w:rFonts w:asciiTheme="minorHAnsi" w:hAnsiTheme="minorHAnsi"/>
            </w:rPr>
          </w:rPrChange>
        </w:rPr>
        <w:tab/>
      </w:r>
      <w:r w:rsidR="00927A21" w:rsidRPr="002D3F66">
        <w:rPr>
          <w:rFonts w:asciiTheme="minorHAnsi" w:hAnsiTheme="minorHAnsi"/>
          <w:sz w:val="16"/>
          <w:szCs w:val="16"/>
          <w:rPrChange w:id="8215" w:author="Hemmati" w:date="2016-12-16T10:28:00Z">
            <w:rPr>
              <w:rFonts w:asciiTheme="minorHAnsi" w:hAnsiTheme="minorHAnsi"/>
            </w:rPr>
          </w:rPrChange>
        </w:rPr>
        <w:tab/>
      </w:r>
      <w:r w:rsidRPr="002D3F66">
        <w:rPr>
          <w:rFonts w:asciiTheme="minorHAnsi" w:hAnsiTheme="minorHAnsi"/>
          <w:sz w:val="16"/>
          <w:szCs w:val="16"/>
          <w:rPrChange w:id="8216" w:author="Hemmati" w:date="2016-12-16T10:28:00Z">
            <w:rPr>
              <w:rFonts w:asciiTheme="minorHAnsi" w:hAnsiTheme="minorHAnsi"/>
            </w:rPr>
          </w:rPrChange>
        </w:rPr>
        <w:t>VARCHAR2(18),</w:t>
      </w:r>
    </w:p>
    <w:p w:rsidR="00B755A0" w:rsidRPr="002D3F66" w:rsidRDefault="00B755A0" w:rsidP="00B755A0">
      <w:pPr>
        <w:pStyle w:val="sqlF9"/>
        <w:rPr>
          <w:rFonts w:asciiTheme="minorHAnsi" w:hAnsiTheme="minorHAnsi"/>
          <w:sz w:val="16"/>
          <w:szCs w:val="16"/>
          <w:rPrChange w:id="8217" w:author="Hemmati" w:date="2016-12-16T10:28:00Z">
            <w:rPr>
              <w:rFonts w:asciiTheme="minorHAnsi" w:hAnsiTheme="minorHAnsi"/>
            </w:rPr>
          </w:rPrChange>
        </w:rPr>
      </w:pPr>
      <w:r w:rsidRPr="002D3F66">
        <w:rPr>
          <w:rFonts w:asciiTheme="minorHAnsi" w:hAnsiTheme="minorHAnsi"/>
          <w:sz w:val="16"/>
          <w:szCs w:val="16"/>
          <w:rPrChange w:id="8218" w:author="Hemmati" w:date="2016-12-16T10:28:00Z">
            <w:rPr>
              <w:rFonts w:asciiTheme="minorHAnsi" w:hAnsiTheme="minorHAnsi"/>
            </w:rPr>
          </w:rPrChange>
        </w:rPr>
        <w:tab/>
        <w:t>supplier_address1</w:t>
      </w:r>
      <w:r w:rsidRPr="002D3F66">
        <w:rPr>
          <w:rFonts w:asciiTheme="minorHAnsi" w:hAnsiTheme="minorHAnsi"/>
          <w:sz w:val="16"/>
          <w:szCs w:val="16"/>
          <w:rPrChange w:id="8219" w:author="Hemmati" w:date="2016-12-16T10:28:00Z">
            <w:rPr>
              <w:rFonts w:asciiTheme="minorHAnsi" w:hAnsiTheme="minorHAnsi"/>
            </w:rPr>
          </w:rPrChange>
        </w:rPr>
        <w:tab/>
      </w:r>
      <w:r w:rsidR="00927A21" w:rsidRPr="002D3F66">
        <w:rPr>
          <w:rFonts w:asciiTheme="minorHAnsi" w:hAnsiTheme="minorHAnsi"/>
          <w:sz w:val="16"/>
          <w:szCs w:val="16"/>
          <w:rPrChange w:id="8220" w:author="Hemmati" w:date="2016-12-16T10:28:00Z">
            <w:rPr>
              <w:rFonts w:asciiTheme="minorHAnsi" w:hAnsiTheme="minorHAnsi"/>
            </w:rPr>
          </w:rPrChange>
        </w:rPr>
        <w:tab/>
      </w:r>
      <w:r w:rsidRPr="002D3F66">
        <w:rPr>
          <w:rFonts w:asciiTheme="minorHAnsi" w:hAnsiTheme="minorHAnsi"/>
          <w:sz w:val="16"/>
          <w:szCs w:val="16"/>
          <w:rPrChange w:id="8221" w:author="Hemmati" w:date="2016-12-16T10:28:00Z">
            <w:rPr>
              <w:rFonts w:asciiTheme="minorHAnsi" w:hAnsiTheme="minorHAnsi"/>
            </w:rPr>
          </w:rPrChange>
        </w:rPr>
        <w:t>VARCHAR2(50),</w:t>
      </w:r>
    </w:p>
    <w:p w:rsidR="00B755A0" w:rsidRPr="002D3F66" w:rsidRDefault="00B755A0" w:rsidP="00B755A0">
      <w:pPr>
        <w:pStyle w:val="sqlF9"/>
        <w:rPr>
          <w:rFonts w:asciiTheme="minorHAnsi" w:hAnsiTheme="minorHAnsi"/>
          <w:sz w:val="16"/>
          <w:szCs w:val="16"/>
          <w:rPrChange w:id="8222" w:author="Hemmati" w:date="2016-12-16T10:28:00Z">
            <w:rPr>
              <w:rFonts w:asciiTheme="minorHAnsi" w:hAnsiTheme="minorHAnsi"/>
            </w:rPr>
          </w:rPrChange>
        </w:rPr>
      </w:pPr>
      <w:r w:rsidRPr="002D3F66">
        <w:rPr>
          <w:rFonts w:asciiTheme="minorHAnsi" w:hAnsiTheme="minorHAnsi"/>
          <w:sz w:val="16"/>
          <w:szCs w:val="16"/>
          <w:rPrChange w:id="8223" w:author="Hemmati" w:date="2016-12-16T10:28:00Z">
            <w:rPr>
              <w:rFonts w:asciiTheme="minorHAnsi" w:hAnsiTheme="minorHAnsi"/>
            </w:rPr>
          </w:rPrChange>
        </w:rPr>
        <w:tab/>
        <w:t>supplier_address2</w:t>
      </w:r>
      <w:r w:rsidRPr="002D3F66">
        <w:rPr>
          <w:rFonts w:asciiTheme="minorHAnsi" w:hAnsiTheme="minorHAnsi"/>
          <w:sz w:val="16"/>
          <w:szCs w:val="16"/>
          <w:rPrChange w:id="8224" w:author="Hemmati" w:date="2016-12-16T10:28:00Z">
            <w:rPr>
              <w:rFonts w:asciiTheme="minorHAnsi" w:hAnsiTheme="minorHAnsi"/>
            </w:rPr>
          </w:rPrChange>
        </w:rPr>
        <w:tab/>
      </w:r>
      <w:r w:rsidR="00927A21" w:rsidRPr="002D3F66">
        <w:rPr>
          <w:rFonts w:asciiTheme="minorHAnsi" w:hAnsiTheme="minorHAnsi"/>
          <w:sz w:val="16"/>
          <w:szCs w:val="16"/>
          <w:rPrChange w:id="8225" w:author="Hemmati" w:date="2016-12-16T10:28:00Z">
            <w:rPr>
              <w:rFonts w:asciiTheme="minorHAnsi" w:hAnsiTheme="minorHAnsi"/>
            </w:rPr>
          </w:rPrChange>
        </w:rPr>
        <w:tab/>
      </w:r>
      <w:r w:rsidRPr="002D3F66">
        <w:rPr>
          <w:rFonts w:asciiTheme="minorHAnsi" w:hAnsiTheme="minorHAnsi"/>
          <w:sz w:val="16"/>
          <w:szCs w:val="16"/>
          <w:rPrChange w:id="8226" w:author="Hemmati" w:date="2016-12-16T10:28:00Z">
            <w:rPr>
              <w:rFonts w:asciiTheme="minorHAnsi" w:hAnsiTheme="minorHAnsi"/>
            </w:rPr>
          </w:rPrChange>
        </w:rPr>
        <w:t>VARCHAR2(50),</w:t>
      </w:r>
    </w:p>
    <w:p w:rsidR="00B755A0" w:rsidRPr="002D3F66" w:rsidRDefault="00B755A0" w:rsidP="00B755A0">
      <w:pPr>
        <w:pStyle w:val="sqlF9"/>
        <w:rPr>
          <w:rFonts w:asciiTheme="minorHAnsi" w:hAnsiTheme="minorHAnsi"/>
          <w:sz w:val="16"/>
          <w:szCs w:val="16"/>
          <w:rPrChange w:id="8227" w:author="Hemmati" w:date="2016-12-16T10:28:00Z">
            <w:rPr>
              <w:rFonts w:asciiTheme="minorHAnsi" w:hAnsiTheme="minorHAnsi"/>
            </w:rPr>
          </w:rPrChange>
        </w:rPr>
      </w:pPr>
      <w:r w:rsidRPr="002D3F66">
        <w:rPr>
          <w:rFonts w:asciiTheme="minorHAnsi" w:hAnsiTheme="minorHAnsi"/>
          <w:sz w:val="16"/>
          <w:szCs w:val="16"/>
          <w:rPrChange w:id="8228" w:author="Hemmati" w:date="2016-12-16T10:28:00Z">
            <w:rPr>
              <w:rFonts w:asciiTheme="minorHAnsi" w:hAnsiTheme="minorHAnsi"/>
            </w:rPr>
          </w:rPrChange>
        </w:rPr>
        <w:tab/>
        <w:t>supplier_zipcode</w:t>
      </w:r>
      <w:r w:rsidRPr="002D3F66">
        <w:rPr>
          <w:rFonts w:asciiTheme="minorHAnsi" w:hAnsiTheme="minorHAnsi"/>
          <w:sz w:val="16"/>
          <w:szCs w:val="16"/>
          <w:rPrChange w:id="8229" w:author="Hemmati" w:date="2016-12-16T10:28:00Z">
            <w:rPr>
              <w:rFonts w:asciiTheme="minorHAnsi" w:hAnsiTheme="minorHAnsi"/>
            </w:rPr>
          </w:rPrChange>
        </w:rPr>
        <w:tab/>
      </w:r>
      <w:r w:rsidR="00927A21" w:rsidRPr="002D3F66">
        <w:rPr>
          <w:rFonts w:asciiTheme="minorHAnsi" w:hAnsiTheme="minorHAnsi"/>
          <w:sz w:val="16"/>
          <w:szCs w:val="16"/>
          <w:rPrChange w:id="8230" w:author="Hemmati" w:date="2016-12-16T10:28:00Z">
            <w:rPr>
              <w:rFonts w:asciiTheme="minorHAnsi" w:hAnsiTheme="minorHAnsi"/>
            </w:rPr>
          </w:rPrChange>
        </w:rPr>
        <w:tab/>
      </w:r>
      <w:r w:rsidRPr="002D3F66">
        <w:rPr>
          <w:rFonts w:asciiTheme="minorHAnsi" w:hAnsiTheme="minorHAnsi"/>
          <w:sz w:val="16"/>
          <w:szCs w:val="16"/>
          <w:rPrChange w:id="8231" w:author="Hemmati" w:date="2016-12-16T10:28:00Z">
            <w:rPr>
              <w:rFonts w:asciiTheme="minorHAnsi" w:hAnsiTheme="minorHAnsi"/>
            </w:rPr>
          </w:rPrChange>
        </w:rPr>
        <w:t>VARCHAR2(10),</w:t>
      </w:r>
    </w:p>
    <w:p w:rsidR="00B755A0" w:rsidRPr="002D3F66" w:rsidRDefault="00B755A0" w:rsidP="00B755A0">
      <w:pPr>
        <w:pStyle w:val="sqlF9"/>
        <w:rPr>
          <w:rFonts w:asciiTheme="minorHAnsi" w:hAnsiTheme="minorHAnsi"/>
          <w:sz w:val="16"/>
          <w:szCs w:val="16"/>
          <w:rPrChange w:id="8232" w:author="Hemmati" w:date="2016-12-16T10:28:00Z">
            <w:rPr>
              <w:rFonts w:asciiTheme="minorHAnsi" w:hAnsiTheme="minorHAnsi"/>
            </w:rPr>
          </w:rPrChange>
        </w:rPr>
      </w:pPr>
      <w:r w:rsidRPr="002D3F66">
        <w:rPr>
          <w:rFonts w:asciiTheme="minorHAnsi" w:hAnsiTheme="minorHAnsi"/>
          <w:sz w:val="16"/>
          <w:szCs w:val="16"/>
          <w:rPrChange w:id="8233" w:author="Hemmati" w:date="2016-12-16T10:28:00Z">
            <w:rPr>
              <w:rFonts w:asciiTheme="minorHAnsi" w:hAnsiTheme="minorHAnsi"/>
            </w:rPr>
          </w:rPrChange>
        </w:rPr>
        <w:tab/>
        <w:t>supplier_email</w:t>
      </w:r>
      <w:r w:rsidRPr="002D3F66">
        <w:rPr>
          <w:rFonts w:asciiTheme="minorHAnsi" w:hAnsiTheme="minorHAnsi"/>
          <w:sz w:val="16"/>
          <w:szCs w:val="16"/>
          <w:rPrChange w:id="8234" w:author="Hemmati" w:date="2016-12-16T10:28:00Z">
            <w:rPr>
              <w:rFonts w:asciiTheme="minorHAnsi" w:hAnsiTheme="minorHAnsi"/>
            </w:rPr>
          </w:rPrChange>
        </w:rPr>
        <w:tab/>
      </w:r>
      <w:r w:rsidRPr="002D3F66">
        <w:rPr>
          <w:rFonts w:asciiTheme="minorHAnsi" w:hAnsiTheme="minorHAnsi"/>
          <w:sz w:val="16"/>
          <w:szCs w:val="16"/>
          <w:rPrChange w:id="8235" w:author="Hemmati" w:date="2016-12-16T10:28:00Z">
            <w:rPr>
              <w:rFonts w:asciiTheme="minorHAnsi" w:hAnsiTheme="minorHAnsi"/>
            </w:rPr>
          </w:rPrChange>
        </w:rPr>
        <w:tab/>
        <w:t>VARCHAR2(40),</w:t>
      </w:r>
    </w:p>
    <w:p w:rsidR="00B755A0" w:rsidRPr="002D3F66" w:rsidRDefault="00B755A0" w:rsidP="00B755A0">
      <w:pPr>
        <w:pStyle w:val="sqlF9"/>
        <w:rPr>
          <w:rFonts w:asciiTheme="minorHAnsi" w:hAnsiTheme="minorHAnsi"/>
          <w:sz w:val="16"/>
          <w:szCs w:val="16"/>
          <w:rPrChange w:id="8236" w:author="Hemmati" w:date="2016-12-16T10:28:00Z">
            <w:rPr>
              <w:rFonts w:asciiTheme="minorHAnsi" w:hAnsiTheme="minorHAnsi"/>
            </w:rPr>
          </w:rPrChange>
        </w:rPr>
      </w:pPr>
      <w:r w:rsidRPr="002D3F66">
        <w:rPr>
          <w:rFonts w:asciiTheme="minorHAnsi" w:hAnsiTheme="minorHAnsi"/>
          <w:sz w:val="16"/>
          <w:szCs w:val="16"/>
          <w:rPrChange w:id="8237" w:author="Hemmati" w:date="2016-12-16T10:28:00Z">
            <w:rPr>
              <w:rFonts w:asciiTheme="minorHAnsi" w:hAnsiTheme="minorHAnsi"/>
            </w:rPr>
          </w:rPrChange>
        </w:rPr>
        <w:tab/>
        <w:t>supplier_website</w:t>
      </w:r>
      <w:r w:rsidRPr="002D3F66">
        <w:rPr>
          <w:rFonts w:asciiTheme="minorHAnsi" w:hAnsiTheme="minorHAnsi"/>
          <w:sz w:val="16"/>
          <w:szCs w:val="16"/>
          <w:rPrChange w:id="8238" w:author="Hemmati" w:date="2016-12-16T10:28:00Z">
            <w:rPr>
              <w:rFonts w:asciiTheme="minorHAnsi" w:hAnsiTheme="minorHAnsi"/>
            </w:rPr>
          </w:rPrChange>
        </w:rPr>
        <w:tab/>
      </w:r>
      <w:r w:rsidR="00927A21" w:rsidRPr="002D3F66">
        <w:rPr>
          <w:rFonts w:asciiTheme="minorHAnsi" w:hAnsiTheme="minorHAnsi"/>
          <w:sz w:val="16"/>
          <w:szCs w:val="16"/>
          <w:rPrChange w:id="8239" w:author="Hemmati" w:date="2016-12-16T10:28:00Z">
            <w:rPr>
              <w:rFonts w:asciiTheme="minorHAnsi" w:hAnsiTheme="minorHAnsi"/>
            </w:rPr>
          </w:rPrChange>
        </w:rPr>
        <w:tab/>
      </w:r>
      <w:r w:rsidRPr="002D3F66">
        <w:rPr>
          <w:rFonts w:asciiTheme="minorHAnsi" w:hAnsiTheme="minorHAnsi"/>
          <w:sz w:val="16"/>
          <w:szCs w:val="16"/>
          <w:rPrChange w:id="8240" w:author="Hemmati" w:date="2016-12-16T10:28:00Z">
            <w:rPr>
              <w:rFonts w:asciiTheme="minorHAnsi" w:hAnsiTheme="minorHAnsi"/>
            </w:rPr>
          </w:rPrChange>
        </w:rPr>
        <w:t>VARCHAR2(40),</w:t>
      </w:r>
    </w:p>
    <w:p w:rsidR="00B755A0" w:rsidRPr="002D3F66" w:rsidRDefault="00B755A0" w:rsidP="00B755A0">
      <w:pPr>
        <w:pStyle w:val="sqlF9"/>
        <w:rPr>
          <w:rFonts w:asciiTheme="minorHAnsi" w:hAnsiTheme="minorHAnsi"/>
          <w:sz w:val="16"/>
          <w:szCs w:val="16"/>
          <w:rPrChange w:id="8241" w:author="Hemmati" w:date="2016-12-16T10:28:00Z">
            <w:rPr>
              <w:rFonts w:asciiTheme="minorHAnsi" w:hAnsiTheme="minorHAnsi"/>
            </w:rPr>
          </w:rPrChange>
        </w:rPr>
      </w:pPr>
      <w:r w:rsidRPr="002D3F66">
        <w:rPr>
          <w:rFonts w:asciiTheme="minorHAnsi" w:hAnsiTheme="minorHAnsi"/>
          <w:sz w:val="16"/>
          <w:szCs w:val="16"/>
          <w:rPrChange w:id="8242" w:author="Hemmati" w:date="2016-12-16T10:28:00Z">
            <w:rPr>
              <w:rFonts w:asciiTheme="minorHAnsi" w:hAnsiTheme="minorHAnsi"/>
            </w:rPr>
          </w:rPrChange>
        </w:rPr>
        <w:tab/>
        <w:t>representative</w:t>
      </w:r>
      <w:r w:rsidRPr="002D3F66">
        <w:rPr>
          <w:rFonts w:asciiTheme="minorHAnsi" w:hAnsiTheme="minorHAnsi"/>
          <w:sz w:val="16"/>
          <w:szCs w:val="16"/>
          <w:rPrChange w:id="8243" w:author="Hemmati" w:date="2016-12-16T10:28:00Z">
            <w:rPr>
              <w:rFonts w:asciiTheme="minorHAnsi" w:hAnsiTheme="minorHAnsi"/>
            </w:rPr>
          </w:rPrChange>
        </w:rPr>
        <w:tab/>
      </w:r>
      <w:r w:rsidRPr="002D3F66">
        <w:rPr>
          <w:rFonts w:asciiTheme="minorHAnsi" w:hAnsiTheme="minorHAnsi"/>
          <w:sz w:val="16"/>
          <w:szCs w:val="16"/>
          <w:rPrChange w:id="8244" w:author="Hemmati" w:date="2016-12-16T10:28:00Z">
            <w:rPr>
              <w:rFonts w:asciiTheme="minorHAnsi" w:hAnsiTheme="minorHAnsi"/>
            </w:rPr>
          </w:rPrChange>
        </w:rPr>
        <w:tab/>
        <w:t>VARCHAR2(30),</w:t>
      </w:r>
    </w:p>
    <w:p w:rsidR="00B755A0" w:rsidRPr="002D3F66" w:rsidRDefault="00B755A0" w:rsidP="00B755A0">
      <w:pPr>
        <w:pStyle w:val="sqlF9"/>
        <w:rPr>
          <w:rFonts w:asciiTheme="minorHAnsi" w:hAnsiTheme="minorHAnsi"/>
          <w:sz w:val="16"/>
          <w:szCs w:val="16"/>
          <w:rPrChange w:id="8245" w:author="Hemmati" w:date="2016-12-16T10:28:00Z">
            <w:rPr>
              <w:rFonts w:asciiTheme="minorHAnsi" w:hAnsiTheme="minorHAnsi"/>
            </w:rPr>
          </w:rPrChange>
        </w:rPr>
      </w:pPr>
      <w:r w:rsidRPr="002D3F66">
        <w:rPr>
          <w:rFonts w:asciiTheme="minorHAnsi" w:hAnsiTheme="minorHAnsi"/>
          <w:sz w:val="16"/>
          <w:szCs w:val="16"/>
          <w:rPrChange w:id="8246" w:author="Hemmati" w:date="2016-12-16T10:28:00Z">
            <w:rPr>
              <w:rFonts w:asciiTheme="minorHAnsi" w:hAnsiTheme="minorHAnsi"/>
            </w:rPr>
          </w:rPrChange>
        </w:rPr>
        <w:tab/>
        <w:t>supplier_city</w:t>
      </w:r>
      <w:r w:rsidRPr="002D3F66">
        <w:rPr>
          <w:rFonts w:asciiTheme="minorHAnsi" w:hAnsiTheme="minorHAnsi"/>
          <w:sz w:val="16"/>
          <w:szCs w:val="16"/>
          <w:rPrChange w:id="8247" w:author="Hemmati" w:date="2016-12-16T10:28:00Z">
            <w:rPr>
              <w:rFonts w:asciiTheme="minorHAnsi" w:hAnsiTheme="minorHAnsi"/>
            </w:rPr>
          </w:rPrChange>
        </w:rPr>
        <w:tab/>
      </w:r>
      <w:r w:rsidRPr="002D3F66">
        <w:rPr>
          <w:rFonts w:asciiTheme="minorHAnsi" w:hAnsiTheme="minorHAnsi"/>
          <w:sz w:val="16"/>
          <w:szCs w:val="16"/>
          <w:rPrChange w:id="8248" w:author="Hemmati" w:date="2016-12-16T10:28:00Z">
            <w:rPr>
              <w:rFonts w:asciiTheme="minorHAnsi" w:hAnsiTheme="minorHAnsi"/>
            </w:rPr>
          </w:rPrChange>
        </w:rPr>
        <w:tab/>
      </w:r>
      <w:r w:rsidR="00927A21" w:rsidRPr="002D3F66">
        <w:rPr>
          <w:rFonts w:asciiTheme="minorHAnsi" w:hAnsiTheme="minorHAnsi"/>
          <w:sz w:val="16"/>
          <w:szCs w:val="16"/>
          <w:rPrChange w:id="8249" w:author="Hemmati" w:date="2016-12-16T10:28:00Z">
            <w:rPr>
              <w:rFonts w:asciiTheme="minorHAnsi" w:hAnsiTheme="minorHAnsi"/>
            </w:rPr>
          </w:rPrChange>
        </w:rPr>
        <w:tab/>
      </w:r>
      <w:r w:rsidRPr="002D3F66">
        <w:rPr>
          <w:rFonts w:asciiTheme="minorHAnsi" w:hAnsiTheme="minorHAnsi"/>
          <w:sz w:val="16"/>
          <w:szCs w:val="16"/>
          <w:rPrChange w:id="8250" w:author="Hemmati" w:date="2016-12-16T10:28:00Z">
            <w:rPr>
              <w:rFonts w:asciiTheme="minorHAnsi" w:hAnsiTheme="minorHAnsi"/>
            </w:rPr>
          </w:rPrChange>
        </w:rPr>
        <w:t>VARCHAR2(30),</w:t>
      </w:r>
    </w:p>
    <w:p w:rsidR="00B755A0" w:rsidRPr="002D3F66" w:rsidRDefault="00B755A0" w:rsidP="00B755A0">
      <w:pPr>
        <w:pStyle w:val="sqlF9"/>
        <w:rPr>
          <w:rFonts w:asciiTheme="minorHAnsi" w:hAnsiTheme="minorHAnsi"/>
          <w:sz w:val="16"/>
          <w:szCs w:val="16"/>
          <w:rPrChange w:id="8251" w:author="Hemmati" w:date="2016-12-16T10:28:00Z">
            <w:rPr>
              <w:rFonts w:asciiTheme="minorHAnsi" w:hAnsiTheme="minorHAnsi"/>
            </w:rPr>
          </w:rPrChange>
        </w:rPr>
      </w:pPr>
      <w:r w:rsidRPr="002D3F66">
        <w:rPr>
          <w:rFonts w:asciiTheme="minorHAnsi" w:hAnsiTheme="minorHAnsi"/>
          <w:sz w:val="16"/>
          <w:szCs w:val="16"/>
          <w:rPrChange w:id="8252" w:author="Hemmati" w:date="2016-12-16T10:28:00Z">
            <w:rPr>
              <w:rFonts w:asciiTheme="minorHAnsi" w:hAnsiTheme="minorHAnsi"/>
            </w:rPr>
          </w:rPrChange>
        </w:rPr>
        <w:tab/>
        <w:t>supplier_province</w:t>
      </w:r>
      <w:r w:rsidRPr="002D3F66">
        <w:rPr>
          <w:rFonts w:asciiTheme="minorHAnsi" w:hAnsiTheme="minorHAnsi"/>
          <w:sz w:val="16"/>
          <w:szCs w:val="16"/>
          <w:rPrChange w:id="8253" w:author="Hemmati" w:date="2016-12-16T10:28:00Z">
            <w:rPr>
              <w:rFonts w:asciiTheme="minorHAnsi" w:hAnsiTheme="minorHAnsi"/>
            </w:rPr>
          </w:rPrChange>
        </w:rPr>
        <w:tab/>
      </w:r>
      <w:r w:rsidR="00927A21" w:rsidRPr="002D3F66">
        <w:rPr>
          <w:rFonts w:asciiTheme="minorHAnsi" w:hAnsiTheme="minorHAnsi"/>
          <w:sz w:val="16"/>
          <w:szCs w:val="16"/>
          <w:rPrChange w:id="8254" w:author="Hemmati" w:date="2016-12-16T10:28:00Z">
            <w:rPr>
              <w:rFonts w:asciiTheme="minorHAnsi" w:hAnsiTheme="minorHAnsi"/>
            </w:rPr>
          </w:rPrChange>
        </w:rPr>
        <w:tab/>
      </w:r>
      <w:r w:rsidRPr="002D3F66">
        <w:rPr>
          <w:rFonts w:asciiTheme="minorHAnsi" w:hAnsiTheme="minorHAnsi"/>
          <w:sz w:val="16"/>
          <w:szCs w:val="16"/>
          <w:rPrChange w:id="8255" w:author="Hemmati" w:date="2016-12-16T10:28:00Z">
            <w:rPr>
              <w:rFonts w:asciiTheme="minorHAnsi" w:hAnsiTheme="minorHAnsi"/>
            </w:rPr>
          </w:rPrChange>
        </w:rPr>
        <w:t>VARCHAR2(20),</w:t>
      </w:r>
    </w:p>
    <w:p w:rsidR="00B755A0" w:rsidRPr="002D3F66" w:rsidRDefault="00B755A0" w:rsidP="00B755A0">
      <w:pPr>
        <w:pStyle w:val="sqlF9"/>
        <w:rPr>
          <w:rFonts w:asciiTheme="minorHAnsi" w:hAnsiTheme="minorHAnsi"/>
          <w:sz w:val="16"/>
          <w:szCs w:val="16"/>
          <w:rPrChange w:id="8256" w:author="Hemmati" w:date="2016-12-16T10:28:00Z">
            <w:rPr>
              <w:rFonts w:asciiTheme="minorHAnsi" w:hAnsiTheme="minorHAnsi"/>
            </w:rPr>
          </w:rPrChange>
        </w:rPr>
      </w:pPr>
      <w:r w:rsidRPr="002D3F66">
        <w:rPr>
          <w:rFonts w:asciiTheme="minorHAnsi" w:hAnsiTheme="minorHAnsi"/>
          <w:sz w:val="16"/>
          <w:szCs w:val="16"/>
          <w:rPrChange w:id="8257" w:author="Hemmati" w:date="2016-12-16T10:28:00Z">
            <w:rPr>
              <w:rFonts w:asciiTheme="minorHAnsi" w:hAnsiTheme="minorHAnsi"/>
            </w:rPr>
          </w:rPrChange>
        </w:rPr>
        <w:tab/>
        <w:t>supplier_country</w:t>
      </w:r>
      <w:r w:rsidRPr="002D3F66">
        <w:rPr>
          <w:rFonts w:asciiTheme="minorHAnsi" w:hAnsiTheme="minorHAnsi"/>
          <w:sz w:val="16"/>
          <w:szCs w:val="16"/>
          <w:rPrChange w:id="8258" w:author="Hemmati" w:date="2016-12-16T10:28:00Z">
            <w:rPr>
              <w:rFonts w:asciiTheme="minorHAnsi" w:hAnsiTheme="minorHAnsi"/>
            </w:rPr>
          </w:rPrChange>
        </w:rPr>
        <w:tab/>
      </w:r>
      <w:r w:rsidR="00927A21" w:rsidRPr="002D3F66">
        <w:rPr>
          <w:rFonts w:asciiTheme="minorHAnsi" w:hAnsiTheme="minorHAnsi"/>
          <w:sz w:val="16"/>
          <w:szCs w:val="16"/>
          <w:rPrChange w:id="8259" w:author="Hemmati" w:date="2016-12-16T10:28:00Z">
            <w:rPr>
              <w:rFonts w:asciiTheme="minorHAnsi" w:hAnsiTheme="minorHAnsi"/>
            </w:rPr>
          </w:rPrChange>
        </w:rPr>
        <w:tab/>
      </w:r>
      <w:r w:rsidRPr="002D3F66">
        <w:rPr>
          <w:rFonts w:asciiTheme="minorHAnsi" w:hAnsiTheme="minorHAnsi"/>
          <w:sz w:val="16"/>
          <w:szCs w:val="16"/>
          <w:rPrChange w:id="8260" w:author="Hemmati" w:date="2016-12-16T10:28:00Z">
            <w:rPr>
              <w:rFonts w:asciiTheme="minorHAnsi" w:hAnsiTheme="minorHAnsi"/>
            </w:rPr>
          </w:rPrChange>
        </w:rPr>
        <w:t>VARCHAR2(30),</w:t>
      </w:r>
    </w:p>
    <w:p w:rsidR="00B755A0" w:rsidRPr="002D3F66" w:rsidRDefault="00B755A0" w:rsidP="00B755A0">
      <w:pPr>
        <w:pStyle w:val="sqlF9"/>
        <w:rPr>
          <w:rFonts w:asciiTheme="minorHAnsi" w:hAnsiTheme="minorHAnsi"/>
          <w:sz w:val="16"/>
          <w:szCs w:val="16"/>
          <w:rPrChange w:id="8261" w:author="Hemmati" w:date="2016-12-16T10:28:00Z">
            <w:rPr>
              <w:rFonts w:asciiTheme="minorHAnsi" w:hAnsiTheme="minorHAnsi"/>
            </w:rPr>
          </w:rPrChange>
        </w:rPr>
      </w:pPr>
      <w:r w:rsidRPr="002D3F66">
        <w:rPr>
          <w:rFonts w:asciiTheme="minorHAnsi" w:hAnsiTheme="minorHAnsi"/>
          <w:sz w:val="16"/>
          <w:szCs w:val="16"/>
          <w:rPrChange w:id="8262" w:author="Hemmati" w:date="2016-12-16T10:28:00Z">
            <w:rPr>
              <w:rFonts w:asciiTheme="minorHAnsi" w:hAnsiTheme="minorHAnsi"/>
            </w:rPr>
          </w:rPrChange>
        </w:rPr>
        <w:tab/>
        <w:t xml:space="preserve">affiliation_code  </w:t>
      </w:r>
      <w:r w:rsidRPr="002D3F66">
        <w:rPr>
          <w:rFonts w:asciiTheme="minorHAnsi" w:hAnsiTheme="minorHAnsi"/>
          <w:sz w:val="16"/>
          <w:szCs w:val="16"/>
          <w:rPrChange w:id="8263" w:author="Hemmati" w:date="2016-12-16T10:28:00Z">
            <w:rPr>
              <w:rFonts w:asciiTheme="minorHAnsi" w:hAnsiTheme="minorHAnsi"/>
            </w:rPr>
          </w:rPrChange>
        </w:rPr>
        <w:tab/>
      </w:r>
      <w:r w:rsidR="00927A21" w:rsidRPr="002D3F66">
        <w:rPr>
          <w:rFonts w:asciiTheme="minorHAnsi" w:hAnsiTheme="minorHAnsi"/>
          <w:sz w:val="16"/>
          <w:szCs w:val="16"/>
          <w:rPrChange w:id="8264" w:author="Hemmati" w:date="2016-12-16T10:28:00Z">
            <w:rPr>
              <w:rFonts w:asciiTheme="minorHAnsi" w:hAnsiTheme="minorHAnsi"/>
            </w:rPr>
          </w:rPrChange>
        </w:rPr>
        <w:tab/>
      </w:r>
      <w:r w:rsidRPr="002D3F66">
        <w:rPr>
          <w:rFonts w:asciiTheme="minorHAnsi" w:hAnsiTheme="minorHAnsi"/>
          <w:sz w:val="16"/>
          <w:szCs w:val="16"/>
          <w:rPrChange w:id="8265" w:author="Hemmati" w:date="2016-12-16T10:28:00Z">
            <w:rPr>
              <w:rFonts w:asciiTheme="minorHAnsi" w:hAnsiTheme="minorHAnsi"/>
            </w:rPr>
          </w:rPrChange>
        </w:rPr>
        <w:t>VARCHAR2(10)</w:t>
      </w:r>
    </w:p>
    <w:p w:rsidR="00B755A0" w:rsidRPr="002D3F66" w:rsidRDefault="00B755A0" w:rsidP="00B755A0">
      <w:pPr>
        <w:pStyle w:val="sqlF9"/>
        <w:rPr>
          <w:rFonts w:asciiTheme="minorHAnsi" w:hAnsiTheme="minorHAnsi"/>
          <w:sz w:val="16"/>
          <w:szCs w:val="16"/>
          <w:rPrChange w:id="8266" w:author="Hemmati" w:date="2016-12-16T10:28:00Z">
            <w:rPr>
              <w:rFonts w:asciiTheme="minorHAnsi" w:hAnsiTheme="minorHAnsi"/>
            </w:rPr>
          </w:rPrChange>
        </w:rPr>
      </w:pPr>
      <w:r w:rsidRPr="002D3F66">
        <w:rPr>
          <w:rFonts w:asciiTheme="minorHAnsi" w:hAnsiTheme="minorHAnsi"/>
          <w:sz w:val="16"/>
          <w:szCs w:val="16"/>
          <w:rPrChange w:id="8267" w:author="Hemmati" w:date="2016-12-16T10:28:00Z">
            <w:rPr>
              <w:rFonts w:asciiTheme="minorHAnsi" w:hAnsiTheme="minorHAnsi"/>
            </w:rPr>
          </w:rPrChange>
        </w:rPr>
        <w:tab/>
        <w:t xml:space="preserve">CONSTRAINT   </w:t>
      </w:r>
      <w:r w:rsidRPr="002D3F66">
        <w:rPr>
          <w:rFonts w:asciiTheme="minorHAnsi" w:hAnsiTheme="minorHAnsi"/>
          <w:sz w:val="16"/>
          <w:szCs w:val="16"/>
          <w:rPrChange w:id="8268" w:author="Hemmati" w:date="2016-12-16T10:28:00Z">
            <w:rPr>
              <w:rFonts w:asciiTheme="minorHAnsi" w:hAnsiTheme="minorHAnsi"/>
            </w:rPr>
          </w:rPrChange>
        </w:rPr>
        <w:tab/>
        <w:t>sup_affiliation_code_fk   REFERENCES   AFFILIATION(affiliation_code)</w:t>
      </w:r>
    </w:p>
    <w:p w:rsidR="00B755A0" w:rsidRPr="002D3F66" w:rsidRDefault="00B755A0" w:rsidP="00B755A0">
      <w:pPr>
        <w:pStyle w:val="sqlF9"/>
        <w:rPr>
          <w:rFonts w:asciiTheme="minorHAnsi" w:hAnsiTheme="minorHAnsi"/>
          <w:sz w:val="16"/>
          <w:szCs w:val="16"/>
          <w:rPrChange w:id="8269" w:author="Hemmati" w:date="2016-12-16T10:28:00Z">
            <w:rPr>
              <w:rFonts w:asciiTheme="minorHAnsi" w:hAnsiTheme="minorHAnsi"/>
            </w:rPr>
          </w:rPrChange>
        </w:rPr>
      </w:pPr>
      <w:r w:rsidRPr="002D3F66">
        <w:rPr>
          <w:rFonts w:asciiTheme="minorHAnsi" w:hAnsiTheme="minorHAnsi"/>
          <w:sz w:val="16"/>
          <w:szCs w:val="16"/>
          <w:rPrChange w:id="8270" w:author="Hemmati" w:date="2016-12-16T10:28:00Z">
            <w:rPr>
              <w:rFonts w:asciiTheme="minorHAnsi" w:hAnsiTheme="minorHAnsi"/>
            </w:rPr>
          </w:rPrChange>
        </w:rPr>
        <w:t xml:space="preserve">        DEFERRABLE INITIALLY DEFERRED)</w:t>
      </w:r>
      <w:r w:rsidRPr="002D3F66">
        <w:rPr>
          <w:rFonts w:asciiTheme="minorHAnsi" w:hAnsiTheme="minorHAnsi"/>
          <w:sz w:val="16"/>
          <w:szCs w:val="16"/>
          <w:rPrChange w:id="8271" w:author="Hemmati" w:date="2016-12-16T10:28:00Z">
            <w:rPr>
              <w:rFonts w:asciiTheme="minorHAnsi" w:hAnsiTheme="minorHAnsi"/>
            </w:rPr>
          </w:rPrChange>
        </w:rPr>
        <w:tab/>
      </w:r>
    </w:p>
    <w:p w:rsidR="00B755A0" w:rsidRPr="002D3F66" w:rsidRDefault="00B755A0" w:rsidP="00B755A0">
      <w:pPr>
        <w:pStyle w:val="sqlF9"/>
        <w:rPr>
          <w:rFonts w:asciiTheme="minorHAnsi" w:hAnsiTheme="minorHAnsi"/>
          <w:sz w:val="16"/>
          <w:szCs w:val="16"/>
          <w:rPrChange w:id="8272" w:author="Hemmati" w:date="2016-12-16T10:28:00Z">
            <w:rPr>
              <w:rFonts w:asciiTheme="minorHAnsi" w:hAnsiTheme="minorHAnsi"/>
            </w:rPr>
          </w:rPrChange>
        </w:rPr>
      </w:pPr>
      <w:r w:rsidRPr="002D3F66">
        <w:rPr>
          <w:rFonts w:asciiTheme="minorHAnsi" w:hAnsiTheme="minorHAnsi"/>
          <w:sz w:val="16"/>
          <w:szCs w:val="16"/>
          <w:rPrChange w:id="8273" w:author="Hemmati" w:date="2016-12-16T10:28:00Z">
            <w:rPr>
              <w:rFonts w:asciiTheme="minorHAnsi" w:hAnsiTheme="minorHAnsi"/>
            </w:rPr>
          </w:rPrChange>
        </w:rPr>
        <w:t>TABLESPACE user_data</w:t>
      </w:r>
    </w:p>
    <w:p w:rsidR="00B755A0" w:rsidRPr="002D3F66" w:rsidRDefault="00B755A0" w:rsidP="00B755A0">
      <w:pPr>
        <w:pStyle w:val="sqlF9"/>
        <w:rPr>
          <w:rFonts w:asciiTheme="minorHAnsi" w:hAnsiTheme="minorHAnsi"/>
          <w:sz w:val="16"/>
          <w:szCs w:val="16"/>
          <w:rPrChange w:id="8274" w:author="Hemmati" w:date="2016-12-16T10:28:00Z">
            <w:rPr>
              <w:rFonts w:asciiTheme="minorHAnsi" w:hAnsiTheme="minorHAnsi"/>
            </w:rPr>
          </w:rPrChange>
        </w:rPr>
      </w:pPr>
      <w:r w:rsidRPr="002D3F66">
        <w:rPr>
          <w:rFonts w:asciiTheme="minorHAnsi" w:hAnsiTheme="minorHAnsi"/>
          <w:sz w:val="16"/>
          <w:szCs w:val="16"/>
          <w:rPrChange w:id="8275" w:author="Hemmati" w:date="2016-12-16T10:28:00Z">
            <w:rPr>
              <w:rFonts w:asciiTheme="minorHAnsi" w:hAnsiTheme="minorHAnsi"/>
            </w:rPr>
          </w:rPrChange>
        </w:rPr>
        <w:t>STORAGE (INITIAL 10M</w:t>
      </w:r>
    </w:p>
    <w:p w:rsidR="00B755A0" w:rsidRPr="002D3F66" w:rsidRDefault="00B755A0" w:rsidP="00B755A0">
      <w:pPr>
        <w:pStyle w:val="sqlF9"/>
        <w:rPr>
          <w:rFonts w:asciiTheme="minorHAnsi" w:hAnsiTheme="minorHAnsi"/>
          <w:sz w:val="16"/>
          <w:szCs w:val="16"/>
          <w:rPrChange w:id="8276" w:author="Hemmati" w:date="2016-12-16T10:28:00Z">
            <w:rPr>
              <w:rFonts w:asciiTheme="minorHAnsi" w:hAnsiTheme="minorHAnsi"/>
            </w:rPr>
          </w:rPrChange>
        </w:rPr>
      </w:pPr>
      <w:r w:rsidRPr="002D3F66">
        <w:rPr>
          <w:rFonts w:asciiTheme="minorHAnsi" w:hAnsiTheme="minorHAnsi"/>
          <w:sz w:val="16"/>
          <w:szCs w:val="16"/>
          <w:rPrChange w:id="8277" w:author="Hemmati" w:date="2016-12-16T10:28:00Z">
            <w:rPr>
              <w:rFonts w:asciiTheme="minorHAnsi" w:hAnsiTheme="minorHAnsi"/>
            </w:rPr>
          </w:rPrChange>
        </w:rPr>
        <w:t xml:space="preserve">            NEXT 10M</w:t>
      </w:r>
    </w:p>
    <w:p w:rsidR="00B755A0" w:rsidRPr="002D3F66" w:rsidRDefault="00B755A0" w:rsidP="00B755A0">
      <w:pPr>
        <w:pStyle w:val="sqlF9"/>
        <w:rPr>
          <w:rFonts w:asciiTheme="minorHAnsi" w:hAnsiTheme="minorHAnsi"/>
          <w:sz w:val="16"/>
          <w:szCs w:val="16"/>
          <w:rPrChange w:id="8278" w:author="Hemmati" w:date="2016-12-16T10:28:00Z">
            <w:rPr>
              <w:rFonts w:asciiTheme="minorHAnsi" w:hAnsiTheme="minorHAnsi"/>
            </w:rPr>
          </w:rPrChange>
        </w:rPr>
      </w:pPr>
      <w:r w:rsidRPr="002D3F66">
        <w:rPr>
          <w:rFonts w:asciiTheme="minorHAnsi" w:hAnsiTheme="minorHAnsi"/>
          <w:sz w:val="16"/>
          <w:szCs w:val="16"/>
          <w:rPrChange w:id="8279" w:author="Hemmati" w:date="2016-12-16T10:28:00Z">
            <w:rPr>
              <w:rFonts w:asciiTheme="minorHAnsi" w:hAnsiTheme="minorHAnsi"/>
            </w:rPr>
          </w:rPrChange>
        </w:rPr>
        <w:t xml:space="preserve">            MINEXTENTs 2</w:t>
      </w:r>
    </w:p>
    <w:p w:rsidR="00B755A0" w:rsidRPr="002D3F66" w:rsidRDefault="00B755A0" w:rsidP="00B755A0">
      <w:pPr>
        <w:pStyle w:val="sqlF9"/>
        <w:rPr>
          <w:rFonts w:asciiTheme="minorHAnsi" w:hAnsiTheme="minorHAnsi"/>
          <w:sz w:val="16"/>
          <w:szCs w:val="16"/>
          <w:rPrChange w:id="8280" w:author="Hemmati" w:date="2016-12-16T10:28:00Z">
            <w:rPr>
              <w:rFonts w:asciiTheme="minorHAnsi" w:hAnsiTheme="minorHAnsi"/>
            </w:rPr>
          </w:rPrChange>
        </w:rPr>
      </w:pPr>
      <w:r w:rsidRPr="002D3F66">
        <w:rPr>
          <w:rFonts w:asciiTheme="minorHAnsi" w:hAnsiTheme="minorHAnsi"/>
          <w:sz w:val="16"/>
          <w:szCs w:val="16"/>
          <w:rPrChange w:id="8281" w:author="Hemmati" w:date="2016-12-16T10:28:00Z">
            <w:rPr>
              <w:rFonts w:asciiTheme="minorHAnsi" w:hAnsiTheme="minorHAnsi"/>
            </w:rPr>
          </w:rPrChange>
        </w:rPr>
        <w:t xml:space="preserve">            MAXEXTENTS 100</w:t>
      </w:r>
    </w:p>
    <w:p w:rsidR="00B755A0" w:rsidRPr="002D3F66" w:rsidRDefault="00B755A0" w:rsidP="00B755A0">
      <w:pPr>
        <w:pStyle w:val="sqlF9"/>
        <w:rPr>
          <w:rFonts w:asciiTheme="minorHAnsi" w:hAnsiTheme="minorHAnsi"/>
          <w:sz w:val="16"/>
          <w:szCs w:val="16"/>
          <w:rPrChange w:id="8282" w:author="Hemmati" w:date="2016-12-16T10:28:00Z">
            <w:rPr>
              <w:rFonts w:asciiTheme="minorHAnsi" w:hAnsiTheme="minorHAnsi"/>
            </w:rPr>
          </w:rPrChange>
        </w:rPr>
      </w:pPr>
      <w:r w:rsidRPr="002D3F66">
        <w:rPr>
          <w:rFonts w:asciiTheme="minorHAnsi" w:hAnsiTheme="minorHAnsi"/>
          <w:sz w:val="16"/>
          <w:szCs w:val="16"/>
          <w:rPrChange w:id="8283" w:author="Hemmati" w:date="2016-12-16T10:28:00Z">
            <w:rPr>
              <w:rFonts w:asciiTheme="minorHAnsi" w:hAnsiTheme="minorHAnsi"/>
            </w:rPr>
          </w:rPrChange>
        </w:rPr>
        <w:t xml:space="preserve">            PCTINCREASE 0)</w:t>
      </w:r>
    </w:p>
    <w:p w:rsidR="00B755A0" w:rsidRPr="002D3F66" w:rsidRDefault="00B755A0" w:rsidP="00B755A0">
      <w:pPr>
        <w:pStyle w:val="sqlF9"/>
        <w:rPr>
          <w:rFonts w:asciiTheme="minorHAnsi" w:hAnsiTheme="minorHAnsi"/>
          <w:sz w:val="16"/>
          <w:szCs w:val="16"/>
          <w:rPrChange w:id="8284" w:author="Hemmati" w:date="2016-12-16T10:28:00Z">
            <w:rPr>
              <w:rFonts w:asciiTheme="minorHAnsi" w:hAnsiTheme="minorHAnsi"/>
            </w:rPr>
          </w:rPrChange>
        </w:rPr>
      </w:pPr>
      <w:r w:rsidRPr="002D3F66">
        <w:rPr>
          <w:rFonts w:asciiTheme="minorHAnsi" w:hAnsiTheme="minorHAnsi"/>
          <w:sz w:val="16"/>
          <w:szCs w:val="16"/>
          <w:rPrChange w:id="8285" w:author="Hemmati" w:date="2016-12-16T10:28:00Z">
            <w:rPr>
              <w:rFonts w:asciiTheme="minorHAnsi" w:hAnsiTheme="minorHAnsi"/>
            </w:rPr>
          </w:rPrChange>
        </w:rPr>
        <w:t xml:space="preserve">            PCTFREE 10</w:t>
      </w:r>
    </w:p>
    <w:p w:rsidR="00B755A0" w:rsidRPr="002D3F66" w:rsidRDefault="00B755A0" w:rsidP="00B755A0">
      <w:pPr>
        <w:pStyle w:val="sqlF9"/>
        <w:rPr>
          <w:rFonts w:asciiTheme="minorHAnsi" w:hAnsiTheme="minorHAnsi"/>
          <w:sz w:val="16"/>
          <w:szCs w:val="16"/>
          <w:rPrChange w:id="8286" w:author="Hemmati" w:date="2016-12-16T10:28:00Z">
            <w:rPr>
              <w:rFonts w:asciiTheme="minorHAnsi" w:hAnsiTheme="minorHAnsi"/>
            </w:rPr>
          </w:rPrChange>
        </w:rPr>
      </w:pPr>
      <w:r w:rsidRPr="002D3F66">
        <w:rPr>
          <w:rFonts w:asciiTheme="minorHAnsi" w:hAnsiTheme="minorHAnsi"/>
          <w:sz w:val="16"/>
          <w:szCs w:val="16"/>
          <w:rPrChange w:id="8287" w:author="Hemmati" w:date="2016-12-16T10:28:00Z">
            <w:rPr>
              <w:rFonts w:asciiTheme="minorHAnsi" w:hAnsiTheme="minorHAnsi"/>
            </w:rPr>
          </w:rPrChange>
        </w:rPr>
        <w:t xml:space="preserve">            PCTUSED 40</w:t>
      </w:r>
    </w:p>
    <w:p w:rsidR="00B755A0" w:rsidRPr="002D3F66" w:rsidRDefault="00B755A0" w:rsidP="00B755A0">
      <w:pPr>
        <w:pStyle w:val="sqlF9"/>
        <w:rPr>
          <w:rFonts w:asciiTheme="minorHAnsi" w:hAnsiTheme="minorHAnsi"/>
          <w:sz w:val="16"/>
          <w:szCs w:val="16"/>
          <w:rPrChange w:id="8288" w:author="Hemmati" w:date="2016-12-16T10:28:00Z">
            <w:rPr>
              <w:rFonts w:asciiTheme="minorHAnsi" w:hAnsiTheme="minorHAnsi"/>
            </w:rPr>
          </w:rPrChange>
        </w:rPr>
      </w:pPr>
      <w:r w:rsidRPr="002D3F66">
        <w:rPr>
          <w:rFonts w:asciiTheme="minorHAnsi" w:hAnsiTheme="minorHAnsi"/>
          <w:sz w:val="16"/>
          <w:szCs w:val="16"/>
          <w:rPrChange w:id="8289" w:author="Hemmati" w:date="2016-12-16T10:28:00Z">
            <w:rPr>
              <w:rFonts w:asciiTheme="minorHAnsi" w:hAnsiTheme="minorHAnsi"/>
            </w:rPr>
          </w:rPrChange>
        </w:rPr>
        <w:t xml:space="preserve">            INITRANS 2</w:t>
      </w:r>
    </w:p>
    <w:p w:rsidR="00B755A0" w:rsidRPr="002D3F66" w:rsidRDefault="00B755A0" w:rsidP="00B755A0">
      <w:pPr>
        <w:pStyle w:val="sqlF9"/>
        <w:rPr>
          <w:rFonts w:asciiTheme="minorHAnsi" w:hAnsiTheme="minorHAnsi"/>
          <w:sz w:val="16"/>
          <w:szCs w:val="16"/>
          <w:rPrChange w:id="8290" w:author="Hemmati" w:date="2016-12-16T10:28:00Z">
            <w:rPr>
              <w:rFonts w:asciiTheme="minorHAnsi" w:hAnsiTheme="minorHAnsi"/>
            </w:rPr>
          </w:rPrChange>
        </w:rPr>
      </w:pPr>
      <w:r w:rsidRPr="002D3F66">
        <w:rPr>
          <w:rFonts w:asciiTheme="minorHAnsi" w:hAnsiTheme="minorHAnsi"/>
          <w:sz w:val="16"/>
          <w:szCs w:val="16"/>
          <w:rPrChange w:id="8291" w:author="Hemmati" w:date="2016-12-16T10:28:00Z">
            <w:rPr>
              <w:rFonts w:asciiTheme="minorHAnsi" w:hAnsiTheme="minorHAnsi"/>
            </w:rPr>
          </w:rPrChange>
        </w:rPr>
        <w:t xml:space="preserve">            MAXTRANS 100;</w:t>
      </w:r>
    </w:p>
    <w:p w:rsidR="00B755A0" w:rsidRPr="002D3F66" w:rsidRDefault="00B755A0" w:rsidP="00B755A0">
      <w:pPr>
        <w:pStyle w:val="sqlF9"/>
        <w:rPr>
          <w:rFonts w:asciiTheme="minorHAnsi" w:hAnsiTheme="minorHAnsi"/>
          <w:sz w:val="16"/>
          <w:szCs w:val="16"/>
          <w:rPrChange w:id="8292" w:author="Hemmati" w:date="2016-12-16T10:28:00Z">
            <w:rPr>
              <w:rFonts w:asciiTheme="minorHAnsi" w:hAnsiTheme="minorHAnsi"/>
            </w:rPr>
          </w:rPrChange>
        </w:rPr>
      </w:pPr>
    </w:p>
    <w:p w:rsidR="004C72EB" w:rsidRPr="002D3F66" w:rsidRDefault="004C72EB" w:rsidP="004C72EB">
      <w:pPr>
        <w:pStyle w:val="sqlF9"/>
        <w:rPr>
          <w:rFonts w:asciiTheme="minorHAnsi" w:hAnsiTheme="minorHAnsi"/>
          <w:sz w:val="16"/>
          <w:szCs w:val="16"/>
          <w:rPrChange w:id="8293" w:author="Hemmati" w:date="2016-12-16T10:28:00Z">
            <w:rPr>
              <w:rFonts w:asciiTheme="minorHAnsi" w:hAnsiTheme="minorHAnsi"/>
            </w:rPr>
          </w:rPrChange>
        </w:rPr>
      </w:pPr>
      <w:r w:rsidRPr="002D3F66">
        <w:rPr>
          <w:rFonts w:asciiTheme="minorHAnsi" w:hAnsiTheme="minorHAnsi"/>
          <w:sz w:val="16"/>
          <w:szCs w:val="16"/>
          <w:rPrChange w:id="8294" w:author="Hemmati" w:date="2016-12-16T10:28:00Z">
            <w:rPr>
              <w:rFonts w:asciiTheme="minorHAnsi" w:hAnsiTheme="minorHAnsi"/>
            </w:rPr>
          </w:rPrChange>
        </w:rPr>
        <w:t>SQL&gt; DESC SUPPLIER</w:t>
      </w:r>
    </w:p>
    <w:p w:rsidR="004C72EB" w:rsidRPr="002D3F66" w:rsidRDefault="004C72EB" w:rsidP="004C72EB">
      <w:pPr>
        <w:pStyle w:val="sqlF9"/>
        <w:rPr>
          <w:rFonts w:asciiTheme="minorHAnsi" w:hAnsiTheme="minorHAnsi"/>
          <w:sz w:val="16"/>
          <w:szCs w:val="16"/>
          <w:rPrChange w:id="8295" w:author="Hemmati" w:date="2016-12-16T10:28:00Z">
            <w:rPr>
              <w:rFonts w:asciiTheme="minorHAnsi" w:hAnsiTheme="minorHAnsi"/>
            </w:rPr>
          </w:rPrChange>
        </w:rPr>
      </w:pPr>
      <w:r w:rsidRPr="002D3F66">
        <w:rPr>
          <w:rFonts w:asciiTheme="minorHAnsi" w:hAnsiTheme="minorHAnsi"/>
          <w:sz w:val="16"/>
          <w:szCs w:val="16"/>
          <w:rPrChange w:id="8296" w:author="Hemmati" w:date="2016-12-16T10:28:00Z">
            <w:rPr>
              <w:rFonts w:asciiTheme="minorHAnsi" w:hAnsiTheme="minorHAnsi"/>
            </w:rPr>
          </w:rPrChange>
        </w:rPr>
        <w:t xml:space="preserve"> Name                                      Null?    Type</w:t>
      </w:r>
    </w:p>
    <w:p w:rsidR="004C72EB" w:rsidRPr="002D3F66" w:rsidRDefault="004C72EB" w:rsidP="004C72EB">
      <w:pPr>
        <w:pStyle w:val="sqlF9"/>
        <w:rPr>
          <w:rFonts w:asciiTheme="minorHAnsi" w:hAnsiTheme="minorHAnsi"/>
          <w:sz w:val="16"/>
          <w:szCs w:val="16"/>
          <w:rPrChange w:id="8297" w:author="Hemmati" w:date="2016-12-16T10:28:00Z">
            <w:rPr>
              <w:rFonts w:asciiTheme="minorHAnsi" w:hAnsiTheme="minorHAnsi"/>
            </w:rPr>
          </w:rPrChange>
        </w:rPr>
      </w:pPr>
      <w:r w:rsidRPr="002D3F66">
        <w:rPr>
          <w:rFonts w:asciiTheme="minorHAnsi" w:hAnsiTheme="minorHAnsi"/>
          <w:sz w:val="16"/>
          <w:szCs w:val="16"/>
          <w:rPrChange w:id="8298" w:author="Hemmati" w:date="2016-12-16T10:28:00Z">
            <w:rPr>
              <w:rFonts w:asciiTheme="minorHAnsi" w:hAnsiTheme="minorHAnsi"/>
            </w:rPr>
          </w:rPrChange>
        </w:rPr>
        <w:t xml:space="preserve"> ----------------------------------------- -------- ----------------------------</w:t>
      </w:r>
    </w:p>
    <w:p w:rsidR="004C72EB" w:rsidRPr="002D3F66" w:rsidRDefault="004C72EB" w:rsidP="004C72EB">
      <w:pPr>
        <w:pStyle w:val="sqlF9"/>
        <w:rPr>
          <w:rFonts w:asciiTheme="minorHAnsi" w:hAnsiTheme="minorHAnsi"/>
          <w:sz w:val="16"/>
          <w:szCs w:val="16"/>
          <w:rPrChange w:id="8299" w:author="Hemmati" w:date="2016-12-16T10:28:00Z">
            <w:rPr>
              <w:rFonts w:asciiTheme="minorHAnsi" w:hAnsiTheme="minorHAnsi"/>
            </w:rPr>
          </w:rPrChange>
        </w:rPr>
      </w:pPr>
      <w:r w:rsidRPr="002D3F66">
        <w:rPr>
          <w:rFonts w:asciiTheme="minorHAnsi" w:hAnsiTheme="minorHAnsi"/>
          <w:sz w:val="16"/>
          <w:szCs w:val="16"/>
          <w:rPrChange w:id="8300" w:author="Hemmati" w:date="2016-12-16T10:28:00Z">
            <w:rPr>
              <w:rFonts w:asciiTheme="minorHAnsi" w:hAnsiTheme="minorHAnsi"/>
            </w:rPr>
          </w:rPrChange>
        </w:rPr>
        <w:t xml:space="preserve"> SUPPLIER_ID                                        NUMBER(10)</w:t>
      </w:r>
    </w:p>
    <w:p w:rsidR="004C72EB" w:rsidRPr="002D3F66" w:rsidRDefault="004C72EB" w:rsidP="004C72EB">
      <w:pPr>
        <w:pStyle w:val="sqlF9"/>
        <w:rPr>
          <w:rFonts w:asciiTheme="minorHAnsi" w:hAnsiTheme="minorHAnsi"/>
          <w:sz w:val="16"/>
          <w:szCs w:val="16"/>
          <w:rPrChange w:id="8301" w:author="Hemmati" w:date="2016-12-16T10:28:00Z">
            <w:rPr>
              <w:rFonts w:asciiTheme="minorHAnsi" w:hAnsiTheme="minorHAnsi"/>
            </w:rPr>
          </w:rPrChange>
        </w:rPr>
      </w:pPr>
      <w:r w:rsidRPr="002D3F66">
        <w:rPr>
          <w:rFonts w:asciiTheme="minorHAnsi" w:hAnsiTheme="minorHAnsi"/>
          <w:sz w:val="16"/>
          <w:szCs w:val="16"/>
          <w:rPrChange w:id="8302" w:author="Hemmati" w:date="2016-12-16T10:28:00Z">
            <w:rPr>
              <w:rFonts w:asciiTheme="minorHAnsi" w:hAnsiTheme="minorHAnsi"/>
            </w:rPr>
          </w:rPrChange>
        </w:rPr>
        <w:t xml:space="preserve"> SUPPLIER_NUM                                       NUMBER(10)</w:t>
      </w:r>
    </w:p>
    <w:p w:rsidR="004C72EB" w:rsidRPr="002D3F66" w:rsidRDefault="004C72EB" w:rsidP="004C72EB">
      <w:pPr>
        <w:pStyle w:val="sqlF9"/>
        <w:rPr>
          <w:rFonts w:asciiTheme="minorHAnsi" w:hAnsiTheme="minorHAnsi"/>
          <w:sz w:val="16"/>
          <w:szCs w:val="16"/>
          <w:rPrChange w:id="8303" w:author="Hemmati" w:date="2016-12-16T10:28:00Z">
            <w:rPr>
              <w:rFonts w:asciiTheme="minorHAnsi" w:hAnsiTheme="minorHAnsi"/>
            </w:rPr>
          </w:rPrChange>
        </w:rPr>
      </w:pPr>
      <w:r w:rsidRPr="002D3F66">
        <w:rPr>
          <w:rFonts w:asciiTheme="minorHAnsi" w:hAnsiTheme="minorHAnsi"/>
          <w:sz w:val="16"/>
          <w:szCs w:val="16"/>
          <w:rPrChange w:id="8304" w:author="Hemmati" w:date="2016-12-16T10:28:00Z">
            <w:rPr>
              <w:rFonts w:asciiTheme="minorHAnsi" w:hAnsiTheme="minorHAnsi"/>
            </w:rPr>
          </w:rPrChange>
        </w:rPr>
        <w:t xml:space="preserve"> SUPPLIER_NAME                                      VARCHAR2(40)</w:t>
      </w:r>
    </w:p>
    <w:p w:rsidR="004C72EB" w:rsidRPr="002D3F66" w:rsidRDefault="004C72EB" w:rsidP="004C72EB">
      <w:pPr>
        <w:pStyle w:val="sqlF9"/>
        <w:rPr>
          <w:rFonts w:asciiTheme="minorHAnsi" w:hAnsiTheme="minorHAnsi"/>
          <w:sz w:val="16"/>
          <w:szCs w:val="16"/>
          <w:rPrChange w:id="8305" w:author="Hemmati" w:date="2016-12-16T10:28:00Z">
            <w:rPr>
              <w:rFonts w:asciiTheme="minorHAnsi" w:hAnsiTheme="minorHAnsi"/>
            </w:rPr>
          </w:rPrChange>
        </w:rPr>
      </w:pPr>
      <w:r w:rsidRPr="002D3F66">
        <w:rPr>
          <w:rFonts w:asciiTheme="minorHAnsi" w:hAnsiTheme="minorHAnsi"/>
          <w:sz w:val="16"/>
          <w:szCs w:val="16"/>
          <w:rPrChange w:id="8306" w:author="Hemmati" w:date="2016-12-16T10:28:00Z">
            <w:rPr>
              <w:rFonts w:asciiTheme="minorHAnsi" w:hAnsiTheme="minorHAnsi"/>
            </w:rPr>
          </w:rPrChange>
        </w:rPr>
        <w:t xml:space="preserve"> SUPPLIER_COMPANY_NAME                              VARCHAR2(80)</w:t>
      </w:r>
    </w:p>
    <w:p w:rsidR="004C72EB" w:rsidRPr="002D3F66" w:rsidRDefault="004C72EB" w:rsidP="004C72EB">
      <w:pPr>
        <w:pStyle w:val="sqlF9"/>
        <w:rPr>
          <w:rFonts w:asciiTheme="minorHAnsi" w:hAnsiTheme="minorHAnsi"/>
          <w:sz w:val="16"/>
          <w:szCs w:val="16"/>
          <w:rPrChange w:id="8307" w:author="Hemmati" w:date="2016-12-16T10:28:00Z">
            <w:rPr>
              <w:rFonts w:asciiTheme="minorHAnsi" w:hAnsiTheme="minorHAnsi"/>
            </w:rPr>
          </w:rPrChange>
        </w:rPr>
      </w:pPr>
      <w:r w:rsidRPr="002D3F66">
        <w:rPr>
          <w:rFonts w:asciiTheme="minorHAnsi" w:hAnsiTheme="minorHAnsi"/>
          <w:sz w:val="16"/>
          <w:szCs w:val="16"/>
          <w:rPrChange w:id="8308" w:author="Hemmati" w:date="2016-12-16T10:28:00Z">
            <w:rPr>
              <w:rFonts w:asciiTheme="minorHAnsi" w:hAnsiTheme="minorHAnsi"/>
            </w:rPr>
          </w:rPrChange>
        </w:rPr>
        <w:t xml:space="preserve"> SUPPLIER_OFFICE                                    VARCHAR2(3)</w:t>
      </w:r>
    </w:p>
    <w:p w:rsidR="004C72EB" w:rsidRPr="002D3F66" w:rsidRDefault="004C72EB" w:rsidP="004C72EB">
      <w:pPr>
        <w:pStyle w:val="sqlF9"/>
        <w:rPr>
          <w:rFonts w:asciiTheme="minorHAnsi" w:hAnsiTheme="minorHAnsi"/>
          <w:sz w:val="16"/>
          <w:szCs w:val="16"/>
          <w:rPrChange w:id="8309" w:author="Hemmati" w:date="2016-12-16T10:28:00Z">
            <w:rPr>
              <w:rFonts w:asciiTheme="minorHAnsi" w:hAnsiTheme="minorHAnsi"/>
            </w:rPr>
          </w:rPrChange>
        </w:rPr>
      </w:pPr>
      <w:r w:rsidRPr="002D3F66">
        <w:rPr>
          <w:rFonts w:asciiTheme="minorHAnsi" w:hAnsiTheme="minorHAnsi"/>
          <w:sz w:val="16"/>
          <w:szCs w:val="16"/>
          <w:rPrChange w:id="8310" w:author="Hemmati" w:date="2016-12-16T10:28:00Z">
            <w:rPr>
              <w:rFonts w:asciiTheme="minorHAnsi" w:hAnsiTheme="minorHAnsi"/>
            </w:rPr>
          </w:rPrChange>
        </w:rPr>
        <w:t xml:space="preserve"> SUPPLIER_PHONE                                     VARCHAR2(18)</w:t>
      </w:r>
    </w:p>
    <w:p w:rsidR="004C72EB" w:rsidRPr="002D3F66" w:rsidRDefault="004C72EB" w:rsidP="004C72EB">
      <w:pPr>
        <w:pStyle w:val="sqlF9"/>
        <w:rPr>
          <w:rFonts w:asciiTheme="minorHAnsi" w:hAnsiTheme="minorHAnsi"/>
          <w:sz w:val="16"/>
          <w:szCs w:val="16"/>
          <w:rPrChange w:id="8311" w:author="Hemmati" w:date="2016-12-16T10:28:00Z">
            <w:rPr>
              <w:rFonts w:asciiTheme="minorHAnsi" w:hAnsiTheme="minorHAnsi"/>
            </w:rPr>
          </w:rPrChange>
        </w:rPr>
      </w:pPr>
      <w:r w:rsidRPr="002D3F66">
        <w:rPr>
          <w:rFonts w:asciiTheme="minorHAnsi" w:hAnsiTheme="minorHAnsi"/>
          <w:sz w:val="16"/>
          <w:szCs w:val="16"/>
          <w:rPrChange w:id="8312" w:author="Hemmati" w:date="2016-12-16T10:28:00Z">
            <w:rPr>
              <w:rFonts w:asciiTheme="minorHAnsi" w:hAnsiTheme="minorHAnsi"/>
            </w:rPr>
          </w:rPrChange>
        </w:rPr>
        <w:t xml:space="preserve"> SUPPLIER_FAX                                       VARCHAR2(18)</w:t>
      </w:r>
    </w:p>
    <w:p w:rsidR="004C72EB" w:rsidRPr="002D3F66" w:rsidRDefault="004C72EB" w:rsidP="004C72EB">
      <w:pPr>
        <w:pStyle w:val="sqlF9"/>
        <w:rPr>
          <w:rFonts w:asciiTheme="minorHAnsi" w:hAnsiTheme="minorHAnsi"/>
          <w:sz w:val="16"/>
          <w:szCs w:val="16"/>
          <w:rPrChange w:id="8313" w:author="Hemmati" w:date="2016-12-16T10:28:00Z">
            <w:rPr>
              <w:rFonts w:asciiTheme="minorHAnsi" w:hAnsiTheme="minorHAnsi"/>
            </w:rPr>
          </w:rPrChange>
        </w:rPr>
      </w:pPr>
      <w:r w:rsidRPr="002D3F66">
        <w:rPr>
          <w:rFonts w:asciiTheme="minorHAnsi" w:hAnsiTheme="minorHAnsi"/>
          <w:sz w:val="16"/>
          <w:szCs w:val="16"/>
          <w:rPrChange w:id="8314" w:author="Hemmati" w:date="2016-12-16T10:28:00Z">
            <w:rPr>
              <w:rFonts w:asciiTheme="minorHAnsi" w:hAnsiTheme="minorHAnsi"/>
            </w:rPr>
          </w:rPrChange>
        </w:rPr>
        <w:t xml:space="preserve"> SUPPLIER_ADDRESS1                                  VARCHAR2(50)</w:t>
      </w:r>
    </w:p>
    <w:p w:rsidR="004C72EB" w:rsidRPr="002D3F66" w:rsidRDefault="004C72EB" w:rsidP="004C72EB">
      <w:pPr>
        <w:pStyle w:val="sqlF9"/>
        <w:rPr>
          <w:rFonts w:asciiTheme="minorHAnsi" w:hAnsiTheme="minorHAnsi"/>
          <w:sz w:val="16"/>
          <w:szCs w:val="16"/>
          <w:rPrChange w:id="8315" w:author="Hemmati" w:date="2016-12-16T10:28:00Z">
            <w:rPr>
              <w:rFonts w:asciiTheme="minorHAnsi" w:hAnsiTheme="minorHAnsi"/>
            </w:rPr>
          </w:rPrChange>
        </w:rPr>
      </w:pPr>
      <w:r w:rsidRPr="002D3F66">
        <w:rPr>
          <w:rFonts w:asciiTheme="minorHAnsi" w:hAnsiTheme="minorHAnsi"/>
          <w:sz w:val="16"/>
          <w:szCs w:val="16"/>
          <w:rPrChange w:id="8316" w:author="Hemmati" w:date="2016-12-16T10:28:00Z">
            <w:rPr>
              <w:rFonts w:asciiTheme="minorHAnsi" w:hAnsiTheme="minorHAnsi"/>
            </w:rPr>
          </w:rPrChange>
        </w:rPr>
        <w:t xml:space="preserve"> SUPPLIER_ADDRESS2                                  VARCHAR2(50)</w:t>
      </w:r>
    </w:p>
    <w:p w:rsidR="004C72EB" w:rsidRPr="002D3F66" w:rsidRDefault="004C72EB" w:rsidP="004C72EB">
      <w:pPr>
        <w:pStyle w:val="sqlF9"/>
        <w:rPr>
          <w:rFonts w:asciiTheme="minorHAnsi" w:hAnsiTheme="minorHAnsi"/>
          <w:sz w:val="16"/>
          <w:szCs w:val="16"/>
          <w:rPrChange w:id="8317" w:author="Hemmati" w:date="2016-12-16T10:28:00Z">
            <w:rPr>
              <w:rFonts w:asciiTheme="minorHAnsi" w:hAnsiTheme="minorHAnsi"/>
            </w:rPr>
          </w:rPrChange>
        </w:rPr>
      </w:pPr>
      <w:r w:rsidRPr="002D3F66">
        <w:rPr>
          <w:rFonts w:asciiTheme="minorHAnsi" w:hAnsiTheme="minorHAnsi"/>
          <w:sz w:val="16"/>
          <w:szCs w:val="16"/>
          <w:rPrChange w:id="8318" w:author="Hemmati" w:date="2016-12-16T10:28:00Z">
            <w:rPr>
              <w:rFonts w:asciiTheme="minorHAnsi" w:hAnsiTheme="minorHAnsi"/>
            </w:rPr>
          </w:rPrChange>
        </w:rPr>
        <w:t xml:space="preserve"> SUPPLIER_ZIPCODE                                   VARCHAR2(10)</w:t>
      </w:r>
    </w:p>
    <w:p w:rsidR="004C72EB" w:rsidRPr="002D3F66" w:rsidRDefault="004C72EB" w:rsidP="004C72EB">
      <w:pPr>
        <w:pStyle w:val="sqlF9"/>
        <w:rPr>
          <w:rFonts w:asciiTheme="minorHAnsi" w:hAnsiTheme="minorHAnsi"/>
          <w:sz w:val="16"/>
          <w:szCs w:val="16"/>
          <w:rPrChange w:id="8319" w:author="Hemmati" w:date="2016-12-16T10:28:00Z">
            <w:rPr>
              <w:rFonts w:asciiTheme="minorHAnsi" w:hAnsiTheme="minorHAnsi"/>
            </w:rPr>
          </w:rPrChange>
        </w:rPr>
      </w:pPr>
      <w:r w:rsidRPr="002D3F66">
        <w:rPr>
          <w:rFonts w:asciiTheme="minorHAnsi" w:hAnsiTheme="minorHAnsi"/>
          <w:sz w:val="16"/>
          <w:szCs w:val="16"/>
          <w:rPrChange w:id="8320" w:author="Hemmati" w:date="2016-12-16T10:28:00Z">
            <w:rPr>
              <w:rFonts w:asciiTheme="minorHAnsi" w:hAnsiTheme="minorHAnsi"/>
            </w:rPr>
          </w:rPrChange>
        </w:rPr>
        <w:t xml:space="preserve"> SUPPLIER_EMAIL                                     VARCHAR2(40)</w:t>
      </w:r>
    </w:p>
    <w:p w:rsidR="004C72EB" w:rsidRPr="002D3F66" w:rsidRDefault="004C72EB" w:rsidP="004C72EB">
      <w:pPr>
        <w:pStyle w:val="sqlF9"/>
        <w:rPr>
          <w:rFonts w:asciiTheme="minorHAnsi" w:hAnsiTheme="minorHAnsi"/>
          <w:sz w:val="16"/>
          <w:szCs w:val="16"/>
          <w:rPrChange w:id="8321" w:author="Hemmati" w:date="2016-12-16T10:28:00Z">
            <w:rPr>
              <w:rFonts w:asciiTheme="minorHAnsi" w:hAnsiTheme="minorHAnsi"/>
            </w:rPr>
          </w:rPrChange>
        </w:rPr>
      </w:pPr>
      <w:r w:rsidRPr="002D3F66">
        <w:rPr>
          <w:rFonts w:asciiTheme="minorHAnsi" w:hAnsiTheme="minorHAnsi"/>
          <w:sz w:val="16"/>
          <w:szCs w:val="16"/>
          <w:rPrChange w:id="8322" w:author="Hemmati" w:date="2016-12-16T10:28:00Z">
            <w:rPr>
              <w:rFonts w:asciiTheme="minorHAnsi" w:hAnsiTheme="minorHAnsi"/>
            </w:rPr>
          </w:rPrChange>
        </w:rPr>
        <w:t xml:space="preserve"> SUPPLIER_WEBSITE                                   VARCHAR2(40)</w:t>
      </w:r>
    </w:p>
    <w:p w:rsidR="004C72EB" w:rsidRPr="002D3F66" w:rsidRDefault="004C72EB" w:rsidP="004C72EB">
      <w:pPr>
        <w:pStyle w:val="sqlF9"/>
        <w:rPr>
          <w:rFonts w:asciiTheme="minorHAnsi" w:hAnsiTheme="minorHAnsi"/>
          <w:sz w:val="16"/>
          <w:szCs w:val="16"/>
          <w:rPrChange w:id="8323" w:author="Hemmati" w:date="2016-12-16T10:28:00Z">
            <w:rPr>
              <w:rFonts w:asciiTheme="minorHAnsi" w:hAnsiTheme="minorHAnsi"/>
            </w:rPr>
          </w:rPrChange>
        </w:rPr>
      </w:pPr>
      <w:r w:rsidRPr="002D3F66">
        <w:rPr>
          <w:rFonts w:asciiTheme="minorHAnsi" w:hAnsiTheme="minorHAnsi"/>
          <w:sz w:val="16"/>
          <w:szCs w:val="16"/>
          <w:rPrChange w:id="8324" w:author="Hemmati" w:date="2016-12-16T10:28:00Z">
            <w:rPr>
              <w:rFonts w:asciiTheme="minorHAnsi" w:hAnsiTheme="minorHAnsi"/>
            </w:rPr>
          </w:rPrChange>
        </w:rPr>
        <w:t xml:space="preserve"> REPRESENTATIVE                                     VARCHAR2(30)</w:t>
      </w:r>
    </w:p>
    <w:p w:rsidR="004C72EB" w:rsidRPr="002D3F66" w:rsidRDefault="004C72EB" w:rsidP="004C72EB">
      <w:pPr>
        <w:pStyle w:val="sqlF9"/>
        <w:rPr>
          <w:rFonts w:asciiTheme="minorHAnsi" w:hAnsiTheme="minorHAnsi"/>
          <w:sz w:val="16"/>
          <w:szCs w:val="16"/>
          <w:rPrChange w:id="8325" w:author="Hemmati" w:date="2016-12-16T10:28:00Z">
            <w:rPr>
              <w:rFonts w:asciiTheme="minorHAnsi" w:hAnsiTheme="minorHAnsi"/>
            </w:rPr>
          </w:rPrChange>
        </w:rPr>
      </w:pPr>
      <w:r w:rsidRPr="002D3F66">
        <w:rPr>
          <w:rFonts w:asciiTheme="minorHAnsi" w:hAnsiTheme="minorHAnsi"/>
          <w:sz w:val="16"/>
          <w:szCs w:val="16"/>
          <w:rPrChange w:id="8326" w:author="Hemmati" w:date="2016-12-16T10:28:00Z">
            <w:rPr>
              <w:rFonts w:asciiTheme="minorHAnsi" w:hAnsiTheme="minorHAnsi"/>
            </w:rPr>
          </w:rPrChange>
        </w:rPr>
        <w:t xml:space="preserve"> SUPPLIER_CITY                                      VARCHAR2(30)</w:t>
      </w:r>
    </w:p>
    <w:p w:rsidR="004C72EB" w:rsidRPr="002D3F66" w:rsidRDefault="004C72EB" w:rsidP="004C72EB">
      <w:pPr>
        <w:pStyle w:val="sqlF9"/>
        <w:rPr>
          <w:rFonts w:asciiTheme="minorHAnsi" w:hAnsiTheme="minorHAnsi"/>
          <w:sz w:val="16"/>
          <w:szCs w:val="16"/>
          <w:rPrChange w:id="8327" w:author="Hemmati" w:date="2016-12-16T10:28:00Z">
            <w:rPr>
              <w:rFonts w:asciiTheme="minorHAnsi" w:hAnsiTheme="minorHAnsi"/>
            </w:rPr>
          </w:rPrChange>
        </w:rPr>
      </w:pPr>
      <w:r w:rsidRPr="002D3F66">
        <w:rPr>
          <w:rFonts w:asciiTheme="minorHAnsi" w:hAnsiTheme="minorHAnsi"/>
          <w:sz w:val="16"/>
          <w:szCs w:val="16"/>
          <w:rPrChange w:id="8328" w:author="Hemmati" w:date="2016-12-16T10:28:00Z">
            <w:rPr>
              <w:rFonts w:asciiTheme="minorHAnsi" w:hAnsiTheme="minorHAnsi"/>
            </w:rPr>
          </w:rPrChange>
        </w:rPr>
        <w:t xml:space="preserve"> SUPPLIER_PROVINCE                                  VARCHAR2(20)</w:t>
      </w:r>
    </w:p>
    <w:p w:rsidR="004C72EB" w:rsidRPr="002D3F66" w:rsidRDefault="004C72EB" w:rsidP="004C72EB">
      <w:pPr>
        <w:pStyle w:val="sqlF9"/>
        <w:rPr>
          <w:rFonts w:asciiTheme="minorHAnsi" w:hAnsiTheme="minorHAnsi"/>
          <w:sz w:val="16"/>
          <w:szCs w:val="16"/>
          <w:rPrChange w:id="8329" w:author="Hemmati" w:date="2016-12-16T10:28:00Z">
            <w:rPr>
              <w:rFonts w:asciiTheme="minorHAnsi" w:hAnsiTheme="minorHAnsi"/>
            </w:rPr>
          </w:rPrChange>
        </w:rPr>
      </w:pPr>
      <w:r w:rsidRPr="002D3F66">
        <w:rPr>
          <w:rFonts w:asciiTheme="minorHAnsi" w:hAnsiTheme="minorHAnsi"/>
          <w:sz w:val="16"/>
          <w:szCs w:val="16"/>
          <w:rPrChange w:id="8330" w:author="Hemmati" w:date="2016-12-16T10:28:00Z">
            <w:rPr>
              <w:rFonts w:asciiTheme="minorHAnsi" w:hAnsiTheme="minorHAnsi"/>
            </w:rPr>
          </w:rPrChange>
        </w:rPr>
        <w:t xml:space="preserve"> SUPPLIER_COUNTRY                                   VARCHAR2(30)</w:t>
      </w:r>
    </w:p>
    <w:p w:rsidR="00B755A0" w:rsidRPr="00AB486D" w:rsidDel="0030136C" w:rsidRDefault="004C72EB" w:rsidP="00B755A0">
      <w:pPr>
        <w:pStyle w:val="sqlF9"/>
        <w:rPr>
          <w:del w:id="8331" w:author="Hemmati" w:date="2016-12-16T09:50:00Z"/>
          <w:rFonts w:asciiTheme="minorHAnsi" w:hAnsiTheme="minorHAnsi"/>
        </w:rPr>
      </w:pPr>
      <w:r w:rsidRPr="002D3F66">
        <w:rPr>
          <w:rFonts w:asciiTheme="minorHAnsi" w:hAnsiTheme="minorHAnsi"/>
          <w:sz w:val="16"/>
          <w:szCs w:val="16"/>
          <w:rPrChange w:id="8332" w:author="Hemmati" w:date="2016-12-16T10:28:00Z">
            <w:rPr>
              <w:rFonts w:asciiTheme="minorHAnsi" w:hAnsiTheme="minorHAnsi"/>
            </w:rPr>
          </w:rPrChange>
        </w:rPr>
        <w:t xml:space="preserve"> AFFILIATION_CODE                                   VARCHAR2(10)</w:t>
      </w:r>
    </w:p>
    <w:p w:rsidR="004C72EB" w:rsidRPr="00AB486D" w:rsidRDefault="004C72EB" w:rsidP="00B755A0">
      <w:pPr>
        <w:pStyle w:val="sqlF9"/>
        <w:rPr>
          <w:rFonts w:asciiTheme="minorHAnsi" w:hAnsiTheme="minorHAnsi"/>
        </w:rPr>
      </w:pPr>
    </w:p>
    <w:p w:rsidR="002D3F66" w:rsidRDefault="002D3F66">
      <w:pPr>
        <w:rPr>
          <w:ins w:id="8333" w:author="Hemmati" w:date="2016-12-16T10:28:00Z"/>
          <w:rFonts w:eastAsiaTheme="majorEastAsia" w:cstheme="minorHAnsi"/>
          <w:b/>
          <w:bCs/>
          <w:sz w:val="24"/>
          <w:szCs w:val="26"/>
        </w:rPr>
      </w:pPr>
      <w:ins w:id="8334" w:author="Hemmati" w:date="2016-12-16T10:28:00Z">
        <w:r>
          <w:rPr>
            <w:rFonts w:cstheme="minorHAnsi"/>
          </w:rPr>
          <w:br w:type="page"/>
        </w:r>
      </w:ins>
    </w:p>
    <w:p w:rsidR="004C72EB" w:rsidRPr="00AB486D" w:rsidRDefault="004C72EB" w:rsidP="001239DE">
      <w:pPr>
        <w:pStyle w:val="Heading2"/>
        <w:jc w:val="center"/>
        <w:rPr>
          <w:rFonts w:cstheme="minorHAnsi"/>
        </w:rPr>
      </w:pPr>
      <w:bookmarkStart w:id="8335" w:name="_Toc469648536"/>
      <w:r w:rsidRPr="00AB486D">
        <w:rPr>
          <w:rFonts w:cstheme="minorHAnsi"/>
        </w:rPr>
        <w:lastRenderedPageBreak/>
        <w:t>PRODUCT</w:t>
      </w:r>
      <w:ins w:id="8336" w:author="Hemmati" w:date="2016-12-16T10:07:00Z">
        <w:r w:rsidR="002A6F74">
          <w:rPr>
            <w:rFonts w:cstheme="minorHAnsi"/>
          </w:rPr>
          <w:t xml:space="preserve"> Table</w:t>
        </w:r>
      </w:ins>
      <w:bookmarkEnd w:id="8335"/>
    </w:p>
    <w:p w:rsidR="004C72EB" w:rsidRPr="002D3F66" w:rsidDel="0030136C" w:rsidRDefault="004C72EB" w:rsidP="004C72EB">
      <w:pPr>
        <w:pStyle w:val="sqlF9"/>
        <w:rPr>
          <w:del w:id="8337" w:author="Hemmati" w:date="2016-12-16T09:50:00Z"/>
          <w:rFonts w:asciiTheme="minorHAnsi" w:hAnsiTheme="minorHAnsi"/>
          <w:sz w:val="16"/>
          <w:szCs w:val="16"/>
          <w:rPrChange w:id="8338" w:author="Hemmati" w:date="2016-12-16T10:28:00Z">
            <w:rPr>
              <w:del w:id="8339" w:author="Hemmati" w:date="2016-12-16T09:50:00Z"/>
              <w:rFonts w:asciiTheme="minorHAnsi" w:hAnsiTheme="minorHAnsi"/>
            </w:rPr>
          </w:rPrChange>
        </w:rPr>
      </w:pPr>
    </w:p>
    <w:p w:rsidR="004C72EB" w:rsidRPr="002D3F66" w:rsidRDefault="004C72EB" w:rsidP="004C72EB">
      <w:pPr>
        <w:pStyle w:val="sqlF9"/>
        <w:rPr>
          <w:rFonts w:asciiTheme="minorHAnsi" w:hAnsiTheme="minorHAnsi"/>
          <w:sz w:val="16"/>
          <w:szCs w:val="16"/>
          <w:rPrChange w:id="8340" w:author="Hemmati" w:date="2016-12-16T10:28:00Z">
            <w:rPr>
              <w:rFonts w:asciiTheme="minorHAnsi" w:hAnsiTheme="minorHAnsi"/>
            </w:rPr>
          </w:rPrChange>
        </w:rPr>
      </w:pPr>
      <w:r w:rsidRPr="002D3F66">
        <w:rPr>
          <w:rFonts w:asciiTheme="minorHAnsi" w:hAnsiTheme="minorHAnsi"/>
          <w:sz w:val="16"/>
          <w:szCs w:val="16"/>
          <w:rPrChange w:id="8341" w:author="Hemmati" w:date="2016-12-16T10:28:00Z">
            <w:rPr>
              <w:rFonts w:asciiTheme="minorHAnsi" w:hAnsiTheme="minorHAnsi"/>
            </w:rPr>
          </w:rPrChange>
        </w:rPr>
        <w:t xml:space="preserve">REM ================================ </w:t>
      </w:r>
      <w:r w:rsidRPr="002D3F66">
        <w:rPr>
          <w:rFonts w:asciiTheme="minorHAnsi" w:hAnsiTheme="minorHAnsi"/>
          <w:b/>
          <w:sz w:val="16"/>
          <w:szCs w:val="16"/>
          <w:rPrChange w:id="8342" w:author="Hemmati" w:date="2016-12-16T10:28:00Z">
            <w:rPr>
              <w:rFonts w:asciiTheme="minorHAnsi" w:hAnsiTheme="minorHAnsi"/>
              <w:b/>
            </w:rPr>
          </w:rPrChange>
        </w:rPr>
        <w:t>PRODUCT</w:t>
      </w:r>
      <w:r w:rsidRPr="002D3F66">
        <w:rPr>
          <w:rFonts w:asciiTheme="minorHAnsi" w:hAnsiTheme="minorHAnsi"/>
          <w:sz w:val="16"/>
          <w:szCs w:val="16"/>
          <w:rPrChange w:id="8343" w:author="Hemmati" w:date="2016-12-16T10:28:00Z">
            <w:rPr>
              <w:rFonts w:asciiTheme="minorHAnsi" w:hAnsiTheme="minorHAnsi"/>
            </w:rPr>
          </w:rPrChange>
        </w:rPr>
        <w:t xml:space="preserve"> ===============================</w:t>
      </w:r>
    </w:p>
    <w:p w:rsidR="004C72EB" w:rsidRPr="002D3F66" w:rsidRDefault="004C72EB" w:rsidP="004C72EB">
      <w:pPr>
        <w:pStyle w:val="sqlF9"/>
        <w:rPr>
          <w:rFonts w:asciiTheme="minorHAnsi" w:hAnsiTheme="minorHAnsi"/>
          <w:sz w:val="16"/>
          <w:szCs w:val="16"/>
          <w:rPrChange w:id="8344" w:author="Hemmati" w:date="2016-12-16T10:28:00Z">
            <w:rPr>
              <w:rFonts w:asciiTheme="minorHAnsi" w:hAnsiTheme="minorHAnsi"/>
            </w:rPr>
          </w:rPrChange>
        </w:rPr>
      </w:pPr>
    </w:p>
    <w:p w:rsidR="004C72EB" w:rsidRPr="002D3F66" w:rsidDel="0030136C" w:rsidRDefault="004C72EB" w:rsidP="004C72EB">
      <w:pPr>
        <w:pStyle w:val="sqlF9"/>
        <w:rPr>
          <w:del w:id="8345" w:author="Hemmati" w:date="2016-12-16T09:50:00Z"/>
          <w:rFonts w:asciiTheme="minorHAnsi" w:hAnsiTheme="minorHAnsi"/>
          <w:sz w:val="16"/>
          <w:szCs w:val="16"/>
          <w:rPrChange w:id="8346" w:author="Hemmati" w:date="2016-12-16T10:28:00Z">
            <w:rPr>
              <w:del w:id="8347" w:author="Hemmati" w:date="2016-12-16T09:50:00Z"/>
              <w:rFonts w:asciiTheme="minorHAnsi" w:hAnsiTheme="minorHAnsi"/>
            </w:rPr>
          </w:rPrChange>
        </w:rPr>
      </w:pPr>
    </w:p>
    <w:p w:rsidR="001239DE" w:rsidRPr="002D3F66" w:rsidRDefault="001239DE" w:rsidP="001239DE">
      <w:pPr>
        <w:pStyle w:val="sqlF9"/>
        <w:rPr>
          <w:rFonts w:asciiTheme="minorHAnsi" w:hAnsiTheme="minorHAnsi"/>
          <w:sz w:val="16"/>
          <w:szCs w:val="16"/>
          <w:rPrChange w:id="8348" w:author="Hemmati" w:date="2016-12-16T10:28:00Z">
            <w:rPr>
              <w:rFonts w:asciiTheme="minorHAnsi" w:hAnsiTheme="minorHAnsi"/>
            </w:rPr>
          </w:rPrChange>
        </w:rPr>
      </w:pPr>
      <w:r w:rsidRPr="002D3F66">
        <w:rPr>
          <w:rFonts w:asciiTheme="minorHAnsi" w:hAnsiTheme="minorHAnsi"/>
          <w:sz w:val="16"/>
          <w:szCs w:val="16"/>
          <w:rPrChange w:id="8349" w:author="Hemmati" w:date="2016-12-16T10:28:00Z">
            <w:rPr>
              <w:rFonts w:asciiTheme="minorHAnsi" w:hAnsiTheme="minorHAnsi"/>
            </w:rPr>
          </w:rPrChange>
        </w:rPr>
        <w:t>CREATE TABLE PRODUCT</w:t>
      </w:r>
    </w:p>
    <w:p w:rsidR="001239DE" w:rsidRPr="002D3F66" w:rsidRDefault="001239DE" w:rsidP="001239DE">
      <w:pPr>
        <w:pStyle w:val="sqlF9"/>
        <w:rPr>
          <w:rFonts w:asciiTheme="minorHAnsi" w:hAnsiTheme="minorHAnsi"/>
          <w:sz w:val="16"/>
          <w:szCs w:val="16"/>
          <w:rPrChange w:id="8350" w:author="Hemmati" w:date="2016-12-16T10:28:00Z">
            <w:rPr>
              <w:rFonts w:asciiTheme="minorHAnsi" w:hAnsiTheme="minorHAnsi"/>
            </w:rPr>
          </w:rPrChange>
        </w:rPr>
      </w:pPr>
      <w:r w:rsidRPr="002D3F66">
        <w:rPr>
          <w:rFonts w:asciiTheme="minorHAnsi" w:hAnsiTheme="minorHAnsi"/>
          <w:sz w:val="16"/>
          <w:szCs w:val="16"/>
          <w:rPrChange w:id="8351" w:author="Hemmati" w:date="2016-12-16T10:28:00Z">
            <w:rPr>
              <w:rFonts w:asciiTheme="minorHAnsi" w:hAnsiTheme="minorHAnsi"/>
            </w:rPr>
          </w:rPrChange>
        </w:rPr>
        <w:t xml:space="preserve">       (product_id  </w:t>
      </w:r>
      <w:r w:rsidRPr="002D3F66">
        <w:rPr>
          <w:rFonts w:asciiTheme="minorHAnsi" w:hAnsiTheme="minorHAnsi"/>
          <w:sz w:val="16"/>
          <w:szCs w:val="16"/>
          <w:rPrChange w:id="8352" w:author="Hemmati" w:date="2016-12-16T10:28:00Z">
            <w:rPr>
              <w:rFonts w:asciiTheme="minorHAnsi" w:hAnsiTheme="minorHAnsi"/>
            </w:rPr>
          </w:rPrChange>
        </w:rPr>
        <w:tab/>
      </w:r>
      <w:r w:rsidRPr="002D3F66">
        <w:rPr>
          <w:rFonts w:asciiTheme="minorHAnsi" w:hAnsiTheme="minorHAnsi"/>
          <w:sz w:val="16"/>
          <w:szCs w:val="16"/>
          <w:rPrChange w:id="8353" w:author="Hemmati" w:date="2016-12-16T10:28:00Z">
            <w:rPr>
              <w:rFonts w:asciiTheme="minorHAnsi" w:hAnsiTheme="minorHAnsi"/>
            </w:rPr>
          </w:rPrChange>
        </w:rPr>
        <w:tab/>
        <w:t>NUMBER(10),</w:t>
      </w:r>
    </w:p>
    <w:p w:rsidR="001239DE" w:rsidRPr="002D3F66" w:rsidRDefault="001239DE" w:rsidP="001239DE">
      <w:pPr>
        <w:pStyle w:val="sqlF9"/>
        <w:rPr>
          <w:rFonts w:asciiTheme="minorHAnsi" w:hAnsiTheme="minorHAnsi"/>
          <w:sz w:val="16"/>
          <w:szCs w:val="16"/>
          <w:rPrChange w:id="8354" w:author="Hemmati" w:date="2016-12-16T10:28:00Z">
            <w:rPr>
              <w:rFonts w:asciiTheme="minorHAnsi" w:hAnsiTheme="minorHAnsi"/>
            </w:rPr>
          </w:rPrChange>
        </w:rPr>
      </w:pPr>
      <w:r w:rsidRPr="002D3F66">
        <w:rPr>
          <w:rFonts w:asciiTheme="minorHAnsi" w:hAnsiTheme="minorHAnsi"/>
          <w:sz w:val="16"/>
          <w:szCs w:val="16"/>
          <w:rPrChange w:id="8355" w:author="Hemmati" w:date="2016-12-16T10:28:00Z">
            <w:rPr>
              <w:rFonts w:asciiTheme="minorHAnsi" w:hAnsiTheme="minorHAnsi"/>
            </w:rPr>
          </w:rPrChange>
        </w:rPr>
        <w:tab/>
        <w:t>booking_id</w:t>
      </w:r>
      <w:r w:rsidRPr="002D3F66">
        <w:rPr>
          <w:rFonts w:asciiTheme="minorHAnsi" w:hAnsiTheme="minorHAnsi"/>
          <w:sz w:val="16"/>
          <w:szCs w:val="16"/>
          <w:rPrChange w:id="8356" w:author="Hemmati" w:date="2016-12-16T10:28:00Z">
            <w:rPr>
              <w:rFonts w:asciiTheme="minorHAnsi" w:hAnsiTheme="minorHAnsi"/>
            </w:rPr>
          </w:rPrChange>
        </w:rPr>
        <w:tab/>
      </w:r>
      <w:r w:rsidRPr="002D3F66">
        <w:rPr>
          <w:rFonts w:asciiTheme="minorHAnsi" w:hAnsiTheme="minorHAnsi"/>
          <w:sz w:val="16"/>
          <w:szCs w:val="16"/>
          <w:rPrChange w:id="8357" w:author="Hemmati" w:date="2016-12-16T10:28:00Z">
            <w:rPr>
              <w:rFonts w:asciiTheme="minorHAnsi" w:hAnsiTheme="minorHAnsi"/>
            </w:rPr>
          </w:rPrChange>
        </w:rPr>
        <w:tab/>
        <w:t>NUMBER(10)</w:t>
      </w:r>
    </w:p>
    <w:p w:rsidR="001239DE" w:rsidRPr="002D3F66" w:rsidRDefault="001239DE" w:rsidP="001239DE">
      <w:pPr>
        <w:pStyle w:val="sqlF9"/>
        <w:rPr>
          <w:rFonts w:asciiTheme="minorHAnsi" w:hAnsiTheme="minorHAnsi"/>
          <w:sz w:val="16"/>
          <w:szCs w:val="16"/>
          <w:rPrChange w:id="8358" w:author="Hemmati" w:date="2016-12-16T10:28:00Z">
            <w:rPr>
              <w:rFonts w:asciiTheme="minorHAnsi" w:hAnsiTheme="minorHAnsi"/>
            </w:rPr>
          </w:rPrChange>
        </w:rPr>
      </w:pPr>
      <w:r w:rsidRPr="002D3F66">
        <w:rPr>
          <w:rFonts w:asciiTheme="minorHAnsi" w:hAnsiTheme="minorHAnsi"/>
          <w:sz w:val="16"/>
          <w:szCs w:val="16"/>
          <w:rPrChange w:id="8359" w:author="Hemmati" w:date="2016-12-16T10:28:00Z">
            <w:rPr>
              <w:rFonts w:asciiTheme="minorHAnsi" w:hAnsiTheme="minorHAnsi"/>
            </w:rPr>
          </w:rPrChange>
        </w:rPr>
        <w:tab/>
      </w:r>
      <w:r w:rsidRPr="002D3F66">
        <w:rPr>
          <w:rFonts w:asciiTheme="minorHAnsi" w:hAnsiTheme="minorHAnsi"/>
          <w:sz w:val="16"/>
          <w:szCs w:val="16"/>
          <w:rPrChange w:id="8360" w:author="Hemmati" w:date="2016-12-16T10:28:00Z">
            <w:rPr>
              <w:rFonts w:asciiTheme="minorHAnsi" w:hAnsiTheme="minorHAnsi"/>
            </w:rPr>
          </w:rPrChange>
        </w:rPr>
        <w:tab/>
        <w:t xml:space="preserve">constraint   </w:t>
      </w:r>
      <w:r w:rsidRPr="002D3F66">
        <w:rPr>
          <w:rFonts w:asciiTheme="minorHAnsi" w:hAnsiTheme="minorHAnsi"/>
          <w:sz w:val="16"/>
          <w:szCs w:val="16"/>
          <w:rPrChange w:id="8361" w:author="Hemmati" w:date="2016-12-16T10:28:00Z">
            <w:rPr>
              <w:rFonts w:asciiTheme="minorHAnsi" w:hAnsiTheme="minorHAnsi"/>
            </w:rPr>
          </w:rPrChange>
        </w:rPr>
        <w:tab/>
        <w:t>prod_booking_id_fk   REFERENCES BOOKING(booking_id)</w:t>
      </w:r>
    </w:p>
    <w:p w:rsidR="001239DE" w:rsidRPr="002D3F66" w:rsidRDefault="001239DE" w:rsidP="001239DE">
      <w:pPr>
        <w:pStyle w:val="sqlF9"/>
        <w:rPr>
          <w:rFonts w:asciiTheme="minorHAnsi" w:hAnsiTheme="minorHAnsi"/>
          <w:sz w:val="16"/>
          <w:szCs w:val="16"/>
          <w:rPrChange w:id="8362" w:author="Hemmati" w:date="2016-12-16T10:28:00Z">
            <w:rPr>
              <w:rFonts w:asciiTheme="minorHAnsi" w:hAnsiTheme="minorHAnsi"/>
            </w:rPr>
          </w:rPrChange>
        </w:rPr>
      </w:pPr>
      <w:r w:rsidRPr="002D3F66">
        <w:rPr>
          <w:rFonts w:asciiTheme="minorHAnsi" w:hAnsiTheme="minorHAnsi"/>
          <w:sz w:val="16"/>
          <w:szCs w:val="16"/>
          <w:rPrChange w:id="8363" w:author="Hemmati" w:date="2016-12-16T10:28:00Z">
            <w:rPr>
              <w:rFonts w:asciiTheme="minorHAnsi" w:hAnsiTheme="minorHAnsi"/>
            </w:rPr>
          </w:rPrChange>
        </w:rPr>
        <w:t xml:space="preserve">        </w:t>
      </w:r>
      <w:r w:rsidRPr="002D3F66">
        <w:rPr>
          <w:rFonts w:asciiTheme="minorHAnsi" w:hAnsiTheme="minorHAnsi"/>
          <w:sz w:val="16"/>
          <w:szCs w:val="16"/>
          <w:rPrChange w:id="8364" w:author="Hemmati" w:date="2016-12-16T10:28:00Z">
            <w:rPr>
              <w:rFonts w:asciiTheme="minorHAnsi" w:hAnsiTheme="minorHAnsi"/>
            </w:rPr>
          </w:rPrChange>
        </w:rPr>
        <w:tab/>
        <w:t>DEFERRABLE INITIALLY DEFERRED,</w:t>
      </w:r>
    </w:p>
    <w:p w:rsidR="001239DE" w:rsidRPr="002D3F66" w:rsidRDefault="001239DE" w:rsidP="001239DE">
      <w:pPr>
        <w:pStyle w:val="sqlF9"/>
        <w:rPr>
          <w:rFonts w:asciiTheme="minorHAnsi" w:hAnsiTheme="minorHAnsi"/>
          <w:sz w:val="16"/>
          <w:szCs w:val="16"/>
          <w:rPrChange w:id="8365" w:author="Hemmati" w:date="2016-12-16T10:28:00Z">
            <w:rPr>
              <w:rFonts w:asciiTheme="minorHAnsi" w:hAnsiTheme="minorHAnsi"/>
            </w:rPr>
          </w:rPrChange>
        </w:rPr>
      </w:pPr>
      <w:r w:rsidRPr="002D3F66">
        <w:rPr>
          <w:rFonts w:asciiTheme="minorHAnsi" w:hAnsiTheme="minorHAnsi"/>
          <w:sz w:val="16"/>
          <w:szCs w:val="16"/>
          <w:rPrChange w:id="8366" w:author="Hemmati" w:date="2016-12-16T10:28:00Z">
            <w:rPr>
              <w:rFonts w:asciiTheme="minorHAnsi" w:hAnsiTheme="minorHAnsi"/>
            </w:rPr>
          </w:rPrChange>
        </w:rPr>
        <w:tab/>
        <w:t>product_name</w:t>
      </w:r>
      <w:r w:rsidRPr="002D3F66">
        <w:rPr>
          <w:rFonts w:asciiTheme="minorHAnsi" w:hAnsiTheme="minorHAnsi"/>
          <w:sz w:val="16"/>
          <w:szCs w:val="16"/>
          <w:rPrChange w:id="8367" w:author="Hemmati" w:date="2016-12-16T10:28:00Z">
            <w:rPr>
              <w:rFonts w:asciiTheme="minorHAnsi" w:hAnsiTheme="minorHAnsi"/>
            </w:rPr>
          </w:rPrChange>
        </w:rPr>
        <w:tab/>
      </w:r>
      <w:r w:rsidRPr="002D3F66">
        <w:rPr>
          <w:rFonts w:asciiTheme="minorHAnsi" w:hAnsiTheme="minorHAnsi"/>
          <w:sz w:val="16"/>
          <w:szCs w:val="16"/>
          <w:rPrChange w:id="8368" w:author="Hemmati" w:date="2016-12-16T10:28:00Z">
            <w:rPr>
              <w:rFonts w:asciiTheme="minorHAnsi" w:hAnsiTheme="minorHAnsi"/>
            </w:rPr>
          </w:rPrChange>
        </w:rPr>
        <w:tab/>
        <w:t>VARCHAR2(20),</w:t>
      </w:r>
    </w:p>
    <w:p w:rsidR="001239DE" w:rsidRPr="002D3F66" w:rsidRDefault="001239DE" w:rsidP="001239DE">
      <w:pPr>
        <w:pStyle w:val="sqlF9"/>
        <w:rPr>
          <w:rFonts w:asciiTheme="minorHAnsi" w:hAnsiTheme="minorHAnsi"/>
          <w:sz w:val="16"/>
          <w:szCs w:val="16"/>
          <w:rPrChange w:id="8369" w:author="Hemmati" w:date="2016-12-16T10:28:00Z">
            <w:rPr>
              <w:rFonts w:asciiTheme="minorHAnsi" w:hAnsiTheme="minorHAnsi"/>
            </w:rPr>
          </w:rPrChange>
        </w:rPr>
      </w:pPr>
      <w:r w:rsidRPr="002D3F66">
        <w:rPr>
          <w:rFonts w:asciiTheme="minorHAnsi" w:hAnsiTheme="minorHAnsi"/>
          <w:sz w:val="16"/>
          <w:szCs w:val="16"/>
          <w:rPrChange w:id="8370" w:author="Hemmati" w:date="2016-12-16T10:28:00Z">
            <w:rPr>
              <w:rFonts w:asciiTheme="minorHAnsi" w:hAnsiTheme="minorHAnsi"/>
            </w:rPr>
          </w:rPrChange>
        </w:rPr>
        <w:tab/>
        <w:t>prod_start_date</w:t>
      </w:r>
      <w:r w:rsidRPr="002D3F66">
        <w:rPr>
          <w:rFonts w:asciiTheme="minorHAnsi" w:hAnsiTheme="minorHAnsi"/>
          <w:sz w:val="16"/>
          <w:szCs w:val="16"/>
          <w:rPrChange w:id="8371" w:author="Hemmati" w:date="2016-12-16T10:28:00Z">
            <w:rPr>
              <w:rFonts w:asciiTheme="minorHAnsi" w:hAnsiTheme="minorHAnsi"/>
            </w:rPr>
          </w:rPrChange>
        </w:rPr>
        <w:tab/>
      </w:r>
      <w:r w:rsidRPr="002D3F66">
        <w:rPr>
          <w:rFonts w:asciiTheme="minorHAnsi" w:hAnsiTheme="minorHAnsi"/>
          <w:sz w:val="16"/>
          <w:szCs w:val="16"/>
          <w:rPrChange w:id="8372" w:author="Hemmati" w:date="2016-12-16T10:28:00Z">
            <w:rPr>
              <w:rFonts w:asciiTheme="minorHAnsi" w:hAnsiTheme="minorHAnsi"/>
            </w:rPr>
          </w:rPrChange>
        </w:rPr>
        <w:tab/>
        <w:t>DATE,</w:t>
      </w:r>
    </w:p>
    <w:p w:rsidR="001239DE" w:rsidRPr="002D3F66" w:rsidRDefault="001239DE" w:rsidP="001239DE">
      <w:pPr>
        <w:pStyle w:val="sqlF9"/>
        <w:rPr>
          <w:rFonts w:asciiTheme="minorHAnsi" w:hAnsiTheme="minorHAnsi"/>
          <w:sz w:val="16"/>
          <w:szCs w:val="16"/>
          <w:rPrChange w:id="8373" w:author="Hemmati" w:date="2016-12-16T10:28:00Z">
            <w:rPr>
              <w:rFonts w:asciiTheme="minorHAnsi" w:hAnsiTheme="minorHAnsi"/>
            </w:rPr>
          </w:rPrChange>
        </w:rPr>
      </w:pPr>
      <w:r w:rsidRPr="002D3F66">
        <w:rPr>
          <w:rFonts w:asciiTheme="minorHAnsi" w:hAnsiTheme="minorHAnsi"/>
          <w:sz w:val="16"/>
          <w:szCs w:val="16"/>
          <w:rPrChange w:id="8374" w:author="Hemmati" w:date="2016-12-16T10:28:00Z">
            <w:rPr>
              <w:rFonts w:asciiTheme="minorHAnsi" w:hAnsiTheme="minorHAnsi"/>
            </w:rPr>
          </w:rPrChange>
        </w:rPr>
        <w:tab/>
        <w:t>prod_end_date</w:t>
      </w:r>
      <w:r w:rsidRPr="002D3F66">
        <w:rPr>
          <w:rFonts w:asciiTheme="minorHAnsi" w:hAnsiTheme="minorHAnsi"/>
          <w:sz w:val="16"/>
          <w:szCs w:val="16"/>
          <w:rPrChange w:id="8375" w:author="Hemmati" w:date="2016-12-16T10:28:00Z">
            <w:rPr>
              <w:rFonts w:asciiTheme="minorHAnsi" w:hAnsiTheme="minorHAnsi"/>
            </w:rPr>
          </w:rPrChange>
        </w:rPr>
        <w:tab/>
      </w:r>
      <w:r w:rsidRPr="002D3F66">
        <w:rPr>
          <w:rFonts w:asciiTheme="minorHAnsi" w:hAnsiTheme="minorHAnsi"/>
          <w:sz w:val="16"/>
          <w:szCs w:val="16"/>
          <w:rPrChange w:id="8376" w:author="Hemmati" w:date="2016-12-16T10:28:00Z">
            <w:rPr>
              <w:rFonts w:asciiTheme="minorHAnsi" w:hAnsiTheme="minorHAnsi"/>
            </w:rPr>
          </w:rPrChange>
        </w:rPr>
        <w:tab/>
        <w:t>DATE,</w:t>
      </w:r>
    </w:p>
    <w:p w:rsidR="001239DE" w:rsidRPr="002D3F66" w:rsidRDefault="001239DE" w:rsidP="001239DE">
      <w:pPr>
        <w:pStyle w:val="sqlF9"/>
        <w:rPr>
          <w:rFonts w:asciiTheme="minorHAnsi" w:hAnsiTheme="minorHAnsi"/>
          <w:sz w:val="16"/>
          <w:szCs w:val="16"/>
          <w:rPrChange w:id="8377" w:author="Hemmati" w:date="2016-12-16T10:28:00Z">
            <w:rPr>
              <w:rFonts w:asciiTheme="minorHAnsi" w:hAnsiTheme="minorHAnsi"/>
            </w:rPr>
          </w:rPrChange>
        </w:rPr>
      </w:pPr>
      <w:r w:rsidRPr="002D3F66">
        <w:rPr>
          <w:rFonts w:asciiTheme="minorHAnsi" w:hAnsiTheme="minorHAnsi"/>
          <w:sz w:val="16"/>
          <w:szCs w:val="16"/>
          <w:rPrChange w:id="8378" w:author="Hemmati" w:date="2016-12-16T10:28:00Z">
            <w:rPr>
              <w:rFonts w:asciiTheme="minorHAnsi" w:hAnsiTheme="minorHAnsi"/>
            </w:rPr>
          </w:rPrChange>
        </w:rPr>
        <w:tab/>
        <w:t>prod_description</w:t>
      </w:r>
      <w:r w:rsidRPr="002D3F66">
        <w:rPr>
          <w:rFonts w:asciiTheme="minorHAnsi" w:hAnsiTheme="minorHAnsi"/>
          <w:sz w:val="16"/>
          <w:szCs w:val="16"/>
          <w:rPrChange w:id="8379" w:author="Hemmati" w:date="2016-12-16T10:28:00Z">
            <w:rPr>
              <w:rFonts w:asciiTheme="minorHAnsi" w:hAnsiTheme="minorHAnsi"/>
            </w:rPr>
          </w:rPrChange>
        </w:rPr>
        <w:tab/>
        <w:t>VARCHAR2(40),</w:t>
      </w:r>
    </w:p>
    <w:p w:rsidR="001239DE" w:rsidRPr="002D3F66" w:rsidRDefault="001239DE" w:rsidP="001239DE">
      <w:pPr>
        <w:pStyle w:val="sqlF9"/>
        <w:rPr>
          <w:rFonts w:asciiTheme="minorHAnsi" w:hAnsiTheme="minorHAnsi"/>
          <w:sz w:val="16"/>
          <w:szCs w:val="16"/>
          <w:rPrChange w:id="8380" w:author="Hemmati" w:date="2016-12-16T10:28:00Z">
            <w:rPr>
              <w:rFonts w:asciiTheme="minorHAnsi" w:hAnsiTheme="minorHAnsi"/>
            </w:rPr>
          </w:rPrChange>
        </w:rPr>
      </w:pPr>
      <w:r w:rsidRPr="002D3F66">
        <w:rPr>
          <w:rFonts w:asciiTheme="minorHAnsi" w:hAnsiTheme="minorHAnsi"/>
          <w:sz w:val="16"/>
          <w:szCs w:val="16"/>
          <w:rPrChange w:id="8381" w:author="Hemmati" w:date="2016-12-16T10:28:00Z">
            <w:rPr>
              <w:rFonts w:asciiTheme="minorHAnsi" w:hAnsiTheme="minorHAnsi"/>
            </w:rPr>
          </w:rPrChange>
        </w:rPr>
        <w:tab/>
        <w:t>prod_base_price</w:t>
      </w:r>
      <w:r w:rsidRPr="002D3F66">
        <w:rPr>
          <w:rFonts w:asciiTheme="minorHAnsi" w:hAnsiTheme="minorHAnsi"/>
          <w:sz w:val="16"/>
          <w:szCs w:val="16"/>
          <w:rPrChange w:id="8382" w:author="Hemmati" w:date="2016-12-16T10:28:00Z">
            <w:rPr>
              <w:rFonts w:asciiTheme="minorHAnsi" w:hAnsiTheme="minorHAnsi"/>
            </w:rPr>
          </w:rPrChange>
        </w:rPr>
        <w:tab/>
      </w:r>
      <w:r w:rsidRPr="002D3F66">
        <w:rPr>
          <w:rFonts w:asciiTheme="minorHAnsi" w:hAnsiTheme="minorHAnsi"/>
          <w:sz w:val="16"/>
          <w:szCs w:val="16"/>
          <w:rPrChange w:id="8383" w:author="Hemmati" w:date="2016-12-16T10:28:00Z">
            <w:rPr>
              <w:rFonts w:asciiTheme="minorHAnsi" w:hAnsiTheme="minorHAnsi"/>
            </w:rPr>
          </w:rPrChange>
        </w:rPr>
        <w:tab/>
        <w:t>NUMBER(10,2),</w:t>
      </w:r>
    </w:p>
    <w:p w:rsidR="001239DE" w:rsidRPr="002D3F66" w:rsidRDefault="001239DE" w:rsidP="001239DE">
      <w:pPr>
        <w:pStyle w:val="sqlF9"/>
        <w:rPr>
          <w:rFonts w:asciiTheme="minorHAnsi" w:hAnsiTheme="minorHAnsi"/>
          <w:sz w:val="16"/>
          <w:szCs w:val="16"/>
          <w:rPrChange w:id="8384" w:author="Hemmati" w:date="2016-12-16T10:28:00Z">
            <w:rPr>
              <w:rFonts w:asciiTheme="minorHAnsi" w:hAnsiTheme="minorHAnsi"/>
            </w:rPr>
          </w:rPrChange>
        </w:rPr>
      </w:pPr>
      <w:r w:rsidRPr="002D3F66">
        <w:rPr>
          <w:rFonts w:asciiTheme="minorHAnsi" w:hAnsiTheme="minorHAnsi"/>
          <w:sz w:val="16"/>
          <w:szCs w:val="16"/>
          <w:rPrChange w:id="8385" w:author="Hemmati" w:date="2016-12-16T10:28:00Z">
            <w:rPr>
              <w:rFonts w:asciiTheme="minorHAnsi" w:hAnsiTheme="minorHAnsi"/>
            </w:rPr>
          </w:rPrChange>
        </w:rPr>
        <w:tab/>
        <w:t>pay_due_date</w:t>
      </w:r>
      <w:r w:rsidRPr="002D3F66">
        <w:rPr>
          <w:rFonts w:asciiTheme="minorHAnsi" w:hAnsiTheme="minorHAnsi"/>
          <w:sz w:val="16"/>
          <w:szCs w:val="16"/>
          <w:rPrChange w:id="8386" w:author="Hemmati" w:date="2016-12-16T10:28:00Z">
            <w:rPr>
              <w:rFonts w:asciiTheme="minorHAnsi" w:hAnsiTheme="minorHAnsi"/>
            </w:rPr>
          </w:rPrChange>
        </w:rPr>
        <w:tab/>
      </w:r>
      <w:r w:rsidRPr="002D3F66">
        <w:rPr>
          <w:rFonts w:asciiTheme="minorHAnsi" w:hAnsiTheme="minorHAnsi"/>
          <w:sz w:val="16"/>
          <w:szCs w:val="16"/>
          <w:rPrChange w:id="8387" w:author="Hemmati" w:date="2016-12-16T10:28:00Z">
            <w:rPr>
              <w:rFonts w:asciiTheme="minorHAnsi" w:hAnsiTheme="minorHAnsi"/>
            </w:rPr>
          </w:rPrChange>
        </w:rPr>
        <w:tab/>
        <w:t>DATE,</w:t>
      </w:r>
    </w:p>
    <w:p w:rsidR="001239DE" w:rsidRPr="002D3F66" w:rsidRDefault="001239DE" w:rsidP="001239DE">
      <w:pPr>
        <w:pStyle w:val="sqlF9"/>
        <w:rPr>
          <w:rFonts w:asciiTheme="minorHAnsi" w:hAnsiTheme="minorHAnsi"/>
          <w:sz w:val="16"/>
          <w:szCs w:val="16"/>
          <w:rPrChange w:id="8388" w:author="Hemmati" w:date="2016-12-16T10:28:00Z">
            <w:rPr>
              <w:rFonts w:asciiTheme="minorHAnsi" w:hAnsiTheme="minorHAnsi"/>
            </w:rPr>
          </w:rPrChange>
        </w:rPr>
      </w:pPr>
      <w:r w:rsidRPr="002D3F66">
        <w:rPr>
          <w:rFonts w:asciiTheme="minorHAnsi" w:hAnsiTheme="minorHAnsi"/>
          <w:sz w:val="16"/>
          <w:szCs w:val="16"/>
          <w:rPrChange w:id="8389" w:author="Hemmati" w:date="2016-12-16T10:28:00Z">
            <w:rPr>
              <w:rFonts w:asciiTheme="minorHAnsi" w:hAnsiTheme="minorHAnsi"/>
            </w:rPr>
          </w:rPrChange>
        </w:rPr>
        <w:tab/>
        <w:t xml:space="preserve">class_code  </w:t>
      </w:r>
      <w:r w:rsidRPr="002D3F66">
        <w:rPr>
          <w:rFonts w:asciiTheme="minorHAnsi" w:hAnsiTheme="minorHAnsi"/>
          <w:sz w:val="16"/>
          <w:szCs w:val="16"/>
          <w:rPrChange w:id="8390" w:author="Hemmati" w:date="2016-12-16T10:28:00Z">
            <w:rPr>
              <w:rFonts w:asciiTheme="minorHAnsi" w:hAnsiTheme="minorHAnsi"/>
            </w:rPr>
          </w:rPrChange>
        </w:rPr>
        <w:tab/>
        <w:t>VARCHAR2(6)</w:t>
      </w:r>
    </w:p>
    <w:p w:rsidR="001239DE" w:rsidRPr="002D3F66" w:rsidRDefault="001239DE" w:rsidP="001239DE">
      <w:pPr>
        <w:pStyle w:val="sqlF9"/>
        <w:rPr>
          <w:rFonts w:asciiTheme="minorHAnsi" w:hAnsiTheme="minorHAnsi"/>
          <w:sz w:val="16"/>
          <w:szCs w:val="16"/>
          <w:rPrChange w:id="8391" w:author="Hemmati" w:date="2016-12-16T10:28:00Z">
            <w:rPr>
              <w:rFonts w:asciiTheme="minorHAnsi" w:hAnsiTheme="minorHAnsi"/>
            </w:rPr>
          </w:rPrChange>
        </w:rPr>
      </w:pPr>
      <w:r w:rsidRPr="002D3F66">
        <w:rPr>
          <w:rFonts w:asciiTheme="minorHAnsi" w:hAnsiTheme="minorHAnsi"/>
          <w:sz w:val="16"/>
          <w:szCs w:val="16"/>
          <w:rPrChange w:id="8392" w:author="Hemmati" w:date="2016-12-16T10:28:00Z">
            <w:rPr>
              <w:rFonts w:asciiTheme="minorHAnsi" w:hAnsiTheme="minorHAnsi"/>
            </w:rPr>
          </w:rPrChange>
        </w:rPr>
        <w:tab/>
      </w:r>
      <w:r w:rsidRPr="002D3F66">
        <w:rPr>
          <w:rFonts w:asciiTheme="minorHAnsi" w:hAnsiTheme="minorHAnsi"/>
          <w:sz w:val="16"/>
          <w:szCs w:val="16"/>
          <w:rPrChange w:id="8393" w:author="Hemmati" w:date="2016-12-16T10:28:00Z">
            <w:rPr>
              <w:rFonts w:asciiTheme="minorHAnsi" w:hAnsiTheme="minorHAnsi"/>
            </w:rPr>
          </w:rPrChange>
        </w:rPr>
        <w:tab/>
        <w:t xml:space="preserve"> constraint   </w:t>
      </w:r>
      <w:r w:rsidRPr="002D3F66">
        <w:rPr>
          <w:rFonts w:asciiTheme="minorHAnsi" w:hAnsiTheme="minorHAnsi"/>
          <w:sz w:val="16"/>
          <w:szCs w:val="16"/>
          <w:rPrChange w:id="8394" w:author="Hemmati" w:date="2016-12-16T10:28:00Z">
            <w:rPr>
              <w:rFonts w:asciiTheme="minorHAnsi" w:hAnsiTheme="minorHAnsi"/>
            </w:rPr>
          </w:rPrChange>
        </w:rPr>
        <w:tab/>
        <w:t>prod_sold_class_code_fk   REFERENCES CLASS_TYPE(class_code)</w:t>
      </w:r>
    </w:p>
    <w:p w:rsidR="001239DE" w:rsidRPr="002D3F66" w:rsidRDefault="001239DE" w:rsidP="001239DE">
      <w:pPr>
        <w:pStyle w:val="sqlF9"/>
        <w:rPr>
          <w:rFonts w:asciiTheme="minorHAnsi" w:hAnsiTheme="minorHAnsi"/>
          <w:sz w:val="16"/>
          <w:szCs w:val="16"/>
          <w:rPrChange w:id="8395" w:author="Hemmati" w:date="2016-12-16T10:28:00Z">
            <w:rPr>
              <w:rFonts w:asciiTheme="minorHAnsi" w:hAnsiTheme="minorHAnsi"/>
            </w:rPr>
          </w:rPrChange>
        </w:rPr>
      </w:pPr>
      <w:r w:rsidRPr="002D3F66">
        <w:rPr>
          <w:rFonts w:asciiTheme="minorHAnsi" w:hAnsiTheme="minorHAnsi"/>
          <w:sz w:val="16"/>
          <w:szCs w:val="16"/>
          <w:rPrChange w:id="8396" w:author="Hemmati" w:date="2016-12-16T10:28:00Z">
            <w:rPr>
              <w:rFonts w:asciiTheme="minorHAnsi" w:hAnsiTheme="minorHAnsi"/>
            </w:rPr>
          </w:rPrChange>
        </w:rPr>
        <w:t xml:space="preserve">       </w:t>
      </w:r>
      <w:r w:rsidRPr="002D3F66">
        <w:rPr>
          <w:rFonts w:asciiTheme="minorHAnsi" w:hAnsiTheme="minorHAnsi"/>
          <w:sz w:val="16"/>
          <w:szCs w:val="16"/>
          <w:rPrChange w:id="8397" w:author="Hemmati" w:date="2016-12-16T10:28:00Z">
            <w:rPr>
              <w:rFonts w:asciiTheme="minorHAnsi" w:hAnsiTheme="minorHAnsi"/>
            </w:rPr>
          </w:rPrChange>
        </w:rPr>
        <w:tab/>
      </w:r>
      <w:r w:rsidRPr="002D3F66">
        <w:rPr>
          <w:rFonts w:asciiTheme="minorHAnsi" w:hAnsiTheme="minorHAnsi"/>
          <w:sz w:val="16"/>
          <w:szCs w:val="16"/>
          <w:rPrChange w:id="8398" w:author="Hemmati" w:date="2016-12-16T10:28:00Z">
            <w:rPr>
              <w:rFonts w:asciiTheme="minorHAnsi" w:hAnsiTheme="minorHAnsi"/>
            </w:rPr>
          </w:rPrChange>
        </w:rPr>
        <w:tab/>
        <w:t xml:space="preserve"> DEFERRABLE INITIALLY DEFERRED,</w:t>
      </w:r>
    </w:p>
    <w:p w:rsidR="001239DE" w:rsidRPr="002D3F66" w:rsidRDefault="001239DE" w:rsidP="001239DE">
      <w:pPr>
        <w:pStyle w:val="sqlF9"/>
        <w:rPr>
          <w:rFonts w:asciiTheme="minorHAnsi" w:hAnsiTheme="minorHAnsi"/>
          <w:sz w:val="16"/>
          <w:szCs w:val="16"/>
          <w:rPrChange w:id="8399" w:author="Hemmati" w:date="2016-12-16T10:28:00Z">
            <w:rPr>
              <w:rFonts w:asciiTheme="minorHAnsi" w:hAnsiTheme="minorHAnsi"/>
            </w:rPr>
          </w:rPrChange>
        </w:rPr>
      </w:pPr>
      <w:r w:rsidRPr="002D3F66">
        <w:rPr>
          <w:rFonts w:asciiTheme="minorHAnsi" w:hAnsiTheme="minorHAnsi"/>
          <w:sz w:val="16"/>
          <w:szCs w:val="16"/>
          <w:rPrChange w:id="8400" w:author="Hemmati" w:date="2016-12-16T10:28:00Z">
            <w:rPr>
              <w:rFonts w:asciiTheme="minorHAnsi" w:hAnsiTheme="minorHAnsi"/>
            </w:rPr>
          </w:rPrChange>
        </w:rPr>
        <w:t xml:space="preserve">        prod_cat_id</w:t>
      </w:r>
      <w:r w:rsidRPr="002D3F66">
        <w:rPr>
          <w:rFonts w:asciiTheme="minorHAnsi" w:hAnsiTheme="minorHAnsi"/>
          <w:sz w:val="16"/>
          <w:szCs w:val="16"/>
          <w:rPrChange w:id="8401" w:author="Hemmati" w:date="2016-12-16T10:28:00Z">
            <w:rPr>
              <w:rFonts w:asciiTheme="minorHAnsi" w:hAnsiTheme="minorHAnsi"/>
            </w:rPr>
          </w:rPrChange>
        </w:rPr>
        <w:tab/>
      </w:r>
      <w:r w:rsidRPr="002D3F66">
        <w:rPr>
          <w:rFonts w:asciiTheme="minorHAnsi" w:hAnsiTheme="minorHAnsi"/>
          <w:sz w:val="16"/>
          <w:szCs w:val="16"/>
          <w:rPrChange w:id="8402" w:author="Hemmati" w:date="2016-12-16T10:28:00Z">
            <w:rPr>
              <w:rFonts w:asciiTheme="minorHAnsi" w:hAnsiTheme="minorHAnsi"/>
            </w:rPr>
          </w:rPrChange>
        </w:rPr>
        <w:tab/>
        <w:t>NUMBER(10)</w:t>
      </w:r>
    </w:p>
    <w:p w:rsidR="001239DE" w:rsidRPr="002D3F66" w:rsidRDefault="001239DE" w:rsidP="001239DE">
      <w:pPr>
        <w:pStyle w:val="sqlF9"/>
        <w:rPr>
          <w:rFonts w:asciiTheme="minorHAnsi" w:hAnsiTheme="minorHAnsi"/>
          <w:sz w:val="16"/>
          <w:szCs w:val="16"/>
          <w:rPrChange w:id="8403" w:author="Hemmati" w:date="2016-12-16T10:28:00Z">
            <w:rPr>
              <w:rFonts w:asciiTheme="minorHAnsi" w:hAnsiTheme="minorHAnsi"/>
            </w:rPr>
          </w:rPrChange>
        </w:rPr>
      </w:pPr>
      <w:r w:rsidRPr="002D3F66">
        <w:rPr>
          <w:rFonts w:asciiTheme="minorHAnsi" w:hAnsiTheme="minorHAnsi"/>
          <w:sz w:val="16"/>
          <w:szCs w:val="16"/>
          <w:rPrChange w:id="8404" w:author="Hemmati" w:date="2016-12-16T10:28:00Z">
            <w:rPr>
              <w:rFonts w:asciiTheme="minorHAnsi" w:hAnsiTheme="minorHAnsi"/>
            </w:rPr>
          </w:rPrChange>
        </w:rPr>
        <w:tab/>
      </w:r>
      <w:r w:rsidRPr="002D3F66">
        <w:rPr>
          <w:rFonts w:asciiTheme="minorHAnsi" w:hAnsiTheme="minorHAnsi"/>
          <w:sz w:val="16"/>
          <w:szCs w:val="16"/>
          <w:rPrChange w:id="8405" w:author="Hemmati" w:date="2016-12-16T10:28:00Z">
            <w:rPr>
              <w:rFonts w:asciiTheme="minorHAnsi" w:hAnsiTheme="minorHAnsi"/>
            </w:rPr>
          </w:rPrChange>
        </w:rPr>
        <w:tab/>
        <w:t xml:space="preserve">constraint   </w:t>
      </w:r>
      <w:r w:rsidRPr="002D3F66">
        <w:rPr>
          <w:rFonts w:asciiTheme="minorHAnsi" w:hAnsiTheme="minorHAnsi"/>
          <w:sz w:val="16"/>
          <w:szCs w:val="16"/>
          <w:rPrChange w:id="8406" w:author="Hemmati" w:date="2016-12-16T10:28:00Z">
            <w:rPr>
              <w:rFonts w:asciiTheme="minorHAnsi" w:hAnsiTheme="minorHAnsi"/>
            </w:rPr>
          </w:rPrChange>
        </w:rPr>
        <w:tab/>
        <w:t>prod_product_cat_id_fk   REFERENCES PRODUCT_CATEGORY(product_cat_id)</w:t>
      </w:r>
    </w:p>
    <w:p w:rsidR="001239DE" w:rsidRPr="002D3F66" w:rsidRDefault="001239DE" w:rsidP="001239DE">
      <w:pPr>
        <w:pStyle w:val="sqlF9"/>
        <w:rPr>
          <w:rFonts w:asciiTheme="minorHAnsi" w:hAnsiTheme="minorHAnsi"/>
          <w:sz w:val="16"/>
          <w:szCs w:val="16"/>
          <w:rPrChange w:id="8407" w:author="Hemmati" w:date="2016-12-16T10:28:00Z">
            <w:rPr>
              <w:rFonts w:asciiTheme="minorHAnsi" w:hAnsiTheme="minorHAnsi"/>
            </w:rPr>
          </w:rPrChange>
        </w:rPr>
      </w:pPr>
      <w:r w:rsidRPr="002D3F66">
        <w:rPr>
          <w:rFonts w:asciiTheme="minorHAnsi" w:hAnsiTheme="minorHAnsi"/>
          <w:sz w:val="16"/>
          <w:szCs w:val="16"/>
          <w:rPrChange w:id="8408" w:author="Hemmati" w:date="2016-12-16T10:28:00Z">
            <w:rPr>
              <w:rFonts w:asciiTheme="minorHAnsi" w:hAnsiTheme="minorHAnsi"/>
            </w:rPr>
          </w:rPrChange>
        </w:rPr>
        <w:t xml:space="preserve">        </w:t>
      </w:r>
      <w:r w:rsidRPr="002D3F66">
        <w:rPr>
          <w:rFonts w:asciiTheme="minorHAnsi" w:hAnsiTheme="minorHAnsi"/>
          <w:sz w:val="16"/>
          <w:szCs w:val="16"/>
          <w:rPrChange w:id="8409" w:author="Hemmati" w:date="2016-12-16T10:28:00Z">
            <w:rPr>
              <w:rFonts w:asciiTheme="minorHAnsi" w:hAnsiTheme="minorHAnsi"/>
            </w:rPr>
          </w:rPrChange>
        </w:rPr>
        <w:tab/>
        <w:t>DEFERRABLE INITIALLY DEFERRED,</w:t>
      </w:r>
    </w:p>
    <w:p w:rsidR="001239DE" w:rsidRPr="002D3F66" w:rsidRDefault="001239DE" w:rsidP="001239DE">
      <w:pPr>
        <w:pStyle w:val="sqlF9"/>
        <w:rPr>
          <w:rFonts w:asciiTheme="minorHAnsi" w:hAnsiTheme="minorHAnsi"/>
          <w:sz w:val="16"/>
          <w:szCs w:val="16"/>
          <w:rPrChange w:id="8410" w:author="Hemmati" w:date="2016-12-16T10:28:00Z">
            <w:rPr>
              <w:rFonts w:asciiTheme="minorHAnsi" w:hAnsiTheme="minorHAnsi"/>
            </w:rPr>
          </w:rPrChange>
        </w:rPr>
      </w:pPr>
      <w:r w:rsidRPr="002D3F66">
        <w:rPr>
          <w:rFonts w:asciiTheme="minorHAnsi" w:hAnsiTheme="minorHAnsi"/>
          <w:sz w:val="16"/>
          <w:szCs w:val="16"/>
          <w:rPrChange w:id="8411" w:author="Hemmati" w:date="2016-12-16T10:28:00Z">
            <w:rPr>
              <w:rFonts w:asciiTheme="minorHAnsi" w:hAnsiTheme="minorHAnsi"/>
            </w:rPr>
          </w:rPrChange>
        </w:rPr>
        <w:tab/>
        <w:t xml:space="preserve">tax_id </w:t>
      </w:r>
      <w:r w:rsidRPr="002D3F66">
        <w:rPr>
          <w:rFonts w:asciiTheme="minorHAnsi" w:hAnsiTheme="minorHAnsi"/>
          <w:sz w:val="16"/>
          <w:szCs w:val="16"/>
          <w:rPrChange w:id="8412" w:author="Hemmati" w:date="2016-12-16T10:28:00Z">
            <w:rPr>
              <w:rFonts w:asciiTheme="minorHAnsi" w:hAnsiTheme="minorHAnsi"/>
            </w:rPr>
          </w:rPrChange>
        </w:rPr>
        <w:tab/>
      </w:r>
      <w:r w:rsidRPr="002D3F66">
        <w:rPr>
          <w:rFonts w:asciiTheme="minorHAnsi" w:hAnsiTheme="minorHAnsi"/>
          <w:sz w:val="16"/>
          <w:szCs w:val="16"/>
          <w:rPrChange w:id="8413" w:author="Hemmati" w:date="2016-12-16T10:28:00Z">
            <w:rPr>
              <w:rFonts w:asciiTheme="minorHAnsi" w:hAnsiTheme="minorHAnsi"/>
            </w:rPr>
          </w:rPrChange>
        </w:rPr>
        <w:tab/>
      </w:r>
      <w:r w:rsidRPr="002D3F66">
        <w:rPr>
          <w:rFonts w:asciiTheme="minorHAnsi" w:hAnsiTheme="minorHAnsi"/>
          <w:sz w:val="16"/>
          <w:szCs w:val="16"/>
          <w:rPrChange w:id="8414" w:author="Hemmati" w:date="2016-12-16T10:28:00Z">
            <w:rPr>
              <w:rFonts w:asciiTheme="minorHAnsi" w:hAnsiTheme="minorHAnsi"/>
            </w:rPr>
          </w:rPrChange>
        </w:rPr>
        <w:tab/>
        <w:t>NUMBER(3)</w:t>
      </w:r>
    </w:p>
    <w:p w:rsidR="001239DE" w:rsidRPr="002D3F66" w:rsidRDefault="001239DE" w:rsidP="001239DE">
      <w:pPr>
        <w:pStyle w:val="sqlF9"/>
        <w:rPr>
          <w:rFonts w:asciiTheme="minorHAnsi" w:hAnsiTheme="minorHAnsi"/>
          <w:sz w:val="16"/>
          <w:szCs w:val="16"/>
          <w:rPrChange w:id="8415" w:author="Hemmati" w:date="2016-12-16T10:28:00Z">
            <w:rPr>
              <w:rFonts w:asciiTheme="minorHAnsi" w:hAnsiTheme="minorHAnsi"/>
            </w:rPr>
          </w:rPrChange>
        </w:rPr>
      </w:pPr>
      <w:r w:rsidRPr="002D3F66">
        <w:rPr>
          <w:rFonts w:asciiTheme="minorHAnsi" w:hAnsiTheme="minorHAnsi"/>
          <w:sz w:val="16"/>
          <w:szCs w:val="16"/>
          <w:rPrChange w:id="8416" w:author="Hemmati" w:date="2016-12-16T10:28:00Z">
            <w:rPr>
              <w:rFonts w:asciiTheme="minorHAnsi" w:hAnsiTheme="minorHAnsi"/>
            </w:rPr>
          </w:rPrChange>
        </w:rPr>
        <w:tab/>
      </w:r>
      <w:r w:rsidRPr="002D3F66">
        <w:rPr>
          <w:rFonts w:asciiTheme="minorHAnsi" w:hAnsiTheme="minorHAnsi"/>
          <w:sz w:val="16"/>
          <w:szCs w:val="16"/>
          <w:rPrChange w:id="8417" w:author="Hemmati" w:date="2016-12-16T10:28:00Z">
            <w:rPr>
              <w:rFonts w:asciiTheme="minorHAnsi" w:hAnsiTheme="minorHAnsi"/>
            </w:rPr>
          </w:rPrChange>
        </w:rPr>
        <w:tab/>
        <w:t xml:space="preserve">constraint   </w:t>
      </w:r>
      <w:r w:rsidRPr="002D3F66">
        <w:rPr>
          <w:rFonts w:asciiTheme="minorHAnsi" w:hAnsiTheme="minorHAnsi"/>
          <w:sz w:val="16"/>
          <w:szCs w:val="16"/>
          <w:rPrChange w:id="8418" w:author="Hemmati" w:date="2016-12-16T10:28:00Z">
            <w:rPr>
              <w:rFonts w:asciiTheme="minorHAnsi" w:hAnsiTheme="minorHAnsi"/>
            </w:rPr>
          </w:rPrChange>
        </w:rPr>
        <w:tab/>
        <w:t>prod_tax_id_fk   REFERENCES TAX(tax_id)</w:t>
      </w:r>
    </w:p>
    <w:p w:rsidR="001239DE" w:rsidRPr="002D3F66" w:rsidRDefault="001239DE" w:rsidP="001239DE">
      <w:pPr>
        <w:pStyle w:val="sqlF9"/>
        <w:rPr>
          <w:rFonts w:asciiTheme="minorHAnsi" w:hAnsiTheme="minorHAnsi"/>
          <w:sz w:val="16"/>
          <w:szCs w:val="16"/>
          <w:rPrChange w:id="8419" w:author="Hemmati" w:date="2016-12-16T10:28:00Z">
            <w:rPr>
              <w:rFonts w:asciiTheme="minorHAnsi" w:hAnsiTheme="minorHAnsi"/>
            </w:rPr>
          </w:rPrChange>
        </w:rPr>
      </w:pPr>
      <w:r w:rsidRPr="002D3F66">
        <w:rPr>
          <w:rFonts w:asciiTheme="minorHAnsi" w:hAnsiTheme="minorHAnsi"/>
          <w:sz w:val="16"/>
          <w:szCs w:val="16"/>
          <w:rPrChange w:id="8420" w:author="Hemmati" w:date="2016-12-16T10:28:00Z">
            <w:rPr>
              <w:rFonts w:asciiTheme="minorHAnsi" w:hAnsiTheme="minorHAnsi"/>
            </w:rPr>
          </w:rPrChange>
        </w:rPr>
        <w:t xml:space="preserve">        </w:t>
      </w:r>
      <w:r w:rsidRPr="002D3F66">
        <w:rPr>
          <w:rFonts w:asciiTheme="minorHAnsi" w:hAnsiTheme="minorHAnsi"/>
          <w:sz w:val="16"/>
          <w:szCs w:val="16"/>
          <w:rPrChange w:id="8421" w:author="Hemmati" w:date="2016-12-16T10:28:00Z">
            <w:rPr>
              <w:rFonts w:asciiTheme="minorHAnsi" w:hAnsiTheme="minorHAnsi"/>
            </w:rPr>
          </w:rPrChange>
        </w:rPr>
        <w:tab/>
        <w:t>DEFERRABLE INITIALLY DEFERRED,</w:t>
      </w:r>
    </w:p>
    <w:p w:rsidR="001239DE" w:rsidRPr="002D3F66" w:rsidRDefault="001239DE" w:rsidP="001239DE">
      <w:pPr>
        <w:pStyle w:val="sqlF9"/>
        <w:rPr>
          <w:rFonts w:asciiTheme="minorHAnsi" w:hAnsiTheme="minorHAnsi"/>
          <w:sz w:val="16"/>
          <w:szCs w:val="16"/>
          <w:rPrChange w:id="8422" w:author="Hemmati" w:date="2016-12-16T10:28:00Z">
            <w:rPr>
              <w:rFonts w:asciiTheme="minorHAnsi" w:hAnsiTheme="minorHAnsi"/>
            </w:rPr>
          </w:rPrChange>
        </w:rPr>
      </w:pPr>
      <w:r w:rsidRPr="002D3F66">
        <w:rPr>
          <w:rFonts w:asciiTheme="minorHAnsi" w:hAnsiTheme="minorHAnsi"/>
          <w:sz w:val="16"/>
          <w:szCs w:val="16"/>
          <w:rPrChange w:id="8423" w:author="Hemmati" w:date="2016-12-16T10:28:00Z">
            <w:rPr>
              <w:rFonts w:asciiTheme="minorHAnsi" w:hAnsiTheme="minorHAnsi"/>
            </w:rPr>
          </w:rPrChange>
        </w:rPr>
        <w:t>CONSTRAINT prod_book_pk  PRIMARY KEY (product_id,booking_id)</w:t>
      </w:r>
    </w:p>
    <w:p w:rsidR="001239DE" w:rsidRPr="002D3F66" w:rsidRDefault="001239DE" w:rsidP="001239DE">
      <w:pPr>
        <w:pStyle w:val="sqlF9"/>
        <w:rPr>
          <w:rFonts w:asciiTheme="minorHAnsi" w:hAnsiTheme="minorHAnsi"/>
          <w:sz w:val="16"/>
          <w:szCs w:val="16"/>
          <w:rPrChange w:id="8424" w:author="Hemmati" w:date="2016-12-16T10:28:00Z">
            <w:rPr>
              <w:rFonts w:asciiTheme="minorHAnsi" w:hAnsiTheme="minorHAnsi"/>
            </w:rPr>
          </w:rPrChange>
        </w:rPr>
      </w:pPr>
      <w:r w:rsidRPr="002D3F66">
        <w:rPr>
          <w:rFonts w:asciiTheme="minorHAnsi" w:hAnsiTheme="minorHAnsi"/>
          <w:sz w:val="16"/>
          <w:szCs w:val="16"/>
          <w:rPrChange w:id="8425" w:author="Hemmati" w:date="2016-12-16T10:28:00Z">
            <w:rPr>
              <w:rFonts w:asciiTheme="minorHAnsi" w:hAnsiTheme="minorHAnsi"/>
            </w:rPr>
          </w:rPrChange>
        </w:rPr>
        <w:t>USING INDEX</w:t>
      </w:r>
    </w:p>
    <w:p w:rsidR="001239DE" w:rsidRPr="002D3F66" w:rsidRDefault="001239DE" w:rsidP="001239DE">
      <w:pPr>
        <w:pStyle w:val="sqlF9"/>
        <w:rPr>
          <w:rFonts w:asciiTheme="minorHAnsi" w:hAnsiTheme="minorHAnsi"/>
          <w:sz w:val="16"/>
          <w:szCs w:val="16"/>
          <w:rPrChange w:id="8426" w:author="Hemmati" w:date="2016-12-16T10:28:00Z">
            <w:rPr>
              <w:rFonts w:asciiTheme="minorHAnsi" w:hAnsiTheme="minorHAnsi"/>
            </w:rPr>
          </w:rPrChange>
        </w:rPr>
      </w:pPr>
      <w:r w:rsidRPr="002D3F66">
        <w:rPr>
          <w:rFonts w:asciiTheme="minorHAnsi" w:hAnsiTheme="minorHAnsi"/>
          <w:sz w:val="16"/>
          <w:szCs w:val="16"/>
          <w:rPrChange w:id="8427" w:author="Hemmati" w:date="2016-12-16T10:28:00Z">
            <w:rPr>
              <w:rFonts w:asciiTheme="minorHAnsi" w:hAnsiTheme="minorHAnsi"/>
            </w:rPr>
          </w:rPrChange>
        </w:rPr>
        <w:tab/>
        <w:t>(CREATE INDEX prod_book_idx  ON  PRODUCT(product_id,booking_id)</w:t>
      </w:r>
    </w:p>
    <w:p w:rsidR="001239DE" w:rsidRPr="002D3F66" w:rsidRDefault="001239DE" w:rsidP="001239DE">
      <w:pPr>
        <w:pStyle w:val="sqlF9"/>
        <w:rPr>
          <w:rFonts w:asciiTheme="minorHAnsi" w:hAnsiTheme="minorHAnsi"/>
          <w:sz w:val="16"/>
          <w:szCs w:val="16"/>
          <w:rPrChange w:id="8428" w:author="Hemmati" w:date="2016-12-16T10:28:00Z">
            <w:rPr>
              <w:rFonts w:asciiTheme="minorHAnsi" w:hAnsiTheme="minorHAnsi"/>
            </w:rPr>
          </w:rPrChange>
        </w:rPr>
      </w:pPr>
      <w:r w:rsidRPr="002D3F66">
        <w:rPr>
          <w:rFonts w:asciiTheme="minorHAnsi" w:hAnsiTheme="minorHAnsi"/>
          <w:sz w:val="16"/>
          <w:szCs w:val="16"/>
          <w:rPrChange w:id="8429" w:author="Hemmati" w:date="2016-12-16T10:28:00Z">
            <w:rPr>
              <w:rFonts w:asciiTheme="minorHAnsi" w:hAnsiTheme="minorHAnsi"/>
            </w:rPr>
          </w:rPrChange>
        </w:rPr>
        <w:t>TABLESPACE indx))</w:t>
      </w:r>
    </w:p>
    <w:p w:rsidR="001239DE" w:rsidRPr="002D3F66" w:rsidRDefault="001239DE" w:rsidP="001239DE">
      <w:pPr>
        <w:pStyle w:val="sqlF9"/>
        <w:rPr>
          <w:rFonts w:asciiTheme="minorHAnsi" w:hAnsiTheme="minorHAnsi"/>
          <w:sz w:val="16"/>
          <w:szCs w:val="16"/>
          <w:rPrChange w:id="8430" w:author="Hemmati" w:date="2016-12-16T10:28:00Z">
            <w:rPr>
              <w:rFonts w:asciiTheme="minorHAnsi" w:hAnsiTheme="minorHAnsi"/>
            </w:rPr>
          </w:rPrChange>
        </w:rPr>
      </w:pPr>
      <w:r w:rsidRPr="002D3F66">
        <w:rPr>
          <w:rFonts w:asciiTheme="minorHAnsi" w:hAnsiTheme="minorHAnsi"/>
          <w:sz w:val="16"/>
          <w:szCs w:val="16"/>
          <w:rPrChange w:id="8431" w:author="Hemmati" w:date="2016-12-16T10:28:00Z">
            <w:rPr>
              <w:rFonts w:asciiTheme="minorHAnsi" w:hAnsiTheme="minorHAnsi"/>
            </w:rPr>
          </w:rPrChange>
        </w:rPr>
        <w:t>STORAGE (INITIAL 10M</w:t>
      </w:r>
    </w:p>
    <w:p w:rsidR="001239DE" w:rsidRPr="002D3F66" w:rsidRDefault="001239DE" w:rsidP="001239DE">
      <w:pPr>
        <w:pStyle w:val="sqlF9"/>
        <w:rPr>
          <w:rFonts w:asciiTheme="minorHAnsi" w:hAnsiTheme="minorHAnsi"/>
          <w:sz w:val="16"/>
          <w:szCs w:val="16"/>
          <w:rPrChange w:id="8432" w:author="Hemmati" w:date="2016-12-16T10:28:00Z">
            <w:rPr>
              <w:rFonts w:asciiTheme="minorHAnsi" w:hAnsiTheme="minorHAnsi"/>
            </w:rPr>
          </w:rPrChange>
        </w:rPr>
      </w:pPr>
      <w:r w:rsidRPr="002D3F66">
        <w:rPr>
          <w:rFonts w:asciiTheme="minorHAnsi" w:hAnsiTheme="minorHAnsi"/>
          <w:sz w:val="16"/>
          <w:szCs w:val="16"/>
          <w:rPrChange w:id="8433" w:author="Hemmati" w:date="2016-12-16T10:28:00Z">
            <w:rPr>
              <w:rFonts w:asciiTheme="minorHAnsi" w:hAnsiTheme="minorHAnsi"/>
            </w:rPr>
          </w:rPrChange>
        </w:rPr>
        <w:t xml:space="preserve">            NEXT 10M</w:t>
      </w:r>
    </w:p>
    <w:p w:rsidR="001239DE" w:rsidRPr="002D3F66" w:rsidRDefault="001239DE" w:rsidP="001239DE">
      <w:pPr>
        <w:pStyle w:val="sqlF9"/>
        <w:rPr>
          <w:rFonts w:asciiTheme="minorHAnsi" w:hAnsiTheme="minorHAnsi"/>
          <w:sz w:val="16"/>
          <w:szCs w:val="16"/>
          <w:rPrChange w:id="8434" w:author="Hemmati" w:date="2016-12-16T10:28:00Z">
            <w:rPr>
              <w:rFonts w:asciiTheme="minorHAnsi" w:hAnsiTheme="minorHAnsi"/>
            </w:rPr>
          </w:rPrChange>
        </w:rPr>
      </w:pPr>
      <w:r w:rsidRPr="002D3F66">
        <w:rPr>
          <w:rFonts w:asciiTheme="minorHAnsi" w:hAnsiTheme="minorHAnsi"/>
          <w:sz w:val="16"/>
          <w:szCs w:val="16"/>
          <w:rPrChange w:id="8435" w:author="Hemmati" w:date="2016-12-16T10:28:00Z">
            <w:rPr>
              <w:rFonts w:asciiTheme="minorHAnsi" w:hAnsiTheme="minorHAnsi"/>
            </w:rPr>
          </w:rPrChange>
        </w:rPr>
        <w:t xml:space="preserve">            MINEXTENTs 2</w:t>
      </w:r>
    </w:p>
    <w:p w:rsidR="001239DE" w:rsidRPr="002D3F66" w:rsidRDefault="001239DE" w:rsidP="001239DE">
      <w:pPr>
        <w:pStyle w:val="sqlF9"/>
        <w:rPr>
          <w:rFonts w:asciiTheme="minorHAnsi" w:hAnsiTheme="minorHAnsi"/>
          <w:sz w:val="16"/>
          <w:szCs w:val="16"/>
          <w:rPrChange w:id="8436" w:author="Hemmati" w:date="2016-12-16T10:28:00Z">
            <w:rPr>
              <w:rFonts w:asciiTheme="minorHAnsi" w:hAnsiTheme="minorHAnsi"/>
            </w:rPr>
          </w:rPrChange>
        </w:rPr>
      </w:pPr>
      <w:r w:rsidRPr="002D3F66">
        <w:rPr>
          <w:rFonts w:asciiTheme="minorHAnsi" w:hAnsiTheme="minorHAnsi"/>
          <w:sz w:val="16"/>
          <w:szCs w:val="16"/>
          <w:rPrChange w:id="8437" w:author="Hemmati" w:date="2016-12-16T10:28:00Z">
            <w:rPr>
              <w:rFonts w:asciiTheme="minorHAnsi" w:hAnsiTheme="minorHAnsi"/>
            </w:rPr>
          </w:rPrChange>
        </w:rPr>
        <w:t xml:space="preserve">            MAXEXTENTS 100</w:t>
      </w:r>
    </w:p>
    <w:p w:rsidR="001239DE" w:rsidRPr="002D3F66" w:rsidRDefault="001239DE" w:rsidP="001239DE">
      <w:pPr>
        <w:pStyle w:val="sqlF9"/>
        <w:rPr>
          <w:rFonts w:asciiTheme="minorHAnsi" w:hAnsiTheme="minorHAnsi"/>
          <w:sz w:val="16"/>
          <w:szCs w:val="16"/>
          <w:rPrChange w:id="8438" w:author="Hemmati" w:date="2016-12-16T10:28:00Z">
            <w:rPr>
              <w:rFonts w:asciiTheme="minorHAnsi" w:hAnsiTheme="minorHAnsi"/>
            </w:rPr>
          </w:rPrChange>
        </w:rPr>
      </w:pPr>
      <w:r w:rsidRPr="002D3F66">
        <w:rPr>
          <w:rFonts w:asciiTheme="minorHAnsi" w:hAnsiTheme="minorHAnsi"/>
          <w:sz w:val="16"/>
          <w:szCs w:val="16"/>
          <w:rPrChange w:id="8439" w:author="Hemmati" w:date="2016-12-16T10:28:00Z">
            <w:rPr>
              <w:rFonts w:asciiTheme="minorHAnsi" w:hAnsiTheme="minorHAnsi"/>
            </w:rPr>
          </w:rPrChange>
        </w:rPr>
        <w:t xml:space="preserve">            PCTINCREASE 0)</w:t>
      </w:r>
    </w:p>
    <w:p w:rsidR="001239DE" w:rsidRPr="002D3F66" w:rsidRDefault="001239DE" w:rsidP="001239DE">
      <w:pPr>
        <w:pStyle w:val="sqlF9"/>
        <w:rPr>
          <w:rFonts w:asciiTheme="minorHAnsi" w:hAnsiTheme="minorHAnsi"/>
          <w:sz w:val="16"/>
          <w:szCs w:val="16"/>
          <w:rPrChange w:id="8440" w:author="Hemmati" w:date="2016-12-16T10:28:00Z">
            <w:rPr>
              <w:rFonts w:asciiTheme="minorHAnsi" w:hAnsiTheme="minorHAnsi"/>
            </w:rPr>
          </w:rPrChange>
        </w:rPr>
      </w:pPr>
      <w:r w:rsidRPr="002D3F66">
        <w:rPr>
          <w:rFonts w:asciiTheme="minorHAnsi" w:hAnsiTheme="minorHAnsi"/>
          <w:sz w:val="16"/>
          <w:szCs w:val="16"/>
          <w:rPrChange w:id="8441" w:author="Hemmati" w:date="2016-12-16T10:28:00Z">
            <w:rPr>
              <w:rFonts w:asciiTheme="minorHAnsi" w:hAnsiTheme="minorHAnsi"/>
            </w:rPr>
          </w:rPrChange>
        </w:rPr>
        <w:t xml:space="preserve">            PCTFREE 10</w:t>
      </w:r>
    </w:p>
    <w:p w:rsidR="001239DE" w:rsidRPr="002D3F66" w:rsidRDefault="001239DE" w:rsidP="001239DE">
      <w:pPr>
        <w:pStyle w:val="sqlF9"/>
        <w:rPr>
          <w:rFonts w:asciiTheme="minorHAnsi" w:hAnsiTheme="minorHAnsi"/>
          <w:sz w:val="16"/>
          <w:szCs w:val="16"/>
          <w:rPrChange w:id="8442" w:author="Hemmati" w:date="2016-12-16T10:28:00Z">
            <w:rPr>
              <w:rFonts w:asciiTheme="minorHAnsi" w:hAnsiTheme="minorHAnsi"/>
            </w:rPr>
          </w:rPrChange>
        </w:rPr>
      </w:pPr>
      <w:r w:rsidRPr="002D3F66">
        <w:rPr>
          <w:rFonts w:asciiTheme="minorHAnsi" w:hAnsiTheme="minorHAnsi"/>
          <w:sz w:val="16"/>
          <w:szCs w:val="16"/>
          <w:rPrChange w:id="8443" w:author="Hemmati" w:date="2016-12-16T10:28:00Z">
            <w:rPr>
              <w:rFonts w:asciiTheme="minorHAnsi" w:hAnsiTheme="minorHAnsi"/>
            </w:rPr>
          </w:rPrChange>
        </w:rPr>
        <w:t xml:space="preserve">            PCTUSED 40</w:t>
      </w:r>
    </w:p>
    <w:p w:rsidR="001239DE" w:rsidRPr="002D3F66" w:rsidRDefault="001239DE" w:rsidP="001239DE">
      <w:pPr>
        <w:pStyle w:val="sqlF9"/>
        <w:rPr>
          <w:rFonts w:asciiTheme="minorHAnsi" w:hAnsiTheme="minorHAnsi"/>
          <w:sz w:val="16"/>
          <w:szCs w:val="16"/>
          <w:rPrChange w:id="8444" w:author="Hemmati" w:date="2016-12-16T10:28:00Z">
            <w:rPr>
              <w:rFonts w:asciiTheme="minorHAnsi" w:hAnsiTheme="minorHAnsi"/>
            </w:rPr>
          </w:rPrChange>
        </w:rPr>
      </w:pPr>
      <w:r w:rsidRPr="002D3F66">
        <w:rPr>
          <w:rFonts w:asciiTheme="minorHAnsi" w:hAnsiTheme="minorHAnsi"/>
          <w:sz w:val="16"/>
          <w:szCs w:val="16"/>
          <w:rPrChange w:id="8445" w:author="Hemmati" w:date="2016-12-16T10:28:00Z">
            <w:rPr>
              <w:rFonts w:asciiTheme="minorHAnsi" w:hAnsiTheme="minorHAnsi"/>
            </w:rPr>
          </w:rPrChange>
        </w:rPr>
        <w:t xml:space="preserve">            INITRANS 2</w:t>
      </w:r>
    </w:p>
    <w:p w:rsidR="001239DE" w:rsidRPr="002D3F66" w:rsidRDefault="001239DE" w:rsidP="001239DE">
      <w:pPr>
        <w:pStyle w:val="sqlF9"/>
        <w:rPr>
          <w:rFonts w:asciiTheme="minorHAnsi" w:hAnsiTheme="minorHAnsi"/>
          <w:sz w:val="16"/>
          <w:szCs w:val="16"/>
          <w:rPrChange w:id="8446" w:author="Hemmati" w:date="2016-12-16T10:28:00Z">
            <w:rPr>
              <w:rFonts w:asciiTheme="minorHAnsi" w:hAnsiTheme="minorHAnsi"/>
            </w:rPr>
          </w:rPrChange>
        </w:rPr>
      </w:pPr>
      <w:r w:rsidRPr="002D3F66">
        <w:rPr>
          <w:rFonts w:asciiTheme="minorHAnsi" w:hAnsiTheme="minorHAnsi"/>
          <w:sz w:val="16"/>
          <w:szCs w:val="16"/>
          <w:rPrChange w:id="8447" w:author="Hemmati" w:date="2016-12-16T10:28:00Z">
            <w:rPr>
              <w:rFonts w:asciiTheme="minorHAnsi" w:hAnsiTheme="minorHAnsi"/>
            </w:rPr>
          </w:rPrChange>
        </w:rPr>
        <w:t xml:space="preserve">            MAXTRANS 100</w:t>
      </w:r>
    </w:p>
    <w:p w:rsidR="00826F76" w:rsidRPr="002D3F66" w:rsidRDefault="001239DE" w:rsidP="001239DE">
      <w:pPr>
        <w:pStyle w:val="sqlF9"/>
        <w:rPr>
          <w:rFonts w:asciiTheme="minorHAnsi" w:hAnsiTheme="minorHAnsi"/>
          <w:sz w:val="16"/>
          <w:szCs w:val="16"/>
          <w:rPrChange w:id="8448" w:author="Hemmati" w:date="2016-12-16T10:28:00Z">
            <w:rPr>
              <w:rFonts w:asciiTheme="minorHAnsi" w:hAnsiTheme="minorHAnsi"/>
            </w:rPr>
          </w:rPrChange>
        </w:rPr>
      </w:pPr>
      <w:r w:rsidRPr="002D3F66">
        <w:rPr>
          <w:rFonts w:asciiTheme="minorHAnsi" w:hAnsiTheme="minorHAnsi"/>
          <w:sz w:val="16"/>
          <w:szCs w:val="16"/>
          <w:rPrChange w:id="8449" w:author="Hemmati" w:date="2016-12-16T10:28:00Z">
            <w:rPr>
              <w:rFonts w:asciiTheme="minorHAnsi" w:hAnsiTheme="minorHAnsi"/>
            </w:rPr>
          </w:rPrChange>
        </w:rPr>
        <w:t>TABLESPACE user_data;</w:t>
      </w:r>
    </w:p>
    <w:p w:rsidR="001239DE" w:rsidRPr="002D3F66" w:rsidDel="0030136C" w:rsidRDefault="001239DE" w:rsidP="001239DE">
      <w:pPr>
        <w:pStyle w:val="sqlF9"/>
        <w:rPr>
          <w:del w:id="8450" w:author="Hemmati" w:date="2016-12-16T09:50:00Z"/>
          <w:rFonts w:asciiTheme="minorHAnsi" w:hAnsiTheme="minorHAnsi"/>
          <w:sz w:val="16"/>
          <w:szCs w:val="16"/>
          <w:rPrChange w:id="8451" w:author="Hemmati" w:date="2016-12-16T10:28:00Z">
            <w:rPr>
              <w:del w:id="8452" w:author="Hemmati" w:date="2016-12-16T09:50:00Z"/>
              <w:rFonts w:asciiTheme="minorHAnsi" w:hAnsiTheme="minorHAnsi"/>
            </w:rPr>
          </w:rPrChange>
        </w:rPr>
      </w:pPr>
    </w:p>
    <w:p w:rsidR="001239DE" w:rsidRPr="002D3F66" w:rsidRDefault="001239DE" w:rsidP="001239DE">
      <w:pPr>
        <w:pStyle w:val="sqlF9"/>
        <w:rPr>
          <w:rFonts w:asciiTheme="minorHAnsi" w:hAnsiTheme="minorHAnsi"/>
          <w:sz w:val="16"/>
          <w:szCs w:val="16"/>
          <w:rPrChange w:id="8453" w:author="Hemmati" w:date="2016-12-16T10:28:00Z">
            <w:rPr>
              <w:rFonts w:asciiTheme="minorHAnsi" w:hAnsiTheme="minorHAnsi"/>
            </w:rPr>
          </w:rPrChange>
        </w:rPr>
      </w:pPr>
    </w:p>
    <w:p w:rsidR="001239DE" w:rsidRPr="002D3F66" w:rsidRDefault="001239DE" w:rsidP="001239DE">
      <w:pPr>
        <w:pStyle w:val="sqlF9"/>
        <w:rPr>
          <w:rFonts w:asciiTheme="minorHAnsi" w:hAnsiTheme="minorHAnsi"/>
          <w:sz w:val="16"/>
          <w:szCs w:val="16"/>
          <w:rPrChange w:id="8454" w:author="Hemmati" w:date="2016-12-16T10:28:00Z">
            <w:rPr>
              <w:rFonts w:asciiTheme="minorHAnsi" w:hAnsiTheme="minorHAnsi"/>
            </w:rPr>
          </w:rPrChange>
        </w:rPr>
      </w:pPr>
      <w:r w:rsidRPr="002D3F66">
        <w:rPr>
          <w:rFonts w:asciiTheme="minorHAnsi" w:hAnsiTheme="minorHAnsi"/>
          <w:sz w:val="16"/>
          <w:szCs w:val="16"/>
          <w:rPrChange w:id="8455" w:author="Hemmati" w:date="2016-12-16T10:28:00Z">
            <w:rPr>
              <w:rFonts w:asciiTheme="minorHAnsi" w:hAnsiTheme="minorHAnsi"/>
            </w:rPr>
          </w:rPrChange>
        </w:rPr>
        <w:t>Name                                      Null?    Type</w:t>
      </w:r>
    </w:p>
    <w:p w:rsidR="001239DE" w:rsidRPr="002D3F66" w:rsidRDefault="001239DE" w:rsidP="001239DE">
      <w:pPr>
        <w:pStyle w:val="sqlF9"/>
        <w:rPr>
          <w:rFonts w:asciiTheme="minorHAnsi" w:hAnsiTheme="minorHAnsi"/>
          <w:sz w:val="16"/>
          <w:szCs w:val="16"/>
          <w:rPrChange w:id="8456" w:author="Hemmati" w:date="2016-12-16T10:28:00Z">
            <w:rPr>
              <w:rFonts w:asciiTheme="minorHAnsi" w:hAnsiTheme="minorHAnsi"/>
            </w:rPr>
          </w:rPrChange>
        </w:rPr>
      </w:pPr>
      <w:r w:rsidRPr="002D3F66">
        <w:rPr>
          <w:rFonts w:asciiTheme="minorHAnsi" w:hAnsiTheme="minorHAnsi"/>
          <w:sz w:val="16"/>
          <w:szCs w:val="16"/>
          <w:rPrChange w:id="8457" w:author="Hemmati" w:date="2016-12-16T10:28:00Z">
            <w:rPr>
              <w:rFonts w:asciiTheme="minorHAnsi" w:hAnsiTheme="minorHAnsi"/>
            </w:rPr>
          </w:rPrChange>
        </w:rPr>
        <w:t xml:space="preserve"> ----------------------------------------- -------- --------------------</w:t>
      </w:r>
    </w:p>
    <w:p w:rsidR="001239DE" w:rsidRPr="002D3F66" w:rsidRDefault="001239DE" w:rsidP="001239DE">
      <w:pPr>
        <w:pStyle w:val="sqlF9"/>
        <w:rPr>
          <w:rFonts w:asciiTheme="minorHAnsi" w:hAnsiTheme="minorHAnsi"/>
          <w:sz w:val="16"/>
          <w:szCs w:val="16"/>
          <w:rPrChange w:id="8458" w:author="Hemmati" w:date="2016-12-16T10:28:00Z">
            <w:rPr>
              <w:rFonts w:asciiTheme="minorHAnsi" w:hAnsiTheme="minorHAnsi"/>
            </w:rPr>
          </w:rPrChange>
        </w:rPr>
      </w:pPr>
      <w:r w:rsidRPr="002D3F66">
        <w:rPr>
          <w:rFonts w:asciiTheme="minorHAnsi" w:hAnsiTheme="minorHAnsi"/>
          <w:sz w:val="16"/>
          <w:szCs w:val="16"/>
          <w:rPrChange w:id="8459" w:author="Hemmati" w:date="2016-12-16T10:28:00Z">
            <w:rPr>
              <w:rFonts w:asciiTheme="minorHAnsi" w:hAnsiTheme="minorHAnsi"/>
            </w:rPr>
          </w:rPrChange>
        </w:rPr>
        <w:t xml:space="preserve"> PRODUCT_ID                                NOT NULL NUMBER(10)</w:t>
      </w:r>
    </w:p>
    <w:p w:rsidR="001239DE" w:rsidRPr="002D3F66" w:rsidRDefault="001239DE" w:rsidP="001239DE">
      <w:pPr>
        <w:pStyle w:val="sqlF9"/>
        <w:rPr>
          <w:rFonts w:asciiTheme="minorHAnsi" w:hAnsiTheme="minorHAnsi"/>
          <w:sz w:val="16"/>
          <w:szCs w:val="16"/>
          <w:rPrChange w:id="8460" w:author="Hemmati" w:date="2016-12-16T10:28:00Z">
            <w:rPr>
              <w:rFonts w:asciiTheme="minorHAnsi" w:hAnsiTheme="minorHAnsi"/>
            </w:rPr>
          </w:rPrChange>
        </w:rPr>
      </w:pPr>
      <w:r w:rsidRPr="002D3F66">
        <w:rPr>
          <w:rFonts w:asciiTheme="minorHAnsi" w:hAnsiTheme="minorHAnsi"/>
          <w:sz w:val="16"/>
          <w:szCs w:val="16"/>
          <w:rPrChange w:id="8461" w:author="Hemmati" w:date="2016-12-16T10:28:00Z">
            <w:rPr>
              <w:rFonts w:asciiTheme="minorHAnsi" w:hAnsiTheme="minorHAnsi"/>
            </w:rPr>
          </w:rPrChange>
        </w:rPr>
        <w:t xml:space="preserve"> BOOKING_ID                                NOT NULL NUMBER(10)</w:t>
      </w:r>
    </w:p>
    <w:p w:rsidR="001239DE" w:rsidRPr="002D3F66" w:rsidRDefault="001239DE" w:rsidP="001239DE">
      <w:pPr>
        <w:pStyle w:val="sqlF9"/>
        <w:rPr>
          <w:rFonts w:asciiTheme="minorHAnsi" w:hAnsiTheme="minorHAnsi"/>
          <w:sz w:val="16"/>
          <w:szCs w:val="16"/>
          <w:rPrChange w:id="8462" w:author="Hemmati" w:date="2016-12-16T10:28:00Z">
            <w:rPr>
              <w:rFonts w:asciiTheme="minorHAnsi" w:hAnsiTheme="minorHAnsi"/>
            </w:rPr>
          </w:rPrChange>
        </w:rPr>
      </w:pPr>
      <w:r w:rsidRPr="002D3F66">
        <w:rPr>
          <w:rFonts w:asciiTheme="minorHAnsi" w:hAnsiTheme="minorHAnsi"/>
          <w:sz w:val="16"/>
          <w:szCs w:val="16"/>
          <w:rPrChange w:id="8463" w:author="Hemmati" w:date="2016-12-16T10:28:00Z">
            <w:rPr>
              <w:rFonts w:asciiTheme="minorHAnsi" w:hAnsiTheme="minorHAnsi"/>
            </w:rPr>
          </w:rPrChange>
        </w:rPr>
        <w:t xml:space="preserve"> PRODUCT_NAME                                       VARCHAR2(20)</w:t>
      </w:r>
    </w:p>
    <w:p w:rsidR="001239DE" w:rsidRPr="002D3F66" w:rsidRDefault="001239DE" w:rsidP="001239DE">
      <w:pPr>
        <w:pStyle w:val="sqlF9"/>
        <w:rPr>
          <w:rFonts w:asciiTheme="minorHAnsi" w:hAnsiTheme="minorHAnsi"/>
          <w:sz w:val="16"/>
          <w:szCs w:val="16"/>
          <w:rPrChange w:id="8464" w:author="Hemmati" w:date="2016-12-16T10:28:00Z">
            <w:rPr>
              <w:rFonts w:asciiTheme="minorHAnsi" w:hAnsiTheme="minorHAnsi"/>
            </w:rPr>
          </w:rPrChange>
        </w:rPr>
      </w:pPr>
      <w:r w:rsidRPr="002D3F66">
        <w:rPr>
          <w:rFonts w:asciiTheme="minorHAnsi" w:hAnsiTheme="minorHAnsi"/>
          <w:sz w:val="16"/>
          <w:szCs w:val="16"/>
          <w:rPrChange w:id="8465" w:author="Hemmati" w:date="2016-12-16T10:28:00Z">
            <w:rPr>
              <w:rFonts w:asciiTheme="minorHAnsi" w:hAnsiTheme="minorHAnsi"/>
            </w:rPr>
          </w:rPrChange>
        </w:rPr>
        <w:t xml:space="preserve"> PROD_START_DATE                                    DATE</w:t>
      </w:r>
    </w:p>
    <w:p w:rsidR="001239DE" w:rsidRPr="002D3F66" w:rsidRDefault="001239DE" w:rsidP="001239DE">
      <w:pPr>
        <w:pStyle w:val="sqlF9"/>
        <w:rPr>
          <w:rFonts w:asciiTheme="minorHAnsi" w:hAnsiTheme="minorHAnsi"/>
          <w:sz w:val="16"/>
          <w:szCs w:val="16"/>
          <w:rPrChange w:id="8466" w:author="Hemmati" w:date="2016-12-16T10:28:00Z">
            <w:rPr>
              <w:rFonts w:asciiTheme="minorHAnsi" w:hAnsiTheme="minorHAnsi"/>
            </w:rPr>
          </w:rPrChange>
        </w:rPr>
      </w:pPr>
      <w:r w:rsidRPr="002D3F66">
        <w:rPr>
          <w:rFonts w:asciiTheme="minorHAnsi" w:hAnsiTheme="minorHAnsi"/>
          <w:sz w:val="16"/>
          <w:szCs w:val="16"/>
          <w:rPrChange w:id="8467" w:author="Hemmati" w:date="2016-12-16T10:28:00Z">
            <w:rPr>
              <w:rFonts w:asciiTheme="minorHAnsi" w:hAnsiTheme="minorHAnsi"/>
            </w:rPr>
          </w:rPrChange>
        </w:rPr>
        <w:t xml:space="preserve"> PROD_END_DATE                                      DATE</w:t>
      </w:r>
    </w:p>
    <w:p w:rsidR="001239DE" w:rsidRPr="002D3F66" w:rsidRDefault="001239DE" w:rsidP="001239DE">
      <w:pPr>
        <w:pStyle w:val="sqlF9"/>
        <w:rPr>
          <w:rFonts w:asciiTheme="minorHAnsi" w:hAnsiTheme="minorHAnsi"/>
          <w:sz w:val="16"/>
          <w:szCs w:val="16"/>
          <w:rPrChange w:id="8468" w:author="Hemmati" w:date="2016-12-16T10:28:00Z">
            <w:rPr>
              <w:rFonts w:asciiTheme="minorHAnsi" w:hAnsiTheme="minorHAnsi"/>
            </w:rPr>
          </w:rPrChange>
        </w:rPr>
      </w:pPr>
      <w:r w:rsidRPr="002D3F66">
        <w:rPr>
          <w:rFonts w:asciiTheme="minorHAnsi" w:hAnsiTheme="minorHAnsi"/>
          <w:sz w:val="16"/>
          <w:szCs w:val="16"/>
          <w:rPrChange w:id="8469" w:author="Hemmati" w:date="2016-12-16T10:28:00Z">
            <w:rPr>
              <w:rFonts w:asciiTheme="minorHAnsi" w:hAnsiTheme="minorHAnsi"/>
            </w:rPr>
          </w:rPrChange>
        </w:rPr>
        <w:t xml:space="preserve"> PROD_DESCRIPTION                                   VARCHAR2(40)</w:t>
      </w:r>
    </w:p>
    <w:p w:rsidR="001239DE" w:rsidRPr="002D3F66" w:rsidRDefault="001239DE" w:rsidP="001239DE">
      <w:pPr>
        <w:pStyle w:val="sqlF9"/>
        <w:rPr>
          <w:rFonts w:asciiTheme="minorHAnsi" w:hAnsiTheme="minorHAnsi"/>
          <w:sz w:val="16"/>
          <w:szCs w:val="16"/>
          <w:rPrChange w:id="8470" w:author="Hemmati" w:date="2016-12-16T10:28:00Z">
            <w:rPr>
              <w:rFonts w:asciiTheme="minorHAnsi" w:hAnsiTheme="minorHAnsi"/>
            </w:rPr>
          </w:rPrChange>
        </w:rPr>
      </w:pPr>
      <w:r w:rsidRPr="002D3F66">
        <w:rPr>
          <w:rFonts w:asciiTheme="minorHAnsi" w:hAnsiTheme="minorHAnsi"/>
          <w:sz w:val="16"/>
          <w:szCs w:val="16"/>
          <w:rPrChange w:id="8471" w:author="Hemmati" w:date="2016-12-16T10:28:00Z">
            <w:rPr>
              <w:rFonts w:asciiTheme="minorHAnsi" w:hAnsiTheme="minorHAnsi"/>
            </w:rPr>
          </w:rPrChange>
        </w:rPr>
        <w:t xml:space="preserve"> PROD_BASE_PRICE                                    NUMBER(10,2)</w:t>
      </w:r>
    </w:p>
    <w:p w:rsidR="001239DE" w:rsidRPr="002D3F66" w:rsidRDefault="001239DE" w:rsidP="001239DE">
      <w:pPr>
        <w:pStyle w:val="sqlF9"/>
        <w:rPr>
          <w:rFonts w:asciiTheme="minorHAnsi" w:hAnsiTheme="minorHAnsi"/>
          <w:sz w:val="16"/>
          <w:szCs w:val="16"/>
          <w:rPrChange w:id="8472" w:author="Hemmati" w:date="2016-12-16T10:28:00Z">
            <w:rPr>
              <w:rFonts w:asciiTheme="minorHAnsi" w:hAnsiTheme="minorHAnsi"/>
            </w:rPr>
          </w:rPrChange>
        </w:rPr>
      </w:pPr>
      <w:r w:rsidRPr="002D3F66">
        <w:rPr>
          <w:rFonts w:asciiTheme="minorHAnsi" w:hAnsiTheme="minorHAnsi"/>
          <w:sz w:val="16"/>
          <w:szCs w:val="16"/>
          <w:rPrChange w:id="8473" w:author="Hemmati" w:date="2016-12-16T10:28:00Z">
            <w:rPr>
              <w:rFonts w:asciiTheme="minorHAnsi" w:hAnsiTheme="minorHAnsi"/>
            </w:rPr>
          </w:rPrChange>
        </w:rPr>
        <w:t xml:space="preserve"> PAY_DUE_DATE                                       DATE</w:t>
      </w:r>
    </w:p>
    <w:p w:rsidR="001239DE" w:rsidRPr="002D3F66" w:rsidRDefault="001239DE" w:rsidP="001239DE">
      <w:pPr>
        <w:pStyle w:val="sqlF9"/>
        <w:rPr>
          <w:rFonts w:asciiTheme="minorHAnsi" w:hAnsiTheme="minorHAnsi"/>
          <w:sz w:val="16"/>
          <w:szCs w:val="16"/>
          <w:rPrChange w:id="8474" w:author="Hemmati" w:date="2016-12-16T10:28:00Z">
            <w:rPr>
              <w:rFonts w:asciiTheme="minorHAnsi" w:hAnsiTheme="minorHAnsi"/>
            </w:rPr>
          </w:rPrChange>
        </w:rPr>
      </w:pPr>
      <w:r w:rsidRPr="002D3F66">
        <w:rPr>
          <w:rFonts w:asciiTheme="minorHAnsi" w:hAnsiTheme="minorHAnsi"/>
          <w:sz w:val="16"/>
          <w:szCs w:val="16"/>
          <w:rPrChange w:id="8475" w:author="Hemmati" w:date="2016-12-16T10:28:00Z">
            <w:rPr>
              <w:rFonts w:asciiTheme="minorHAnsi" w:hAnsiTheme="minorHAnsi"/>
            </w:rPr>
          </w:rPrChange>
        </w:rPr>
        <w:t xml:space="preserve"> CLASS_CODE                                         VARCHAR2(6)</w:t>
      </w:r>
    </w:p>
    <w:p w:rsidR="001239DE" w:rsidRPr="002D3F66" w:rsidRDefault="001239DE" w:rsidP="001239DE">
      <w:pPr>
        <w:pStyle w:val="sqlF9"/>
        <w:rPr>
          <w:rFonts w:asciiTheme="minorHAnsi" w:hAnsiTheme="minorHAnsi"/>
          <w:sz w:val="16"/>
          <w:szCs w:val="16"/>
          <w:rPrChange w:id="8476" w:author="Hemmati" w:date="2016-12-16T10:28:00Z">
            <w:rPr>
              <w:rFonts w:asciiTheme="minorHAnsi" w:hAnsiTheme="minorHAnsi"/>
            </w:rPr>
          </w:rPrChange>
        </w:rPr>
      </w:pPr>
      <w:r w:rsidRPr="002D3F66">
        <w:rPr>
          <w:rFonts w:asciiTheme="minorHAnsi" w:hAnsiTheme="minorHAnsi"/>
          <w:sz w:val="16"/>
          <w:szCs w:val="16"/>
          <w:rPrChange w:id="8477" w:author="Hemmati" w:date="2016-12-16T10:28:00Z">
            <w:rPr>
              <w:rFonts w:asciiTheme="minorHAnsi" w:hAnsiTheme="minorHAnsi"/>
            </w:rPr>
          </w:rPrChange>
        </w:rPr>
        <w:t xml:space="preserve"> PROD_CAT_ID                                        NUMBER(10)</w:t>
      </w:r>
    </w:p>
    <w:p w:rsidR="00E0064E" w:rsidRPr="002D3F66" w:rsidRDefault="001239DE" w:rsidP="001239DE">
      <w:pPr>
        <w:pStyle w:val="sqlF9"/>
        <w:rPr>
          <w:rFonts w:asciiTheme="minorHAnsi" w:hAnsiTheme="minorHAnsi"/>
          <w:sz w:val="16"/>
          <w:szCs w:val="16"/>
          <w:rPrChange w:id="8478" w:author="Hemmati" w:date="2016-12-16T10:28:00Z">
            <w:rPr>
              <w:rFonts w:asciiTheme="minorHAnsi" w:hAnsiTheme="minorHAnsi"/>
            </w:rPr>
          </w:rPrChange>
        </w:rPr>
      </w:pPr>
      <w:r w:rsidRPr="002D3F66">
        <w:rPr>
          <w:rFonts w:asciiTheme="minorHAnsi" w:hAnsiTheme="minorHAnsi"/>
          <w:sz w:val="16"/>
          <w:szCs w:val="16"/>
          <w:rPrChange w:id="8479" w:author="Hemmati" w:date="2016-12-16T10:28:00Z">
            <w:rPr>
              <w:rFonts w:asciiTheme="minorHAnsi" w:hAnsiTheme="minorHAnsi"/>
            </w:rPr>
          </w:rPrChange>
        </w:rPr>
        <w:t xml:space="preserve"> TAX_ID                                             NUMBER(3)</w:t>
      </w:r>
    </w:p>
    <w:p w:rsidR="00E361B7" w:rsidRPr="00AB486D" w:rsidRDefault="00E361B7" w:rsidP="002A6F74">
      <w:pPr>
        <w:spacing w:after="0" w:line="240" w:lineRule="auto"/>
        <w:jc w:val="center"/>
        <w:rPr>
          <w:rStyle w:val="Heading2Char"/>
          <w:rFonts w:cstheme="minorHAnsi"/>
        </w:rPr>
        <w:pPrChange w:id="8480" w:author="Hemmati" w:date="2016-12-16T10:08:00Z">
          <w:pPr>
            <w:jc w:val="center"/>
          </w:pPr>
        </w:pPrChange>
      </w:pPr>
      <w:r w:rsidRPr="00AB486D">
        <w:rPr>
          <w:rFonts w:cstheme="minorHAnsi"/>
        </w:rPr>
        <w:br w:type="page"/>
      </w:r>
      <w:del w:id="8481" w:author="Hemmati" w:date="2016-12-16T09:46:00Z">
        <w:r w:rsidRPr="00AB486D" w:rsidDel="0030136C">
          <w:rPr>
            <w:rStyle w:val="Heading2Char"/>
            <w:rFonts w:cstheme="minorHAnsi"/>
          </w:rPr>
          <w:lastRenderedPageBreak/>
          <w:delText xml:space="preserve">Supplier_product </w:delText>
        </w:r>
      </w:del>
      <w:bookmarkStart w:id="8482" w:name="_Toc469648537"/>
      <w:ins w:id="8483" w:author="Hemmati" w:date="2016-12-16T09:46:00Z">
        <w:r w:rsidR="0030136C">
          <w:rPr>
            <w:rStyle w:val="Heading2Char"/>
            <w:rFonts w:cstheme="minorHAnsi"/>
          </w:rPr>
          <w:t xml:space="preserve">SUPPLIER_PRODUCT </w:t>
        </w:r>
      </w:ins>
      <w:ins w:id="8484" w:author="Hemmati" w:date="2016-12-16T10:08:00Z">
        <w:r w:rsidR="002A6F74">
          <w:rPr>
            <w:rStyle w:val="Heading2Char"/>
            <w:rFonts w:cstheme="minorHAnsi"/>
          </w:rPr>
          <w:t>Table</w:t>
        </w:r>
      </w:ins>
      <w:bookmarkEnd w:id="8482"/>
    </w:p>
    <w:p w:rsidR="00E361B7" w:rsidRPr="002D3F66" w:rsidRDefault="00E361B7" w:rsidP="00E361B7">
      <w:pPr>
        <w:pStyle w:val="sqlF9"/>
        <w:rPr>
          <w:rFonts w:asciiTheme="minorHAnsi" w:hAnsiTheme="minorHAnsi"/>
          <w:sz w:val="16"/>
          <w:szCs w:val="16"/>
          <w:rPrChange w:id="8485" w:author="Hemmati" w:date="2016-12-16T10:29:00Z">
            <w:rPr>
              <w:rFonts w:asciiTheme="minorHAnsi" w:hAnsiTheme="minorHAnsi"/>
            </w:rPr>
          </w:rPrChange>
        </w:rPr>
      </w:pPr>
      <w:r w:rsidRPr="002D3F66">
        <w:rPr>
          <w:rFonts w:asciiTheme="minorHAnsi" w:hAnsiTheme="minorHAnsi"/>
          <w:sz w:val="16"/>
          <w:szCs w:val="16"/>
          <w:rPrChange w:id="8486" w:author="Hemmati" w:date="2016-12-16T10:29:00Z">
            <w:rPr>
              <w:rFonts w:asciiTheme="minorHAnsi" w:hAnsiTheme="minorHAnsi"/>
            </w:rPr>
          </w:rPrChange>
        </w:rPr>
        <w:t>REM =========================== SUPPLIER_PRODUCT ====================================</w:t>
      </w:r>
    </w:p>
    <w:p w:rsidR="00E361B7" w:rsidRPr="002D3F66" w:rsidRDefault="00E361B7" w:rsidP="00E361B7">
      <w:pPr>
        <w:pStyle w:val="sqlF9"/>
        <w:rPr>
          <w:rFonts w:asciiTheme="minorHAnsi" w:hAnsiTheme="minorHAnsi"/>
          <w:sz w:val="16"/>
          <w:szCs w:val="16"/>
          <w:rPrChange w:id="8487" w:author="Hemmati" w:date="2016-12-16T10:29:00Z">
            <w:rPr>
              <w:rFonts w:asciiTheme="minorHAnsi" w:hAnsiTheme="minorHAnsi"/>
            </w:rPr>
          </w:rPrChange>
        </w:rPr>
      </w:pPr>
    </w:p>
    <w:p w:rsidR="00E361B7" w:rsidRPr="002D3F66" w:rsidRDefault="00E361B7" w:rsidP="00E361B7">
      <w:pPr>
        <w:pStyle w:val="sqlF9"/>
        <w:rPr>
          <w:rFonts w:asciiTheme="minorHAnsi" w:hAnsiTheme="minorHAnsi"/>
          <w:sz w:val="16"/>
          <w:szCs w:val="16"/>
          <w:rPrChange w:id="8488" w:author="Hemmati" w:date="2016-12-16T10:29:00Z">
            <w:rPr>
              <w:rFonts w:asciiTheme="minorHAnsi" w:hAnsiTheme="minorHAnsi"/>
            </w:rPr>
          </w:rPrChange>
        </w:rPr>
      </w:pPr>
      <w:r w:rsidRPr="002D3F66">
        <w:rPr>
          <w:rFonts w:asciiTheme="minorHAnsi" w:hAnsiTheme="minorHAnsi"/>
          <w:sz w:val="16"/>
          <w:szCs w:val="16"/>
          <w:rPrChange w:id="8489" w:author="Hemmati" w:date="2016-12-16T10:29:00Z">
            <w:rPr>
              <w:rFonts w:asciiTheme="minorHAnsi" w:hAnsiTheme="minorHAnsi"/>
            </w:rPr>
          </w:rPrChange>
        </w:rPr>
        <w:t>CREATE TABLE SUPPLIER_PRODUCT</w:t>
      </w:r>
    </w:p>
    <w:p w:rsidR="00E361B7" w:rsidRPr="002D3F66" w:rsidRDefault="00E361B7" w:rsidP="00E361B7">
      <w:pPr>
        <w:pStyle w:val="sqlF9"/>
        <w:rPr>
          <w:rFonts w:asciiTheme="minorHAnsi" w:hAnsiTheme="minorHAnsi"/>
          <w:sz w:val="16"/>
          <w:szCs w:val="16"/>
          <w:rPrChange w:id="8490" w:author="Hemmati" w:date="2016-12-16T10:29:00Z">
            <w:rPr>
              <w:rFonts w:asciiTheme="minorHAnsi" w:hAnsiTheme="minorHAnsi"/>
            </w:rPr>
          </w:rPrChange>
        </w:rPr>
      </w:pPr>
      <w:r w:rsidRPr="002D3F66">
        <w:rPr>
          <w:rFonts w:asciiTheme="minorHAnsi" w:hAnsiTheme="minorHAnsi"/>
          <w:sz w:val="16"/>
          <w:szCs w:val="16"/>
          <w:rPrChange w:id="8491" w:author="Hemmati" w:date="2016-12-16T10:29:00Z">
            <w:rPr>
              <w:rFonts w:asciiTheme="minorHAnsi" w:hAnsiTheme="minorHAnsi"/>
            </w:rPr>
          </w:rPrChange>
        </w:rPr>
        <w:t xml:space="preserve">       (supplier_id</w:t>
      </w:r>
      <w:r w:rsidRPr="002D3F66">
        <w:rPr>
          <w:rFonts w:asciiTheme="minorHAnsi" w:hAnsiTheme="minorHAnsi"/>
          <w:sz w:val="16"/>
          <w:szCs w:val="16"/>
          <w:rPrChange w:id="8492" w:author="Hemmati" w:date="2016-12-16T10:29:00Z">
            <w:rPr>
              <w:rFonts w:asciiTheme="minorHAnsi" w:hAnsiTheme="minorHAnsi"/>
            </w:rPr>
          </w:rPrChange>
        </w:rPr>
        <w:tab/>
        <w:t xml:space="preserve">NUMBER(10), </w:t>
      </w:r>
    </w:p>
    <w:p w:rsidR="00E361B7" w:rsidRPr="002D3F66" w:rsidRDefault="00E361B7" w:rsidP="00E361B7">
      <w:pPr>
        <w:pStyle w:val="sqlF9"/>
        <w:rPr>
          <w:rFonts w:asciiTheme="minorHAnsi" w:hAnsiTheme="minorHAnsi"/>
          <w:sz w:val="16"/>
          <w:szCs w:val="16"/>
          <w:rPrChange w:id="8493" w:author="Hemmati" w:date="2016-12-16T10:29:00Z">
            <w:rPr>
              <w:rFonts w:asciiTheme="minorHAnsi" w:hAnsiTheme="minorHAnsi"/>
            </w:rPr>
          </w:rPrChange>
        </w:rPr>
      </w:pPr>
      <w:r w:rsidRPr="002D3F66">
        <w:rPr>
          <w:rFonts w:asciiTheme="minorHAnsi" w:hAnsiTheme="minorHAnsi"/>
          <w:sz w:val="16"/>
          <w:szCs w:val="16"/>
          <w:rPrChange w:id="8494" w:author="Hemmati" w:date="2016-12-16T10:29:00Z">
            <w:rPr>
              <w:rFonts w:asciiTheme="minorHAnsi" w:hAnsiTheme="minorHAnsi"/>
            </w:rPr>
          </w:rPrChange>
        </w:rPr>
        <w:tab/>
        <w:t>product_id</w:t>
      </w:r>
      <w:r w:rsidRPr="002D3F66">
        <w:rPr>
          <w:rFonts w:asciiTheme="minorHAnsi" w:hAnsiTheme="minorHAnsi"/>
          <w:sz w:val="16"/>
          <w:szCs w:val="16"/>
          <w:rPrChange w:id="8495" w:author="Hemmati" w:date="2016-12-16T10:29:00Z">
            <w:rPr>
              <w:rFonts w:asciiTheme="minorHAnsi" w:hAnsiTheme="minorHAnsi"/>
            </w:rPr>
          </w:rPrChange>
        </w:rPr>
        <w:tab/>
        <w:t>NUMBER(10),</w:t>
      </w:r>
    </w:p>
    <w:p w:rsidR="00E361B7" w:rsidRPr="002D3F66" w:rsidRDefault="00E361B7" w:rsidP="00E361B7">
      <w:pPr>
        <w:pStyle w:val="sqlF9"/>
        <w:rPr>
          <w:rFonts w:asciiTheme="minorHAnsi" w:hAnsiTheme="minorHAnsi"/>
          <w:sz w:val="16"/>
          <w:szCs w:val="16"/>
          <w:rPrChange w:id="8496" w:author="Hemmati" w:date="2016-12-16T10:29:00Z">
            <w:rPr>
              <w:rFonts w:asciiTheme="minorHAnsi" w:hAnsiTheme="minorHAnsi"/>
            </w:rPr>
          </w:rPrChange>
        </w:rPr>
      </w:pPr>
      <w:r w:rsidRPr="002D3F66">
        <w:rPr>
          <w:rFonts w:asciiTheme="minorHAnsi" w:hAnsiTheme="minorHAnsi"/>
          <w:sz w:val="16"/>
          <w:szCs w:val="16"/>
          <w:rPrChange w:id="8497" w:author="Hemmati" w:date="2016-12-16T10:29:00Z">
            <w:rPr>
              <w:rFonts w:asciiTheme="minorHAnsi" w:hAnsiTheme="minorHAnsi"/>
            </w:rPr>
          </w:rPrChange>
        </w:rPr>
        <w:tab/>
        <w:t>booking_id</w:t>
      </w:r>
      <w:r w:rsidRPr="002D3F66">
        <w:rPr>
          <w:rFonts w:asciiTheme="minorHAnsi" w:hAnsiTheme="minorHAnsi"/>
          <w:sz w:val="16"/>
          <w:szCs w:val="16"/>
          <w:rPrChange w:id="8498" w:author="Hemmati" w:date="2016-12-16T10:29:00Z">
            <w:rPr>
              <w:rFonts w:asciiTheme="minorHAnsi" w:hAnsiTheme="minorHAnsi"/>
            </w:rPr>
          </w:rPrChange>
        </w:rPr>
        <w:tab/>
        <w:t>NUMBER(10),</w:t>
      </w:r>
    </w:p>
    <w:p w:rsidR="00E361B7" w:rsidRPr="002D3F66" w:rsidRDefault="00E361B7" w:rsidP="00E361B7">
      <w:pPr>
        <w:pStyle w:val="sqlF9"/>
        <w:rPr>
          <w:rFonts w:asciiTheme="minorHAnsi" w:hAnsiTheme="minorHAnsi"/>
          <w:sz w:val="16"/>
          <w:szCs w:val="16"/>
          <w:rPrChange w:id="8499" w:author="Hemmati" w:date="2016-12-16T10:29:00Z">
            <w:rPr>
              <w:rFonts w:asciiTheme="minorHAnsi" w:hAnsiTheme="minorHAnsi"/>
            </w:rPr>
          </w:rPrChange>
        </w:rPr>
      </w:pPr>
      <w:r w:rsidRPr="002D3F66">
        <w:rPr>
          <w:rFonts w:asciiTheme="minorHAnsi" w:hAnsiTheme="minorHAnsi"/>
          <w:sz w:val="16"/>
          <w:szCs w:val="16"/>
          <w:rPrChange w:id="8500" w:author="Hemmati" w:date="2016-12-16T10:29:00Z">
            <w:rPr>
              <w:rFonts w:asciiTheme="minorHAnsi" w:hAnsiTheme="minorHAnsi"/>
            </w:rPr>
          </w:rPrChange>
        </w:rPr>
        <w:tab/>
        <w:t>booking_num     VARCHAR2(15));</w:t>
      </w:r>
    </w:p>
    <w:p w:rsidR="00E361B7" w:rsidRPr="002D3F66" w:rsidDel="0030136C" w:rsidRDefault="00E361B7" w:rsidP="00E361B7">
      <w:pPr>
        <w:pStyle w:val="sqlF9"/>
        <w:rPr>
          <w:del w:id="8501" w:author="Hemmati" w:date="2016-12-16T09:51:00Z"/>
          <w:rFonts w:asciiTheme="minorHAnsi" w:hAnsiTheme="minorHAnsi"/>
          <w:sz w:val="16"/>
          <w:szCs w:val="16"/>
          <w:rPrChange w:id="8502" w:author="Hemmati" w:date="2016-12-16T10:29:00Z">
            <w:rPr>
              <w:del w:id="8503" w:author="Hemmati" w:date="2016-12-16T09:51:00Z"/>
              <w:rFonts w:asciiTheme="minorHAnsi" w:hAnsiTheme="minorHAnsi"/>
            </w:rPr>
          </w:rPrChange>
        </w:rPr>
      </w:pPr>
    </w:p>
    <w:p w:rsidR="00E361B7" w:rsidRPr="002D3F66" w:rsidRDefault="00E361B7" w:rsidP="00E361B7">
      <w:pPr>
        <w:pStyle w:val="sqlF9"/>
        <w:rPr>
          <w:rFonts w:asciiTheme="minorHAnsi" w:hAnsiTheme="minorHAnsi"/>
          <w:sz w:val="16"/>
          <w:szCs w:val="16"/>
          <w:rPrChange w:id="8504" w:author="Hemmati" w:date="2016-12-16T10:29:00Z">
            <w:rPr>
              <w:rFonts w:asciiTheme="minorHAnsi" w:hAnsiTheme="minorHAnsi"/>
            </w:rPr>
          </w:rPrChange>
        </w:rPr>
      </w:pPr>
    </w:p>
    <w:p w:rsidR="00E361B7" w:rsidRPr="002D3F66" w:rsidRDefault="00E361B7" w:rsidP="00E361B7">
      <w:pPr>
        <w:pStyle w:val="sqlF9"/>
        <w:rPr>
          <w:rFonts w:asciiTheme="minorHAnsi" w:hAnsiTheme="minorHAnsi"/>
          <w:sz w:val="16"/>
          <w:szCs w:val="16"/>
          <w:rPrChange w:id="8505" w:author="Hemmati" w:date="2016-12-16T10:29:00Z">
            <w:rPr>
              <w:rFonts w:asciiTheme="minorHAnsi" w:hAnsiTheme="minorHAnsi"/>
            </w:rPr>
          </w:rPrChange>
        </w:rPr>
      </w:pPr>
      <w:r w:rsidRPr="002D3F66">
        <w:rPr>
          <w:rFonts w:asciiTheme="minorHAnsi" w:hAnsiTheme="minorHAnsi"/>
          <w:sz w:val="16"/>
          <w:szCs w:val="16"/>
          <w:rPrChange w:id="8506" w:author="Hemmati" w:date="2016-12-16T10:29:00Z">
            <w:rPr>
              <w:rFonts w:asciiTheme="minorHAnsi" w:hAnsiTheme="minorHAnsi"/>
            </w:rPr>
          </w:rPrChange>
        </w:rPr>
        <w:t>alter table</w:t>
      </w:r>
    </w:p>
    <w:p w:rsidR="00E361B7" w:rsidRPr="002D3F66" w:rsidRDefault="00E361B7" w:rsidP="00E361B7">
      <w:pPr>
        <w:pStyle w:val="sqlF9"/>
        <w:rPr>
          <w:rFonts w:asciiTheme="minorHAnsi" w:hAnsiTheme="minorHAnsi"/>
          <w:sz w:val="16"/>
          <w:szCs w:val="16"/>
          <w:rPrChange w:id="8507" w:author="Hemmati" w:date="2016-12-16T10:29:00Z">
            <w:rPr>
              <w:rFonts w:asciiTheme="minorHAnsi" w:hAnsiTheme="minorHAnsi"/>
            </w:rPr>
          </w:rPrChange>
        </w:rPr>
      </w:pPr>
      <w:r w:rsidRPr="002D3F66">
        <w:rPr>
          <w:rFonts w:asciiTheme="minorHAnsi" w:hAnsiTheme="minorHAnsi"/>
          <w:sz w:val="16"/>
          <w:szCs w:val="16"/>
          <w:rPrChange w:id="8508" w:author="Hemmati" w:date="2016-12-16T10:29:00Z">
            <w:rPr>
              <w:rFonts w:asciiTheme="minorHAnsi" w:hAnsiTheme="minorHAnsi"/>
            </w:rPr>
          </w:rPrChange>
        </w:rPr>
        <w:t xml:space="preserve">       supplier_product</w:t>
      </w:r>
    </w:p>
    <w:p w:rsidR="00E361B7" w:rsidRPr="002D3F66" w:rsidRDefault="00E361B7" w:rsidP="00E361B7">
      <w:pPr>
        <w:pStyle w:val="sqlF9"/>
        <w:rPr>
          <w:rFonts w:asciiTheme="minorHAnsi" w:hAnsiTheme="minorHAnsi"/>
          <w:sz w:val="16"/>
          <w:szCs w:val="16"/>
          <w:rPrChange w:id="8509" w:author="Hemmati" w:date="2016-12-16T10:29:00Z">
            <w:rPr>
              <w:rFonts w:asciiTheme="minorHAnsi" w:hAnsiTheme="minorHAnsi"/>
            </w:rPr>
          </w:rPrChange>
        </w:rPr>
      </w:pPr>
      <w:r w:rsidRPr="002D3F66">
        <w:rPr>
          <w:rFonts w:asciiTheme="minorHAnsi" w:hAnsiTheme="minorHAnsi"/>
          <w:sz w:val="16"/>
          <w:szCs w:val="16"/>
          <w:rPrChange w:id="8510" w:author="Hemmati" w:date="2016-12-16T10:29:00Z">
            <w:rPr>
              <w:rFonts w:asciiTheme="minorHAnsi" w:hAnsiTheme="minorHAnsi"/>
            </w:rPr>
          </w:rPrChange>
        </w:rPr>
        <w:t xml:space="preserve">     add constraint</w:t>
      </w:r>
    </w:p>
    <w:p w:rsidR="00E361B7" w:rsidRPr="002D3F66" w:rsidRDefault="00E361B7" w:rsidP="00E361B7">
      <w:pPr>
        <w:pStyle w:val="sqlF9"/>
        <w:rPr>
          <w:rFonts w:asciiTheme="minorHAnsi" w:hAnsiTheme="minorHAnsi"/>
          <w:sz w:val="16"/>
          <w:szCs w:val="16"/>
          <w:rPrChange w:id="8511" w:author="Hemmati" w:date="2016-12-16T10:29:00Z">
            <w:rPr>
              <w:rFonts w:asciiTheme="minorHAnsi" w:hAnsiTheme="minorHAnsi"/>
            </w:rPr>
          </w:rPrChange>
        </w:rPr>
      </w:pPr>
      <w:r w:rsidRPr="002D3F66">
        <w:rPr>
          <w:rFonts w:asciiTheme="minorHAnsi" w:hAnsiTheme="minorHAnsi"/>
          <w:sz w:val="16"/>
          <w:szCs w:val="16"/>
          <w:rPrChange w:id="8512" w:author="Hemmati" w:date="2016-12-16T10:29:00Z">
            <w:rPr>
              <w:rFonts w:asciiTheme="minorHAnsi" w:hAnsiTheme="minorHAnsi"/>
            </w:rPr>
          </w:rPrChange>
        </w:rPr>
        <w:t xml:space="preserve">       supplier_product_booking_id_pk </w:t>
      </w:r>
    </w:p>
    <w:p w:rsidR="00E361B7" w:rsidRPr="002D3F66" w:rsidRDefault="00E361B7" w:rsidP="00E361B7">
      <w:pPr>
        <w:pStyle w:val="sqlF9"/>
        <w:rPr>
          <w:rFonts w:asciiTheme="minorHAnsi" w:hAnsiTheme="minorHAnsi"/>
          <w:sz w:val="16"/>
          <w:szCs w:val="16"/>
          <w:rPrChange w:id="8513" w:author="Hemmati" w:date="2016-12-16T10:29:00Z">
            <w:rPr>
              <w:rFonts w:asciiTheme="minorHAnsi" w:hAnsiTheme="minorHAnsi"/>
            </w:rPr>
          </w:rPrChange>
        </w:rPr>
      </w:pPr>
      <w:r w:rsidRPr="002D3F66">
        <w:rPr>
          <w:rFonts w:asciiTheme="minorHAnsi" w:hAnsiTheme="minorHAnsi"/>
          <w:sz w:val="16"/>
          <w:szCs w:val="16"/>
          <w:rPrChange w:id="8514" w:author="Hemmati" w:date="2016-12-16T10:29:00Z">
            <w:rPr>
              <w:rFonts w:asciiTheme="minorHAnsi" w:hAnsiTheme="minorHAnsi"/>
            </w:rPr>
          </w:rPrChange>
        </w:rPr>
        <w:t xml:space="preserve">     PRIMARY KEY (supplier_id,product_id, booking_id);</w:t>
      </w:r>
    </w:p>
    <w:p w:rsidR="00E361B7" w:rsidRPr="002D3F66" w:rsidDel="0030136C" w:rsidRDefault="00E361B7" w:rsidP="00E361B7">
      <w:pPr>
        <w:pStyle w:val="sqlF9"/>
        <w:rPr>
          <w:del w:id="8515" w:author="Hemmati" w:date="2016-12-16T09:51:00Z"/>
          <w:rFonts w:asciiTheme="minorHAnsi" w:hAnsiTheme="minorHAnsi"/>
          <w:sz w:val="16"/>
          <w:szCs w:val="16"/>
          <w:rPrChange w:id="8516" w:author="Hemmati" w:date="2016-12-16T10:29:00Z">
            <w:rPr>
              <w:del w:id="8517" w:author="Hemmati" w:date="2016-12-16T09:51:00Z"/>
              <w:rFonts w:asciiTheme="minorHAnsi" w:hAnsiTheme="minorHAnsi"/>
            </w:rPr>
          </w:rPrChange>
        </w:rPr>
      </w:pPr>
    </w:p>
    <w:p w:rsidR="00E361B7" w:rsidRPr="002D3F66" w:rsidRDefault="00E361B7" w:rsidP="00E361B7">
      <w:pPr>
        <w:pStyle w:val="sqlF9"/>
        <w:rPr>
          <w:rFonts w:asciiTheme="minorHAnsi" w:hAnsiTheme="minorHAnsi"/>
          <w:sz w:val="16"/>
          <w:szCs w:val="16"/>
          <w:rPrChange w:id="8518" w:author="Hemmati" w:date="2016-12-16T10:29:00Z">
            <w:rPr>
              <w:rFonts w:asciiTheme="minorHAnsi" w:hAnsiTheme="minorHAnsi"/>
            </w:rPr>
          </w:rPrChange>
        </w:rPr>
      </w:pPr>
    </w:p>
    <w:p w:rsidR="00E361B7" w:rsidRPr="002D3F66" w:rsidRDefault="00E361B7" w:rsidP="00E361B7">
      <w:pPr>
        <w:pStyle w:val="sqlF9"/>
        <w:rPr>
          <w:rFonts w:asciiTheme="minorHAnsi" w:hAnsiTheme="minorHAnsi"/>
          <w:sz w:val="16"/>
          <w:szCs w:val="16"/>
          <w:rPrChange w:id="8519" w:author="Hemmati" w:date="2016-12-16T10:29:00Z">
            <w:rPr>
              <w:rFonts w:asciiTheme="minorHAnsi" w:hAnsiTheme="minorHAnsi"/>
            </w:rPr>
          </w:rPrChange>
        </w:rPr>
      </w:pPr>
      <w:r w:rsidRPr="002D3F66">
        <w:rPr>
          <w:rFonts w:asciiTheme="minorHAnsi" w:hAnsiTheme="minorHAnsi"/>
          <w:sz w:val="16"/>
          <w:szCs w:val="16"/>
          <w:rPrChange w:id="8520" w:author="Hemmati" w:date="2016-12-16T10:29:00Z">
            <w:rPr>
              <w:rFonts w:asciiTheme="minorHAnsi" w:hAnsiTheme="minorHAnsi"/>
            </w:rPr>
          </w:rPrChange>
        </w:rPr>
        <w:t>alter table</w:t>
      </w:r>
    </w:p>
    <w:p w:rsidR="00E361B7" w:rsidRPr="002D3F66" w:rsidRDefault="00E361B7" w:rsidP="00E361B7">
      <w:pPr>
        <w:pStyle w:val="sqlF9"/>
        <w:rPr>
          <w:rFonts w:asciiTheme="minorHAnsi" w:hAnsiTheme="minorHAnsi"/>
          <w:sz w:val="16"/>
          <w:szCs w:val="16"/>
          <w:rPrChange w:id="8521" w:author="Hemmati" w:date="2016-12-16T10:29:00Z">
            <w:rPr>
              <w:rFonts w:asciiTheme="minorHAnsi" w:hAnsiTheme="minorHAnsi"/>
            </w:rPr>
          </w:rPrChange>
        </w:rPr>
      </w:pPr>
      <w:r w:rsidRPr="002D3F66">
        <w:rPr>
          <w:rFonts w:asciiTheme="minorHAnsi" w:hAnsiTheme="minorHAnsi"/>
          <w:sz w:val="16"/>
          <w:szCs w:val="16"/>
          <w:rPrChange w:id="8522" w:author="Hemmati" w:date="2016-12-16T10:29:00Z">
            <w:rPr>
              <w:rFonts w:asciiTheme="minorHAnsi" w:hAnsiTheme="minorHAnsi"/>
            </w:rPr>
          </w:rPrChange>
        </w:rPr>
        <w:t xml:space="preserve">       supplier_product</w:t>
      </w:r>
    </w:p>
    <w:p w:rsidR="00E361B7" w:rsidRPr="002D3F66" w:rsidRDefault="00E361B7" w:rsidP="00E361B7">
      <w:pPr>
        <w:pStyle w:val="sqlF9"/>
        <w:rPr>
          <w:rFonts w:asciiTheme="minorHAnsi" w:hAnsiTheme="minorHAnsi"/>
          <w:sz w:val="16"/>
          <w:szCs w:val="16"/>
          <w:rPrChange w:id="8523" w:author="Hemmati" w:date="2016-12-16T10:29:00Z">
            <w:rPr>
              <w:rFonts w:asciiTheme="minorHAnsi" w:hAnsiTheme="minorHAnsi"/>
            </w:rPr>
          </w:rPrChange>
        </w:rPr>
      </w:pPr>
      <w:r w:rsidRPr="002D3F66">
        <w:rPr>
          <w:rFonts w:asciiTheme="minorHAnsi" w:hAnsiTheme="minorHAnsi"/>
          <w:sz w:val="16"/>
          <w:szCs w:val="16"/>
          <w:rPrChange w:id="8524" w:author="Hemmati" w:date="2016-12-16T10:29:00Z">
            <w:rPr>
              <w:rFonts w:asciiTheme="minorHAnsi" w:hAnsiTheme="minorHAnsi"/>
            </w:rPr>
          </w:rPrChange>
        </w:rPr>
        <w:t xml:space="preserve">     add constraint</w:t>
      </w:r>
    </w:p>
    <w:p w:rsidR="00E361B7" w:rsidRPr="002D3F66" w:rsidRDefault="00E361B7" w:rsidP="00E361B7">
      <w:pPr>
        <w:pStyle w:val="sqlF9"/>
        <w:rPr>
          <w:rFonts w:asciiTheme="minorHAnsi" w:hAnsiTheme="minorHAnsi"/>
          <w:sz w:val="16"/>
          <w:szCs w:val="16"/>
          <w:rPrChange w:id="8525" w:author="Hemmati" w:date="2016-12-16T10:29:00Z">
            <w:rPr>
              <w:rFonts w:asciiTheme="minorHAnsi" w:hAnsiTheme="minorHAnsi"/>
            </w:rPr>
          </w:rPrChange>
        </w:rPr>
      </w:pPr>
      <w:r w:rsidRPr="002D3F66">
        <w:rPr>
          <w:rFonts w:asciiTheme="minorHAnsi" w:hAnsiTheme="minorHAnsi"/>
          <w:sz w:val="16"/>
          <w:szCs w:val="16"/>
          <w:rPrChange w:id="8526" w:author="Hemmati" w:date="2016-12-16T10:29:00Z">
            <w:rPr>
              <w:rFonts w:asciiTheme="minorHAnsi" w:hAnsiTheme="minorHAnsi"/>
            </w:rPr>
          </w:rPrChange>
        </w:rPr>
        <w:t xml:space="preserve">       prod_book_id_fk FOREIGN KEY (product_id,booking_id)</w:t>
      </w:r>
    </w:p>
    <w:p w:rsidR="00E361B7" w:rsidRPr="002D3F66" w:rsidRDefault="00E361B7" w:rsidP="00E361B7">
      <w:pPr>
        <w:pStyle w:val="sqlF9"/>
        <w:rPr>
          <w:rFonts w:asciiTheme="minorHAnsi" w:hAnsiTheme="minorHAnsi"/>
          <w:sz w:val="16"/>
          <w:szCs w:val="16"/>
          <w:rPrChange w:id="8527" w:author="Hemmati" w:date="2016-12-16T10:29:00Z">
            <w:rPr>
              <w:rFonts w:asciiTheme="minorHAnsi" w:hAnsiTheme="minorHAnsi"/>
            </w:rPr>
          </w:rPrChange>
        </w:rPr>
      </w:pPr>
      <w:r w:rsidRPr="002D3F66">
        <w:rPr>
          <w:rFonts w:asciiTheme="minorHAnsi" w:hAnsiTheme="minorHAnsi"/>
          <w:sz w:val="16"/>
          <w:szCs w:val="16"/>
          <w:rPrChange w:id="8528" w:author="Hemmati" w:date="2016-12-16T10:29:00Z">
            <w:rPr>
              <w:rFonts w:asciiTheme="minorHAnsi" w:hAnsiTheme="minorHAnsi"/>
            </w:rPr>
          </w:rPrChange>
        </w:rPr>
        <w:t xml:space="preserve">     references</w:t>
      </w:r>
    </w:p>
    <w:p w:rsidR="00E361B7" w:rsidRPr="002D3F66" w:rsidRDefault="00E361B7" w:rsidP="00E361B7">
      <w:pPr>
        <w:pStyle w:val="sqlF9"/>
        <w:rPr>
          <w:rFonts w:asciiTheme="minorHAnsi" w:hAnsiTheme="minorHAnsi"/>
          <w:sz w:val="16"/>
          <w:szCs w:val="16"/>
          <w:rPrChange w:id="8529" w:author="Hemmati" w:date="2016-12-16T10:29:00Z">
            <w:rPr>
              <w:rFonts w:asciiTheme="minorHAnsi" w:hAnsiTheme="minorHAnsi"/>
            </w:rPr>
          </w:rPrChange>
        </w:rPr>
      </w:pPr>
      <w:r w:rsidRPr="002D3F66">
        <w:rPr>
          <w:rFonts w:asciiTheme="minorHAnsi" w:hAnsiTheme="minorHAnsi"/>
          <w:sz w:val="16"/>
          <w:szCs w:val="16"/>
          <w:rPrChange w:id="8530" w:author="Hemmati" w:date="2016-12-16T10:29:00Z">
            <w:rPr>
              <w:rFonts w:asciiTheme="minorHAnsi" w:hAnsiTheme="minorHAnsi"/>
            </w:rPr>
          </w:rPrChange>
        </w:rPr>
        <w:t xml:space="preserve">       PRODUCT(product_id,booking_id)</w:t>
      </w:r>
    </w:p>
    <w:p w:rsidR="00E361B7" w:rsidRPr="002D3F66" w:rsidRDefault="00E361B7" w:rsidP="00E361B7">
      <w:pPr>
        <w:pStyle w:val="sqlF9"/>
        <w:rPr>
          <w:rFonts w:asciiTheme="minorHAnsi" w:hAnsiTheme="minorHAnsi"/>
          <w:sz w:val="16"/>
          <w:szCs w:val="16"/>
          <w:rPrChange w:id="8531" w:author="Hemmati" w:date="2016-12-16T10:29:00Z">
            <w:rPr>
              <w:rFonts w:asciiTheme="minorHAnsi" w:hAnsiTheme="minorHAnsi"/>
            </w:rPr>
          </w:rPrChange>
        </w:rPr>
      </w:pPr>
      <w:r w:rsidRPr="002D3F66">
        <w:rPr>
          <w:rFonts w:asciiTheme="minorHAnsi" w:hAnsiTheme="minorHAnsi"/>
          <w:sz w:val="16"/>
          <w:szCs w:val="16"/>
          <w:rPrChange w:id="8532" w:author="Hemmati" w:date="2016-12-16T10:29:00Z">
            <w:rPr>
              <w:rFonts w:asciiTheme="minorHAnsi" w:hAnsiTheme="minorHAnsi"/>
            </w:rPr>
          </w:rPrChange>
        </w:rPr>
        <w:t xml:space="preserve">     initially deferred deferrable;</w:t>
      </w:r>
    </w:p>
    <w:p w:rsidR="00E361B7" w:rsidRPr="002D3F66" w:rsidDel="0030136C" w:rsidRDefault="00E361B7" w:rsidP="00E361B7">
      <w:pPr>
        <w:pStyle w:val="sqlF9"/>
        <w:rPr>
          <w:del w:id="8533" w:author="Hemmati" w:date="2016-12-16T09:51:00Z"/>
          <w:rFonts w:asciiTheme="minorHAnsi" w:hAnsiTheme="minorHAnsi"/>
          <w:sz w:val="16"/>
          <w:szCs w:val="16"/>
          <w:rPrChange w:id="8534" w:author="Hemmati" w:date="2016-12-16T10:29:00Z">
            <w:rPr>
              <w:del w:id="8535" w:author="Hemmati" w:date="2016-12-16T09:51:00Z"/>
              <w:rFonts w:asciiTheme="minorHAnsi" w:hAnsiTheme="minorHAnsi"/>
            </w:rPr>
          </w:rPrChange>
        </w:rPr>
      </w:pPr>
    </w:p>
    <w:p w:rsidR="00E361B7" w:rsidRPr="002D3F66" w:rsidRDefault="00E361B7" w:rsidP="00E361B7">
      <w:pPr>
        <w:pStyle w:val="sqlF9"/>
        <w:rPr>
          <w:rFonts w:asciiTheme="minorHAnsi" w:hAnsiTheme="minorHAnsi"/>
          <w:sz w:val="16"/>
          <w:szCs w:val="16"/>
          <w:rPrChange w:id="8536" w:author="Hemmati" w:date="2016-12-16T10:29:00Z">
            <w:rPr>
              <w:rFonts w:asciiTheme="minorHAnsi" w:hAnsiTheme="minorHAnsi"/>
            </w:rPr>
          </w:rPrChange>
        </w:rPr>
      </w:pPr>
    </w:p>
    <w:p w:rsidR="00E361B7" w:rsidRPr="002D3F66" w:rsidRDefault="00E361B7" w:rsidP="00E361B7">
      <w:pPr>
        <w:pStyle w:val="sqlF9"/>
        <w:rPr>
          <w:rFonts w:asciiTheme="minorHAnsi" w:hAnsiTheme="minorHAnsi"/>
          <w:sz w:val="16"/>
          <w:szCs w:val="16"/>
          <w:rPrChange w:id="8537" w:author="Hemmati" w:date="2016-12-16T10:29:00Z">
            <w:rPr>
              <w:rFonts w:asciiTheme="minorHAnsi" w:hAnsiTheme="minorHAnsi"/>
            </w:rPr>
          </w:rPrChange>
        </w:rPr>
      </w:pPr>
      <w:r w:rsidRPr="002D3F66">
        <w:rPr>
          <w:rFonts w:asciiTheme="minorHAnsi" w:hAnsiTheme="minorHAnsi"/>
          <w:sz w:val="16"/>
          <w:szCs w:val="16"/>
          <w:rPrChange w:id="8538" w:author="Hemmati" w:date="2016-12-16T10:29:00Z">
            <w:rPr>
              <w:rFonts w:asciiTheme="minorHAnsi" w:hAnsiTheme="minorHAnsi"/>
            </w:rPr>
          </w:rPrChange>
        </w:rPr>
        <w:t>alter table</w:t>
      </w:r>
    </w:p>
    <w:p w:rsidR="00E361B7" w:rsidRPr="002D3F66" w:rsidRDefault="00E361B7" w:rsidP="00E361B7">
      <w:pPr>
        <w:pStyle w:val="sqlF9"/>
        <w:rPr>
          <w:rFonts w:asciiTheme="minorHAnsi" w:hAnsiTheme="minorHAnsi"/>
          <w:sz w:val="16"/>
          <w:szCs w:val="16"/>
          <w:rPrChange w:id="8539" w:author="Hemmati" w:date="2016-12-16T10:29:00Z">
            <w:rPr>
              <w:rFonts w:asciiTheme="minorHAnsi" w:hAnsiTheme="minorHAnsi"/>
            </w:rPr>
          </w:rPrChange>
        </w:rPr>
      </w:pPr>
      <w:r w:rsidRPr="002D3F66">
        <w:rPr>
          <w:rFonts w:asciiTheme="minorHAnsi" w:hAnsiTheme="minorHAnsi"/>
          <w:sz w:val="16"/>
          <w:szCs w:val="16"/>
          <w:rPrChange w:id="8540" w:author="Hemmati" w:date="2016-12-16T10:29:00Z">
            <w:rPr>
              <w:rFonts w:asciiTheme="minorHAnsi" w:hAnsiTheme="minorHAnsi"/>
            </w:rPr>
          </w:rPrChange>
        </w:rPr>
        <w:t xml:space="preserve">       supplier_product</w:t>
      </w:r>
    </w:p>
    <w:p w:rsidR="00E361B7" w:rsidRPr="002D3F66" w:rsidRDefault="00E361B7" w:rsidP="00E361B7">
      <w:pPr>
        <w:pStyle w:val="sqlF9"/>
        <w:rPr>
          <w:rFonts w:asciiTheme="minorHAnsi" w:hAnsiTheme="minorHAnsi"/>
          <w:sz w:val="16"/>
          <w:szCs w:val="16"/>
          <w:rPrChange w:id="8541" w:author="Hemmati" w:date="2016-12-16T10:29:00Z">
            <w:rPr>
              <w:rFonts w:asciiTheme="minorHAnsi" w:hAnsiTheme="minorHAnsi"/>
            </w:rPr>
          </w:rPrChange>
        </w:rPr>
      </w:pPr>
      <w:r w:rsidRPr="002D3F66">
        <w:rPr>
          <w:rFonts w:asciiTheme="minorHAnsi" w:hAnsiTheme="minorHAnsi"/>
          <w:sz w:val="16"/>
          <w:szCs w:val="16"/>
          <w:rPrChange w:id="8542" w:author="Hemmati" w:date="2016-12-16T10:29:00Z">
            <w:rPr>
              <w:rFonts w:asciiTheme="minorHAnsi" w:hAnsiTheme="minorHAnsi"/>
            </w:rPr>
          </w:rPrChange>
        </w:rPr>
        <w:t xml:space="preserve">     add constraint</w:t>
      </w:r>
    </w:p>
    <w:p w:rsidR="00E361B7" w:rsidRPr="002D3F66" w:rsidRDefault="00E361B7" w:rsidP="00E361B7">
      <w:pPr>
        <w:pStyle w:val="sqlF9"/>
        <w:rPr>
          <w:rFonts w:asciiTheme="minorHAnsi" w:hAnsiTheme="minorHAnsi"/>
          <w:sz w:val="16"/>
          <w:szCs w:val="16"/>
          <w:rPrChange w:id="8543" w:author="Hemmati" w:date="2016-12-16T10:29:00Z">
            <w:rPr>
              <w:rFonts w:asciiTheme="minorHAnsi" w:hAnsiTheme="minorHAnsi"/>
            </w:rPr>
          </w:rPrChange>
        </w:rPr>
      </w:pPr>
      <w:r w:rsidRPr="002D3F66">
        <w:rPr>
          <w:rFonts w:asciiTheme="minorHAnsi" w:hAnsiTheme="minorHAnsi"/>
          <w:sz w:val="16"/>
          <w:szCs w:val="16"/>
          <w:rPrChange w:id="8544" w:author="Hemmati" w:date="2016-12-16T10:29:00Z">
            <w:rPr>
              <w:rFonts w:asciiTheme="minorHAnsi" w:hAnsiTheme="minorHAnsi"/>
            </w:rPr>
          </w:rPrChange>
        </w:rPr>
        <w:t xml:space="preserve">       supp_prod_id_fk FOREIGN KEY (supplier_id)</w:t>
      </w:r>
    </w:p>
    <w:p w:rsidR="00E361B7" w:rsidRPr="002D3F66" w:rsidRDefault="00E361B7" w:rsidP="00E361B7">
      <w:pPr>
        <w:pStyle w:val="sqlF9"/>
        <w:rPr>
          <w:rFonts w:asciiTheme="minorHAnsi" w:hAnsiTheme="minorHAnsi"/>
          <w:sz w:val="16"/>
          <w:szCs w:val="16"/>
          <w:rPrChange w:id="8545" w:author="Hemmati" w:date="2016-12-16T10:29:00Z">
            <w:rPr>
              <w:rFonts w:asciiTheme="minorHAnsi" w:hAnsiTheme="minorHAnsi"/>
            </w:rPr>
          </w:rPrChange>
        </w:rPr>
      </w:pPr>
      <w:r w:rsidRPr="002D3F66">
        <w:rPr>
          <w:rFonts w:asciiTheme="minorHAnsi" w:hAnsiTheme="minorHAnsi"/>
          <w:sz w:val="16"/>
          <w:szCs w:val="16"/>
          <w:rPrChange w:id="8546" w:author="Hemmati" w:date="2016-12-16T10:29:00Z">
            <w:rPr>
              <w:rFonts w:asciiTheme="minorHAnsi" w:hAnsiTheme="minorHAnsi"/>
            </w:rPr>
          </w:rPrChange>
        </w:rPr>
        <w:t xml:space="preserve">     references</w:t>
      </w:r>
    </w:p>
    <w:p w:rsidR="00E361B7" w:rsidRPr="002D3F66" w:rsidRDefault="00E361B7" w:rsidP="00E361B7">
      <w:pPr>
        <w:pStyle w:val="sqlF9"/>
        <w:rPr>
          <w:rFonts w:asciiTheme="minorHAnsi" w:hAnsiTheme="minorHAnsi"/>
          <w:sz w:val="16"/>
          <w:szCs w:val="16"/>
          <w:rPrChange w:id="8547" w:author="Hemmati" w:date="2016-12-16T10:29:00Z">
            <w:rPr>
              <w:rFonts w:asciiTheme="minorHAnsi" w:hAnsiTheme="minorHAnsi"/>
            </w:rPr>
          </w:rPrChange>
        </w:rPr>
      </w:pPr>
      <w:r w:rsidRPr="002D3F66">
        <w:rPr>
          <w:rFonts w:asciiTheme="minorHAnsi" w:hAnsiTheme="minorHAnsi"/>
          <w:sz w:val="16"/>
          <w:szCs w:val="16"/>
          <w:rPrChange w:id="8548" w:author="Hemmati" w:date="2016-12-16T10:29:00Z">
            <w:rPr>
              <w:rFonts w:asciiTheme="minorHAnsi" w:hAnsiTheme="minorHAnsi"/>
            </w:rPr>
          </w:rPrChange>
        </w:rPr>
        <w:t xml:space="preserve">       supplier(supplier_id)</w:t>
      </w:r>
    </w:p>
    <w:p w:rsidR="001239DE" w:rsidRPr="002D3F66" w:rsidRDefault="00E361B7" w:rsidP="00E361B7">
      <w:pPr>
        <w:pStyle w:val="sqlF9"/>
        <w:rPr>
          <w:rFonts w:asciiTheme="minorHAnsi" w:hAnsiTheme="minorHAnsi"/>
          <w:sz w:val="16"/>
          <w:szCs w:val="16"/>
          <w:rPrChange w:id="8549" w:author="Hemmati" w:date="2016-12-16T10:29:00Z">
            <w:rPr>
              <w:rFonts w:asciiTheme="minorHAnsi" w:hAnsiTheme="minorHAnsi"/>
            </w:rPr>
          </w:rPrChange>
        </w:rPr>
      </w:pPr>
      <w:r w:rsidRPr="002D3F66">
        <w:rPr>
          <w:rFonts w:asciiTheme="minorHAnsi" w:hAnsiTheme="minorHAnsi"/>
          <w:sz w:val="16"/>
          <w:szCs w:val="16"/>
          <w:rPrChange w:id="8550" w:author="Hemmati" w:date="2016-12-16T10:29:00Z">
            <w:rPr>
              <w:rFonts w:asciiTheme="minorHAnsi" w:hAnsiTheme="minorHAnsi"/>
            </w:rPr>
          </w:rPrChange>
        </w:rPr>
        <w:t xml:space="preserve">     initially deferred deferrable;</w:t>
      </w:r>
    </w:p>
    <w:p w:rsidR="00E361B7" w:rsidRPr="002D3F66" w:rsidRDefault="00E361B7" w:rsidP="00E361B7">
      <w:pPr>
        <w:pStyle w:val="sqlF9"/>
        <w:rPr>
          <w:rFonts w:asciiTheme="minorHAnsi" w:hAnsiTheme="minorHAnsi"/>
          <w:sz w:val="16"/>
          <w:szCs w:val="16"/>
          <w:rPrChange w:id="8551" w:author="Hemmati" w:date="2016-12-16T10:29:00Z">
            <w:rPr>
              <w:rFonts w:asciiTheme="minorHAnsi" w:hAnsiTheme="minorHAnsi"/>
            </w:rPr>
          </w:rPrChange>
        </w:rPr>
      </w:pPr>
    </w:p>
    <w:p w:rsidR="00E361B7" w:rsidRPr="002D3F66" w:rsidRDefault="00E361B7" w:rsidP="00E361B7">
      <w:pPr>
        <w:pStyle w:val="sqlF9"/>
        <w:rPr>
          <w:rFonts w:asciiTheme="minorHAnsi" w:eastAsiaTheme="majorEastAsia" w:hAnsiTheme="minorHAnsi"/>
          <w:sz w:val="16"/>
          <w:szCs w:val="16"/>
          <w:rPrChange w:id="8552" w:author="Hemmati" w:date="2016-12-16T10:29:00Z">
            <w:rPr>
              <w:rFonts w:asciiTheme="minorHAnsi" w:eastAsiaTheme="majorEastAsia" w:hAnsiTheme="minorHAnsi"/>
              <w:szCs w:val="18"/>
            </w:rPr>
          </w:rPrChange>
        </w:rPr>
      </w:pPr>
      <w:r w:rsidRPr="002D3F66">
        <w:rPr>
          <w:rFonts w:asciiTheme="minorHAnsi" w:eastAsiaTheme="majorEastAsia" w:hAnsiTheme="minorHAnsi"/>
          <w:sz w:val="16"/>
          <w:szCs w:val="16"/>
          <w:rPrChange w:id="8553" w:author="Hemmati" w:date="2016-12-16T10:29:00Z">
            <w:rPr>
              <w:rFonts w:asciiTheme="minorHAnsi" w:eastAsiaTheme="majorEastAsia" w:hAnsiTheme="minorHAnsi"/>
              <w:szCs w:val="18"/>
            </w:rPr>
          </w:rPrChange>
        </w:rPr>
        <w:t>SQL&gt; desc SUPPLIER_PRODUCT;</w:t>
      </w:r>
    </w:p>
    <w:p w:rsidR="00E361B7" w:rsidRPr="002D3F66" w:rsidRDefault="00E361B7" w:rsidP="00E361B7">
      <w:pPr>
        <w:pStyle w:val="sqlF9"/>
        <w:rPr>
          <w:rFonts w:asciiTheme="minorHAnsi" w:eastAsiaTheme="majorEastAsia" w:hAnsiTheme="minorHAnsi"/>
          <w:sz w:val="16"/>
          <w:szCs w:val="16"/>
          <w:rPrChange w:id="8554" w:author="Hemmati" w:date="2016-12-16T10:29:00Z">
            <w:rPr>
              <w:rFonts w:asciiTheme="minorHAnsi" w:eastAsiaTheme="majorEastAsia" w:hAnsiTheme="minorHAnsi"/>
              <w:szCs w:val="18"/>
            </w:rPr>
          </w:rPrChange>
        </w:rPr>
      </w:pPr>
      <w:r w:rsidRPr="002D3F66">
        <w:rPr>
          <w:rFonts w:asciiTheme="minorHAnsi" w:eastAsiaTheme="majorEastAsia" w:hAnsiTheme="minorHAnsi"/>
          <w:sz w:val="16"/>
          <w:szCs w:val="16"/>
          <w:rPrChange w:id="8555" w:author="Hemmati" w:date="2016-12-16T10:29:00Z">
            <w:rPr>
              <w:rFonts w:asciiTheme="minorHAnsi" w:eastAsiaTheme="majorEastAsia" w:hAnsiTheme="minorHAnsi"/>
              <w:szCs w:val="18"/>
            </w:rPr>
          </w:rPrChange>
        </w:rPr>
        <w:t xml:space="preserve"> Name                                                              Null?    Type</w:t>
      </w:r>
    </w:p>
    <w:p w:rsidR="00E361B7" w:rsidRPr="002D3F66" w:rsidRDefault="00E361B7" w:rsidP="00E361B7">
      <w:pPr>
        <w:pStyle w:val="sqlF9"/>
        <w:rPr>
          <w:rFonts w:asciiTheme="minorHAnsi" w:eastAsiaTheme="majorEastAsia" w:hAnsiTheme="minorHAnsi"/>
          <w:sz w:val="16"/>
          <w:szCs w:val="16"/>
          <w:rPrChange w:id="8556" w:author="Hemmati" w:date="2016-12-16T10:29:00Z">
            <w:rPr>
              <w:rFonts w:asciiTheme="minorHAnsi" w:eastAsiaTheme="majorEastAsia" w:hAnsiTheme="minorHAnsi"/>
              <w:szCs w:val="18"/>
            </w:rPr>
          </w:rPrChange>
        </w:rPr>
      </w:pPr>
      <w:r w:rsidRPr="002D3F66">
        <w:rPr>
          <w:rFonts w:asciiTheme="minorHAnsi" w:eastAsiaTheme="majorEastAsia" w:hAnsiTheme="minorHAnsi"/>
          <w:sz w:val="16"/>
          <w:szCs w:val="16"/>
          <w:rPrChange w:id="8557" w:author="Hemmati" w:date="2016-12-16T10:29:00Z">
            <w:rPr>
              <w:rFonts w:asciiTheme="minorHAnsi" w:eastAsiaTheme="majorEastAsia" w:hAnsiTheme="minorHAnsi"/>
              <w:szCs w:val="18"/>
            </w:rPr>
          </w:rPrChange>
        </w:rPr>
        <w:t xml:space="preserve"> ----------------------------------------------------------------- -------- --------------</w:t>
      </w:r>
    </w:p>
    <w:p w:rsidR="00E361B7" w:rsidRPr="002D3F66" w:rsidRDefault="00E361B7" w:rsidP="00E361B7">
      <w:pPr>
        <w:pStyle w:val="sqlF9"/>
        <w:rPr>
          <w:rFonts w:asciiTheme="minorHAnsi" w:eastAsiaTheme="majorEastAsia" w:hAnsiTheme="minorHAnsi"/>
          <w:sz w:val="16"/>
          <w:szCs w:val="16"/>
          <w:rPrChange w:id="8558" w:author="Hemmati" w:date="2016-12-16T10:29:00Z">
            <w:rPr>
              <w:rFonts w:asciiTheme="minorHAnsi" w:eastAsiaTheme="majorEastAsia" w:hAnsiTheme="minorHAnsi"/>
              <w:szCs w:val="18"/>
            </w:rPr>
          </w:rPrChange>
        </w:rPr>
      </w:pPr>
      <w:r w:rsidRPr="002D3F66">
        <w:rPr>
          <w:rFonts w:asciiTheme="minorHAnsi" w:eastAsiaTheme="majorEastAsia" w:hAnsiTheme="minorHAnsi"/>
          <w:sz w:val="16"/>
          <w:szCs w:val="16"/>
          <w:rPrChange w:id="8559" w:author="Hemmati" w:date="2016-12-16T10:29:00Z">
            <w:rPr>
              <w:rFonts w:asciiTheme="minorHAnsi" w:eastAsiaTheme="majorEastAsia" w:hAnsiTheme="minorHAnsi"/>
              <w:szCs w:val="18"/>
            </w:rPr>
          </w:rPrChange>
        </w:rPr>
        <w:t xml:space="preserve"> SUPPLIER_ID                                                       NOT NULL NUMBER(10)</w:t>
      </w:r>
    </w:p>
    <w:p w:rsidR="00E361B7" w:rsidRPr="002D3F66" w:rsidRDefault="00E361B7" w:rsidP="00E361B7">
      <w:pPr>
        <w:pStyle w:val="sqlF9"/>
        <w:rPr>
          <w:rFonts w:asciiTheme="minorHAnsi" w:eastAsiaTheme="majorEastAsia" w:hAnsiTheme="minorHAnsi"/>
          <w:sz w:val="16"/>
          <w:szCs w:val="16"/>
          <w:rPrChange w:id="8560" w:author="Hemmati" w:date="2016-12-16T10:29:00Z">
            <w:rPr>
              <w:rFonts w:asciiTheme="minorHAnsi" w:eastAsiaTheme="majorEastAsia" w:hAnsiTheme="minorHAnsi"/>
              <w:szCs w:val="18"/>
            </w:rPr>
          </w:rPrChange>
        </w:rPr>
      </w:pPr>
      <w:r w:rsidRPr="002D3F66">
        <w:rPr>
          <w:rFonts w:asciiTheme="minorHAnsi" w:eastAsiaTheme="majorEastAsia" w:hAnsiTheme="minorHAnsi"/>
          <w:sz w:val="16"/>
          <w:szCs w:val="16"/>
          <w:rPrChange w:id="8561" w:author="Hemmati" w:date="2016-12-16T10:29:00Z">
            <w:rPr>
              <w:rFonts w:asciiTheme="minorHAnsi" w:eastAsiaTheme="majorEastAsia" w:hAnsiTheme="minorHAnsi"/>
              <w:szCs w:val="18"/>
            </w:rPr>
          </w:rPrChange>
        </w:rPr>
        <w:t xml:space="preserve"> PRODUCT_ID                                                        NOT NULL NUMBER(10)</w:t>
      </w:r>
    </w:p>
    <w:p w:rsidR="00E361B7" w:rsidRPr="002D3F66" w:rsidRDefault="00E361B7" w:rsidP="00E361B7">
      <w:pPr>
        <w:pStyle w:val="sqlF9"/>
        <w:rPr>
          <w:rFonts w:asciiTheme="minorHAnsi" w:eastAsiaTheme="majorEastAsia" w:hAnsiTheme="minorHAnsi"/>
          <w:sz w:val="16"/>
          <w:szCs w:val="16"/>
          <w:rPrChange w:id="8562" w:author="Hemmati" w:date="2016-12-16T10:29:00Z">
            <w:rPr>
              <w:rFonts w:asciiTheme="minorHAnsi" w:eastAsiaTheme="majorEastAsia" w:hAnsiTheme="minorHAnsi"/>
              <w:szCs w:val="18"/>
            </w:rPr>
          </w:rPrChange>
        </w:rPr>
      </w:pPr>
      <w:r w:rsidRPr="002D3F66">
        <w:rPr>
          <w:rFonts w:asciiTheme="minorHAnsi" w:eastAsiaTheme="majorEastAsia" w:hAnsiTheme="minorHAnsi"/>
          <w:sz w:val="16"/>
          <w:szCs w:val="16"/>
          <w:rPrChange w:id="8563" w:author="Hemmati" w:date="2016-12-16T10:29:00Z">
            <w:rPr>
              <w:rFonts w:asciiTheme="minorHAnsi" w:eastAsiaTheme="majorEastAsia" w:hAnsiTheme="minorHAnsi"/>
              <w:szCs w:val="18"/>
            </w:rPr>
          </w:rPrChange>
        </w:rPr>
        <w:t xml:space="preserve"> BOOKING_ID                                                        NOT NULL NUMBER(10)</w:t>
      </w:r>
    </w:p>
    <w:p w:rsidR="00E361B7" w:rsidRPr="002D3F66" w:rsidRDefault="00E361B7" w:rsidP="00E361B7">
      <w:pPr>
        <w:pStyle w:val="sqlF9"/>
        <w:rPr>
          <w:rFonts w:asciiTheme="minorHAnsi" w:eastAsiaTheme="majorEastAsia" w:hAnsiTheme="minorHAnsi"/>
          <w:sz w:val="16"/>
          <w:szCs w:val="16"/>
          <w:rPrChange w:id="8564" w:author="Hemmati" w:date="2016-12-16T10:29:00Z">
            <w:rPr>
              <w:rFonts w:asciiTheme="minorHAnsi" w:eastAsiaTheme="majorEastAsia" w:hAnsiTheme="minorHAnsi"/>
              <w:szCs w:val="18"/>
            </w:rPr>
          </w:rPrChange>
        </w:rPr>
      </w:pPr>
      <w:r w:rsidRPr="002D3F66">
        <w:rPr>
          <w:rFonts w:asciiTheme="minorHAnsi" w:eastAsiaTheme="majorEastAsia" w:hAnsiTheme="minorHAnsi"/>
          <w:sz w:val="16"/>
          <w:szCs w:val="16"/>
          <w:rPrChange w:id="8565" w:author="Hemmati" w:date="2016-12-16T10:29:00Z">
            <w:rPr>
              <w:rFonts w:asciiTheme="minorHAnsi" w:eastAsiaTheme="majorEastAsia" w:hAnsiTheme="minorHAnsi"/>
              <w:szCs w:val="18"/>
            </w:rPr>
          </w:rPrChange>
        </w:rPr>
        <w:t xml:space="preserve"> BOOKING_NUM                                                                VARCHAR2(15)</w:t>
      </w:r>
    </w:p>
    <w:p w:rsidR="00E361B7" w:rsidRPr="00AB486D" w:rsidRDefault="00E361B7">
      <w:pPr>
        <w:rPr>
          <w:rFonts w:eastAsiaTheme="majorEastAsia" w:cstheme="minorHAnsi"/>
          <w:b/>
          <w:bCs/>
          <w:sz w:val="24"/>
          <w:szCs w:val="26"/>
        </w:rPr>
      </w:pPr>
      <w:r w:rsidRPr="00AB486D">
        <w:rPr>
          <w:rFonts w:cstheme="minorHAnsi"/>
        </w:rPr>
        <w:br w:type="page"/>
      </w:r>
    </w:p>
    <w:p w:rsidR="004C72EB" w:rsidRPr="00AB486D" w:rsidRDefault="00E0064E" w:rsidP="001239DE">
      <w:pPr>
        <w:pStyle w:val="Heading2"/>
        <w:jc w:val="center"/>
        <w:rPr>
          <w:rFonts w:cstheme="minorHAnsi"/>
        </w:rPr>
      </w:pPr>
      <w:bookmarkStart w:id="8566" w:name="_Toc469648538"/>
      <w:r w:rsidRPr="00AB486D">
        <w:rPr>
          <w:rFonts w:cstheme="minorHAnsi"/>
        </w:rPr>
        <w:lastRenderedPageBreak/>
        <w:t xml:space="preserve">TAX </w:t>
      </w:r>
      <w:del w:id="8567" w:author="Hemmati" w:date="2016-12-16T10:44:00Z">
        <w:r w:rsidRPr="00AB486D" w:rsidDel="003C7364">
          <w:rPr>
            <w:rFonts w:cstheme="minorHAnsi"/>
          </w:rPr>
          <w:delText>TABLE</w:delText>
        </w:r>
      </w:del>
      <w:ins w:id="8568" w:author="Hemmati" w:date="2016-12-16T10:44:00Z">
        <w:r w:rsidR="003C7364">
          <w:rPr>
            <w:rFonts w:cstheme="minorHAnsi"/>
          </w:rPr>
          <w:t>Table</w:t>
        </w:r>
      </w:ins>
      <w:bookmarkEnd w:id="8566"/>
    </w:p>
    <w:p w:rsidR="00064268" w:rsidRPr="002D3F66" w:rsidDel="0030136C" w:rsidRDefault="00064268" w:rsidP="00E0064E">
      <w:pPr>
        <w:pStyle w:val="sqlF9"/>
        <w:rPr>
          <w:del w:id="8569" w:author="Hemmati" w:date="2016-12-16T09:51:00Z"/>
          <w:rFonts w:asciiTheme="minorHAnsi" w:hAnsiTheme="minorHAnsi"/>
          <w:sz w:val="16"/>
          <w:szCs w:val="16"/>
          <w:rPrChange w:id="8570" w:author="Hemmati" w:date="2016-12-16T10:29:00Z">
            <w:rPr>
              <w:del w:id="8571" w:author="Hemmati" w:date="2016-12-16T09:51:00Z"/>
              <w:rFonts w:asciiTheme="minorHAnsi" w:hAnsiTheme="minorHAnsi"/>
            </w:rPr>
          </w:rPrChange>
        </w:rPr>
      </w:pPr>
    </w:p>
    <w:p w:rsidR="00064268" w:rsidRPr="002D3F66" w:rsidRDefault="00064268" w:rsidP="00064268">
      <w:pPr>
        <w:pStyle w:val="sqlF9"/>
        <w:rPr>
          <w:rFonts w:asciiTheme="minorHAnsi" w:hAnsiTheme="minorHAnsi"/>
          <w:sz w:val="16"/>
          <w:szCs w:val="16"/>
          <w:rPrChange w:id="8572" w:author="Hemmati" w:date="2016-12-16T10:29:00Z">
            <w:rPr>
              <w:rFonts w:asciiTheme="minorHAnsi" w:hAnsiTheme="minorHAnsi"/>
            </w:rPr>
          </w:rPrChange>
        </w:rPr>
      </w:pPr>
      <w:r w:rsidRPr="002D3F66">
        <w:rPr>
          <w:rFonts w:asciiTheme="minorHAnsi" w:hAnsiTheme="minorHAnsi"/>
          <w:sz w:val="16"/>
          <w:szCs w:val="16"/>
          <w:rPrChange w:id="8573" w:author="Hemmati" w:date="2016-12-16T10:29:00Z">
            <w:rPr>
              <w:rFonts w:asciiTheme="minorHAnsi" w:hAnsiTheme="minorHAnsi"/>
            </w:rPr>
          </w:rPrChange>
        </w:rPr>
        <w:t xml:space="preserve">REM =============================== </w:t>
      </w:r>
      <w:r w:rsidRPr="002D3F66">
        <w:rPr>
          <w:rFonts w:asciiTheme="minorHAnsi" w:hAnsiTheme="minorHAnsi"/>
          <w:b/>
          <w:sz w:val="16"/>
          <w:szCs w:val="16"/>
          <w:rPrChange w:id="8574" w:author="Hemmati" w:date="2016-12-16T10:29:00Z">
            <w:rPr>
              <w:rFonts w:asciiTheme="minorHAnsi" w:hAnsiTheme="minorHAnsi"/>
              <w:b/>
            </w:rPr>
          </w:rPrChange>
        </w:rPr>
        <w:t>TAX TABLE</w:t>
      </w:r>
      <w:r w:rsidRPr="002D3F66">
        <w:rPr>
          <w:rFonts w:asciiTheme="minorHAnsi" w:hAnsiTheme="minorHAnsi"/>
          <w:sz w:val="16"/>
          <w:szCs w:val="16"/>
          <w:rPrChange w:id="8575" w:author="Hemmati" w:date="2016-12-16T10:29:00Z">
            <w:rPr>
              <w:rFonts w:asciiTheme="minorHAnsi" w:hAnsiTheme="minorHAnsi"/>
            </w:rPr>
          </w:rPrChange>
        </w:rPr>
        <w:t xml:space="preserve"> ====================================</w:t>
      </w:r>
    </w:p>
    <w:p w:rsidR="00064268" w:rsidRPr="002D3F66" w:rsidDel="0030136C" w:rsidRDefault="00064268" w:rsidP="00064268">
      <w:pPr>
        <w:pStyle w:val="sqlF9"/>
        <w:rPr>
          <w:del w:id="8576" w:author="Hemmati" w:date="2016-12-16T09:51:00Z"/>
          <w:rFonts w:asciiTheme="minorHAnsi" w:hAnsiTheme="minorHAnsi"/>
          <w:sz w:val="16"/>
          <w:szCs w:val="16"/>
          <w:rPrChange w:id="8577" w:author="Hemmati" w:date="2016-12-16T10:29:00Z">
            <w:rPr>
              <w:del w:id="8578" w:author="Hemmati" w:date="2016-12-16T09:51:00Z"/>
              <w:rFonts w:asciiTheme="minorHAnsi" w:hAnsiTheme="minorHAnsi"/>
            </w:rPr>
          </w:rPrChange>
        </w:rPr>
      </w:pPr>
    </w:p>
    <w:p w:rsidR="00064268" w:rsidRPr="002D3F66" w:rsidRDefault="00064268" w:rsidP="00E0064E">
      <w:pPr>
        <w:pStyle w:val="sqlF9"/>
        <w:rPr>
          <w:rFonts w:asciiTheme="minorHAnsi" w:hAnsiTheme="minorHAnsi"/>
          <w:sz w:val="16"/>
          <w:szCs w:val="16"/>
          <w:rPrChange w:id="8579" w:author="Hemmati" w:date="2016-12-16T10:29:00Z">
            <w:rPr>
              <w:rFonts w:asciiTheme="minorHAnsi" w:hAnsiTheme="minorHAnsi"/>
            </w:rPr>
          </w:rPrChange>
        </w:rPr>
      </w:pPr>
    </w:p>
    <w:p w:rsidR="00E0064E" w:rsidRPr="002D3F66" w:rsidRDefault="00E0064E" w:rsidP="00E0064E">
      <w:pPr>
        <w:pStyle w:val="sqlF9"/>
        <w:rPr>
          <w:rFonts w:asciiTheme="minorHAnsi" w:hAnsiTheme="minorHAnsi"/>
          <w:sz w:val="16"/>
          <w:szCs w:val="16"/>
          <w:rPrChange w:id="8580" w:author="Hemmati" w:date="2016-12-16T10:29:00Z">
            <w:rPr>
              <w:rFonts w:asciiTheme="minorHAnsi" w:hAnsiTheme="minorHAnsi"/>
            </w:rPr>
          </w:rPrChange>
        </w:rPr>
      </w:pPr>
      <w:r w:rsidRPr="002D3F66">
        <w:rPr>
          <w:rFonts w:asciiTheme="minorHAnsi" w:hAnsiTheme="minorHAnsi"/>
          <w:sz w:val="16"/>
          <w:szCs w:val="16"/>
          <w:rPrChange w:id="8581" w:author="Hemmati" w:date="2016-12-16T10:29:00Z">
            <w:rPr>
              <w:rFonts w:asciiTheme="minorHAnsi" w:hAnsiTheme="minorHAnsi"/>
            </w:rPr>
          </w:rPrChange>
        </w:rPr>
        <w:t>CREATE TABLE TAX</w:t>
      </w:r>
    </w:p>
    <w:p w:rsidR="00E0064E" w:rsidRPr="002D3F66" w:rsidRDefault="00E0064E" w:rsidP="00E0064E">
      <w:pPr>
        <w:pStyle w:val="sqlF9"/>
        <w:rPr>
          <w:rFonts w:asciiTheme="minorHAnsi" w:hAnsiTheme="minorHAnsi"/>
          <w:sz w:val="16"/>
          <w:szCs w:val="16"/>
          <w:rPrChange w:id="8582" w:author="Hemmati" w:date="2016-12-16T10:29:00Z">
            <w:rPr>
              <w:rFonts w:asciiTheme="minorHAnsi" w:hAnsiTheme="minorHAnsi"/>
            </w:rPr>
          </w:rPrChange>
        </w:rPr>
      </w:pPr>
      <w:r w:rsidRPr="002D3F66">
        <w:rPr>
          <w:rFonts w:asciiTheme="minorHAnsi" w:hAnsiTheme="minorHAnsi"/>
          <w:sz w:val="16"/>
          <w:szCs w:val="16"/>
          <w:rPrChange w:id="8583" w:author="Hemmati" w:date="2016-12-16T10:29:00Z">
            <w:rPr>
              <w:rFonts w:asciiTheme="minorHAnsi" w:hAnsiTheme="minorHAnsi"/>
            </w:rPr>
          </w:rPrChange>
        </w:rPr>
        <w:t xml:space="preserve">           (tax_id     </w:t>
      </w:r>
      <w:r w:rsidRPr="002D3F66">
        <w:rPr>
          <w:rFonts w:asciiTheme="minorHAnsi" w:hAnsiTheme="minorHAnsi"/>
          <w:sz w:val="16"/>
          <w:szCs w:val="16"/>
          <w:rPrChange w:id="8584" w:author="Hemmati" w:date="2016-12-16T10:29:00Z">
            <w:rPr>
              <w:rFonts w:asciiTheme="minorHAnsi" w:hAnsiTheme="minorHAnsi"/>
            </w:rPr>
          </w:rPrChange>
        </w:rPr>
        <w:tab/>
      </w:r>
      <w:r w:rsidRPr="002D3F66">
        <w:rPr>
          <w:rFonts w:asciiTheme="minorHAnsi" w:hAnsiTheme="minorHAnsi"/>
          <w:sz w:val="16"/>
          <w:szCs w:val="16"/>
          <w:rPrChange w:id="8585" w:author="Hemmati" w:date="2016-12-16T10:29:00Z">
            <w:rPr>
              <w:rFonts w:asciiTheme="minorHAnsi" w:hAnsiTheme="minorHAnsi"/>
            </w:rPr>
          </w:rPrChange>
        </w:rPr>
        <w:tab/>
        <w:t>NUMBER(3)</w:t>
      </w:r>
    </w:p>
    <w:p w:rsidR="00E0064E" w:rsidRPr="002D3F66" w:rsidRDefault="00E0064E" w:rsidP="00E0064E">
      <w:pPr>
        <w:pStyle w:val="sqlF9"/>
        <w:rPr>
          <w:rFonts w:asciiTheme="minorHAnsi" w:hAnsiTheme="minorHAnsi"/>
          <w:sz w:val="16"/>
          <w:szCs w:val="16"/>
          <w:rPrChange w:id="8586" w:author="Hemmati" w:date="2016-12-16T10:29:00Z">
            <w:rPr>
              <w:rFonts w:asciiTheme="minorHAnsi" w:hAnsiTheme="minorHAnsi"/>
            </w:rPr>
          </w:rPrChange>
        </w:rPr>
      </w:pPr>
      <w:r w:rsidRPr="002D3F66">
        <w:rPr>
          <w:rFonts w:asciiTheme="minorHAnsi" w:hAnsiTheme="minorHAnsi"/>
          <w:sz w:val="16"/>
          <w:szCs w:val="16"/>
          <w:rPrChange w:id="8587" w:author="Hemmati" w:date="2016-12-16T10:29:00Z">
            <w:rPr>
              <w:rFonts w:asciiTheme="minorHAnsi" w:hAnsiTheme="minorHAnsi"/>
            </w:rPr>
          </w:rPrChange>
        </w:rPr>
        <w:t xml:space="preserve">               constraint      tax_id_pk     primary key</w:t>
      </w:r>
    </w:p>
    <w:p w:rsidR="00E0064E" w:rsidRPr="002D3F66" w:rsidRDefault="00E0064E" w:rsidP="00E0064E">
      <w:pPr>
        <w:pStyle w:val="sqlF9"/>
        <w:rPr>
          <w:rFonts w:asciiTheme="minorHAnsi" w:hAnsiTheme="minorHAnsi"/>
          <w:sz w:val="16"/>
          <w:szCs w:val="16"/>
          <w:rPrChange w:id="8588" w:author="Hemmati" w:date="2016-12-16T10:29:00Z">
            <w:rPr>
              <w:rFonts w:asciiTheme="minorHAnsi" w:hAnsiTheme="minorHAnsi"/>
            </w:rPr>
          </w:rPrChange>
        </w:rPr>
      </w:pPr>
      <w:r w:rsidRPr="002D3F66">
        <w:rPr>
          <w:rFonts w:asciiTheme="minorHAnsi" w:hAnsiTheme="minorHAnsi"/>
          <w:sz w:val="16"/>
          <w:szCs w:val="16"/>
          <w:rPrChange w:id="8589" w:author="Hemmati" w:date="2016-12-16T10:29:00Z">
            <w:rPr>
              <w:rFonts w:asciiTheme="minorHAnsi" w:hAnsiTheme="minorHAnsi"/>
            </w:rPr>
          </w:rPrChange>
        </w:rPr>
        <w:t xml:space="preserve">                        DEFERRABLE INITIALLY DEFERRED</w:t>
      </w:r>
    </w:p>
    <w:p w:rsidR="00E0064E" w:rsidRPr="002D3F66" w:rsidRDefault="00E0064E" w:rsidP="00E0064E">
      <w:pPr>
        <w:pStyle w:val="sqlF9"/>
        <w:rPr>
          <w:rFonts w:asciiTheme="minorHAnsi" w:hAnsiTheme="minorHAnsi"/>
          <w:sz w:val="16"/>
          <w:szCs w:val="16"/>
          <w:rPrChange w:id="8590" w:author="Hemmati" w:date="2016-12-16T10:29:00Z">
            <w:rPr>
              <w:rFonts w:asciiTheme="minorHAnsi" w:hAnsiTheme="minorHAnsi"/>
            </w:rPr>
          </w:rPrChange>
        </w:rPr>
      </w:pPr>
      <w:r w:rsidRPr="002D3F66">
        <w:rPr>
          <w:rFonts w:asciiTheme="minorHAnsi" w:hAnsiTheme="minorHAnsi"/>
          <w:sz w:val="16"/>
          <w:szCs w:val="16"/>
          <w:rPrChange w:id="8591" w:author="Hemmati" w:date="2016-12-16T10:29:00Z">
            <w:rPr>
              <w:rFonts w:asciiTheme="minorHAnsi" w:hAnsiTheme="minorHAnsi"/>
            </w:rPr>
          </w:rPrChange>
        </w:rPr>
        <w:t xml:space="preserve">    USING INDEX</w:t>
      </w:r>
    </w:p>
    <w:p w:rsidR="00E0064E" w:rsidRPr="002D3F66" w:rsidRDefault="00E0064E" w:rsidP="00E0064E">
      <w:pPr>
        <w:pStyle w:val="sqlF9"/>
        <w:rPr>
          <w:rFonts w:asciiTheme="minorHAnsi" w:hAnsiTheme="minorHAnsi"/>
          <w:sz w:val="16"/>
          <w:szCs w:val="16"/>
          <w:rPrChange w:id="8592" w:author="Hemmati" w:date="2016-12-16T10:29:00Z">
            <w:rPr>
              <w:rFonts w:asciiTheme="minorHAnsi" w:hAnsiTheme="minorHAnsi"/>
            </w:rPr>
          </w:rPrChange>
        </w:rPr>
      </w:pPr>
      <w:r w:rsidRPr="002D3F66">
        <w:rPr>
          <w:rFonts w:asciiTheme="minorHAnsi" w:hAnsiTheme="minorHAnsi"/>
          <w:sz w:val="16"/>
          <w:szCs w:val="16"/>
          <w:rPrChange w:id="8593" w:author="Hemmati" w:date="2016-12-16T10:29:00Z">
            <w:rPr>
              <w:rFonts w:asciiTheme="minorHAnsi" w:hAnsiTheme="minorHAnsi"/>
            </w:rPr>
          </w:rPrChange>
        </w:rPr>
        <w:t xml:space="preserve">               (CREATE INDEX tax_id_idx  ON  TAX(tax_id)</w:t>
      </w:r>
    </w:p>
    <w:p w:rsidR="00E0064E" w:rsidRPr="002D3F66" w:rsidRDefault="00E0064E" w:rsidP="00E0064E">
      <w:pPr>
        <w:pStyle w:val="sqlF9"/>
        <w:rPr>
          <w:rFonts w:asciiTheme="minorHAnsi" w:hAnsiTheme="minorHAnsi"/>
          <w:sz w:val="16"/>
          <w:szCs w:val="16"/>
          <w:rPrChange w:id="8594" w:author="Hemmati" w:date="2016-12-16T10:29:00Z">
            <w:rPr>
              <w:rFonts w:asciiTheme="minorHAnsi" w:hAnsiTheme="minorHAnsi"/>
            </w:rPr>
          </w:rPrChange>
        </w:rPr>
      </w:pPr>
      <w:r w:rsidRPr="002D3F66">
        <w:rPr>
          <w:rFonts w:asciiTheme="minorHAnsi" w:hAnsiTheme="minorHAnsi"/>
          <w:sz w:val="16"/>
          <w:szCs w:val="16"/>
          <w:rPrChange w:id="8595" w:author="Hemmati" w:date="2016-12-16T10:29:00Z">
            <w:rPr>
              <w:rFonts w:asciiTheme="minorHAnsi" w:hAnsiTheme="minorHAnsi"/>
            </w:rPr>
          </w:rPrChange>
        </w:rPr>
        <w:t xml:space="preserve">    TABLESPACE indx),</w:t>
      </w:r>
    </w:p>
    <w:p w:rsidR="00E0064E" w:rsidRPr="002D3F66" w:rsidRDefault="00E0064E" w:rsidP="00E0064E">
      <w:pPr>
        <w:pStyle w:val="sqlF9"/>
        <w:rPr>
          <w:rFonts w:asciiTheme="minorHAnsi" w:hAnsiTheme="minorHAnsi"/>
          <w:sz w:val="16"/>
          <w:szCs w:val="16"/>
          <w:rPrChange w:id="8596" w:author="Hemmati" w:date="2016-12-16T10:29:00Z">
            <w:rPr>
              <w:rFonts w:asciiTheme="minorHAnsi" w:hAnsiTheme="minorHAnsi"/>
            </w:rPr>
          </w:rPrChange>
        </w:rPr>
      </w:pPr>
      <w:r w:rsidRPr="002D3F66">
        <w:rPr>
          <w:rFonts w:asciiTheme="minorHAnsi" w:hAnsiTheme="minorHAnsi"/>
          <w:sz w:val="16"/>
          <w:szCs w:val="16"/>
          <w:rPrChange w:id="8597" w:author="Hemmati" w:date="2016-12-16T10:29:00Z">
            <w:rPr>
              <w:rFonts w:asciiTheme="minorHAnsi" w:hAnsiTheme="minorHAnsi"/>
            </w:rPr>
          </w:rPrChange>
        </w:rPr>
        <w:t xml:space="preserve">           tax_code   </w:t>
      </w:r>
      <w:r w:rsidRPr="002D3F66">
        <w:rPr>
          <w:rFonts w:asciiTheme="minorHAnsi" w:hAnsiTheme="minorHAnsi"/>
          <w:sz w:val="16"/>
          <w:szCs w:val="16"/>
          <w:rPrChange w:id="8598" w:author="Hemmati" w:date="2016-12-16T10:29:00Z">
            <w:rPr>
              <w:rFonts w:asciiTheme="minorHAnsi" w:hAnsiTheme="minorHAnsi"/>
            </w:rPr>
          </w:rPrChange>
        </w:rPr>
        <w:tab/>
      </w:r>
      <w:r w:rsidRPr="002D3F66">
        <w:rPr>
          <w:rFonts w:asciiTheme="minorHAnsi" w:hAnsiTheme="minorHAnsi"/>
          <w:sz w:val="16"/>
          <w:szCs w:val="16"/>
          <w:rPrChange w:id="8599" w:author="Hemmati" w:date="2016-12-16T10:29:00Z">
            <w:rPr>
              <w:rFonts w:asciiTheme="minorHAnsi" w:hAnsiTheme="minorHAnsi"/>
            </w:rPr>
          </w:rPrChange>
        </w:rPr>
        <w:tab/>
        <w:t>VARCHAR2(10),</w:t>
      </w:r>
    </w:p>
    <w:p w:rsidR="00E0064E" w:rsidRPr="002D3F66" w:rsidRDefault="00E0064E" w:rsidP="00E0064E">
      <w:pPr>
        <w:pStyle w:val="sqlF9"/>
        <w:rPr>
          <w:rFonts w:asciiTheme="minorHAnsi" w:hAnsiTheme="minorHAnsi"/>
          <w:sz w:val="16"/>
          <w:szCs w:val="16"/>
          <w:rPrChange w:id="8600" w:author="Hemmati" w:date="2016-12-16T10:29:00Z">
            <w:rPr>
              <w:rFonts w:asciiTheme="minorHAnsi" w:hAnsiTheme="minorHAnsi"/>
            </w:rPr>
          </w:rPrChange>
        </w:rPr>
      </w:pPr>
      <w:r w:rsidRPr="002D3F66">
        <w:rPr>
          <w:rFonts w:asciiTheme="minorHAnsi" w:hAnsiTheme="minorHAnsi"/>
          <w:sz w:val="16"/>
          <w:szCs w:val="16"/>
          <w:rPrChange w:id="8601" w:author="Hemmati" w:date="2016-12-16T10:29:00Z">
            <w:rPr>
              <w:rFonts w:asciiTheme="minorHAnsi" w:hAnsiTheme="minorHAnsi"/>
            </w:rPr>
          </w:rPrChange>
        </w:rPr>
        <w:t xml:space="preserve">           tax_amount </w:t>
      </w:r>
      <w:r w:rsidRPr="002D3F66">
        <w:rPr>
          <w:rFonts w:asciiTheme="minorHAnsi" w:hAnsiTheme="minorHAnsi"/>
          <w:sz w:val="16"/>
          <w:szCs w:val="16"/>
          <w:rPrChange w:id="8602" w:author="Hemmati" w:date="2016-12-16T10:29:00Z">
            <w:rPr>
              <w:rFonts w:asciiTheme="minorHAnsi" w:hAnsiTheme="minorHAnsi"/>
            </w:rPr>
          </w:rPrChange>
        </w:rPr>
        <w:tab/>
      </w:r>
      <w:r w:rsidRPr="002D3F66">
        <w:rPr>
          <w:rFonts w:asciiTheme="minorHAnsi" w:hAnsiTheme="minorHAnsi"/>
          <w:sz w:val="16"/>
          <w:szCs w:val="16"/>
          <w:rPrChange w:id="8603" w:author="Hemmati" w:date="2016-12-16T10:29:00Z">
            <w:rPr>
              <w:rFonts w:asciiTheme="minorHAnsi" w:hAnsiTheme="minorHAnsi"/>
            </w:rPr>
          </w:rPrChange>
        </w:rPr>
        <w:tab/>
        <w:t>NUMBER(4,2),</w:t>
      </w:r>
    </w:p>
    <w:p w:rsidR="00E0064E" w:rsidRPr="002D3F66" w:rsidRDefault="00E0064E" w:rsidP="00E0064E">
      <w:pPr>
        <w:pStyle w:val="sqlF9"/>
        <w:rPr>
          <w:rFonts w:asciiTheme="minorHAnsi" w:hAnsiTheme="minorHAnsi"/>
          <w:sz w:val="16"/>
          <w:szCs w:val="16"/>
          <w:rPrChange w:id="8604" w:author="Hemmati" w:date="2016-12-16T10:29:00Z">
            <w:rPr>
              <w:rFonts w:asciiTheme="minorHAnsi" w:hAnsiTheme="minorHAnsi"/>
            </w:rPr>
          </w:rPrChange>
        </w:rPr>
      </w:pPr>
      <w:r w:rsidRPr="002D3F66">
        <w:rPr>
          <w:rFonts w:asciiTheme="minorHAnsi" w:hAnsiTheme="minorHAnsi"/>
          <w:sz w:val="16"/>
          <w:szCs w:val="16"/>
          <w:rPrChange w:id="8605" w:author="Hemmati" w:date="2016-12-16T10:29:00Z">
            <w:rPr>
              <w:rFonts w:asciiTheme="minorHAnsi" w:hAnsiTheme="minorHAnsi"/>
            </w:rPr>
          </w:rPrChange>
        </w:rPr>
        <w:t xml:space="preserve">           tax_description </w:t>
      </w:r>
      <w:r w:rsidRPr="002D3F66">
        <w:rPr>
          <w:rFonts w:asciiTheme="minorHAnsi" w:hAnsiTheme="minorHAnsi"/>
          <w:sz w:val="16"/>
          <w:szCs w:val="16"/>
          <w:rPrChange w:id="8606" w:author="Hemmati" w:date="2016-12-16T10:29:00Z">
            <w:rPr>
              <w:rFonts w:asciiTheme="minorHAnsi" w:hAnsiTheme="minorHAnsi"/>
            </w:rPr>
          </w:rPrChange>
        </w:rPr>
        <w:tab/>
        <w:t>VARCHAR2(20),</w:t>
      </w:r>
    </w:p>
    <w:p w:rsidR="00E0064E" w:rsidRPr="002D3F66" w:rsidRDefault="00E0064E" w:rsidP="00E0064E">
      <w:pPr>
        <w:pStyle w:val="sqlF9"/>
        <w:rPr>
          <w:rFonts w:asciiTheme="minorHAnsi" w:hAnsiTheme="minorHAnsi"/>
          <w:sz w:val="16"/>
          <w:szCs w:val="16"/>
          <w:rPrChange w:id="8607" w:author="Hemmati" w:date="2016-12-16T10:29:00Z">
            <w:rPr>
              <w:rFonts w:asciiTheme="minorHAnsi" w:hAnsiTheme="minorHAnsi"/>
            </w:rPr>
          </w:rPrChange>
        </w:rPr>
      </w:pPr>
      <w:r w:rsidRPr="002D3F66">
        <w:rPr>
          <w:rFonts w:asciiTheme="minorHAnsi" w:hAnsiTheme="minorHAnsi"/>
          <w:sz w:val="16"/>
          <w:szCs w:val="16"/>
          <w:rPrChange w:id="8608" w:author="Hemmati" w:date="2016-12-16T10:29:00Z">
            <w:rPr>
              <w:rFonts w:asciiTheme="minorHAnsi" w:hAnsiTheme="minorHAnsi"/>
            </w:rPr>
          </w:rPrChange>
        </w:rPr>
        <w:t xml:space="preserve">           tax_year   </w:t>
      </w:r>
      <w:r w:rsidRPr="002D3F66">
        <w:rPr>
          <w:rFonts w:asciiTheme="minorHAnsi" w:hAnsiTheme="minorHAnsi"/>
          <w:sz w:val="16"/>
          <w:szCs w:val="16"/>
          <w:rPrChange w:id="8609" w:author="Hemmati" w:date="2016-12-16T10:29:00Z">
            <w:rPr>
              <w:rFonts w:asciiTheme="minorHAnsi" w:hAnsiTheme="minorHAnsi"/>
            </w:rPr>
          </w:rPrChange>
        </w:rPr>
        <w:tab/>
      </w:r>
      <w:r w:rsidRPr="002D3F66">
        <w:rPr>
          <w:rFonts w:asciiTheme="minorHAnsi" w:hAnsiTheme="minorHAnsi"/>
          <w:sz w:val="16"/>
          <w:szCs w:val="16"/>
          <w:rPrChange w:id="8610" w:author="Hemmati" w:date="2016-12-16T10:29:00Z">
            <w:rPr>
              <w:rFonts w:asciiTheme="minorHAnsi" w:hAnsiTheme="minorHAnsi"/>
            </w:rPr>
          </w:rPrChange>
        </w:rPr>
        <w:tab/>
        <w:t>VARCHAR2(4))</w:t>
      </w:r>
    </w:p>
    <w:p w:rsidR="00E0064E" w:rsidRPr="002D3F66" w:rsidRDefault="00E0064E" w:rsidP="00E0064E">
      <w:pPr>
        <w:pStyle w:val="sqlF9"/>
        <w:rPr>
          <w:rFonts w:asciiTheme="minorHAnsi" w:hAnsiTheme="minorHAnsi"/>
          <w:sz w:val="16"/>
          <w:szCs w:val="16"/>
          <w:rPrChange w:id="8611" w:author="Hemmati" w:date="2016-12-16T10:29:00Z">
            <w:rPr>
              <w:rFonts w:asciiTheme="minorHAnsi" w:hAnsiTheme="minorHAnsi"/>
            </w:rPr>
          </w:rPrChange>
        </w:rPr>
      </w:pPr>
      <w:r w:rsidRPr="002D3F66">
        <w:rPr>
          <w:rFonts w:asciiTheme="minorHAnsi" w:hAnsiTheme="minorHAnsi"/>
          <w:sz w:val="16"/>
          <w:szCs w:val="16"/>
          <w:rPrChange w:id="8612" w:author="Hemmati" w:date="2016-12-16T10:29:00Z">
            <w:rPr>
              <w:rFonts w:asciiTheme="minorHAnsi" w:hAnsiTheme="minorHAnsi"/>
            </w:rPr>
          </w:rPrChange>
        </w:rPr>
        <w:t xml:space="preserve">   TABLESPACE user_data</w:t>
      </w:r>
    </w:p>
    <w:p w:rsidR="00E0064E" w:rsidRPr="002D3F66" w:rsidRDefault="00E0064E" w:rsidP="00E0064E">
      <w:pPr>
        <w:pStyle w:val="sqlF9"/>
        <w:rPr>
          <w:rFonts w:asciiTheme="minorHAnsi" w:hAnsiTheme="minorHAnsi"/>
          <w:sz w:val="16"/>
          <w:szCs w:val="16"/>
          <w:rPrChange w:id="8613" w:author="Hemmati" w:date="2016-12-16T10:29:00Z">
            <w:rPr>
              <w:rFonts w:asciiTheme="minorHAnsi" w:hAnsiTheme="minorHAnsi"/>
            </w:rPr>
          </w:rPrChange>
        </w:rPr>
      </w:pPr>
      <w:r w:rsidRPr="002D3F66">
        <w:rPr>
          <w:rFonts w:asciiTheme="minorHAnsi" w:hAnsiTheme="minorHAnsi"/>
          <w:sz w:val="16"/>
          <w:szCs w:val="16"/>
          <w:rPrChange w:id="8614" w:author="Hemmati" w:date="2016-12-16T10:29:00Z">
            <w:rPr>
              <w:rFonts w:asciiTheme="minorHAnsi" w:hAnsiTheme="minorHAnsi"/>
            </w:rPr>
          </w:rPrChange>
        </w:rPr>
        <w:t xml:space="preserve">   STORAGE (INITIAL 10K</w:t>
      </w:r>
    </w:p>
    <w:p w:rsidR="00E0064E" w:rsidRPr="002D3F66" w:rsidRDefault="00E0064E" w:rsidP="00E0064E">
      <w:pPr>
        <w:pStyle w:val="sqlF9"/>
        <w:rPr>
          <w:rFonts w:asciiTheme="minorHAnsi" w:hAnsiTheme="minorHAnsi"/>
          <w:sz w:val="16"/>
          <w:szCs w:val="16"/>
          <w:rPrChange w:id="8615" w:author="Hemmati" w:date="2016-12-16T10:29:00Z">
            <w:rPr>
              <w:rFonts w:asciiTheme="minorHAnsi" w:hAnsiTheme="minorHAnsi"/>
            </w:rPr>
          </w:rPrChange>
        </w:rPr>
      </w:pPr>
      <w:r w:rsidRPr="002D3F66">
        <w:rPr>
          <w:rFonts w:asciiTheme="minorHAnsi" w:hAnsiTheme="minorHAnsi"/>
          <w:sz w:val="16"/>
          <w:szCs w:val="16"/>
          <w:rPrChange w:id="8616" w:author="Hemmati" w:date="2016-12-16T10:29:00Z">
            <w:rPr>
              <w:rFonts w:asciiTheme="minorHAnsi" w:hAnsiTheme="minorHAnsi"/>
            </w:rPr>
          </w:rPrChange>
        </w:rPr>
        <w:t xml:space="preserve">               NEXT 10K</w:t>
      </w:r>
    </w:p>
    <w:p w:rsidR="00E0064E" w:rsidRPr="002D3F66" w:rsidRDefault="00E0064E" w:rsidP="00E0064E">
      <w:pPr>
        <w:pStyle w:val="sqlF9"/>
        <w:rPr>
          <w:rFonts w:asciiTheme="minorHAnsi" w:hAnsiTheme="minorHAnsi"/>
          <w:sz w:val="16"/>
          <w:szCs w:val="16"/>
          <w:rPrChange w:id="8617" w:author="Hemmati" w:date="2016-12-16T10:29:00Z">
            <w:rPr>
              <w:rFonts w:asciiTheme="minorHAnsi" w:hAnsiTheme="minorHAnsi"/>
            </w:rPr>
          </w:rPrChange>
        </w:rPr>
      </w:pPr>
      <w:r w:rsidRPr="002D3F66">
        <w:rPr>
          <w:rFonts w:asciiTheme="minorHAnsi" w:hAnsiTheme="minorHAnsi"/>
          <w:sz w:val="16"/>
          <w:szCs w:val="16"/>
          <w:rPrChange w:id="8618" w:author="Hemmati" w:date="2016-12-16T10:29:00Z">
            <w:rPr>
              <w:rFonts w:asciiTheme="minorHAnsi" w:hAnsiTheme="minorHAnsi"/>
            </w:rPr>
          </w:rPrChange>
        </w:rPr>
        <w:t xml:space="preserve">               MINEXTENTs 2</w:t>
      </w:r>
    </w:p>
    <w:p w:rsidR="00E0064E" w:rsidRPr="002D3F66" w:rsidRDefault="00E0064E" w:rsidP="00E0064E">
      <w:pPr>
        <w:pStyle w:val="sqlF9"/>
        <w:rPr>
          <w:rFonts w:asciiTheme="minorHAnsi" w:hAnsiTheme="minorHAnsi"/>
          <w:sz w:val="16"/>
          <w:szCs w:val="16"/>
          <w:rPrChange w:id="8619" w:author="Hemmati" w:date="2016-12-16T10:29:00Z">
            <w:rPr>
              <w:rFonts w:asciiTheme="minorHAnsi" w:hAnsiTheme="minorHAnsi"/>
            </w:rPr>
          </w:rPrChange>
        </w:rPr>
      </w:pPr>
      <w:r w:rsidRPr="002D3F66">
        <w:rPr>
          <w:rFonts w:asciiTheme="minorHAnsi" w:hAnsiTheme="minorHAnsi"/>
          <w:sz w:val="16"/>
          <w:szCs w:val="16"/>
          <w:rPrChange w:id="8620" w:author="Hemmati" w:date="2016-12-16T10:29:00Z">
            <w:rPr>
              <w:rFonts w:asciiTheme="minorHAnsi" w:hAnsiTheme="minorHAnsi"/>
            </w:rPr>
          </w:rPrChange>
        </w:rPr>
        <w:t xml:space="preserve">               MAXEXTENTS 100</w:t>
      </w:r>
    </w:p>
    <w:p w:rsidR="00E0064E" w:rsidRPr="002D3F66" w:rsidRDefault="00E0064E" w:rsidP="00E0064E">
      <w:pPr>
        <w:pStyle w:val="sqlF9"/>
        <w:rPr>
          <w:rFonts w:asciiTheme="minorHAnsi" w:hAnsiTheme="minorHAnsi"/>
          <w:sz w:val="16"/>
          <w:szCs w:val="16"/>
          <w:rPrChange w:id="8621" w:author="Hemmati" w:date="2016-12-16T10:29:00Z">
            <w:rPr>
              <w:rFonts w:asciiTheme="minorHAnsi" w:hAnsiTheme="minorHAnsi"/>
            </w:rPr>
          </w:rPrChange>
        </w:rPr>
      </w:pPr>
      <w:r w:rsidRPr="002D3F66">
        <w:rPr>
          <w:rFonts w:asciiTheme="minorHAnsi" w:hAnsiTheme="minorHAnsi"/>
          <w:sz w:val="16"/>
          <w:szCs w:val="16"/>
          <w:rPrChange w:id="8622" w:author="Hemmati" w:date="2016-12-16T10:29:00Z">
            <w:rPr>
              <w:rFonts w:asciiTheme="minorHAnsi" w:hAnsiTheme="minorHAnsi"/>
            </w:rPr>
          </w:rPrChange>
        </w:rPr>
        <w:t xml:space="preserve">               PCTINCREASE 0)</w:t>
      </w:r>
    </w:p>
    <w:p w:rsidR="00E0064E" w:rsidRPr="002D3F66" w:rsidRDefault="00E0064E" w:rsidP="00E0064E">
      <w:pPr>
        <w:pStyle w:val="sqlF9"/>
        <w:rPr>
          <w:rFonts w:asciiTheme="minorHAnsi" w:hAnsiTheme="minorHAnsi"/>
          <w:sz w:val="16"/>
          <w:szCs w:val="16"/>
          <w:rPrChange w:id="8623" w:author="Hemmati" w:date="2016-12-16T10:29:00Z">
            <w:rPr>
              <w:rFonts w:asciiTheme="minorHAnsi" w:hAnsiTheme="minorHAnsi"/>
            </w:rPr>
          </w:rPrChange>
        </w:rPr>
      </w:pPr>
      <w:r w:rsidRPr="002D3F66">
        <w:rPr>
          <w:rFonts w:asciiTheme="minorHAnsi" w:hAnsiTheme="minorHAnsi"/>
          <w:sz w:val="16"/>
          <w:szCs w:val="16"/>
          <w:rPrChange w:id="8624" w:author="Hemmati" w:date="2016-12-16T10:29:00Z">
            <w:rPr>
              <w:rFonts w:asciiTheme="minorHAnsi" w:hAnsiTheme="minorHAnsi"/>
            </w:rPr>
          </w:rPrChange>
        </w:rPr>
        <w:t xml:space="preserve">               PCTFREE 10</w:t>
      </w:r>
    </w:p>
    <w:p w:rsidR="00E0064E" w:rsidRPr="002D3F66" w:rsidRDefault="00E0064E" w:rsidP="00E0064E">
      <w:pPr>
        <w:pStyle w:val="sqlF9"/>
        <w:rPr>
          <w:rFonts w:asciiTheme="minorHAnsi" w:hAnsiTheme="minorHAnsi"/>
          <w:sz w:val="16"/>
          <w:szCs w:val="16"/>
          <w:rPrChange w:id="8625" w:author="Hemmati" w:date="2016-12-16T10:29:00Z">
            <w:rPr>
              <w:rFonts w:asciiTheme="minorHAnsi" w:hAnsiTheme="minorHAnsi"/>
            </w:rPr>
          </w:rPrChange>
        </w:rPr>
      </w:pPr>
      <w:r w:rsidRPr="002D3F66">
        <w:rPr>
          <w:rFonts w:asciiTheme="minorHAnsi" w:hAnsiTheme="minorHAnsi"/>
          <w:sz w:val="16"/>
          <w:szCs w:val="16"/>
          <w:rPrChange w:id="8626" w:author="Hemmati" w:date="2016-12-16T10:29:00Z">
            <w:rPr>
              <w:rFonts w:asciiTheme="minorHAnsi" w:hAnsiTheme="minorHAnsi"/>
            </w:rPr>
          </w:rPrChange>
        </w:rPr>
        <w:t xml:space="preserve">               PCTUSED 40</w:t>
      </w:r>
    </w:p>
    <w:p w:rsidR="00E0064E" w:rsidRPr="002D3F66" w:rsidRDefault="00E0064E" w:rsidP="00E0064E">
      <w:pPr>
        <w:pStyle w:val="sqlF9"/>
        <w:rPr>
          <w:rFonts w:asciiTheme="minorHAnsi" w:hAnsiTheme="minorHAnsi"/>
          <w:sz w:val="16"/>
          <w:szCs w:val="16"/>
          <w:rPrChange w:id="8627" w:author="Hemmati" w:date="2016-12-16T10:29:00Z">
            <w:rPr>
              <w:rFonts w:asciiTheme="minorHAnsi" w:hAnsiTheme="minorHAnsi"/>
            </w:rPr>
          </w:rPrChange>
        </w:rPr>
      </w:pPr>
      <w:r w:rsidRPr="002D3F66">
        <w:rPr>
          <w:rFonts w:asciiTheme="minorHAnsi" w:hAnsiTheme="minorHAnsi"/>
          <w:sz w:val="16"/>
          <w:szCs w:val="16"/>
          <w:rPrChange w:id="8628" w:author="Hemmati" w:date="2016-12-16T10:29:00Z">
            <w:rPr>
              <w:rFonts w:asciiTheme="minorHAnsi" w:hAnsiTheme="minorHAnsi"/>
            </w:rPr>
          </w:rPrChange>
        </w:rPr>
        <w:t xml:space="preserve">               INITRANS 2</w:t>
      </w:r>
    </w:p>
    <w:p w:rsidR="00E0064E" w:rsidRPr="002D3F66" w:rsidRDefault="00E0064E" w:rsidP="00E0064E">
      <w:pPr>
        <w:pStyle w:val="sqlF9"/>
        <w:rPr>
          <w:rFonts w:asciiTheme="minorHAnsi" w:hAnsiTheme="minorHAnsi"/>
          <w:sz w:val="16"/>
          <w:szCs w:val="16"/>
          <w:rPrChange w:id="8629" w:author="Hemmati" w:date="2016-12-16T10:29:00Z">
            <w:rPr>
              <w:rFonts w:asciiTheme="minorHAnsi" w:hAnsiTheme="minorHAnsi"/>
            </w:rPr>
          </w:rPrChange>
        </w:rPr>
      </w:pPr>
      <w:r w:rsidRPr="002D3F66">
        <w:rPr>
          <w:rFonts w:asciiTheme="minorHAnsi" w:hAnsiTheme="minorHAnsi"/>
          <w:sz w:val="16"/>
          <w:szCs w:val="16"/>
          <w:rPrChange w:id="8630" w:author="Hemmati" w:date="2016-12-16T10:29:00Z">
            <w:rPr>
              <w:rFonts w:asciiTheme="minorHAnsi" w:hAnsiTheme="minorHAnsi"/>
            </w:rPr>
          </w:rPrChange>
        </w:rPr>
        <w:t xml:space="preserve">               MAXTRANS 100;</w:t>
      </w:r>
    </w:p>
    <w:p w:rsidR="00E0064E" w:rsidRPr="002D3F66" w:rsidDel="0030136C" w:rsidRDefault="00E0064E" w:rsidP="00E0064E">
      <w:pPr>
        <w:pStyle w:val="sqlF9"/>
        <w:rPr>
          <w:del w:id="8631" w:author="Hemmati" w:date="2016-12-16T09:51:00Z"/>
          <w:rFonts w:asciiTheme="minorHAnsi" w:hAnsiTheme="minorHAnsi"/>
          <w:sz w:val="16"/>
          <w:szCs w:val="16"/>
          <w:rPrChange w:id="8632" w:author="Hemmati" w:date="2016-12-16T10:29:00Z">
            <w:rPr>
              <w:del w:id="8633" w:author="Hemmati" w:date="2016-12-16T09:51:00Z"/>
              <w:rFonts w:asciiTheme="minorHAnsi" w:hAnsiTheme="minorHAnsi"/>
            </w:rPr>
          </w:rPrChange>
        </w:rPr>
      </w:pPr>
    </w:p>
    <w:p w:rsidR="00064268" w:rsidRPr="002D3F66" w:rsidDel="0030136C" w:rsidRDefault="00064268" w:rsidP="00E0064E">
      <w:pPr>
        <w:pStyle w:val="sqlF9"/>
        <w:rPr>
          <w:del w:id="8634" w:author="Hemmati" w:date="2016-12-16T09:51:00Z"/>
          <w:rFonts w:asciiTheme="minorHAnsi" w:hAnsiTheme="minorHAnsi"/>
          <w:sz w:val="16"/>
          <w:szCs w:val="16"/>
          <w:rPrChange w:id="8635" w:author="Hemmati" w:date="2016-12-16T10:29:00Z">
            <w:rPr>
              <w:del w:id="8636" w:author="Hemmati" w:date="2016-12-16T09:51:00Z"/>
              <w:rFonts w:asciiTheme="minorHAnsi" w:hAnsiTheme="minorHAnsi"/>
            </w:rPr>
          </w:rPrChange>
        </w:rPr>
      </w:pPr>
    </w:p>
    <w:p w:rsidR="00064268" w:rsidRPr="002D3F66" w:rsidDel="0030136C" w:rsidRDefault="00064268" w:rsidP="00E0064E">
      <w:pPr>
        <w:pStyle w:val="sqlF9"/>
        <w:rPr>
          <w:del w:id="8637" w:author="Hemmati" w:date="2016-12-16T09:51:00Z"/>
          <w:rFonts w:asciiTheme="minorHAnsi" w:hAnsiTheme="minorHAnsi"/>
          <w:sz w:val="16"/>
          <w:szCs w:val="16"/>
          <w:rPrChange w:id="8638" w:author="Hemmati" w:date="2016-12-16T10:29:00Z">
            <w:rPr>
              <w:del w:id="8639" w:author="Hemmati" w:date="2016-12-16T09:51:00Z"/>
              <w:rFonts w:asciiTheme="minorHAnsi" w:hAnsiTheme="minorHAnsi"/>
            </w:rPr>
          </w:rPrChange>
        </w:rPr>
      </w:pPr>
    </w:p>
    <w:p w:rsidR="00064268" w:rsidRPr="002D3F66" w:rsidRDefault="00064268" w:rsidP="00E0064E">
      <w:pPr>
        <w:pStyle w:val="sqlF9"/>
        <w:rPr>
          <w:rFonts w:asciiTheme="minorHAnsi" w:hAnsiTheme="minorHAnsi"/>
          <w:sz w:val="16"/>
          <w:szCs w:val="16"/>
          <w:rPrChange w:id="8640" w:author="Hemmati" w:date="2016-12-16T10:29:00Z">
            <w:rPr>
              <w:rFonts w:asciiTheme="minorHAnsi" w:hAnsiTheme="minorHAnsi"/>
            </w:rPr>
          </w:rPrChange>
        </w:rPr>
      </w:pPr>
    </w:p>
    <w:p w:rsidR="00E0064E" w:rsidRPr="002D3F66" w:rsidRDefault="00E0064E" w:rsidP="00E0064E">
      <w:pPr>
        <w:pStyle w:val="sqlF9"/>
        <w:rPr>
          <w:rFonts w:asciiTheme="minorHAnsi" w:hAnsiTheme="minorHAnsi"/>
          <w:sz w:val="16"/>
          <w:szCs w:val="16"/>
          <w:rPrChange w:id="8641" w:author="Hemmati" w:date="2016-12-16T10:29:00Z">
            <w:rPr>
              <w:rFonts w:asciiTheme="minorHAnsi" w:hAnsiTheme="minorHAnsi"/>
            </w:rPr>
          </w:rPrChange>
        </w:rPr>
      </w:pPr>
      <w:r w:rsidRPr="002D3F66">
        <w:rPr>
          <w:rFonts w:asciiTheme="minorHAnsi" w:hAnsiTheme="minorHAnsi"/>
          <w:sz w:val="16"/>
          <w:szCs w:val="16"/>
          <w:rPrChange w:id="8642" w:author="Hemmati" w:date="2016-12-16T10:29:00Z">
            <w:rPr>
              <w:rFonts w:asciiTheme="minorHAnsi" w:hAnsiTheme="minorHAnsi"/>
            </w:rPr>
          </w:rPrChange>
        </w:rPr>
        <w:t>SQL&gt; DESC TAX</w:t>
      </w:r>
    </w:p>
    <w:p w:rsidR="00E0064E" w:rsidRPr="002D3F66" w:rsidRDefault="00E0064E" w:rsidP="00E0064E">
      <w:pPr>
        <w:pStyle w:val="sqlF9"/>
        <w:rPr>
          <w:rFonts w:asciiTheme="minorHAnsi" w:hAnsiTheme="minorHAnsi"/>
          <w:sz w:val="16"/>
          <w:szCs w:val="16"/>
          <w:rPrChange w:id="8643" w:author="Hemmati" w:date="2016-12-16T10:29:00Z">
            <w:rPr>
              <w:rFonts w:asciiTheme="minorHAnsi" w:hAnsiTheme="minorHAnsi"/>
            </w:rPr>
          </w:rPrChange>
        </w:rPr>
      </w:pPr>
      <w:r w:rsidRPr="002D3F66">
        <w:rPr>
          <w:rFonts w:asciiTheme="minorHAnsi" w:hAnsiTheme="minorHAnsi"/>
          <w:sz w:val="16"/>
          <w:szCs w:val="16"/>
          <w:rPrChange w:id="8644" w:author="Hemmati" w:date="2016-12-16T10:29:00Z">
            <w:rPr>
              <w:rFonts w:asciiTheme="minorHAnsi" w:hAnsiTheme="minorHAnsi"/>
            </w:rPr>
          </w:rPrChange>
        </w:rPr>
        <w:t xml:space="preserve"> Name                                      Null?    Type</w:t>
      </w:r>
    </w:p>
    <w:p w:rsidR="00E0064E" w:rsidRPr="002D3F66" w:rsidRDefault="00E0064E" w:rsidP="00E0064E">
      <w:pPr>
        <w:pStyle w:val="sqlF9"/>
        <w:rPr>
          <w:rFonts w:asciiTheme="minorHAnsi" w:hAnsiTheme="minorHAnsi"/>
          <w:sz w:val="16"/>
          <w:szCs w:val="16"/>
          <w:rPrChange w:id="8645" w:author="Hemmati" w:date="2016-12-16T10:29:00Z">
            <w:rPr>
              <w:rFonts w:asciiTheme="minorHAnsi" w:hAnsiTheme="minorHAnsi"/>
            </w:rPr>
          </w:rPrChange>
        </w:rPr>
      </w:pPr>
      <w:r w:rsidRPr="002D3F66">
        <w:rPr>
          <w:rFonts w:asciiTheme="minorHAnsi" w:hAnsiTheme="minorHAnsi"/>
          <w:sz w:val="16"/>
          <w:szCs w:val="16"/>
          <w:rPrChange w:id="8646" w:author="Hemmati" w:date="2016-12-16T10:29:00Z">
            <w:rPr>
              <w:rFonts w:asciiTheme="minorHAnsi" w:hAnsiTheme="minorHAnsi"/>
            </w:rPr>
          </w:rPrChange>
        </w:rPr>
        <w:t xml:space="preserve"> ----------------------------------------- -------- ----------------------------</w:t>
      </w:r>
    </w:p>
    <w:p w:rsidR="00E0064E" w:rsidRPr="002D3F66" w:rsidRDefault="00E0064E" w:rsidP="00E0064E">
      <w:pPr>
        <w:pStyle w:val="sqlF9"/>
        <w:rPr>
          <w:rFonts w:asciiTheme="minorHAnsi" w:hAnsiTheme="minorHAnsi"/>
          <w:sz w:val="16"/>
          <w:szCs w:val="16"/>
          <w:rPrChange w:id="8647" w:author="Hemmati" w:date="2016-12-16T10:29:00Z">
            <w:rPr>
              <w:rFonts w:asciiTheme="minorHAnsi" w:hAnsiTheme="minorHAnsi"/>
            </w:rPr>
          </w:rPrChange>
        </w:rPr>
      </w:pPr>
      <w:r w:rsidRPr="002D3F66">
        <w:rPr>
          <w:rFonts w:asciiTheme="minorHAnsi" w:hAnsiTheme="minorHAnsi"/>
          <w:sz w:val="16"/>
          <w:szCs w:val="16"/>
          <w:rPrChange w:id="8648" w:author="Hemmati" w:date="2016-12-16T10:29:00Z">
            <w:rPr>
              <w:rFonts w:asciiTheme="minorHAnsi" w:hAnsiTheme="minorHAnsi"/>
            </w:rPr>
          </w:rPrChange>
        </w:rPr>
        <w:t xml:space="preserve"> TAX_ID                                             NUMBER(3)</w:t>
      </w:r>
    </w:p>
    <w:p w:rsidR="00E0064E" w:rsidRPr="002D3F66" w:rsidRDefault="00E0064E" w:rsidP="00E0064E">
      <w:pPr>
        <w:pStyle w:val="sqlF9"/>
        <w:rPr>
          <w:rFonts w:asciiTheme="minorHAnsi" w:hAnsiTheme="minorHAnsi"/>
          <w:sz w:val="16"/>
          <w:szCs w:val="16"/>
          <w:rPrChange w:id="8649" w:author="Hemmati" w:date="2016-12-16T10:29:00Z">
            <w:rPr>
              <w:rFonts w:asciiTheme="minorHAnsi" w:hAnsiTheme="minorHAnsi"/>
            </w:rPr>
          </w:rPrChange>
        </w:rPr>
      </w:pPr>
      <w:r w:rsidRPr="002D3F66">
        <w:rPr>
          <w:rFonts w:asciiTheme="minorHAnsi" w:hAnsiTheme="minorHAnsi"/>
          <w:sz w:val="16"/>
          <w:szCs w:val="16"/>
          <w:rPrChange w:id="8650" w:author="Hemmati" w:date="2016-12-16T10:29:00Z">
            <w:rPr>
              <w:rFonts w:asciiTheme="minorHAnsi" w:hAnsiTheme="minorHAnsi"/>
            </w:rPr>
          </w:rPrChange>
        </w:rPr>
        <w:t xml:space="preserve"> TAX_CODE                                           VARCHAR2(10)</w:t>
      </w:r>
    </w:p>
    <w:p w:rsidR="00E0064E" w:rsidRPr="002D3F66" w:rsidRDefault="00E0064E" w:rsidP="00E0064E">
      <w:pPr>
        <w:pStyle w:val="sqlF9"/>
        <w:rPr>
          <w:rFonts w:asciiTheme="minorHAnsi" w:hAnsiTheme="minorHAnsi"/>
          <w:sz w:val="16"/>
          <w:szCs w:val="16"/>
          <w:rPrChange w:id="8651" w:author="Hemmati" w:date="2016-12-16T10:29:00Z">
            <w:rPr>
              <w:rFonts w:asciiTheme="minorHAnsi" w:hAnsiTheme="minorHAnsi"/>
            </w:rPr>
          </w:rPrChange>
        </w:rPr>
      </w:pPr>
      <w:r w:rsidRPr="002D3F66">
        <w:rPr>
          <w:rFonts w:asciiTheme="minorHAnsi" w:hAnsiTheme="minorHAnsi"/>
          <w:sz w:val="16"/>
          <w:szCs w:val="16"/>
          <w:rPrChange w:id="8652" w:author="Hemmati" w:date="2016-12-16T10:29:00Z">
            <w:rPr>
              <w:rFonts w:asciiTheme="minorHAnsi" w:hAnsiTheme="minorHAnsi"/>
            </w:rPr>
          </w:rPrChange>
        </w:rPr>
        <w:t xml:space="preserve"> TAX_AMOUNT                                         NUMBER(4,2)</w:t>
      </w:r>
    </w:p>
    <w:p w:rsidR="00E0064E" w:rsidRPr="002D3F66" w:rsidRDefault="00E0064E" w:rsidP="00E0064E">
      <w:pPr>
        <w:pStyle w:val="sqlF9"/>
        <w:rPr>
          <w:rFonts w:asciiTheme="minorHAnsi" w:hAnsiTheme="minorHAnsi"/>
          <w:sz w:val="16"/>
          <w:szCs w:val="16"/>
          <w:rPrChange w:id="8653" w:author="Hemmati" w:date="2016-12-16T10:29:00Z">
            <w:rPr>
              <w:rFonts w:asciiTheme="minorHAnsi" w:hAnsiTheme="minorHAnsi"/>
            </w:rPr>
          </w:rPrChange>
        </w:rPr>
      </w:pPr>
      <w:r w:rsidRPr="002D3F66">
        <w:rPr>
          <w:rFonts w:asciiTheme="minorHAnsi" w:hAnsiTheme="minorHAnsi"/>
          <w:sz w:val="16"/>
          <w:szCs w:val="16"/>
          <w:rPrChange w:id="8654" w:author="Hemmati" w:date="2016-12-16T10:29:00Z">
            <w:rPr>
              <w:rFonts w:asciiTheme="minorHAnsi" w:hAnsiTheme="minorHAnsi"/>
            </w:rPr>
          </w:rPrChange>
        </w:rPr>
        <w:t xml:space="preserve"> TAX_DESCRIPTION                                    VARCHAR2(20)</w:t>
      </w:r>
    </w:p>
    <w:p w:rsidR="00E0064E" w:rsidRPr="002D3F66" w:rsidRDefault="00E0064E" w:rsidP="00E0064E">
      <w:pPr>
        <w:pStyle w:val="sqlF9"/>
        <w:rPr>
          <w:rFonts w:asciiTheme="minorHAnsi" w:hAnsiTheme="minorHAnsi"/>
          <w:sz w:val="16"/>
          <w:szCs w:val="16"/>
          <w:rPrChange w:id="8655" w:author="Hemmati" w:date="2016-12-16T10:29:00Z">
            <w:rPr>
              <w:rFonts w:asciiTheme="minorHAnsi" w:hAnsiTheme="minorHAnsi"/>
            </w:rPr>
          </w:rPrChange>
        </w:rPr>
      </w:pPr>
      <w:r w:rsidRPr="002D3F66">
        <w:rPr>
          <w:rFonts w:asciiTheme="minorHAnsi" w:hAnsiTheme="minorHAnsi"/>
          <w:sz w:val="16"/>
          <w:szCs w:val="16"/>
          <w:rPrChange w:id="8656" w:author="Hemmati" w:date="2016-12-16T10:29:00Z">
            <w:rPr>
              <w:rFonts w:asciiTheme="minorHAnsi" w:hAnsiTheme="minorHAnsi"/>
            </w:rPr>
          </w:rPrChange>
        </w:rPr>
        <w:t xml:space="preserve"> TAX_YEAR                                           VARCHAR2(4)</w:t>
      </w:r>
    </w:p>
    <w:p w:rsidR="00064268" w:rsidRPr="00AB486D" w:rsidDel="0030136C" w:rsidRDefault="00064268" w:rsidP="00E0064E">
      <w:pPr>
        <w:pStyle w:val="sqlF9"/>
        <w:rPr>
          <w:del w:id="8657" w:author="Hemmati" w:date="2016-12-16T09:51:00Z"/>
          <w:rFonts w:asciiTheme="minorHAnsi" w:hAnsiTheme="minorHAnsi"/>
        </w:rPr>
      </w:pPr>
    </w:p>
    <w:p w:rsidR="00064268" w:rsidRPr="00AB486D" w:rsidDel="0030136C" w:rsidRDefault="00064268" w:rsidP="00E0064E">
      <w:pPr>
        <w:pStyle w:val="sqlF9"/>
        <w:rPr>
          <w:del w:id="8658" w:author="Hemmati" w:date="2016-12-16T09:51:00Z"/>
          <w:rFonts w:asciiTheme="minorHAnsi" w:hAnsiTheme="minorHAnsi"/>
        </w:rPr>
      </w:pPr>
    </w:p>
    <w:p w:rsidR="002D5F60" w:rsidRPr="00AB486D" w:rsidRDefault="002D5F60" w:rsidP="00E0064E">
      <w:pPr>
        <w:pStyle w:val="sqlF9"/>
        <w:rPr>
          <w:rFonts w:asciiTheme="minorHAnsi" w:hAnsiTheme="minorHAnsi"/>
        </w:rPr>
      </w:pPr>
    </w:p>
    <w:p w:rsidR="002D5F60" w:rsidRPr="00AB486D" w:rsidRDefault="002D5F60" w:rsidP="002D5F60">
      <w:pPr>
        <w:rPr>
          <w:rFonts w:cstheme="minorHAnsi"/>
        </w:rPr>
      </w:pPr>
    </w:p>
    <w:p w:rsidR="002D5F60" w:rsidRPr="00AB486D" w:rsidRDefault="002D5F60" w:rsidP="002D5F60">
      <w:pPr>
        <w:rPr>
          <w:rFonts w:cstheme="minorHAnsi"/>
        </w:rPr>
      </w:pPr>
    </w:p>
    <w:p w:rsidR="002D5F60" w:rsidRPr="00AB486D" w:rsidRDefault="002D5F60" w:rsidP="002D5F60">
      <w:pPr>
        <w:rPr>
          <w:rFonts w:cstheme="minorHAnsi"/>
        </w:rPr>
      </w:pPr>
    </w:p>
    <w:p w:rsidR="002D5F60" w:rsidRPr="00AB486D" w:rsidRDefault="002D5F60" w:rsidP="002D5F60">
      <w:pPr>
        <w:rPr>
          <w:rFonts w:cstheme="minorHAnsi"/>
        </w:rPr>
      </w:pPr>
    </w:p>
    <w:p w:rsidR="002D5F60" w:rsidRPr="00AB486D" w:rsidDel="0030136C" w:rsidRDefault="002D5F60" w:rsidP="002D5F60">
      <w:pPr>
        <w:tabs>
          <w:tab w:val="left" w:pos="3451"/>
        </w:tabs>
        <w:rPr>
          <w:del w:id="8659" w:author="Hemmati" w:date="2016-12-16T09:51:00Z"/>
          <w:rFonts w:cstheme="minorHAnsi"/>
        </w:rPr>
      </w:pPr>
      <w:del w:id="8660" w:author="Hemmati" w:date="2016-12-16T09:51:00Z">
        <w:r w:rsidRPr="00AB486D" w:rsidDel="0030136C">
          <w:rPr>
            <w:rFonts w:cstheme="minorHAnsi"/>
          </w:rPr>
          <w:tab/>
        </w:r>
      </w:del>
    </w:p>
    <w:p w:rsidR="002D5F60" w:rsidRPr="00AB486D" w:rsidDel="0030136C" w:rsidRDefault="002D5F60" w:rsidP="0030136C">
      <w:pPr>
        <w:tabs>
          <w:tab w:val="left" w:pos="3451"/>
        </w:tabs>
        <w:rPr>
          <w:del w:id="8661" w:author="Hemmati" w:date="2016-12-16T09:51:00Z"/>
          <w:rFonts w:cstheme="minorHAnsi"/>
        </w:rPr>
        <w:pPrChange w:id="8662" w:author="Hemmati" w:date="2016-12-16T09:51:00Z">
          <w:pPr/>
        </w:pPrChange>
      </w:pPr>
      <w:del w:id="8663" w:author="Hemmati" w:date="2016-12-16T09:51:00Z">
        <w:r w:rsidRPr="00AB486D" w:rsidDel="0030136C">
          <w:rPr>
            <w:rFonts w:cstheme="minorHAnsi"/>
          </w:rPr>
          <w:br w:type="page"/>
        </w:r>
      </w:del>
    </w:p>
    <w:p w:rsidR="00064268" w:rsidRPr="00AB486D" w:rsidDel="0030136C" w:rsidRDefault="002D5F60" w:rsidP="0030136C">
      <w:pPr>
        <w:pStyle w:val="Heading2"/>
        <w:tabs>
          <w:tab w:val="left" w:pos="3451"/>
        </w:tabs>
        <w:jc w:val="center"/>
        <w:rPr>
          <w:del w:id="8664" w:author="Hemmati" w:date="2016-12-16T09:51:00Z"/>
          <w:rFonts w:cstheme="minorHAnsi"/>
        </w:rPr>
        <w:pPrChange w:id="8665" w:author="Hemmati" w:date="2016-12-16T09:51:00Z">
          <w:pPr>
            <w:pStyle w:val="Heading2"/>
            <w:jc w:val="center"/>
          </w:pPr>
        </w:pPrChange>
      </w:pPr>
      <w:del w:id="8666" w:author="Hemmati" w:date="2016-12-16T09:51:00Z">
        <w:r w:rsidRPr="00AB486D" w:rsidDel="0030136C">
          <w:rPr>
            <w:rFonts w:cstheme="minorHAnsi"/>
          </w:rPr>
          <w:delText>COMMISSION_TRACK TABLE</w:delText>
        </w:r>
      </w:del>
    </w:p>
    <w:p w:rsidR="002D5F60" w:rsidRPr="00AB486D" w:rsidDel="0030136C" w:rsidRDefault="002D5F60" w:rsidP="002D5F60">
      <w:pPr>
        <w:pStyle w:val="sqlF9"/>
        <w:rPr>
          <w:del w:id="8667" w:author="Hemmati" w:date="2016-12-16T09:51:00Z"/>
          <w:rFonts w:asciiTheme="minorHAnsi" w:hAnsiTheme="minorHAnsi"/>
        </w:rPr>
      </w:pPr>
    </w:p>
    <w:p w:rsidR="002D5F60" w:rsidRPr="00AB486D" w:rsidDel="0030136C" w:rsidRDefault="002D5F60" w:rsidP="002D5F60">
      <w:pPr>
        <w:pStyle w:val="sqlF9"/>
        <w:rPr>
          <w:del w:id="8668" w:author="Hemmati" w:date="2016-12-16T09:51:00Z"/>
          <w:rFonts w:asciiTheme="minorHAnsi" w:hAnsiTheme="minorHAnsi"/>
        </w:rPr>
      </w:pPr>
      <w:del w:id="8669" w:author="Hemmati" w:date="2016-12-16T09:51:00Z">
        <w:r w:rsidRPr="00AB486D" w:rsidDel="0030136C">
          <w:rPr>
            <w:rFonts w:asciiTheme="minorHAnsi" w:hAnsiTheme="minorHAnsi"/>
          </w:rPr>
          <w:delText xml:space="preserve">REM =========================== </w:delText>
        </w:r>
        <w:r w:rsidRPr="00AB486D" w:rsidDel="0030136C">
          <w:rPr>
            <w:rFonts w:asciiTheme="minorHAnsi" w:hAnsiTheme="minorHAnsi"/>
            <w:b/>
          </w:rPr>
          <w:delText>COMMISSION_TRACK TABLE</w:delText>
        </w:r>
        <w:r w:rsidRPr="00AB486D" w:rsidDel="0030136C">
          <w:rPr>
            <w:rFonts w:asciiTheme="minorHAnsi" w:hAnsiTheme="minorHAnsi"/>
          </w:rPr>
          <w:delText xml:space="preserve"> ===============================</w:delText>
        </w:r>
      </w:del>
    </w:p>
    <w:p w:rsidR="002D5F60" w:rsidRPr="00AB486D" w:rsidDel="0030136C" w:rsidRDefault="002D5F60" w:rsidP="002D5F60">
      <w:pPr>
        <w:pStyle w:val="sqlF9"/>
        <w:rPr>
          <w:del w:id="8670" w:author="Hemmati" w:date="2016-12-16T09:51:00Z"/>
          <w:rFonts w:asciiTheme="minorHAnsi" w:hAnsiTheme="minorHAnsi"/>
        </w:rPr>
      </w:pPr>
    </w:p>
    <w:p w:rsidR="002D5F60" w:rsidRPr="00AB486D" w:rsidDel="0030136C" w:rsidRDefault="002D5F60" w:rsidP="002D5F60">
      <w:pPr>
        <w:pStyle w:val="sqlF9"/>
        <w:rPr>
          <w:del w:id="8671" w:author="Hemmati" w:date="2016-12-16T09:51:00Z"/>
          <w:rFonts w:asciiTheme="minorHAnsi" w:hAnsiTheme="minorHAnsi"/>
        </w:rPr>
      </w:pPr>
    </w:p>
    <w:p w:rsidR="002D5F60" w:rsidRPr="00AB486D" w:rsidDel="0030136C" w:rsidRDefault="002D5F60" w:rsidP="002D5F60">
      <w:pPr>
        <w:pStyle w:val="sqlF9"/>
        <w:rPr>
          <w:del w:id="8672" w:author="Hemmati" w:date="2016-12-16T09:51:00Z"/>
          <w:rFonts w:asciiTheme="minorHAnsi" w:hAnsiTheme="minorHAnsi"/>
        </w:rPr>
      </w:pPr>
      <w:del w:id="8673" w:author="Hemmati" w:date="2016-12-16T09:51:00Z">
        <w:r w:rsidRPr="00AB486D" w:rsidDel="0030136C">
          <w:rPr>
            <w:rFonts w:asciiTheme="minorHAnsi" w:hAnsiTheme="minorHAnsi"/>
          </w:rPr>
          <w:delText>CREATE TABLE COMMISSION_TRACK</w:delText>
        </w:r>
      </w:del>
    </w:p>
    <w:p w:rsidR="002D5F60" w:rsidRPr="00AB486D" w:rsidDel="0030136C" w:rsidRDefault="002D5F60" w:rsidP="002D5F60">
      <w:pPr>
        <w:pStyle w:val="sqlF9"/>
        <w:rPr>
          <w:del w:id="8674" w:author="Hemmati" w:date="2016-12-16T09:51:00Z"/>
          <w:rFonts w:asciiTheme="minorHAnsi" w:hAnsiTheme="minorHAnsi"/>
        </w:rPr>
      </w:pPr>
      <w:del w:id="8675" w:author="Hemmati" w:date="2016-12-16T09:51:00Z">
        <w:r w:rsidRPr="00AB486D" w:rsidDel="0030136C">
          <w:rPr>
            <w:rFonts w:asciiTheme="minorHAnsi" w:hAnsiTheme="minorHAnsi"/>
          </w:rPr>
          <w:delText xml:space="preserve">       (comm_id  </w:delText>
        </w:r>
        <w:r w:rsidRPr="00AB486D" w:rsidDel="0030136C">
          <w:rPr>
            <w:rFonts w:asciiTheme="minorHAnsi" w:hAnsiTheme="minorHAnsi"/>
          </w:rPr>
          <w:tab/>
        </w:r>
        <w:r w:rsidRPr="00AB486D" w:rsidDel="0030136C">
          <w:rPr>
            <w:rFonts w:asciiTheme="minorHAnsi" w:hAnsiTheme="minorHAnsi"/>
          </w:rPr>
          <w:tab/>
          <w:delText xml:space="preserve">NUMBER(10) </w:delText>
        </w:r>
      </w:del>
    </w:p>
    <w:p w:rsidR="002D5F60" w:rsidRPr="00AB486D" w:rsidDel="0030136C" w:rsidRDefault="002D5F60" w:rsidP="002D5F60">
      <w:pPr>
        <w:pStyle w:val="sqlF9"/>
        <w:rPr>
          <w:del w:id="8676" w:author="Hemmati" w:date="2016-12-16T09:51:00Z"/>
          <w:rFonts w:asciiTheme="minorHAnsi" w:hAnsiTheme="minorHAnsi"/>
        </w:rPr>
      </w:pPr>
      <w:del w:id="8677" w:author="Hemmati" w:date="2016-12-16T09:51:00Z">
        <w:r w:rsidRPr="00AB486D" w:rsidDel="0030136C">
          <w:rPr>
            <w:rFonts w:asciiTheme="minorHAnsi" w:hAnsiTheme="minorHAnsi"/>
          </w:rPr>
          <w:tab/>
        </w:r>
        <w:r w:rsidRPr="00AB486D" w:rsidDel="0030136C">
          <w:rPr>
            <w:rFonts w:asciiTheme="minorHAnsi" w:hAnsiTheme="minorHAnsi"/>
          </w:rPr>
          <w:tab/>
          <w:delText xml:space="preserve">constraint   </w:delText>
        </w:r>
        <w:r w:rsidRPr="00AB486D" w:rsidDel="0030136C">
          <w:rPr>
            <w:rFonts w:asciiTheme="minorHAnsi" w:hAnsiTheme="minorHAnsi"/>
          </w:rPr>
          <w:tab/>
          <w:delText>comm_id_pk     primary key</w:delText>
        </w:r>
      </w:del>
    </w:p>
    <w:p w:rsidR="002D5F60" w:rsidRPr="00AB486D" w:rsidDel="0030136C" w:rsidRDefault="002D5F60" w:rsidP="002D5F60">
      <w:pPr>
        <w:pStyle w:val="sqlF9"/>
        <w:rPr>
          <w:del w:id="8678" w:author="Hemmati" w:date="2016-12-16T09:51:00Z"/>
          <w:rFonts w:asciiTheme="minorHAnsi" w:hAnsiTheme="minorHAnsi"/>
        </w:rPr>
      </w:pPr>
      <w:del w:id="8679" w:author="Hemmati" w:date="2016-12-16T09:51:00Z">
        <w:r w:rsidRPr="00AB486D" w:rsidDel="0030136C">
          <w:rPr>
            <w:rFonts w:asciiTheme="minorHAnsi" w:hAnsiTheme="minorHAnsi"/>
          </w:rPr>
          <w:delText xml:space="preserve">        </w:delText>
        </w:r>
        <w:r w:rsidRPr="00AB486D" w:rsidDel="0030136C">
          <w:rPr>
            <w:rFonts w:asciiTheme="minorHAnsi" w:hAnsiTheme="minorHAnsi"/>
          </w:rPr>
          <w:tab/>
          <w:delText>DEFERRABLE INITIALLY DEFERRED</w:delText>
        </w:r>
      </w:del>
    </w:p>
    <w:p w:rsidR="002D5F60" w:rsidRPr="00AB486D" w:rsidDel="0030136C" w:rsidRDefault="002D5F60" w:rsidP="002D5F60">
      <w:pPr>
        <w:pStyle w:val="sqlF9"/>
        <w:rPr>
          <w:del w:id="8680" w:author="Hemmati" w:date="2016-12-16T09:51:00Z"/>
          <w:rFonts w:asciiTheme="minorHAnsi" w:hAnsiTheme="minorHAnsi"/>
        </w:rPr>
      </w:pPr>
      <w:del w:id="8681" w:author="Hemmati" w:date="2016-12-16T09:51:00Z">
        <w:r w:rsidRPr="00AB486D" w:rsidDel="0030136C">
          <w:rPr>
            <w:rFonts w:asciiTheme="minorHAnsi" w:hAnsiTheme="minorHAnsi"/>
          </w:rPr>
          <w:delText>USING INDEX</w:delText>
        </w:r>
      </w:del>
    </w:p>
    <w:p w:rsidR="002D5F60" w:rsidRPr="00AB486D" w:rsidDel="0030136C" w:rsidRDefault="002D5F60" w:rsidP="002D5F60">
      <w:pPr>
        <w:pStyle w:val="sqlF9"/>
        <w:rPr>
          <w:del w:id="8682" w:author="Hemmati" w:date="2016-12-16T09:51:00Z"/>
          <w:rFonts w:asciiTheme="minorHAnsi" w:hAnsiTheme="minorHAnsi"/>
        </w:rPr>
      </w:pPr>
      <w:del w:id="8683" w:author="Hemmati" w:date="2016-12-16T09:51:00Z">
        <w:r w:rsidRPr="00AB486D" w:rsidDel="0030136C">
          <w:rPr>
            <w:rFonts w:asciiTheme="minorHAnsi" w:hAnsiTheme="minorHAnsi"/>
          </w:rPr>
          <w:tab/>
          <w:delText>(CREATE INDEX comm_id_idx  ON  COMMISSION_TRACK(comm_id)</w:delText>
        </w:r>
      </w:del>
    </w:p>
    <w:p w:rsidR="002D5F60" w:rsidRPr="00AB486D" w:rsidDel="0030136C" w:rsidRDefault="002D5F60" w:rsidP="002D5F60">
      <w:pPr>
        <w:pStyle w:val="sqlF9"/>
        <w:rPr>
          <w:del w:id="8684" w:author="Hemmati" w:date="2016-12-16T09:51:00Z"/>
          <w:rFonts w:asciiTheme="minorHAnsi" w:hAnsiTheme="minorHAnsi"/>
        </w:rPr>
      </w:pPr>
      <w:del w:id="8685" w:author="Hemmati" w:date="2016-12-16T09:51:00Z">
        <w:r w:rsidRPr="00AB486D" w:rsidDel="0030136C">
          <w:rPr>
            <w:rFonts w:asciiTheme="minorHAnsi" w:hAnsiTheme="minorHAnsi"/>
          </w:rPr>
          <w:delText>TABLESPACE indx),</w:delText>
        </w:r>
      </w:del>
    </w:p>
    <w:p w:rsidR="002D5F60" w:rsidRPr="00AB486D" w:rsidDel="0030136C" w:rsidRDefault="002D5F60" w:rsidP="002D5F60">
      <w:pPr>
        <w:pStyle w:val="sqlF9"/>
        <w:rPr>
          <w:del w:id="8686" w:author="Hemmati" w:date="2016-12-16T09:51:00Z"/>
          <w:rFonts w:asciiTheme="minorHAnsi" w:hAnsiTheme="minorHAnsi"/>
        </w:rPr>
      </w:pPr>
      <w:del w:id="8687" w:author="Hemmati" w:date="2016-12-16T09:51:00Z">
        <w:r w:rsidRPr="00AB486D" w:rsidDel="0030136C">
          <w:rPr>
            <w:rFonts w:asciiTheme="minorHAnsi" w:hAnsiTheme="minorHAnsi"/>
          </w:rPr>
          <w:delText xml:space="preserve">        comm_due_amount     </w:delText>
        </w:r>
        <w:r w:rsidRPr="00AB486D" w:rsidDel="0030136C">
          <w:rPr>
            <w:rFonts w:asciiTheme="minorHAnsi" w:hAnsiTheme="minorHAnsi"/>
          </w:rPr>
          <w:tab/>
          <w:delText>NUMBER(10,2),</w:delText>
        </w:r>
      </w:del>
    </w:p>
    <w:p w:rsidR="002D5F60" w:rsidRPr="00AB486D" w:rsidDel="0030136C" w:rsidRDefault="002D5F60" w:rsidP="002D5F60">
      <w:pPr>
        <w:pStyle w:val="sqlF9"/>
        <w:rPr>
          <w:del w:id="8688" w:author="Hemmati" w:date="2016-12-16T09:51:00Z"/>
          <w:rFonts w:asciiTheme="minorHAnsi" w:hAnsiTheme="minorHAnsi"/>
        </w:rPr>
      </w:pPr>
      <w:del w:id="8689" w:author="Hemmati" w:date="2016-12-16T09:51:00Z">
        <w:r w:rsidRPr="00AB486D" w:rsidDel="0030136C">
          <w:rPr>
            <w:rFonts w:asciiTheme="minorHAnsi" w:hAnsiTheme="minorHAnsi"/>
          </w:rPr>
          <w:tab/>
          <w:delText>comm_due_date</w:delText>
        </w:r>
        <w:r w:rsidRPr="00AB486D" w:rsidDel="0030136C">
          <w:rPr>
            <w:rFonts w:asciiTheme="minorHAnsi" w:hAnsiTheme="minorHAnsi"/>
          </w:rPr>
          <w:tab/>
        </w:r>
        <w:r w:rsidRPr="00AB486D" w:rsidDel="0030136C">
          <w:rPr>
            <w:rFonts w:asciiTheme="minorHAnsi" w:hAnsiTheme="minorHAnsi"/>
          </w:rPr>
          <w:tab/>
          <w:delText>DATE,</w:delText>
        </w:r>
      </w:del>
    </w:p>
    <w:p w:rsidR="002D5F60" w:rsidRPr="00AB486D" w:rsidDel="0030136C" w:rsidRDefault="002D5F60" w:rsidP="002D5F60">
      <w:pPr>
        <w:pStyle w:val="sqlF9"/>
        <w:rPr>
          <w:del w:id="8690" w:author="Hemmati" w:date="2016-12-16T09:51:00Z"/>
          <w:rFonts w:asciiTheme="minorHAnsi" w:hAnsiTheme="minorHAnsi"/>
        </w:rPr>
      </w:pPr>
      <w:del w:id="8691" w:author="Hemmati" w:date="2016-12-16T09:51:00Z">
        <w:r w:rsidRPr="00AB486D" w:rsidDel="0030136C">
          <w:rPr>
            <w:rFonts w:asciiTheme="minorHAnsi" w:hAnsiTheme="minorHAnsi"/>
          </w:rPr>
          <w:tab/>
          <w:delText>cheque_num</w:delText>
        </w:r>
        <w:r w:rsidRPr="00AB486D" w:rsidDel="0030136C">
          <w:rPr>
            <w:rFonts w:asciiTheme="minorHAnsi" w:hAnsiTheme="minorHAnsi"/>
          </w:rPr>
          <w:tab/>
        </w:r>
        <w:r w:rsidRPr="00AB486D" w:rsidDel="0030136C">
          <w:rPr>
            <w:rFonts w:asciiTheme="minorHAnsi" w:hAnsiTheme="minorHAnsi"/>
          </w:rPr>
          <w:tab/>
          <w:delText>VARCHAR2(25),</w:delText>
        </w:r>
      </w:del>
    </w:p>
    <w:p w:rsidR="002D5F60" w:rsidRPr="00AB486D" w:rsidDel="0030136C" w:rsidRDefault="002D5F60" w:rsidP="002D5F60">
      <w:pPr>
        <w:pStyle w:val="sqlF9"/>
        <w:rPr>
          <w:del w:id="8692" w:author="Hemmati" w:date="2016-12-16T09:51:00Z"/>
          <w:rFonts w:asciiTheme="minorHAnsi" w:hAnsiTheme="minorHAnsi"/>
        </w:rPr>
      </w:pPr>
      <w:del w:id="8693" w:author="Hemmati" w:date="2016-12-16T09:51:00Z">
        <w:r w:rsidRPr="00AB486D" w:rsidDel="0030136C">
          <w:rPr>
            <w:rFonts w:asciiTheme="minorHAnsi" w:hAnsiTheme="minorHAnsi"/>
          </w:rPr>
          <w:tab/>
          <w:delText>comm_status_id</w:delText>
        </w:r>
        <w:r w:rsidRPr="00AB486D" w:rsidDel="0030136C">
          <w:rPr>
            <w:rFonts w:asciiTheme="minorHAnsi" w:hAnsiTheme="minorHAnsi"/>
          </w:rPr>
          <w:tab/>
          <w:delText xml:space="preserve">     </w:delText>
        </w:r>
        <w:r w:rsidRPr="00AB486D" w:rsidDel="0030136C">
          <w:rPr>
            <w:rFonts w:asciiTheme="minorHAnsi" w:hAnsiTheme="minorHAnsi"/>
          </w:rPr>
          <w:tab/>
          <w:delText>NUMBER(10)</w:delText>
        </w:r>
      </w:del>
    </w:p>
    <w:p w:rsidR="002D5F60" w:rsidRPr="00AB486D" w:rsidDel="0030136C" w:rsidRDefault="002D5F60" w:rsidP="002D5F60">
      <w:pPr>
        <w:pStyle w:val="sqlF9"/>
        <w:rPr>
          <w:del w:id="8694" w:author="Hemmati" w:date="2016-12-16T09:51:00Z"/>
          <w:rFonts w:asciiTheme="minorHAnsi" w:hAnsiTheme="minorHAnsi"/>
        </w:rPr>
      </w:pPr>
      <w:del w:id="8695" w:author="Hemmati" w:date="2016-12-16T09:51:00Z">
        <w:r w:rsidRPr="00AB486D" w:rsidDel="0030136C">
          <w:rPr>
            <w:rFonts w:asciiTheme="minorHAnsi" w:hAnsiTheme="minorHAnsi"/>
          </w:rPr>
          <w:tab/>
        </w:r>
        <w:r w:rsidRPr="00AB486D" w:rsidDel="0030136C">
          <w:rPr>
            <w:rFonts w:asciiTheme="minorHAnsi" w:hAnsiTheme="minorHAnsi"/>
          </w:rPr>
          <w:tab/>
          <w:delText xml:space="preserve">constraint   </w:delText>
        </w:r>
        <w:r w:rsidRPr="00AB486D" w:rsidDel="0030136C">
          <w:rPr>
            <w:rFonts w:asciiTheme="minorHAnsi" w:hAnsiTheme="minorHAnsi"/>
          </w:rPr>
          <w:tab/>
          <w:delText>comm_status_id_fk   REFERENCES COMMISSION_STATUS(commission_status_id)</w:delText>
        </w:r>
      </w:del>
    </w:p>
    <w:p w:rsidR="002D5F60" w:rsidRPr="00AB486D" w:rsidDel="0030136C" w:rsidRDefault="002D5F60" w:rsidP="002D5F60">
      <w:pPr>
        <w:pStyle w:val="sqlF9"/>
        <w:rPr>
          <w:del w:id="8696" w:author="Hemmati" w:date="2016-12-16T09:51:00Z"/>
          <w:rFonts w:asciiTheme="minorHAnsi" w:hAnsiTheme="minorHAnsi"/>
        </w:rPr>
      </w:pPr>
      <w:del w:id="8697" w:author="Hemmati" w:date="2016-12-16T09:51:00Z">
        <w:r w:rsidRPr="00AB486D" w:rsidDel="0030136C">
          <w:rPr>
            <w:rFonts w:asciiTheme="minorHAnsi" w:hAnsiTheme="minorHAnsi"/>
          </w:rPr>
          <w:delText xml:space="preserve">        </w:delText>
        </w:r>
        <w:r w:rsidRPr="00AB486D" w:rsidDel="0030136C">
          <w:rPr>
            <w:rFonts w:asciiTheme="minorHAnsi" w:hAnsiTheme="minorHAnsi"/>
          </w:rPr>
          <w:tab/>
          <w:delText>DEFERRABLE INITIALLY DEFERRED,</w:delText>
        </w:r>
      </w:del>
    </w:p>
    <w:p w:rsidR="002D5F60" w:rsidRPr="00AB486D" w:rsidDel="0030136C" w:rsidRDefault="002D5F60" w:rsidP="002D5F60">
      <w:pPr>
        <w:pStyle w:val="sqlF9"/>
        <w:rPr>
          <w:del w:id="8698" w:author="Hemmati" w:date="2016-12-16T09:51:00Z"/>
          <w:rFonts w:asciiTheme="minorHAnsi" w:hAnsiTheme="minorHAnsi"/>
        </w:rPr>
      </w:pPr>
      <w:del w:id="8699" w:author="Hemmati" w:date="2016-12-16T09:51:00Z">
        <w:r w:rsidRPr="00AB486D" w:rsidDel="0030136C">
          <w:rPr>
            <w:rFonts w:asciiTheme="minorHAnsi" w:hAnsiTheme="minorHAnsi"/>
          </w:rPr>
          <w:tab/>
          <w:delText>supplier_id</w:delText>
        </w:r>
        <w:r w:rsidRPr="00AB486D" w:rsidDel="0030136C">
          <w:rPr>
            <w:rFonts w:asciiTheme="minorHAnsi" w:hAnsiTheme="minorHAnsi"/>
          </w:rPr>
          <w:tab/>
        </w:r>
        <w:r w:rsidRPr="00AB486D" w:rsidDel="0030136C">
          <w:rPr>
            <w:rFonts w:asciiTheme="minorHAnsi" w:hAnsiTheme="minorHAnsi"/>
          </w:rPr>
          <w:tab/>
          <w:delText>NUMBER(10),</w:delText>
        </w:r>
      </w:del>
    </w:p>
    <w:p w:rsidR="002D5F60" w:rsidRPr="00AB486D" w:rsidDel="0030136C" w:rsidRDefault="002D5F60" w:rsidP="002D5F60">
      <w:pPr>
        <w:pStyle w:val="sqlF9"/>
        <w:rPr>
          <w:del w:id="8700" w:author="Hemmati" w:date="2016-12-16T09:51:00Z"/>
          <w:rFonts w:asciiTheme="minorHAnsi" w:hAnsiTheme="minorHAnsi"/>
        </w:rPr>
      </w:pPr>
      <w:del w:id="8701" w:author="Hemmati" w:date="2016-12-16T09:51:00Z">
        <w:r w:rsidRPr="00AB486D" w:rsidDel="0030136C">
          <w:rPr>
            <w:rFonts w:asciiTheme="minorHAnsi" w:hAnsiTheme="minorHAnsi"/>
          </w:rPr>
          <w:tab/>
          <w:delText>booking_id</w:delText>
        </w:r>
        <w:r w:rsidRPr="00AB486D" w:rsidDel="0030136C">
          <w:rPr>
            <w:rFonts w:asciiTheme="minorHAnsi" w:hAnsiTheme="minorHAnsi"/>
          </w:rPr>
          <w:tab/>
        </w:r>
        <w:r w:rsidRPr="00AB486D" w:rsidDel="0030136C">
          <w:rPr>
            <w:rFonts w:asciiTheme="minorHAnsi" w:hAnsiTheme="minorHAnsi"/>
          </w:rPr>
          <w:tab/>
          <w:delText>NUMBER(10),</w:delText>
        </w:r>
      </w:del>
    </w:p>
    <w:p w:rsidR="002D5F60" w:rsidRPr="00AB486D" w:rsidDel="0030136C" w:rsidRDefault="002D5F60" w:rsidP="002D5F60">
      <w:pPr>
        <w:pStyle w:val="sqlF9"/>
        <w:rPr>
          <w:del w:id="8702" w:author="Hemmati" w:date="2016-12-16T09:51:00Z"/>
          <w:rFonts w:asciiTheme="minorHAnsi" w:hAnsiTheme="minorHAnsi"/>
        </w:rPr>
      </w:pPr>
      <w:del w:id="8703" w:author="Hemmati" w:date="2016-12-16T09:51:00Z">
        <w:r w:rsidRPr="00AB486D" w:rsidDel="0030136C">
          <w:rPr>
            <w:rFonts w:asciiTheme="minorHAnsi" w:hAnsiTheme="minorHAnsi"/>
          </w:rPr>
          <w:tab/>
          <w:delText>prod_sale_id</w:delText>
        </w:r>
        <w:r w:rsidRPr="00AB486D" w:rsidDel="0030136C">
          <w:rPr>
            <w:rFonts w:asciiTheme="minorHAnsi" w:hAnsiTheme="minorHAnsi"/>
          </w:rPr>
          <w:tab/>
        </w:r>
        <w:r w:rsidRPr="00AB486D" w:rsidDel="0030136C">
          <w:rPr>
            <w:rFonts w:asciiTheme="minorHAnsi" w:hAnsiTheme="minorHAnsi"/>
          </w:rPr>
          <w:tab/>
          <w:delText>NUMBER(10),</w:delText>
        </w:r>
      </w:del>
    </w:p>
    <w:p w:rsidR="002D5F60" w:rsidRPr="00AB486D" w:rsidDel="0030136C" w:rsidRDefault="002D5F60" w:rsidP="002D5F60">
      <w:pPr>
        <w:pStyle w:val="sqlF9"/>
        <w:rPr>
          <w:del w:id="8704" w:author="Hemmati" w:date="2016-12-16T09:51:00Z"/>
          <w:rFonts w:asciiTheme="minorHAnsi" w:hAnsiTheme="minorHAnsi"/>
        </w:rPr>
      </w:pPr>
      <w:del w:id="8705" w:author="Hemmati" w:date="2016-12-16T09:51:00Z">
        <w:r w:rsidRPr="00AB486D" w:rsidDel="0030136C">
          <w:rPr>
            <w:rFonts w:asciiTheme="minorHAnsi" w:hAnsiTheme="minorHAnsi"/>
          </w:rPr>
          <w:tab/>
          <w:delText xml:space="preserve">constraint   </w:delText>
        </w:r>
        <w:r w:rsidRPr="00AB486D" w:rsidDel="0030136C">
          <w:rPr>
            <w:rFonts w:asciiTheme="minorHAnsi" w:hAnsiTheme="minorHAnsi"/>
          </w:rPr>
          <w:tab/>
          <w:delText xml:space="preserve">comm_prod_SUPP_BOOK_id_fk  FOREIGN KEY (prod_sale_id,booking_id,supplier_id) </w:delText>
        </w:r>
      </w:del>
    </w:p>
    <w:p w:rsidR="002D5F60" w:rsidRPr="00AB486D" w:rsidDel="0030136C" w:rsidRDefault="002D5F60" w:rsidP="002D5F60">
      <w:pPr>
        <w:pStyle w:val="sqlF9"/>
        <w:rPr>
          <w:del w:id="8706" w:author="Hemmati" w:date="2016-12-16T09:51:00Z"/>
          <w:rFonts w:asciiTheme="minorHAnsi" w:hAnsiTheme="minorHAnsi"/>
        </w:rPr>
      </w:pPr>
      <w:del w:id="8707" w:author="Hemmati" w:date="2016-12-16T09:51:00Z">
        <w:r w:rsidRPr="00AB486D" w:rsidDel="0030136C">
          <w:rPr>
            <w:rFonts w:asciiTheme="minorHAnsi" w:hAnsiTheme="minorHAnsi"/>
          </w:rPr>
          <w:tab/>
          <w:delText>REFERENCES PRODUCT_SOLD(prod_sale_id,booking_id,supplier_id)</w:delText>
        </w:r>
      </w:del>
    </w:p>
    <w:p w:rsidR="002D5F60" w:rsidRPr="00AB486D" w:rsidDel="0030136C" w:rsidRDefault="002D5F60" w:rsidP="002D5F60">
      <w:pPr>
        <w:pStyle w:val="sqlF9"/>
        <w:rPr>
          <w:del w:id="8708" w:author="Hemmati" w:date="2016-12-16T09:51:00Z"/>
          <w:rFonts w:asciiTheme="minorHAnsi" w:hAnsiTheme="minorHAnsi"/>
        </w:rPr>
      </w:pPr>
      <w:del w:id="8709" w:author="Hemmati" w:date="2016-12-16T09:51:00Z">
        <w:r w:rsidRPr="00AB486D" w:rsidDel="0030136C">
          <w:rPr>
            <w:rFonts w:asciiTheme="minorHAnsi" w:hAnsiTheme="minorHAnsi"/>
          </w:rPr>
          <w:delText xml:space="preserve">        DEFERRABLE INITIALLY DEFERRED) </w:delText>
        </w:r>
      </w:del>
    </w:p>
    <w:p w:rsidR="002D5F60" w:rsidRPr="00AB486D" w:rsidDel="0030136C" w:rsidRDefault="002D5F60" w:rsidP="002D5F60">
      <w:pPr>
        <w:pStyle w:val="sqlF9"/>
        <w:rPr>
          <w:del w:id="8710" w:author="Hemmati" w:date="2016-12-16T09:51:00Z"/>
          <w:rFonts w:asciiTheme="minorHAnsi" w:hAnsiTheme="minorHAnsi"/>
        </w:rPr>
      </w:pPr>
      <w:del w:id="8711" w:author="Hemmati" w:date="2016-12-16T09:51:00Z">
        <w:r w:rsidRPr="00AB486D" w:rsidDel="0030136C">
          <w:rPr>
            <w:rFonts w:asciiTheme="minorHAnsi" w:hAnsiTheme="minorHAnsi"/>
          </w:rPr>
          <w:delText>STORAGE (INITIAL 10M</w:delText>
        </w:r>
      </w:del>
    </w:p>
    <w:p w:rsidR="002D5F60" w:rsidRPr="00AB486D" w:rsidDel="0030136C" w:rsidRDefault="002D5F60" w:rsidP="002D5F60">
      <w:pPr>
        <w:pStyle w:val="sqlF9"/>
        <w:rPr>
          <w:del w:id="8712" w:author="Hemmati" w:date="2016-12-16T09:51:00Z"/>
          <w:rFonts w:asciiTheme="minorHAnsi" w:hAnsiTheme="minorHAnsi"/>
        </w:rPr>
      </w:pPr>
      <w:del w:id="8713" w:author="Hemmati" w:date="2016-12-16T09:51:00Z">
        <w:r w:rsidRPr="00AB486D" w:rsidDel="0030136C">
          <w:rPr>
            <w:rFonts w:asciiTheme="minorHAnsi" w:hAnsiTheme="minorHAnsi"/>
          </w:rPr>
          <w:delText xml:space="preserve">            NEXT 10M</w:delText>
        </w:r>
      </w:del>
    </w:p>
    <w:p w:rsidR="002D5F60" w:rsidRPr="00AB486D" w:rsidDel="0030136C" w:rsidRDefault="002D5F60" w:rsidP="002D5F60">
      <w:pPr>
        <w:pStyle w:val="sqlF9"/>
        <w:rPr>
          <w:del w:id="8714" w:author="Hemmati" w:date="2016-12-16T09:51:00Z"/>
          <w:rFonts w:asciiTheme="minorHAnsi" w:hAnsiTheme="minorHAnsi"/>
        </w:rPr>
      </w:pPr>
      <w:del w:id="8715" w:author="Hemmati" w:date="2016-12-16T09:51:00Z">
        <w:r w:rsidRPr="00AB486D" w:rsidDel="0030136C">
          <w:rPr>
            <w:rFonts w:asciiTheme="minorHAnsi" w:hAnsiTheme="minorHAnsi"/>
          </w:rPr>
          <w:delText xml:space="preserve">            MINEXTENTs 2</w:delText>
        </w:r>
      </w:del>
    </w:p>
    <w:p w:rsidR="002D5F60" w:rsidRPr="00AB486D" w:rsidDel="0030136C" w:rsidRDefault="002D5F60" w:rsidP="002D5F60">
      <w:pPr>
        <w:pStyle w:val="sqlF9"/>
        <w:rPr>
          <w:del w:id="8716" w:author="Hemmati" w:date="2016-12-16T09:51:00Z"/>
          <w:rFonts w:asciiTheme="minorHAnsi" w:hAnsiTheme="minorHAnsi"/>
        </w:rPr>
      </w:pPr>
      <w:del w:id="8717" w:author="Hemmati" w:date="2016-12-16T09:51:00Z">
        <w:r w:rsidRPr="00AB486D" w:rsidDel="0030136C">
          <w:rPr>
            <w:rFonts w:asciiTheme="minorHAnsi" w:hAnsiTheme="minorHAnsi"/>
          </w:rPr>
          <w:delText xml:space="preserve">            MAXEXTENTS 100</w:delText>
        </w:r>
      </w:del>
    </w:p>
    <w:p w:rsidR="002D5F60" w:rsidRPr="00AB486D" w:rsidDel="0030136C" w:rsidRDefault="002D5F60" w:rsidP="002D5F60">
      <w:pPr>
        <w:pStyle w:val="sqlF9"/>
        <w:rPr>
          <w:del w:id="8718" w:author="Hemmati" w:date="2016-12-16T09:51:00Z"/>
          <w:rFonts w:asciiTheme="minorHAnsi" w:hAnsiTheme="minorHAnsi"/>
        </w:rPr>
      </w:pPr>
      <w:del w:id="8719" w:author="Hemmati" w:date="2016-12-16T09:51:00Z">
        <w:r w:rsidRPr="00AB486D" w:rsidDel="0030136C">
          <w:rPr>
            <w:rFonts w:asciiTheme="minorHAnsi" w:hAnsiTheme="minorHAnsi"/>
          </w:rPr>
          <w:delText xml:space="preserve">            PCTINCREASE 0)</w:delText>
        </w:r>
      </w:del>
    </w:p>
    <w:p w:rsidR="002D5F60" w:rsidRPr="00AB486D" w:rsidDel="0030136C" w:rsidRDefault="002D5F60" w:rsidP="002D5F60">
      <w:pPr>
        <w:pStyle w:val="sqlF9"/>
        <w:rPr>
          <w:del w:id="8720" w:author="Hemmati" w:date="2016-12-16T09:51:00Z"/>
          <w:rFonts w:asciiTheme="minorHAnsi" w:hAnsiTheme="minorHAnsi"/>
        </w:rPr>
      </w:pPr>
      <w:del w:id="8721" w:author="Hemmati" w:date="2016-12-16T09:51:00Z">
        <w:r w:rsidRPr="00AB486D" w:rsidDel="0030136C">
          <w:rPr>
            <w:rFonts w:asciiTheme="minorHAnsi" w:hAnsiTheme="minorHAnsi"/>
          </w:rPr>
          <w:delText xml:space="preserve">            PCTFREE 10</w:delText>
        </w:r>
      </w:del>
    </w:p>
    <w:p w:rsidR="002D5F60" w:rsidRPr="00AB486D" w:rsidDel="0030136C" w:rsidRDefault="002D5F60" w:rsidP="002D5F60">
      <w:pPr>
        <w:pStyle w:val="sqlF9"/>
        <w:rPr>
          <w:del w:id="8722" w:author="Hemmati" w:date="2016-12-16T09:51:00Z"/>
          <w:rFonts w:asciiTheme="minorHAnsi" w:hAnsiTheme="minorHAnsi"/>
        </w:rPr>
      </w:pPr>
      <w:del w:id="8723" w:author="Hemmati" w:date="2016-12-16T09:51:00Z">
        <w:r w:rsidRPr="00AB486D" w:rsidDel="0030136C">
          <w:rPr>
            <w:rFonts w:asciiTheme="minorHAnsi" w:hAnsiTheme="minorHAnsi"/>
          </w:rPr>
          <w:delText xml:space="preserve">            PCTUSED 40</w:delText>
        </w:r>
      </w:del>
    </w:p>
    <w:p w:rsidR="002D5F60" w:rsidRPr="00AB486D" w:rsidDel="0030136C" w:rsidRDefault="002D5F60" w:rsidP="002D5F60">
      <w:pPr>
        <w:pStyle w:val="sqlF9"/>
        <w:rPr>
          <w:del w:id="8724" w:author="Hemmati" w:date="2016-12-16T09:51:00Z"/>
          <w:rFonts w:asciiTheme="minorHAnsi" w:hAnsiTheme="minorHAnsi"/>
        </w:rPr>
      </w:pPr>
      <w:del w:id="8725" w:author="Hemmati" w:date="2016-12-16T09:51:00Z">
        <w:r w:rsidRPr="00AB486D" w:rsidDel="0030136C">
          <w:rPr>
            <w:rFonts w:asciiTheme="minorHAnsi" w:hAnsiTheme="minorHAnsi"/>
          </w:rPr>
          <w:delText xml:space="preserve">            INITRANS 2</w:delText>
        </w:r>
      </w:del>
    </w:p>
    <w:p w:rsidR="002D5F60" w:rsidRPr="00AB486D" w:rsidDel="0030136C" w:rsidRDefault="002D5F60" w:rsidP="002D5F60">
      <w:pPr>
        <w:pStyle w:val="sqlF9"/>
        <w:rPr>
          <w:del w:id="8726" w:author="Hemmati" w:date="2016-12-16T09:51:00Z"/>
          <w:rFonts w:asciiTheme="minorHAnsi" w:hAnsiTheme="minorHAnsi"/>
        </w:rPr>
      </w:pPr>
      <w:del w:id="8727" w:author="Hemmati" w:date="2016-12-16T09:51:00Z">
        <w:r w:rsidRPr="00AB486D" w:rsidDel="0030136C">
          <w:rPr>
            <w:rFonts w:asciiTheme="minorHAnsi" w:hAnsiTheme="minorHAnsi"/>
          </w:rPr>
          <w:delText xml:space="preserve">            MAXTRANS 100</w:delText>
        </w:r>
      </w:del>
    </w:p>
    <w:p w:rsidR="002D5F60" w:rsidRPr="00AB486D" w:rsidDel="0030136C" w:rsidRDefault="002D5F60" w:rsidP="002D5F60">
      <w:pPr>
        <w:pStyle w:val="sqlF9"/>
        <w:rPr>
          <w:del w:id="8728" w:author="Hemmati" w:date="2016-12-16T09:51:00Z"/>
          <w:rFonts w:asciiTheme="minorHAnsi" w:hAnsiTheme="minorHAnsi"/>
        </w:rPr>
      </w:pPr>
      <w:del w:id="8729" w:author="Hemmati" w:date="2016-12-16T09:51:00Z">
        <w:r w:rsidRPr="00AB486D" w:rsidDel="0030136C">
          <w:rPr>
            <w:rFonts w:asciiTheme="minorHAnsi" w:hAnsiTheme="minorHAnsi"/>
          </w:rPr>
          <w:delText>TABLESPACE user_data;</w:delText>
        </w:r>
      </w:del>
    </w:p>
    <w:p w:rsidR="002D5F60" w:rsidRPr="00AB486D" w:rsidDel="0030136C" w:rsidRDefault="002D5F60" w:rsidP="002D5F60">
      <w:pPr>
        <w:pStyle w:val="sqlF9"/>
        <w:rPr>
          <w:del w:id="8730" w:author="Hemmati" w:date="2016-12-16T09:51:00Z"/>
          <w:rFonts w:asciiTheme="minorHAnsi" w:hAnsiTheme="minorHAnsi"/>
        </w:rPr>
      </w:pPr>
    </w:p>
    <w:p w:rsidR="002D5F60" w:rsidRPr="00AB486D" w:rsidDel="0030136C" w:rsidRDefault="002D5F60" w:rsidP="002D5F60">
      <w:pPr>
        <w:pStyle w:val="sqlF9"/>
        <w:rPr>
          <w:del w:id="8731" w:author="Hemmati" w:date="2016-12-16T09:51:00Z"/>
          <w:rFonts w:asciiTheme="minorHAnsi" w:hAnsiTheme="minorHAnsi"/>
        </w:rPr>
      </w:pPr>
    </w:p>
    <w:p w:rsidR="002D5F60" w:rsidRPr="00AB486D" w:rsidDel="0030136C" w:rsidRDefault="002D5F60" w:rsidP="002D5F60">
      <w:pPr>
        <w:pStyle w:val="sqlF9"/>
        <w:rPr>
          <w:del w:id="8732" w:author="Hemmati" w:date="2016-12-16T09:51:00Z"/>
          <w:rFonts w:asciiTheme="minorHAnsi" w:hAnsiTheme="minorHAnsi"/>
        </w:rPr>
      </w:pPr>
    </w:p>
    <w:p w:rsidR="002D5F60" w:rsidRPr="00AB486D" w:rsidDel="0030136C" w:rsidRDefault="002D5F60" w:rsidP="002D5F60">
      <w:pPr>
        <w:pStyle w:val="sqlF9"/>
        <w:rPr>
          <w:del w:id="8733" w:author="Hemmati" w:date="2016-12-16T09:51:00Z"/>
          <w:rFonts w:asciiTheme="minorHAnsi" w:hAnsiTheme="minorHAnsi"/>
        </w:rPr>
      </w:pPr>
    </w:p>
    <w:p w:rsidR="002D5F60" w:rsidRPr="00AB486D" w:rsidDel="0030136C" w:rsidRDefault="002D5F60" w:rsidP="002D5F60">
      <w:pPr>
        <w:pStyle w:val="sqlF9"/>
        <w:rPr>
          <w:del w:id="8734" w:author="Hemmati" w:date="2016-12-16T09:51:00Z"/>
          <w:rFonts w:asciiTheme="minorHAnsi" w:hAnsiTheme="minorHAnsi"/>
        </w:rPr>
      </w:pPr>
      <w:del w:id="8735" w:author="Hemmati" w:date="2016-12-16T09:51:00Z">
        <w:r w:rsidRPr="00AB486D" w:rsidDel="0030136C">
          <w:rPr>
            <w:rFonts w:asciiTheme="minorHAnsi" w:hAnsiTheme="minorHAnsi"/>
          </w:rPr>
          <w:delText>SQL&gt; DESC COMMISSION_TRACK</w:delText>
        </w:r>
      </w:del>
    </w:p>
    <w:p w:rsidR="002D5F60" w:rsidRPr="00AB486D" w:rsidDel="0030136C" w:rsidRDefault="002D5F60" w:rsidP="002D5F60">
      <w:pPr>
        <w:pStyle w:val="sqlF9"/>
        <w:rPr>
          <w:del w:id="8736" w:author="Hemmati" w:date="2016-12-16T09:51:00Z"/>
          <w:rFonts w:asciiTheme="minorHAnsi" w:hAnsiTheme="minorHAnsi"/>
        </w:rPr>
      </w:pPr>
      <w:del w:id="8737" w:author="Hemmati" w:date="2016-12-16T09:51:00Z">
        <w:r w:rsidRPr="00AB486D" w:rsidDel="0030136C">
          <w:rPr>
            <w:rFonts w:asciiTheme="minorHAnsi" w:hAnsiTheme="minorHAnsi"/>
          </w:rPr>
          <w:delText xml:space="preserve"> Name                                      Null?    Type</w:delText>
        </w:r>
      </w:del>
    </w:p>
    <w:p w:rsidR="002D5F60" w:rsidRPr="00AB486D" w:rsidDel="0030136C" w:rsidRDefault="002D5F60" w:rsidP="002D5F60">
      <w:pPr>
        <w:pStyle w:val="sqlF9"/>
        <w:rPr>
          <w:del w:id="8738" w:author="Hemmati" w:date="2016-12-16T09:51:00Z"/>
          <w:rFonts w:asciiTheme="minorHAnsi" w:hAnsiTheme="minorHAnsi"/>
        </w:rPr>
      </w:pPr>
      <w:del w:id="8739" w:author="Hemmati" w:date="2016-12-16T09:51:00Z">
        <w:r w:rsidRPr="00AB486D" w:rsidDel="0030136C">
          <w:rPr>
            <w:rFonts w:asciiTheme="minorHAnsi" w:hAnsiTheme="minorHAnsi"/>
          </w:rPr>
          <w:delText xml:space="preserve"> ----------------------------------------- -------- ----------------------------</w:delText>
        </w:r>
      </w:del>
    </w:p>
    <w:p w:rsidR="002D5F60" w:rsidRPr="00AB486D" w:rsidDel="0030136C" w:rsidRDefault="002D5F60" w:rsidP="002D5F60">
      <w:pPr>
        <w:pStyle w:val="sqlF9"/>
        <w:rPr>
          <w:del w:id="8740" w:author="Hemmati" w:date="2016-12-16T09:51:00Z"/>
          <w:rFonts w:asciiTheme="minorHAnsi" w:hAnsiTheme="minorHAnsi"/>
        </w:rPr>
      </w:pPr>
      <w:del w:id="8741" w:author="Hemmati" w:date="2016-12-16T09:51:00Z">
        <w:r w:rsidRPr="00AB486D" w:rsidDel="0030136C">
          <w:rPr>
            <w:rFonts w:asciiTheme="minorHAnsi" w:hAnsiTheme="minorHAnsi"/>
          </w:rPr>
          <w:delText xml:space="preserve"> COMM_ID                                            NUMBER(10)</w:delText>
        </w:r>
      </w:del>
    </w:p>
    <w:p w:rsidR="002D5F60" w:rsidRPr="00AB486D" w:rsidDel="0030136C" w:rsidRDefault="002D5F60" w:rsidP="002D5F60">
      <w:pPr>
        <w:pStyle w:val="sqlF9"/>
        <w:rPr>
          <w:del w:id="8742" w:author="Hemmati" w:date="2016-12-16T09:51:00Z"/>
          <w:rFonts w:asciiTheme="minorHAnsi" w:hAnsiTheme="minorHAnsi"/>
        </w:rPr>
      </w:pPr>
      <w:del w:id="8743" w:author="Hemmati" w:date="2016-12-16T09:51:00Z">
        <w:r w:rsidRPr="00AB486D" w:rsidDel="0030136C">
          <w:rPr>
            <w:rFonts w:asciiTheme="minorHAnsi" w:hAnsiTheme="minorHAnsi"/>
          </w:rPr>
          <w:delText xml:space="preserve"> COMM_DUE_AMOUNT                                    NUMBER(10,2)</w:delText>
        </w:r>
      </w:del>
    </w:p>
    <w:p w:rsidR="002D5F60" w:rsidRPr="00AB486D" w:rsidDel="0030136C" w:rsidRDefault="002D5F60" w:rsidP="002D5F60">
      <w:pPr>
        <w:pStyle w:val="sqlF9"/>
        <w:rPr>
          <w:del w:id="8744" w:author="Hemmati" w:date="2016-12-16T09:51:00Z"/>
          <w:rFonts w:asciiTheme="minorHAnsi" w:hAnsiTheme="minorHAnsi"/>
        </w:rPr>
      </w:pPr>
      <w:del w:id="8745" w:author="Hemmati" w:date="2016-12-16T09:51:00Z">
        <w:r w:rsidRPr="00AB486D" w:rsidDel="0030136C">
          <w:rPr>
            <w:rFonts w:asciiTheme="minorHAnsi" w:hAnsiTheme="minorHAnsi"/>
          </w:rPr>
          <w:delText xml:space="preserve"> COMM_DUE_DATE                                      DATE</w:delText>
        </w:r>
      </w:del>
    </w:p>
    <w:p w:rsidR="002D5F60" w:rsidRPr="00AB486D" w:rsidDel="0030136C" w:rsidRDefault="002D5F60" w:rsidP="002D5F60">
      <w:pPr>
        <w:pStyle w:val="sqlF9"/>
        <w:rPr>
          <w:del w:id="8746" w:author="Hemmati" w:date="2016-12-16T09:51:00Z"/>
          <w:rFonts w:asciiTheme="minorHAnsi" w:hAnsiTheme="minorHAnsi"/>
        </w:rPr>
      </w:pPr>
      <w:del w:id="8747" w:author="Hemmati" w:date="2016-12-16T09:51:00Z">
        <w:r w:rsidRPr="00AB486D" w:rsidDel="0030136C">
          <w:rPr>
            <w:rFonts w:asciiTheme="minorHAnsi" w:hAnsiTheme="minorHAnsi"/>
          </w:rPr>
          <w:delText xml:space="preserve"> CHEQUE_NUM                                         VARCHAR2(25)</w:delText>
        </w:r>
      </w:del>
    </w:p>
    <w:p w:rsidR="002D5F60" w:rsidRPr="00AB486D" w:rsidDel="0030136C" w:rsidRDefault="002D5F60" w:rsidP="002D5F60">
      <w:pPr>
        <w:pStyle w:val="sqlF9"/>
        <w:rPr>
          <w:del w:id="8748" w:author="Hemmati" w:date="2016-12-16T09:51:00Z"/>
          <w:rFonts w:asciiTheme="minorHAnsi" w:hAnsiTheme="minorHAnsi"/>
        </w:rPr>
      </w:pPr>
      <w:del w:id="8749" w:author="Hemmati" w:date="2016-12-16T09:51:00Z">
        <w:r w:rsidRPr="00AB486D" w:rsidDel="0030136C">
          <w:rPr>
            <w:rFonts w:asciiTheme="minorHAnsi" w:hAnsiTheme="minorHAnsi"/>
          </w:rPr>
          <w:delText xml:space="preserve"> COMM_STATUS_ID                                     NUMBER(10)</w:delText>
        </w:r>
      </w:del>
    </w:p>
    <w:p w:rsidR="002D5F60" w:rsidRPr="00AB486D" w:rsidDel="0030136C" w:rsidRDefault="002D5F60" w:rsidP="002D5F60">
      <w:pPr>
        <w:pStyle w:val="sqlF9"/>
        <w:rPr>
          <w:del w:id="8750" w:author="Hemmati" w:date="2016-12-16T09:51:00Z"/>
          <w:rFonts w:asciiTheme="minorHAnsi" w:hAnsiTheme="minorHAnsi"/>
        </w:rPr>
      </w:pPr>
      <w:del w:id="8751" w:author="Hemmati" w:date="2016-12-16T09:51:00Z">
        <w:r w:rsidRPr="00AB486D" w:rsidDel="0030136C">
          <w:rPr>
            <w:rFonts w:asciiTheme="minorHAnsi" w:hAnsiTheme="minorHAnsi"/>
          </w:rPr>
          <w:delText xml:space="preserve"> SUPPLIER_ID                                        NUMBER(10)</w:delText>
        </w:r>
      </w:del>
    </w:p>
    <w:p w:rsidR="002D5F60" w:rsidRPr="00AB486D" w:rsidDel="0030136C" w:rsidRDefault="002D5F60" w:rsidP="002D5F60">
      <w:pPr>
        <w:pStyle w:val="sqlF9"/>
        <w:rPr>
          <w:del w:id="8752" w:author="Hemmati" w:date="2016-12-16T09:51:00Z"/>
          <w:rFonts w:asciiTheme="minorHAnsi" w:hAnsiTheme="minorHAnsi"/>
        </w:rPr>
      </w:pPr>
      <w:del w:id="8753" w:author="Hemmati" w:date="2016-12-16T09:51:00Z">
        <w:r w:rsidRPr="00AB486D" w:rsidDel="0030136C">
          <w:rPr>
            <w:rFonts w:asciiTheme="minorHAnsi" w:hAnsiTheme="minorHAnsi"/>
          </w:rPr>
          <w:delText xml:space="preserve"> BOOKING_ID                                         NUMBER(10)</w:delText>
        </w:r>
      </w:del>
    </w:p>
    <w:p w:rsidR="002D5F60" w:rsidRPr="00AB486D" w:rsidDel="0030136C" w:rsidRDefault="002D5F60" w:rsidP="002D5F60">
      <w:pPr>
        <w:pStyle w:val="sqlF9"/>
        <w:rPr>
          <w:del w:id="8754" w:author="Hemmati" w:date="2016-12-16T09:51:00Z"/>
          <w:rFonts w:asciiTheme="minorHAnsi" w:hAnsiTheme="minorHAnsi"/>
        </w:rPr>
      </w:pPr>
      <w:del w:id="8755" w:author="Hemmati" w:date="2016-12-16T09:51:00Z">
        <w:r w:rsidRPr="00AB486D" w:rsidDel="0030136C">
          <w:rPr>
            <w:rFonts w:asciiTheme="minorHAnsi" w:hAnsiTheme="minorHAnsi"/>
          </w:rPr>
          <w:delText xml:space="preserve"> PROD_SALE_ID                                       NUMBER(10)</w:delText>
        </w:r>
      </w:del>
    </w:p>
    <w:p w:rsidR="002D5F60" w:rsidRPr="00AB486D" w:rsidDel="0030136C" w:rsidRDefault="002D5F60" w:rsidP="002D5F60">
      <w:pPr>
        <w:pStyle w:val="sqlF9"/>
        <w:rPr>
          <w:del w:id="8756" w:author="Hemmati" w:date="2016-12-16T09:51:00Z"/>
          <w:rFonts w:asciiTheme="minorHAnsi" w:hAnsiTheme="minorHAnsi"/>
        </w:rPr>
      </w:pPr>
    </w:p>
    <w:p w:rsidR="000A1035" w:rsidRPr="00AB486D" w:rsidDel="0030136C" w:rsidRDefault="000A1035" w:rsidP="002D5F60">
      <w:pPr>
        <w:pStyle w:val="sqlF9"/>
        <w:rPr>
          <w:del w:id="8757" w:author="Hemmati" w:date="2016-12-16T09:51:00Z"/>
          <w:rFonts w:asciiTheme="minorHAnsi" w:hAnsiTheme="minorHAnsi"/>
        </w:rPr>
      </w:pPr>
    </w:p>
    <w:p w:rsidR="000A1035" w:rsidRPr="00AB486D" w:rsidDel="0030136C" w:rsidRDefault="000A1035" w:rsidP="000A1035">
      <w:pPr>
        <w:rPr>
          <w:del w:id="8758" w:author="Hemmati" w:date="2016-12-16T09:51:00Z"/>
          <w:rFonts w:cstheme="minorHAnsi"/>
        </w:rPr>
      </w:pPr>
    </w:p>
    <w:p w:rsidR="000A1035" w:rsidRPr="00AB486D" w:rsidDel="0030136C" w:rsidRDefault="000A1035" w:rsidP="000A1035">
      <w:pPr>
        <w:rPr>
          <w:del w:id="8759" w:author="Hemmati" w:date="2016-12-16T09:51:00Z"/>
          <w:rFonts w:cstheme="minorHAnsi"/>
        </w:rPr>
      </w:pPr>
    </w:p>
    <w:p w:rsidR="000A1035" w:rsidRPr="00AB486D" w:rsidDel="0030136C" w:rsidRDefault="000A1035" w:rsidP="000A1035">
      <w:pPr>
        <w:tabs>
          <w:tab w:val="left" w:pos="6589"/>
        </w:tabs>
        <w:rPr>
          <w:del w:id="8760" w:author="Hemmati" w:date="2016-12-16T09:51:00Z"/>
          <w:rFonts w:cstheme="minorHAnsi"/>
        </w:rPr>
      </w:pPr>
      <w:del w:id="8761" w:author="Hemmati" w:date="2016-12-16T09:51:00Z">
        <w:r w:rsidRPr="00AB486D" w:rsidDel="0030136C">
          <w:rPr>
            <w:rFonts w:cstheme="minorHAnsi"/>
          </w:rPr>
          <w:tab/>
        </w:r>
      </w:del>
    </w:p>
    <w:p w:rsidR="000A1035" w:rsidRPr="00AB486D" w:rsidRDefault="000A1035" w:rsidP="0030136C">
      <w:pPr>
        <w:tabs>
          <w:tab w:val="left" w:pos="6589"/>
        </w:tabs>
        <w:rPr>
          <w:rFonts w:cstheme="minorHAnsi"/>
        </w:rPr>
        <w:pPrChange w:id="8762" w:author="Hemmati" w:date="2016-12-16T09:51:00Z">
          <w:pPr/>
        </w:pPrChange>
      </w:pPr>
      <w:del w:id="8763" w:author="Hemmati" w:date="2016-12-16T09:51:00Z">
        <w:r w:rsidRPr="00AB486D" w:rsidDel="0030136C">
          <w:rPr>
            <w:rFonts w:cstheme="minorHAnsi"/>
          </w:rPr>
          <w:br w:type="page"/>
        </w:r>
      </w:del>
    </w:p>
    <w:p w:rsidR="0030136C" w:rsidRDefault="0030136C">
      <w:pPr>
        <w:rPr>
          <w:ins w:id="8764" w:author="Hemmati" w:date="2016-12-16T09:51:00Z"/>
          <w:rFonts w:eastAsiaTheme="majorEastAsia" w:cstheme="minorHAnsi"/>
          <w:b/>
          <w:bCs/>
          <w:sz w:val="24"/>
          <w:szCs w:val="26"/>
        </w:rPr>
      </w:pPr>
      <w:ins w:id="8765" w:author="Hemmati" w:date="2016-12-16T09:51:00Z">
        <w:r>
          <w:rPr>
            <w:rFonts w:cstheme="minorHAnsi"/>
          </w:rPr>
          <w:br w:type="page"/>
        </w:r>
      </w:ins>
    </w:p>
    <w:p w:rsidR="002D5F60" w:rsidRPr="00AB486D" w:rsidRDefault="000A1035" w:rsidP="00501CCA">
      <w:pPr>
        <w:pStyle w:val="Heading2"/>
        <w:jc w:val="center"/>
        <w:rPr>
          <w:rFonts w:cstheme="minorHAnsi"/>
        </w:rPr>
      </w:pPr>
      <w:bookmarkStart w:id="8766" w:name="_Toc469648539"/>
      <w:r w:rsidRPr="00AB486D">
        <w:rPr>
          <w:rFonts w:cstheme="minorHAnsi"/>
        </w:rPr>
        <w:lastRenderedPageBreak/>
        <w:t>Main Tables Verification</w:t>
      </w:r>
      <w:bookmarkEnd w:id="8766"/>
    </w:p>
    <w:p w:rsidR="000A1035" w:rsidRPr="002D3F66" w:rsidDel="0030136C" w:rsidRDefault="000A1035" w:rsidP="000A1035">
      <w:pPr>
        <w:pStyle w:val="sqlF9"/>
        <w:rPr>
          <w:del w:id="8767" w:author="Hemmati" w:date="2016-12-16T09:52:00Z"/>
          <w:rFonts w:asciiTheme="minorHAnsi" w:hAnsiTheme="minorHAnsi"/>
          <w:sz w:val="16"/>
          <w:szCs w:val="16"/>
          <w:rPrChange w:id="8768" w:author="Hemmati" w:date="2016-12-16T10:29:00Z">
            <w:rPr>
              <w:del w:id="8769" w:author="Hemmati" w:date="2016-12-16T09:52:00Z"/>
              <w:rFonts w:asciiTheme="minorHAnsi" w:hAnsiTheme="minorHAnsi"/>
            </w:rPr>
          </w:rPrChange>
        </w:rPr>
      </w:pPr>
    </w:p>
    <w:p w:rsidR="000A1035" w:rsidRPr="002D3F66" w:rsidDel="0030136C" w:rsidRDefault="000A1035" w:rsidP="000A1035">
      <w:pPr>
        <w:pStyle w:val="sqlF9"/>
        <w:rPr>
          <w:del w:id="8770" w:author="Hemmati" w:date="2016-12-16T09:52:00Z"/>
          <w:rFonts w:asciiTheme="minorHAnsi" w:hAnsiTheme="minorHAnsi"/>
          <w:sz w:val="16"/>
          <w:szCs w:val="16"/>
          <w:rPrChange w:id="8771" w:author="Hemmati" w:date="2016-12-16T10:29:00Z">
            <w:rPr>
              <w:del w:id="8772" w:author="Hemmati" w:date="2016-12-16T09:52:00Z"/>
              <w:rFonts w:asciiTheme="minorHAnsi" w:hAnsiTheme="minorHAnsi"/>
            </w:rPr>
          </w:rPrChange>
        </w:rPr>
      </w:pPr>
      <w:r w:rsidRPr="002D3F66">
        <w:rPr>
          <w:rFonts w:asciiTheme="minorHAnsi" w:hAnsiTheme="minorHAnsi"/>
          <w:sz w:val="16"/>
          <w:szCs w:val="16"/>
          <w:rPrChange w:id="8773" w:author="Hemmati" w:date="2016-12-16T10:29:00Z">
            <w:rPr>
              <w:rFonts w:asciiTheme="minorHAnsi" w:hAnsiTheme="minorHAnsi"/>
            </w:rPr>
          </w:rPrChange>
        </w:rPr>
        <w:t>REM</w:t>
      </w:r>
      <w:r w:rsidR="00013065" w:rsidRPr="002D3F66">
        <w:rPr>
          <w:rFonts w:asciiTheme="minorHAnsi" w:hAnsiTheme="minorHAnsi"/>
          <w:sz w:val="16"/>
          <w:szCs w:val="16"/>
          <w:rPrChange w:id="8774" w:author="Hemmati" w:date="2016-12-16T10:29:00Z">
            <w:rPr>
              <w:rFonts w:asciiTheme="minorHAnsi" w:hAnsiTheme="minorHAnsi"/>
            </w:rPr>
          </w:rPrChange>
        </w:rPr>
        <w:t xml:space="preserve"> ========================</w:t>
      </w:r>
      <w:r w:rsidRPr="002D3F66">
        <w:rPr>
          <w:rFonts w:asciiTheme="minorHAnsi" w:hAnsiTheme="minorHAnsi"/>
          <w:sz w:val="16"/>
          <w:szCs w:val="16"/>
          <w:rPrChange w:id="8775" w:author="Hemmati" w:date="2016-12-16T10:29:00Z">
            <w:rPr>
              <w:rFonts w:asciiTheme="minorHAnsi" w:hAnsiTheme="minorHAnsi"/>
            </w:rPr>
          </w:rPrChange>
        </w:rPr>
        <w:t xml:space="preserve">== </w:t>
      </w:r>
      <w:r w:rsidRPr="002D3F66">
        <w:rPr>
          <w:rFonts w:asciiTheme="minorHAnsi" w:hAnsiTheme="minorHAnsi"/>
          <w:b/>
          <w:sz w:val="16"/>
          <w:szCs w:val="16"/>
          <w:rPrChange w:id="8776" w:author="Hemmati" w:date="2016-12-16T10:29:00Z">
            <w:rPr>
              <w:rFonts w:asciiTheme="minorHAnsi" w:hAnsiTheme="minorHAnsi"/>
              <w:b/>
            </w:rPr>
          </w:rPrChange>
        </w:rPr>
        <w:t>A simple Verification</w:t>
      </w:r>
      <w:r w:rsidRPr="002D3F66">
        <w:rPr>
          <w:rFonts w:asciiTheme="minorHAnsi" w:hAnsiTheme="minorHAnsi"/>
          <w:sz w:val="16"/>
          <w:szCs w:val="16"/>
          <w:rPrChange w:id="8777" w:author="Hemmati" w:date="2016-12-16T10:29:00Z">
            <w:rPr>
              <w:rFonts w:asciiTheme="minorHAnsi" w:hAnsiTheme="minorHAnsi"/>
            </w:rPr>
          </w:rPrChange>
        </w:rPr>
        <w:t xml:space="preserve"> ===</w:t>
      </w:r>
      <w:r w:rsidR="00013065" w:rsidRPr="002D3F66">
        <w:rPr>
          <w:rFonts w:asciiTheme="minorHAnsi" w:hAnsiTheme="minorHAnsi"/>
          <w:sz w:val="16"/>
          <w:szCs w:val="16"/>
          <w:rPrChange w:id="8778" w:author="Hemmati" w:date="2016-12-16T10:29:00Z">
            <w:rPr>
              <w:rFonts w:asciiTheme="minorHAnsi" w:hAnsiTheme="minorHAnsi"/>
            </w:rPr>
          </w:rPrChange>
        </w:rPr>
        <w:t>========</w:t>
      </w:r>
      <w:r w:rsidRPr="002D3F66">
        <w:rPr>
          <w:rFonts w:asciiTheme="minorHAnsi" w:hAnsiTheme="minorHAnsi"/>
          <w:sz w:val="16"/>
          <w:szCs w:val="16"/>
          <w:rPrChange w:id="8779" w:author="Hemmati" w:date="2016-12-16T10:29:00Z">
            <w:rPr>
              <w:rFonts w:asciiTheme="minorHAnsi" w:hAnsiTheme="minorHAnsi"/>
            </w:rPr>
          </w:rPrChange>
        </w:rPr>
        <w:t>==</w:t>
      </w:r>
      <w:r w:rsidR="00013065" w:rsidRPr="002D3F66">
        <w:rPr>
          <w:rFonts w:asciiTheme="minorHAnsi" w:hAnsiTheme="minorHAnsi"/>
          <w:sz w:val="16"/>
          <w:szCs w:val="16"/>
          <w:rPrChange w:id="8780" w:author="Hemmati" w:date="2016-12-16T10:29:00Z">
            <w:rPr>
              <w:rFonts w:asciiTheme="minorHAnsi" w:hAnsiTheme="minorHAnsi"/>
            </w:rPr>
          </w:rPrChange>
        </w:rPr>
        <w:t>==</w:t>
      </w:r>
      <w:r w:rsidRPr="002D3F66">
        <w:rPr>
          <w:rFonts w:asciiTheme="minorHAnsi" w:hAnsiTheme="minorHAnsi"/>
          <w:sz w:val="16"/>
          <w:szCs w:val="16"/>
          <w:rPrChange w:id="8781" w:author="Hemmati" w:date="2016-12-16T10:29:00Z">
            <w:rPr>
              <w:rFonts w:asciiTheme="minorHAnsi" w:hAnsiTheme="minorHAnsi"/>
            </w:rPr>
          </w:rPrChange>
        </w:rPr>
        <w:t>===========</w:t>
      </w:r>
    </w:p>
    <w:p w:rsidR="0030136C" w:rsidRPr="002D3F66" w:rsidRDefault="0030136C" w:rsidP="000A1035">
      <w:pPr>
        <w:pStyle w:val="sqlF9"/>
        <w:rPr>
          <w:ins w:id="8782" w:author="Hemmati" w:date="2016-12-16T09:52:00Z"/>
          <w:rFonts w:asciiTheme="minorHAnsi" w:hAnsiTheme="minorHAnsi"/>
          <w:sz w:val="16"/>
          <w:szCs w:val="16"/>
          <w:rPrChange w:id="8783" w:author="Hemmati" w:date="2016-12-16T10:29:00Z">
            <w:rPr>
              <w:ins w:id="8784" w:author="Hemmati" w:date="2016-12-16T09:52:00Z"/>
              <w:rFonts w:asciiTheme="minorHAnsi" w:hAnsiTheme="minorHAnsi"/>
            </w:rPr>
          </w:rPrChange>
        </w:rPr>
      </w:pPr>
    </w:p>
    <w:p w:rsidR="000A1035" w:rsidRPr="002D3F66" w:rsidDel="0030136C" w:rsidRDefault="000A1035" w:rsidP="000A1035">
      <w:pPr>
        <w:pStyle w:val="sqlF9"/>
        <w:rPr>
          <w:del w:id="8785" w:author="Hemmati" w:date="2016-12-16T09:52:00Z"/>
          <w:rFonts w:asciiTheme="minorHAnsi" w:hAnsiTheme="minorHAnsi"/>
          <w:sz w:val="16"/>
          <w:szCs w:val="16"/>
          <w:rPrChange w:id="8786" w:author="Hemmati" w:date="2016-12-16T10:29:00Z">
            <w:rPr>
              <w:del w:id="8787" w:author="Hemmati" w:date="2016-12-16T09:52:00Z"/>
              <w:rFonts w:asciiTheme="minorHAnsi" w:hAnsiTheme="minorHAnsi"/>
            </w:rPr>
          </w:rPrChange>
        </w:rPr>
      </w:pPr>
    </w:p>
    <w:p w:rsidR="000A1035" w:rsidRPr="002D3F66" w:rsidRDefault="000A1035" w:rsidP="000A1035">
      <w:pPr>
        <w:pStyle w:val="sqlF9"/>
        <w:rPr>
          <w:rFonts w:asciiTheme="minorHAnsi" w:hAnsiTheme="minorHAnsi"/>
          <w:sz w:val="16"/>
          <w:szCs w:val="16"/>
          <w:rPrChange w:id="8788" w:author="Hemmati" w:date="2016-12-16T10:29:00Z">
            <w:rPr>
              <w:rFonts w:asciiTheme="minorHAnsi" w:hAnsiTheme="minorHAnsi"/>
            </w:rPr>
          </w:rPrChange>
        </w:rPr>
      </w:pPr>
    </w:p>
    <w:p w:rsidR="000A1035" w:rsidRPr="002D3F66" w:rsidRDefault="000A1035" w:rsidP="000A1035">
      <w:pPr>
        <w:pStyle w:val="sqlF9"/>
        <w:rPr>
          <w:rFonts w:asciiTheme="minorHAnsi" w:hAnsiTheme="minorHAnsi"/>
          <w:sz w:val="16"/>
          <w:szCs w:val="16"/>
          <w:rPrChange w:id="8789" w:author="Hemmati" w:date="2016-12-16T10:29:00Z">
            <w:rPr>
              <w:rFonts w:asciiTheme="minorHAnsi" w:hAnsiTheme="minorHAnsi"/>
            </w:rPr>
          </w:rPrChange>
        </w:rPr>
      </w:pPr>
      <w:r w:rsidRPr="002D3F66">
        <w:rPr>
          <w:rFonts w:asciiTheme="minorHAnsi" w:hAnsiTheme="minorHAnsi"/>
          <w:sz w:val="16"/>
          <w:szCs w:val="16"/>
          <w:rPrChange w:id="8790" w:author="Hemmati" w:date="2016-12-16T10:29:00Z">
            <w:rPr>
              <w:rFonts w:asciiTheme="minorHAnsi" w:hAnsiTheme="minorHAnsi"/>
            </w:rPr>
          </w:rPrChange>
        </w:rPr>
        <w:t>SQL&gt; CONN sys/oracle as sysdba</w:t>
      </w:r>
    </w:p>
    <w:p w:rsidR="000A1035" w:rsidRPr="002D3F66" w:rsidRDefault="000A1035" w:rsidP="000A1035">
      <w:pPr>
        <w:pStyle w:val="sqlF9"/>
        <w:rPr>
          <w:rFonts w:asciiTheme="minorHAnsi" w:hAnsiTheme="minorHAnsi"/>
          <w:sz w:val="16"/>
          <w:szCs w:val="16"/>
          <w:rPrChange w:id="8791" w:author="Hemmati" w:date="2016-12-16T10:29:00Z">
            <w:rPr>
              <w:rFonts w:asciiTheme="minorHAnsi" w:hAnsiTheme="minorHAnsi"/>
            </w:rPr>
          </w:rPrChange>
        </w:rPr>
      </w:pPr>
      <w:r w:rsidRPr="002D3F66">
        <w:rPr>
          <w:rFonts w:asciiTheme="minorHAnsi" w:hAnsiTheme="minorHAnsi"/>
          <w:sz w:val="16"/>
          <w:szCs w:val="16"/>
          <w:rPrChange w:id="8792" w:author="Hemmati" w:date="2016-12-16T10:29:00Z">
            <w:rPr>
              <w:rFonts w:asciiTheme="minorHAnsi" w:hAnsiTheme="minorHAnsi"/>
            </w:rPr>
          </w:rPrChange>
        </w:rPr>
        <w:t>Connected.</w:t>
      </w:r>
    </w:p>
    <w:p w:rsidR="000A1035" w:rsidRPr="002D3F66" w:rsidDel="0030136C" w:rsidRDefault="000A1035" w:rsidP="000A1035">
      <w:pPr>
        <w:pStyle w:val="sqlF9"/>
        <w:rPr>
          <w:del w:id="8793" w:author="Hemmati" w:date="2016-12-16T09:52:00Z"/>
          <w:rFonts w:asciiTheme="minorHAnsi" w:hAnsiTheme="minorHAnsi"/>
          <w:sz w:val="16"/>
          <w:szCs w:val="16"/>
          <w:rPrChange w:id="8794" w:author="Hemmati" w:date="2016-12-16T10:29:00Z">
            <w:rPr>
              <w:del w:id="8795" w:author="Hemmati" w:date="2016-12-16T09:52:00Z"/>
              <w:rFonts w:asciiTheme="minorHAnsi" w:hAnsiTheme="minorHAnsi"/>
            </w:rPr>
          </w:rPrChange>
        </w:rPr>
      </w:pPr>
    </w:p>
    <w:p w:rsidR="000A1035" w:rsidRPr="002D3F66" w:rsidRDefault="000A1035" w:rsidP="000A1035">
      <w:pPr>
        <w:pStyle w:val="sqlF9"/>
        <w:rPr>
          <w:rFonts w:asciiTheme="minorHAnsi" w:hAnsiTheme="minorHAnsi"/>
          <w:sz w:val="16"/>
          <w:szCs w:val="16"/>
          <w:rPrChange w:id="8796" w:author="Hemmati" w:date="2016-12-16T10:29:00Z">
            <w:rPr>
              <w:rFonts w:asciiTheme="minorHAnsi" w:hAnsiTheme="minorHAnsi"/>
            </w:rPr>
          </w:rPrChange>
        </w:rPr>
      </w:pPr>
    </w:p>
    <w:p w:rsidR="000A1035" w:rsidRPr="002D3F66" w:rsidRDefault="000A1035" w:rsidP="000A1035">
      <w:pPr>
        <w:pStyle w:val="sqlF9"/>
        <w:rPr>
          <w:rFonts w:asciiTheme="minorHAnsi" w:hAnsiTheme="minorHAnsi"/>
          <w:sz w:val="16"/>
          <w:szCs w:val="16"/>
          <w:rPrChange w:id="8797" w:author="Hemmati" w:date="2016-12-16T10:29:00Z">
            <w:rPr>
              <w:rFonts w:asciiTheme="minorHAnsi" w:hAnsiTheme="minorHAnsi"/>
            </w:rPr>
          </w:rPrChange>
        </w:rPr>
      </w:pPr>
      <w:r w:rsidRPr="002D3F66">
        <w:rPr>
          <w:rFonts w:asciiTheme="minorHAnsi" w:hAnsiTheme="minorHAnsi"/>
          <w:sz w:val="16"/>
          <w:szCs w:val="16"/>
          <w:rPrChange w:id="8798" w:author="Hemmati" w:date="2016-12-16T10:29:00Z">
            <w:rPr>
              <w:rFonts w:asciiTheme="minorHAnsi" w:hAnsiTheme="minorHAnsi"/>
            </w:rPr>
          </w:rPrChange>
        </w:rPr>
        <w:t>SQL&gt; SELECT TABLE_NAME, TABLESPACE_NAME,OWNER FROM DBA_TABLES</w:t>
      </w:r>
    </w:p>
    <w:p w:rsidR="000A1035" w:rsidRPr="002D3F66" w:rsidRDefault="000A1035" w:rsidP="000A1035">
      <w:pPr>
        <w:pStyle w:val="sqlF9"/>
        <w:rPr>
          <w:rFonts w:asciiTheme="minorHAnsi" w:hAnsiTheme="minorHAnsi"/>
          <w:sz w:val="16"/>
          <w:szCs w:val="16"/>
          <w:rPrChange w:id="8799" w:author="Hemmati" w:date="2016-12-16T10:29:00Z">
            <w:rPr>
              <w:rFonts w:asciiTheme="minorHAnsi" w:hAnsiTheme="minorHAnsi"/>
            </w:rPr>
          </w:rPrChange>
        </w:rPr>
      </w:pPr>
      <w:r w:rsidRPr="002D3F66">
        <w:rPr>
          <w:rFonts w:asciiTheme="minorHAnsi" w:hAnsiTheme="minorHAnsi"/>
          <w:sz w:val="16"/>
          <w:szCs w:val="16"/>
          <w:rPrChange w:id="8800" w:author="Hemmati" w:date="2016-12-16T10:29:00Z">
            <w:rPr>
              <w:rFonts w:asciiTheme="minorHAnsi" w:hAnsiTheme="minorHAnsi"/>
            </w:rPr>
          </w:rPrChange>
        </w:rPr>
        <w:t xml:space="preserve">  2  WHERE OWNER = 'TOWNER'</w:t>
      </w:r>
    </w:p>
    <w:p w:rsidR="000A1035" w:rsidRPr="002D3F66" w:rsidRDefault="000A1035" w:rsidP="000A1035">
      <w:pPr>
        <w:pStyle w:val="sqlF9"/>
        <w:rPr>
          <w:rFonts w:asciiTheme="minorHAnsi" w:hAnsiTheme="minorHAnsi"/>
          <w:sz w:val="16"/>
          <w:szCs w:val="16"/>
          <w:rPrChange w:id="8801" w:author="Hemmati" w:date="2016-12-16T10:29:00Z">
            <w:rPr>
              <w:rFonts w:asciiTheme="minorHAnsi" w:hAnsiTheme="minorHAnsi"/>
            </w:rPr>
          </w:rPrChange>
        </w:rPr>
      </w:pPr>
      <w:r w:rsidRPr="002D3F66">
        <w:rPr>
          <w:rFonts w:asciiTheme="minorHAnsi" w:hAnsiTheme="minorHAnsi"/>
          <w:sz w:val="16"/>
          <w:szCs w:val="16"/>
          <w:rPrChange w:id="8802" w:author="Hemmati" w:date="2016-12-16T10:29:00Z">
            <w:rPr>
              <w:rFonts w:asciiTheme="minorHAnsi" w:hAnsiTheme="minorHAnsi"/>
            </w:rPr>
          </w:rPrChange>
        </w:rPr>
        <w:t xml:space="preserve">  3  ORDER BY TABLESPACE_NAME;</w:t>
      </w:r>
    </w:p>
    <w:p w:rsidR="000A1035" w:rsidRPr="002D3F66" w:rsidRDefault="000A1035" w:rsidP="000A1035">
      <w:pPr>
        <w:pStyle w:val="sqlF9"/>
        <w:rPr>
          <w:rFonts w:asciiTheme="minorHAnsi" w:hAnsiTheme="minorHAnsi"/>
          <w:sz w:val="16"/>
          <w:szCs w:val="16"/>
          <w:rPrChange w:id="8803" w:author="Hemmati" w:date="2016-12-16T10:29:00Z">
            <w:rPr>
              <w:rFonts w:asciiTheme="minorHAnsi" w:hAnsiTheme="minorHAnsi"/>
            </w:rPr>
          </w:rPrChange>
        </w:rPr>
      </w:pPr>
    </w:p>
    <w:p w:rsidR="000A1035" w:rsidRPr="002D3F66" w:rsidRDefault="000A1035" w:rsidP="000A1035">
      <w:pPr>
        <w:pStyle w:val="sqlF9"/>
        <w:rPr>
          <w:rFonts w:asciiTheme="minorHAnsi" w:hAnsiTheme="minorHAnsi"/>
          <w:sz w:val="16"/>
          <w:szCs w:val="16"/>
          <w:rPrChange w:id="8804" w:author="Hemmati" w:date="2016-12-16T10:29:00Z">
            <w:rPr>
              <w:rFonts w:asciiTheme="minorHAnsi" w:hAnsiTheme="minorHAnsi"/>
            </w:rPr>
          </w:rPrChange>
        </w:rPr>
      </w:pPr>
      <w:r w:rsidRPr="002D3F66">
        <w:rPr>
          <w:rFonts w:asciiTheme="minorHAnsi" w:hAnsiTheme="minorHAnsi"/>
          <w:sz w:val="16"/>
          <w:szCs w:val="16"/>
          <w:rPrChange w:id="8805" w:author="Hemmati" w:date="2016-12-16T10:29:00Z">
            <w:rPr>
              <w:rFonts w:asciiTheme="minorHAnsi" w:hAnsiTheme="minorHAnsi"/>
            </w:rPr>
          </w:rPrChange>
        </w:rPr>
        <w:t>TABLE_NAME           TABLESPACE_NAME      OWNER</w:t>
      </w:r>
    </w:p>
    <w:p w:rsidR="000A1035" w:rsidRPr="002D3F66" w:rsidRDefault="000A1035" w:rsidP="000A1035">
      <w:pPr>
        <w:pStyle w:val="sqlF9"/>
        <w:rPr>
          <w:rFonts w:asciiTheme="minorHAnsi" w:hAnsiTheme="minorHAnsi"/>
          <w:sz w:val="16"/>
          <w:szCs w:val="16"/>
          <w:rPrChange w:id="8806" w:author="Hemmati" w:date="2016-12-16T10:29:00Z">
            <w:rPr>
              <w:rFonts w:asciiTheme="minorHAnsi" w:hAnsiTheme="minorHAnsi"/>
            </w:rPr>
          </w:rPrChange>
        </w:rPr>
      </w:pPr>
      <w:r w:rsidRPr="002D3F66">
        <w:rPr>
          <w:rFonts w:asciiTheme="minorHAnsi" w:hAnsiTheme="minorHAnsi"/>
          <w:sz w:val="16"/>
          <w:szCs w:val="16"/>
          <w:rPrChange w:id="8807" w:author="Hemmati" w:date="2016-12-16T10:29:00Z">
            <w:rPr>
              <w:rFonts w:asciiTheme="minorHAnsi" w:hAnsiTheme="minorHAnsi"/>
            </w:rPr>
          </w:rPrChange>
        </w:rPr>
        <w:t>-------------------- -------------------- --------------------</w:t>
      </w:r>
    </w:p>
    <w:p w:rsidR="000A1035" w:rsidRPr="002D3F66" w:rsidRDefault="000A1035" w:rsidP="000A1035">
      <w:pPr>
        <w:pStyle w:val="sqlF9"/>
        <w:rPr>
          <w:rFonts w:asciiTheme="minorHAnsi" w:hAnsiTheme="minorHAnsi"/>
          <w:sz w:val="16"/>
          <w:szCs w:val="16"/>
          <w:rPrChange w:id="8808" w:author="Hemmati" w:date="2016-12-16T10:29:00Z">
            <w:rPr>
              <w:rFonts w:asciiTheme="minorHAnsi" w:hAnsiTheme="minorHAnsi"/>
            </w:rPr>
          </w:rPrChange>
        </w:rPr>
      </w:pPr>
      <w:r w:rsidRPr="002D3F66">
        <w:rPr>
          <w:rFonts w:asciiTheme="minorHAnsi" w:hAnsiTheme="minorHAnsi"/>
          <w:sz w:val="16"/>
          <w:szCs w:val="16"/>
          <w:rPrChange w:id="8809" w:author="Hemmati" w:date="2016-12-16T10:29:00Z">
            <w:rPr>
              <w:rFonts w:asciiTheme="minorHAnsi" w:hAnsiTheme="minorHAnsi"/>
            </w:rPr>
          </w:rPrChange>
        </w:rPr>
        <w:t>CUSTOMER_DATA        ADHOC                TOWNER</w:t>
      </w:r>
    </w:p>
    <w:p w:rsidR="000A1035" w:rsidRPr="002D3F66" w:rsidRDefault="000A1035" w:rsidP="000A1035">
      <w:pPr>
        <w:pStyle w:val="sqlF9"/>
        <w:rPr>
          <w:rFonts w:asciiTheme="minorHAnsi" w:hAnsiTheme="minorHAnsi"/>
          <w:sz w:val="16"/>
          <w:szCs w:val="16"/>
          <w:rPrChange w:id="8810" w:author="Hemmati" w:date="2016-12-16T10:29:00Z">
            <w:rPr>
              <w:rFonts w:asciiTheme="minorHAnsi" w:hAnsiTheme="minorHAnsi"/>
            </w:rPr>
          </w:rPrChange>
        </w:rPr>
      </w:pPr>
      <w:r w:rsidRPr="002D3F66">
        <w:rPr>
          <w:rFonts w:asciiTheme="minorHAnsi" w:hAnsiTheme="minorHAnsi"/>
          <w:sz w:val="16"/>
          <w:szCs w:val="16"/>
          <w:rPrChange w:id="8811" w:author="Hemmati" w:date="2016-12-16T10:29:00Z">
            <w:rPr>
              <w:rFonts w:asciiTheme="minorHAnsi" w:hAnsiTheme="minorHAnsi"/>
            </w:rPr>
          </w:rPrChange>
        </w:rPr>
        <w:t>SUPPLIER_DATA        ADHOC                TOWNER</w:t>
      </w:r>
    </w:p>
    <w:p w:rsidR="000A1035" w:rsidRPr="002D3F66" w:rsidRDefault="000A1035" w:rsidP="000A1035">
      <w:pPr>
        <w:pStyle w:val="sqlF9"/>
        <w:rPr>
          <w:rFonts w:asciiTheme="minorHAnsi" w:hAnsiTheme="minorHAnsi"/>
          <w:sz w:val="16"/>
          <w:szCs w:val="16"/>
          <w:rPrChange w:id="8812" w:author="Hemmati" w:date="2016-12-16T10:29:00Z">
            <w:rPr>
              <w:rFonts w:asciiTheme="minorHAnsi" w:hAnsiTheme="minorHAnsi"/>
            </w:rPr>
          </w:rPrChange>
        </w:rPr>
      </w:pPr>
      <w:r w:rsidRPr="002D3F66">
        <w:rPr>
          <w:rFonts w:asciiTheme="minorHAnsi" w:hAnsiTheme="minorHAnsi"/>
          <w:sz w:val="16"/>
          <w:szCs w:val="16"/>
          <w:rPrChange w:id="8813" w:author="Hemmati" w:date="2016-12-16T10:29:00Z">
            <w:rPr>
              <w:rFonts w:asciiTheme="minorHAnsi" w:hAnsiTheme="minorHAnsi"/>
            </w:rPr>
          </w:rPrChange>
        </w:rPr>
        <w:t>SALE_DATA            ADHOC                TOWNER</w:t>
      </w:r>
    </w:p>
    <w:p w:rsidR="000A1035" w:rsidRPr="002D3F66" w:rsidRDefault="000A1035" w:rsidP="000A1035">
      <w:pPr>
        <w:pStyle w:val="sqlF9"/>
        <w:rPr>
          <w:rFonts w:asciiTheme="minorHAnsi" w:hAnsiTheme="minorHAnsi"/>
          <w:sz w:val="16"/>
          <w:szCs w:val="16"/>
          <w:rPrChange w:id="8814" w:author="Hemmati" w:date="2016-12-16T10:29:00Z">
            <w:rPr>
              <w:rFonts w:asciiTheme="minorHAnsi" w:hAnsiTheme="minorHAnsi"/>
            </w:rPr>
          </w:rPrChange>
        </w:rPr>
      </w:pPr>
      <w:r w:rsidRPr="002D3F66">
        <w:rPr>
          <w:rFonts w:asciiTheme="minorHAnsi" w:hAnsiTheme="minorHAnsi"/>
          <w:sz w:val="16"/>
          <w:szCs w:val="16"/>
          <w:rPrChange w:id="8815" w:author="Hemmati" w:date="2016-12-16T10:29:00Z">
            <w:rPr>
              <w:rFonts w:asciiTheme="minorHAnsi" w:hAnsiTheme="minorHAnsi"/>
            </w:rPr>
          </w:rPrChange>
        </w:rPr>
        <w:t>TAX                  USER_DATA            TOWNER</w:t>
      </w:r>
    </w:p>
    <w:p w:rsidR="000A1035" w:rsidRPr="002D3F66" w:rsidRDefault="000A1035" w:rsidP="000A1035">
      <w:pPr>
        <w:pStyle w:val="sqlF9"/>
        <w:rPr>
          <w:rFonts w:asciiTheme="minorHAnsi" w:hAnsiTheme="minorHAnsi"/>
          <w:sz w:val="16"/>
          <w:szCs w:val="16"/>
          <w:rPrChange w:id="8816" w:author="Hemmati" w:date="2016-12-16T10:29:00Z">
            <w:rPr>
              <w:rFonts w:asciiTheme="minorHAnsi" w:hAnsiTheme="minorHAnsi"/>
            </w:rPr>
          </w:rPrChange>
        </w:rPr>
      </w:pPr>
      <w:r w:rsidRPr="002D3F66">
        <w:rPr>
          <w:rFonts w:asciiTheme="minorHAnsi" w:hAnsiTheme="minorHAnsi"/>
          <w:sz w:val="16"/>
          <w:szCs w:val="16"/>
          <w:rPrChange w:id="8817" w:author="Hemmati" w:date="2016-12-16T10:29:00Z">
            <w:rPr>
              <w:rFonts w:asciiTheme="minorHAnsi" w:hAnsiTheme="minorHAnsi"/>
            </w:rPr>
          </w:rPrChange>
        </w:rPr>
        <w:t>CREDIT_CARD          USER_DATA            TOWNER</w:t>
      </w:r>
    </w:p>
    <w:p w:rsidR="000A1035" w:rsidRPr="002D3F66" w:rsidDel="0030136C" w:rsidRDefault="000A1035" w:rsidP="000A1035">
      <w:pPr>
        <w:pStyle w:val="sqlF9"/>
        <w:rPr>
          <w:del w:id="8818" w:author="Hemmati" w:date="2016-12-16T09:52:00Z"/>
          <w:rFonts w:asciiTheme="minorHAnsi" w:hAnsiTheme="minorHAnsi"/>
          <w:sz w:val="16"/>
          <w:szCs w:val="16"/>
          <w:rPrChange w:id="8819" w:author="Hemmati" w:date="2016-12-16T10:29:00Z">
            <w:rPr>
              <w:del w:id="8820" w:author="Hemmati" w:date="2016-12-16T09:52:00Z"/>
              <w:rFonts w:asciiTheme="minorHAnsi" w:hAnsiTheme="minorHAnsi"/>
            </w:rPr>
          </w:rPrChange>
        </w:rPr>
      </w:pPr>
      <w:del w:id="8821" w:author="Hemmati" w:date="2016-12-16T09:52:00Z">
        <w:r w:rsidRPr="002D3F66" w:rsidDel="0030136C">
          <w:rPr>
            <w:rFonts w:asciiTheme="minorHAnsi" w:hAnsiTheme="minorHAnsi"/>
            <w:sz w:val="16"/>
            <w:szCs w:val="16"/>
            <w:rPrChange w:id="8822" w:author="Hemmati" w:date="2016-12-16T10:29:00Z">
              <w:rPr>
                <w:rFonts w:asciiTheme="minorHAnsi" w:hAnsiTheme="minorHAnsi"/>
              </w:rPr>
            </w:rPrChange>
          </w:rPr>
          <w:delText>REWARD               USER_DATA            TOWNER</w:delText>
        </w:r>
      </w:del>
    </w:p>
    <w:p w:rsidR="000A1035" w:rsidRPr="002D3F66" w:rsidDel="0030136C" w:rsidRDefault="000A1035" w:rsidP="000A1035">
      <w:pPr>
        <w:pStyle w:val="sqlF9"/>
        <w:rPr>
          <w:del w:id="8823" w:author="Hemmati" w:date="2016-12-16T09:52:00Z"/>
          <w:rFonts w:asciiTheme="minorHAnsi" w:hAnsiTheme="minorHAnsi"/>
          <w:sz w:val="16"/>
          <w:szCs w:val="16"/>
          <w:rPrChange w:id="8824" w:author="Hemmati" w:date="2016-12-16T10:29:00Z">
            <w:rPr>
              <w:del w:id="8825" w:author="Hemmati" w:date="2016-12-16T09:52:00Z"/>
              <w:rFonts w:asciiTheme="minorHAnsi" w:hAnsiTheme="minorHAnsi"/>
            </w:rPr>
          </w:rPrChange>
        </w:rPr>
      </w:pPr>
      <w:del w:id="8826" w:author="Hemmati" w:date="2016-12-16T09:52:00Z">
        <w:r w:rsidRPr="002D3F66" w:rsidDel="0030136C">
          <w:rPr>
            <w:rFonts w:asciiTheme="minorHAnsi" w:hAnsiTheme="minorHAnsi"/>
            <w:sz w:val="16"/>
            <w:szCs w:val="16"/>
            <w:rPrChange w:id="8827" w:author="Hemmati" w:date="2016-12-16T10:29:00Z">
              <w:rPr>
                <w:rFonts w:asciiTheme="minorHAnsi" w:hAnsiTheme="minorHAnsi"/>
              </w:rPr>
            </w:rPrChange>
          </w:rPr>
          <w:delText>COMMISSION_TRACK     USER_DATA            TOWNER</w:delText>
        </w:r>
      </w:del>
    </w:p>
    <w:p w:rsidR="000A1035" w:rsidRPr="002D3F66" w:rsidRDefault="000A1035" w:rsidP="000A1035">
      <w:pPr>
        <w:pStyle w:val="sqlF9"/>
        <w:rPr>
          <w:rFonts w:asciiTheme="minorHAnsi" w:hAnsiTheme="minorHAnsi"/>
          <w:sz w:val="16"/>
          <w:szCs w:val="16"/>
          <w:rPrChange w:id="8828" w:author="Hemmati" w:date="2016-12-16T10:29:00Z">
            <w:rPr>
              <w:rFonts w:asciiTheme="minorHAnsi" w:hAnsiTheme="minorHAnsi"/>
            </w:rPr>
          </w:rPrChange>
        </w:rPr>
      </w:pPr>
      <w:r w:rsidRPr="002D3F66">
        <w:rPr>
          <w:rFonts w:asciiTheme="minorHAnsi" w:hAnsiTheme="minorHAnsi"/>
          <w:sz w:val="16"/>
          <w:szCs w:val="16"/>
          <w:rPrChange w:id="8829" w:author="Hemmati" w:date="2016-12-16T10:29:00Z">
            <w:rPr>
              <w:rFonts w:asciiTheme="minorHAnsi" w:hAnsiTheme="minorHAnsi"/>
            </w:rPr>
          </w:rPrChange>
        </w:rPr>
        <w:t>PRODUCT_SOLD         USER_DATA            TOWNER</w:t>
      </w:r>
    </w:p>
    <w:p w:rsidR="000A1035" w:rsidRPr="002D3F66" w:rsidRDefault="000A1035" w:rsidP="000A1035">
      <w:pPr>
        <w:pStyle w:val="sqlF9"/>
        <w:rPr>
          <w:rFonts w:asciiTheme="minorHAnsi" w:hAnsiTheme="minorHAnsi"/>
          <w:sz w:val="16"/>
          <w:szCs w:val="16"/>
          <w:rPrChange w:id="8830" w:author="Hemmati" w:date="2016-12-16T10:29:00Z">
            <w:rPr>
              <w:rFonts w:asciiTheme="minorHAnsi" w:hAnsiTheme="minorHAnsi"/>
            </w:rPr>
          </w:rPrChange>
        </w:rPr>
      </w:pPr>
      <w:r w:rsidRPr="002D3F66">
        <w:rPr>
          <w:rFonts w:asciiTheme="minorHAnsi" w:hAnsiTheme="minorHAnsi"/>
          <w:sz w:val="16"/>
          <w:szCs w:val="16"/>
          <w:rPrChange w:id="8831" w:author="Hemmati" w:date="2016-12-16T10:29:00Z">
            <w:rPr>
              <w:rFonts w:asciiTheme="minorHAnsi" w:hAnsiTheme="minorHAnsi"/>
            </w:rPr>
          </w:rPrChange>
        </w:rPr>
        <w:t>AGENT_OFFICE         USER_DATA            TOWNER</w:t>
      </w:r>
    </w:p>
    <w:p w:rsidR="000A1035" w:rsidRPr="002D3F66" w:rsidRDefault="000A1035" w:rsidP="000A1035">
      <w:pPr>
        <w:pStyle w:val="sqlF9"/>
        <w:rPr>
          <w:rFonts w:asciiTheme="minorHAnsi" w:hAnsiTheme="minorHAnsi"/>
          <w:sz w:val="16"/>
          <w:szCs w:val="16"/>
          <w:rPrChange w:id="8832" w:author="Hemmati" w:date="2016-12-16T10:29:00Z">
            <w:rPr>
              <w:rFonts w:asciiTheme="minorHAnsi" w:hAnsiTheme="minorHAnsi"/>
            </w:rPr>
          </w:rPrChange>
        </w:rPr>
      </w:pPr>
      <w:r w:rsidRPr="002D3F66">
        <w:rPr>
          <w:rFonts w:asciiTheme="minorHAnsi" w:hAnsiTheme="minorHAnsi"/>
          <w:sz w:val="16"/>
          <w:szCs w:val="16"/>
          <w:rPrChange w:id="8833" w:author="Hemmati" w:date="2016-12-16T10:29:00Z">
            <w:rPr>
              <w:rFonts w:asciiTheme="minorHAnsi" w:hAnsiTheme="minorHAnsi"/>
            </w:rPr>
          </w:rPrChange>
        </w:rPr>
        <w:t>TRIP_TYPE            USER_DATA            TOWNER</w:t>
      </w:r>
    </w:p>
    <w:p w:rsidR="000A1035" w:rsidRPr="002D3F66" w:rsidRDefault="000A1035" w:rsidP="000A1035">
      <w:pPr>
        <w:pStyle w:val="sqlF9"/>
        <w:rPr>
          <w:rFonts w:asciiTheme="minorHAnsi" w:hAnsiTheme="minorHAnsi"/>
          <w:sz w:val="16"/>
          <w:szCs w:val="16"/>
          <w:rPrChange w:id="8834" w:author="Hemmati" w:date="2016-12-16T10:29:00Z">
            <w:rPr>
              <w:rFonts w:asciiTheme="minorHAnsi" w:hAnsiTheme="minorHAnsi"/>
            </w:rPr>
          </w:rPrChange>
        </w:rPr>
      </w:pPr>
      <w:r w:rsidRPr="002D3F66">
        <w:rPr>
          <w:rFonts w:asciiTheme="minorHAnsi" w:hAnsiTheme="minorHAnsi"/>
          <w:sz w:val="16"/>
          <w:szCs w:val="16"/>
          <w:rPrChange w:id="8835" w:author="Hemmati" w:date="2016-12-16T10:29:00Z">
            <w:rPr>
              <w:rFonts w:asciiTheme="minorHAnsi" w:hAnsiTheme="minorHAnsi"/>
            </w:rPr>
          </w:rPrChange>
        </w:rPr>
        <w:t>PAYMENT_TYPE         USER_DATA            TOWNER</w:t>
      </w:r>
    </w:p>
    <w:p w:rsidR="000A1035" w:rsidRPr="002D3F66" w:rsidRDefault="000A1035" w:rsidP="000A1035">
      <w:pPr>
        <w:pStyle w:val="sqlF9"/>
        <w:rPr>
          <w:rFonts w:asciiTheme="minorHAnsi" w:hAnsiTheme="minorHAnsi"/>
          <w:sz w:val="16"/>
          <w:szCs w:val="16"/>
          <w:rPrChange w:id="8836" w:author="Hemmati" w:date="2016-12-16T10:29:00Z">
            <w:rPr>
              <w:rFonts w:asciiTheme="minorHAnsi" w:hAnsiTheme="minorHAnsi"/>
            </w:rPr>
          </w:rPrChange>
        </w:rPr>
      </w:pPr>
      <w:r w:rsidRPr="002D3F66">
        <w:rPr>
          <w:rFonts w:asciiTheme="minorHAnsi" w:hAnsiTheme="minorHAnsi"/>
          <w:sz w:val="16"/>
          <w:szCs w:val="16"/>
          <w:rPrChange w:id="8837" w:author="Hemmati" w:date="2016-12-16T10:29:00Z">
            <w:rPr>
              <w:rFonts w:asciiTheme="minorHAnsi" w:hAnsiTheme="minorHAnsi"/>
            </w:rPr>
          </w:rPrChange>
        </w:rPr>
        <w:t>DESTINATION          USER_DATA            TOWNER</w:t>
      </w:r>
    </w:p>
    <w:p w:rsidR="000A1035" w:rsidRPr="002D3F66" w:rsidDel="0030136C" w:rsidRDefault="000A1035" w:rsidP="000A1035">
      <w:pPr>
        <w:pStyle w:val="sqlF9"/>
        <w:rPr>
          <w:del w:id="8838" w:author="Hemmati" w:date="2016-12-16T09:52:00Z"/>
          <w:rFonts w:asciiTheme="minorHAnsi" w:hAnsiTheme="minorHAnsi"/>
          <w:sz w:val="16"/>
          <w:szCs w:val="16"/>
          <w:rPrChange w:id="8839" w:author="Hemmati" w:date="2016-12-16T10:29:00Z">
            <w:rPr>
              <w:del w:id="8840" w:author="Hemmati" w:date="2016-12-16T09:52:00Z"/>
              <w:rFonts w:asciiTheme="minorHAnsi" w:hAnsiTheme="minorHAnsi"/>
            </w:rPr>
          </w:rPrChange>
        </w:rPr>
      </w:pPr>
      <w:del w:id="8841" w:author="Hemmati" w:date="2016-12-16T09:52:00Z">
        <w:r w:rsidRPr="002D3F66" w:rsidDel="0030136C">
          <w:rPr>
            <w:rFonts w:asciiTheme="minorHAnsi" w:hAnsiTheme="minorHAnsi"/>
            <w:sz w:val="16"/>
            <w:szCs w:val="16"/>
            <w:rPrChange w:id="8842" w:author="Hemmati" w:date="2016-12-16T10:29:00Z">
              <w:rPr>
                <w:rFonts w:asciiTheme="minorHAnsi" w:hAnsiTheme="minorHAnsi"/>
              </w:rPr>
            </w:rPrChange>
          </w:rPr>
          <w:delText>FEE_TYPE             USER_DATA            TOWNER</w:delText>
        </w:r>
      </w:del>
    </w:p>
    <w:p w:rsidR="000A1035" w:rsidRPr="002D3F66" w:rsidRDefault="000A1035" w:rsidP="000A1035">
      <w:pPr>
        <w:pStyle w:val="sqlF9"/>
        <w:rPr>
          <w:rFonts w:asciiTheme="minorHAnsi" w:hAnsiTheme="minorHAnsi"/>
          <w:sz w:val="16"/>
          <w:szCs w:val="16"/>
          <w:rPrChange w:id="8843" w:author="Hemmati" w:date="2016-12-16T10:29:00Z">
            <w:rPr>
              <w:rFonts w:asciiTheme="minorHAnsi" w:hAnsiTheme="minorHAnsi"/>
            </w:rPr>
          </w:rPrChange>
        </w:rPr>
      </w:pPr>
      <w:r w:rsidRPr="002D3F66">
        <w:rPr>
          <w:rFonts w:asciiTheme="minorHAnsi" w:hAnsiTheme="minorHAnsi"/>
          <w:sz w:val="16"/>
          <w:szCs w:val="16"/>
          <w:rPrChange w:id="8844" w:author="Hemmati" w:date="2016-12-16T10:29:00Z">
            <w:rPr>
              <w:rFonts w:asciiTheme="minorHAnsi" w:hAnsiTheme="minorHAnsi"/>
            </w:rPr>
          </w:rPrChange>
        </w:rPr>
        <w:t>CLASS_TYPE           USER_DATA            TOWNER</w:t>
      </w:r>
    </w:p>
    <w:p w:rsidR="000A1035" w:rsidRPr="002D3F66" w:rsidRDefault="000A1035" w:rsidP="000A1035">
      <w:pPr>
        <w:pStyle w:val="sqlF9"/>
        <w:rPr>
          <w:rFonts w:asciiTheme="minorHAnsi" w:hAnsiTheme="minorHAnsi"/>
          <w:sz w:val="16"/>
          <w:szCs w:val="16"/>
          <w:rPrChange w:id="8845" w:author="Hemmati" w:date="2016-12-16T10:29:00Z">
            <w:rPr>
              <w:rFonts w:asciiTheme="minorHAnsi" w:hAnsiTheme="minorHAnsi"/>
            </w:rPr>
          </w:rPrChange>
        </w:rPr>
      </w:pPr>
      <w:r w:rsidRPr="002D3F66">
        <w:rPr>
          <w:rFonts w:asciiTheme="minorHAnsi" w:hAnsiTheme="minorHAnsi"/>
          <w:sz w:val="16"/>
          <w:szCs w:val="16"/>
          <w:rPrChange w:id="8846" w:author="Hemmati" w:date="2016-12-16T10:29:00Z">
            <w:rPr>
              <w:rFonts w:asciiTheme="minorHAnsi" w:hAnsiTheme="minorHAnsi"/>
            </w:rPr>
          </w:rPrChange>
        </w:rPr>
        <w:t>AFFILIATION          USER_DATA            TOWNER</w:t>
      </w:r>
    </w:p>
    <w:p w:rsidR="000A1035" w:rsidRPr="002D3F66" w:rsidRDefault="000A1035" w:rsidP="000A1035">
      <w:pPr>
        <w:pStyle w:val="sqlF9"/>
        <w:rPr>
          <w:rFonts w:asciiTheme="minorHAnsi" w:hAnsiTheme="minorHAnsi"/>
          <w:sz w:val="16"/>
          <w:szCs w:val="16"/>
          <w:rPrChange w:id="8847" w:author="Hemmati" w:date="2016-12-16T10:29:00Z">
            <w:rPr>
              <w:rFonts w:asciiTheme="minorHAnsi" w:hAnsiTheme="minorHAnsi"/>
            </w:rPr>
          </w:rPrChange>
        </w:rPr>
      </w:pPr>
      <w:r w:rsidRPr="002D3F66">
        <w:rPr>
          <w:rFonts w:asciiTheme="minorHAnsi" w:hAnsiTheme="minorHAnsi"/>
          <w:sz w:val="16"/>
          <w:szCs w:val="16"/>
          <w:rPrChange w:id="8848" w:author="Hemmati" w:date="2016-12-16T10:29:00Z">
            <w:rPr>
              <w:rFonts w:asciiTheme="minorHAnsi" w:hAnsiTheme="minorHAnsi"/>
            </w:rPr>
          </w:rPrChange>
        </w:rPr>
        <w:t>PRODUCT_CATEGORY     USER_DATA            TOWNER</w:t>
      </w:r>
    </w:p>
    <w:p w:rsidR="000A1035" w:rsidRPr="002D3F66" w:rsidRDefault="000A1035" w:rsidP="000A1035">
      <w:pPr>
        <w:pStyle w:val="sqlF9"/>
        <w:rPr>
          <w:rFonts w:asciiTheme="minorHAnsi" w:hAnsiTheme="minorHAnsi"/>
          <w:sz w:val="16"/>
          <w:szCs w:val="16"/>
          <w:rPrChange w:id="8849" w:author="Hemmati" w:date="2016-12-16T10:29:00Z">
            <w:rPr>
              <w:rFonts w:asciiTheme="minorHAnsi" w:hAnsiTheme="minorHAnsi"/>
            </w:rPr>
          </w:rPrChange>
        </w:rPr>
      </w:pPr>
      <w:r w:rsidRPr="002D3F66">
        <w:rPr>
          <w:rFonts w:asciiTheme="minorHAnsi" w:hAnsiTheme="minorHAnsi"/>
          <w:sz w:val="16"/>
          <w:szCs w:val="16"/>
          <w:rPrChange w:id="8850" w:author="Hemmati" w:date="2016-12-16T10:29:00Z">
            <w:rPr>
              <w:rFonts w:asciiTheme="minorHAnsi" w:hAnsiTheme="minorHAnsi"/>
            </w:rPr>
          </w:rPrChange>
        </w:rPr>
        <w:t>AGENT_EMP            USER_DATA            TOWNER</w:t>
      </w:r>
    </w:p>
    <w:p w:rsidR="000A1035" w:rsidRPr="002D3F66" w:rsidDel="0030136C" w:rsidRDefault="000A1035" w:rsidP="000A1035">
      <w:pPr>
        <w:pStyle w:val="sqlF9"/>
        <w:rPr>
          <w:del w:id="8851" w:author="Hemmati" w:date="2016-12-16T09:52:00Z"/>
          <w:rFonts w:asciiTheme="minorHAnsi" w:hAnsiTheme="minorHAnsi"/>
          <w:sz w:val="16"/>
          <w:szCs w:val="16"/>
          <w:rPrChange w:id="8852" w:author="Hemmati" w:date="2016-12-16T10:29:00Z">
            <w:rPr>
              <w:del w:id="8853" w:author="Hemmati" w:date="2016-12-16T09:52:00Z"/>
              <w:rFonts w:asciiTheme="minorHAnsi" w:hAnsiTheme="minorHAnsi"/>
            </w:rPr>
          </w:rPrChange>
        </w:rPr>
      </w:pPr>
      <w:del w:id="8854" w:author="Hemmati" w:date="2016-12-16T09:52:00Z">
        <w:r w:rsidRPr="002D3F66" w:rsidDel="0030136C">
          <w:rPr>
            <w:rFonts w:asciiTheme="minorHAnsi" w:hAnsiTheme="minorHAnsi"/>
            <w:sz w:val="16"/>
            <w:szCs w:val="16"/>
            <w:rPrChange w:id="8855" w:author="Hemmati" w:date="2016-12-16T10:29:00Z">
              <w:rPr>
                <w:rFonts w:asciiTheme="minorHAnsi" w:hAnsiTheme="minorHAnsi"/>
              </w:rPr>
            </w:rPrChange>
          </w:rPr>
          <w:delText>COMMISSION_STATUS    USER_DATA            TOWNER</w:delText>
        </w:r>
      </w:del>
    </w:p>
    <w:p w:rsidR="000A1035" w:rsidRPr="002D3F66" w:rsidRDefault="000A1035" w:rsidP="000A1035">
      <w:pPr>
        <w:pStyle w:val="sqlF9"/>
        <w:rPr>
          <w:rFonts w:asciiTheme="minorHAnsi" w:hAnsiTheme="minorHAnsi"/>
          <w:sz w:val="16"/>
          <w:szCs w:val="16"/>
          <w:rPrChange w:id="8856" w:author="Hemmati" w:date="2016-12-16T10:29:00Z">
            <w:rPr>
              <w:rFonts w:asciiTheme="minorHAnsi" w:hAnsiTheme="minorHAnsi"/>
            </w:rPr>
          </w:rPrChange>
        </w:rPr>
      </w:pPr>
      <w:r w:rsidRPr="002D3F66">
        <w:rPr>
          <w:rFonts w:asciiTheme="minorHAnsi" w:hAnsiTheme="minorHAnsi"/>
          <w:sz w:val="16"/>
          <w:szCs w:val="16"/>
          <w:rPrChange w:id="8857" w:author="Hemmati" w:date="2016-12-16T10:29:00Z">
            <w:rPr>
              <w:rFonts w:asciiTheme="minorHAnsi" w:hAnsiTheme="minorHAnsi"/>
            </w:rPr>
          </w:rPrChange>
        </w:rPr>
        <w:t>CUSTOMER             USER_DATA            TOWNER</w:t>
      </w:r>
    </w:p>
    <w:p w:rsidR="000A1035" w:rsidRPr="002D3F66" w:rsidRDefault="000A1035" w:rsidP="000A1035">
      <w:pPr>
        <w:pStyle w:val="sqlF9"/>
        <w:rPr>
          <w:rFonts w:asciiTheme="minorHAnsi" w:hAnsiTheme="minorHAnsi"/>
          <w:sz w:val="16"/>
          <w:szCs w:val="16"/>
          <w:rPrChange w:id="8858" w:author="Hemmati" w:date="2016-12-16T10:29:00Z">
            <w:rPr>
              <w:rFonts w:asciiTheme="minorHAnsi" w:hAnsiTheme="minorHAnsi"/>
            </w:rPr>
          </w:rPrChange>
        </w:rPr>
      </w:pPr>
      <w:r w:rsidRPr="002D3F66">
        <w:rPr>
          <w:rFonts w:asciiTheme="minorHAnsi" w:hAnsiTheme="minorHAnsi"/>
          <w:sz w:val="16"/>
          <w:szCs w:val="16"/>
          <w:rPrChange w:id="8859" w:author="Hemmati" w:date="2016-12-16T10:29:00Z">
            <w:rPr>
              <w:rFonts w:asciiTheme="minorHAnsi" w:hAnsiTheme="minorHAnsi"/>
            </w:rPr>
          </w:rPrChange>
        </w:rPr>
        <w:t>BOOKING              USER_DATA            TOWNER</w:t>
      </w:r>
    </w:p>
    <w:p w:rsidR="000A1035" w:rsidRPr="002D3F66" w:rsidRDefault="000A1035" w:rsidP="000A1035">
      <w:pPr>
        <w:pStyle w:val="sqlF9"/>
        <w:rPr>
          <w:rFonts w:asciiTheme="minorHAnsi" w:hAnsiTheme="minorHAnsi"/>
          <w:sz w:val="16"/>
          <w:szCs w:val="16"/>
          <w:rPrChange w:id="8860" w:author="Hemmati" w:date="2016-12-16T10:29:00Z">
            <w:rPr>
              <w:rFonts w:asciiTheme="minorHAnsi" w:hAnsiTheme="minorHAnsi"/>
            </w:rPr>
          </w:rPrChange>
        </w:rPr>
      </w:pPr>
      <w:r w:rsidRPr="002D3F66">
        <w:rPr>
          <w:rFonts w:asciiTheme="minorHAnsi" w:hAnsiTheme="minorHAnsi"/>
          <w:sz w:val="16"/>
          <w:szCs w:val="16"/>
          <w:rPrChange w:id="8861" w:author="Hemmati" w:date="2016-12-16T10:29:00Z">
            <w:rPr>
              <w:rFonts w:asciiTheme="minorHAnsi" w:hAnsiTheme="minorHAnsi"/>
            </w:rPr>
          </w:rPrChange>
        </w:rPr>
        <w:t>SUPPLIER             USER_DATA            TOWNER</w:t>
      </w:r>
    </w:p>
    <w:p w:rsidR="000A1035" w:rsidRPr="002D3F66" w:rsidRDefault="000A1035" w:rsidP="000A1035">
      <w:pPr>
        <w:pStyle w:val="sqlF9"/>
        <w:rPr>
          <w:rFonts w:asciiTheme="minorHAnsi" w:hAnsiTheme="minorHAnsi"/>
          <w:sz w:val="16"/>
          <w:szCs w:val="16"/>
          <w:rPrChange w:id="8862" w:author="Hemmati" w:date="2016-12-16T10:29:00Z">
            <w:rPr>
              <w:rFonts w:asciiTheme="minorHAnsi" w:hAnsiTheme="minorHAnsi"/>
            </w:rPr>
          </w:rPrChange>
        </w:rPr>
      </w:pPr>
      <w:r w:rsidRPr="002D3F66">
        <w:rPr>
          <w:rFonts w:asciiTheme="minorHAnsi" w:hAnsiTheme="minorHAnsi"/>
          <w:sz w:val="16"/>
          <w:szCs w:val="16"/>
          <w:rPrChange w:id="8863" w:author="Hemmati" w:date="2016-12-16T10:29:00Z">
            <w:rPr>
              <w:rFonts w:asciiTheme="minorHAnsi" w:hAnsiTheme="minorHAnsi"/>
            </w:rPr>
          </w:rPrChange>
        </w:rPr>
        <w:t>TRAVELLER            USER_DATA            TOWNER</w:t>
      </w:r>
    </w:p>
    <w:p w:rsidR="000A1035" w:rsidRPr="002D3F66" w:rsidRDefault="000A1035" w:rsidP="000A1035">
      <w:pPr>
        <w:pStyle w:val="sqlF9"/>
        <w:rPr>
          <w:rFonts w:asciiTheme="minorHAnsi" w:hAnsiTheme="minorHAnsi"/>
          <w:sz w:val="16"/>
          <w:szCs w:val="16"/>
          <w:rPrChange w:id="8864" w:author="Hemmati" w:date="2016-12-16T10:29:00Z">
            <w:rPr>
              <w:rFonts w:asciiTheme="minorHAnsi" w:hAnsiTheme="minorHAnsi"/>
            </w:rPr>
          </w:rPrChange>
        </w:rPr>
      </w:pPr>
      <w:r w:rsidRPr="002D3F66">
        <w:rPr>
          <w:rFonts w:asciiTheme="minorHAnsi" w:hAnsiTheme="minorHAnsi"/>
          <w:sz w:val="16"/>
          <w:szCs w:val="16"/>
          <w:rPrChange w:id="8865" w:author="Hemmati" w:date="2016-12-16T10:29:00Z">
            <w:rPr>
              <w:rFonts w:asciiTheme="minorHAnsi" w:hAnsiTheme="minorHAnsi"/>
            </w:rPr>
          </w:rPrChange>
        </w:rPr>
        <w:t>ITIN_INVOICE         USER_DATA            TOWNER</w:t>
      </w:r>
    </w:p>
    <w:p w:rsidR="000A1035" w:rsidRPr="002D3F66" w:rsidRDefault="000A1035" w:rsidP="000A1035">
      <w:pPr>
        <w:pStyle w:val="sqlF9"/>
        <w:rPr>
          <w:rFonts w:asciiTheme="minorHAnsi" w:hAnsiTheme="minorHAnsi"/>
          <w:sz w:val="16"/>
          <w:szCs w:val="16"/>
          <w:rPrChange w:id="8866" w:author="Hemmati" w:date="2016-12-16T10:29:00Z">
            <w:rPr>
              <w:rFonts w:asciiTheme="minorHAnsi" w:hAnsiTheme="minorHAnsi"/>
            </w:rPr>
          </w:rPrChange>
        </w:rPr>
      </w:pPr>
    </w:p>
    <w:p w:rsidR="000A1035" w:rsidRPr="002D3F66" w:rsidRDefault="0030136C" w:rsidP="000A1035">
      <w:pPr>
        <w:pStyle w:val="sqlF9"/>
        <w:rPr>
          <w:rFonts w:asciiTheme="minorHAnsi" w:hAnsiTheme="minorHAnsi"/>
          <w:sz w:val="16"/>
          <w:szCs w:val="16"/>
          <w:rPrChange w:id="8867" w:author="Hemmati" w:date="2016-12-16T10:29:00Z">
            <w:rPr>
              <w:rFonts w:asciiTheme="minorHAnsi" w:hAnsiTheme="minorHAnsi"/>
            </w:rPr>
          </w:rPrChange>
        </w:rPr>
      </w:pPr>
      <w:ins w:id="8868" w:author="Hemmati" w:date="2016-12-16T09:52:00Z">
        <w:r w:rsidRPr="002D3F66">
          <w:rPr>
            <w:rFonts w:asciiTheme="minorHAnsi" w:hAnsiTheme="minorHAnsi"/>
            <w:sz w:val="16"/>
            <w:szCs w:val="16"/>
            <w:rPrChange w:id="8869" w:author="Hemmati" w:date="2016-12-16T10:29:00Z">
              <w:rPr>
                <w:rFonts w:asciiTheme="minorHAnsi" w:hAnsiTheme="minorHAnsi"/>
              </w:rPr>
            </w:rPrChange>
          </w:rPr>
          <w:t>19</w:t>
        </w:r>
      </w:ins>
      <w:del w:id="8870" w:author="Hemmati" w:date="2016-12-16T09:52:00Z">
        <w:r w:rsidR="000A1035" w:rsidRPr="002D3F66" w:rsidDel="0030136C">
          <w:rPr>
            <w:rFonts w:asciiTheme="minorHAnsi" w:hAnsiTheme="minorHAnsi"/>
            <w:sz w:val="16"/>
            <w:szCs w:val="16"/>
            <w:rPrChange w:id="8871" w:author="Hemmati" w:date="2016-12-16T10:29:00Z">
              <w:rPr>
                <w:rFonts w:asciiTheme="minorHAnsi" w:hAnsiTheme="minorHAnsi"/>
              </w:rPr>
            </w:rPrChange>
          </w:rPr>
          <w:delText>2</w:delText>
        </w:r>
        <w:r w:rsidR="00995060" w:rsidRPr="002D3F66" w:rsidDel="0030136C">
          <w:rPr>
            <w:rFonts w:asciiTheme="minorHAnsi" w:hAnsiTheme="minorHAnsi"/>
            <w:sz w:val="16"/>
            <w:szCs w:val="16"/>
            <w:rPrChange w:id="8872" w:author="Hemmati" w:date="2016-12-16T10:29:00Z">
              <w:rPr>
                <w:rFonts w:asciiTheme="minorHAnsi" w:hAnsiTheme="minorHAnsi"/>
              </w:rPr>
            </w:rPrChange>
          </w:rPr>
          <w:delText>3</w:delText>
        </w:r>
      </w:del>
      <w:r w:rsidR="000A1035" w:rsidRPr="002D3F66">
        <w:rPr>
          <w:rFonts w:asciiTheme="minorHAnsi" w:hAnsiTheme="minorHAnsi"/>
          <w:sz w:val="16"/>
          <w:szCs w:val="16"/>
          <w:rPrChange w:id="8873" w:author="Hemmati" w:date="2016-12-16T10:29:00Z">
            <w:rPr>
              <w:rFonts w:asciiTheme="minorHAnsi" w:hAnsiTheme="minorHAnsi"/>
            </w:rPr>
          </w:rPrChange>
        </w:rPr>
        <w:t xml:space="preserve"> rows selected.</w:t>
      </w:r>
    </w:p>
    <w:p w:rsidR="000A1035" w:rsidRPr="002D3F66" w:rsidDel="0030136C" w:rsidRDefault="000A1035" w:rsidP="000A1035">
      <w:pPr>
        <w:pStyle w:val="sqlF9"/>
        <w:rPr>
          <w:del w:id="8874" w:author="Hemmati" w:date="2016-12-16T09:52:00Z"/>
          <w:rFonts w:asciiTheme="minorHAnsi" w:hAnsiTheme="minorHAnsi"/>
          <w:sz w:val="16"/>
          <w:szCs w:val="16"/>
          <w:rPrChange w:id="8875" w:author="Hemmati" w:date="2016-12-16T10:29:00Z">
            <w:rPr>
              <w:del w:id="8876" w:author="Hemmati" w:date="2016-12-16T09:52:00Z"/>
              <w:rFonts w:asciiTheme="minorHAnsi" w:hAnsiTheme="minorHAnsi"/>
            </w:rPr>
          </w:rPrChange>
        </w:rPr>
      </w:pPr>
    </w:p>
    <w:p w:rsidR="000A1035" w:rsidRPr="002D3F66" w:rsidDel="0030136C" w:rsidRDefault="000A1035" w:rsidP="000A1035">
      <w:pPr>
        <w:pStyle w:val="sqlF9"/>
        <w:rPr>
          <w:del w:id="8877" w:author="Hemmati" w:date="2016-12-16T09:52:00Z"/>
          <w:rFonts w:asciiTheme="minorHAnsi" w:hAnsiTheme="minorHAnsi"/>
          <w:sz w:val="16"/>
          <w:szCs w:val="16"/>
          <w:rPrChange w:id="8878" w:author="Hemmati" w:date="2016-12-16T10:29:00Z">
            <w:rPr>
              <w:del w:id="8879" w:author="Hemmati" w:date="2016-12-16T09:52:00Z"/>
              <w:rFonts w:asciiTheme="minorHAnsi" w:hAnsiTheme="minorHAnsi"/>
            </w:rPr>
          </w:rPrChange>
        </w:rPr>
      </w:pPr>
      <w:del w:id="8880" w:author="Hemmati" w:date="2016-12-16T09:52:00Z">
        <w:r w:rsidRPr="002D3F66" w:rsidDel="0030136C">
          <w:rPr>
            <w:rFonts w:asciiTheme="minorHAnsi" w:hAnsiTheme="minorHAnsi"/>
            <w:sz w:val="16"/>
            <w:szCs w:val="16"/>
            <w:rPrChange w:id="8881" w:author="Hemmati" w:date="2016-12-16T10:29:00Z">
              <w:rPr>
                <w:rFonts w:asciiTheme="minorHAnsi" w:hAnsiTheme="minorHAnsi"/>
              </w:rPr>
            </w:rPrChange>
          </w:rPr>
          <w:delText>REM  MORE VERIFICATION WILL BE IN VERFICATION SECTION</w:delText>
        </w:r>
      </w:del>
    </w:p>
    <w:p w:rsidR="000A1035" w:rsidRPr="002D3F66" w:rsidRDefault="000A1035" w:rsidP="000A1035">
      <w:pPr>
        <w:pStyle w:val="sqlF9"/>
        <w:rPr>
          <w:rFonts w:asciiTheme="minorHAnsi" w:hAnsiTheme="minorHAnsi"/>
          <w:sz w:val="16"/>
          <w:szCs w:val="16"/>
          <w:rPrChange w:id="8882" w:author="Hemmati" w:date="2016-12-16T10:29:00Z">
            <w:rPr>
              <w:rFonts w:asciiTheme="minorHAnsi" w:hAnsiTheme="minorHAnsi"/>
            </w:rPr>
          </w:rPrChange>
        </w:rPr>
      </w:pPr>
    </w:p>
    <w:p w:rsidR="000A1035" w:rsidRPr="002D3F66" w:rsidRDefault="000A1035" w:rsidP="000A1035">
      <w:pPr>
        <w:pStyle w:val="sqlF9"/>
        <w:rPr>
          <w:rFonts w:asciiTheme="minorHAnsi" w:hAnsiTheme="minorHAnsi"/>
          <w:sz w:val="16"/>
          <w:szCs w:val="16"/>
          <w:rPrChange w:id="8883" w:author="Hemmati" w:date="2016-12-16T10:29:00Z">
            <w:rPr>
              <w:rFonts w:asciiTheme="minorHAnsi" w:hAnsiTheme="minorHAnsi"/>
            </w:rPr>
          </w:rPrChange>
        </w:rPr>
      </w:pPr>
      <w:r w:rsidRPr="002D3F66">
        <w:rPr>
          <w:rFonts w:asciiTheme="minorHAnsi" w:hAnsiTheme="minorHAnsi"/>
          <w:sz w:val="16"/>
          <w:szCs w:val="16"/>
          <w:rPrChange w:id="8884" w:author="Hemmati" w:date="2016-12-16T10:29:00Z">
            <w:rPr>
              <w:rFonts w:asciiTheme="minorHAnsi" w:hAnsiTheme="minorHAnsi"/>
            </w:rPr>
          </w:rPrChange>
        </w:rPr>
        <w:t xml:space="preserve">REM =================== CLEARING SETTING =============================== </w:t>
      </w:r>
    </w:p>
    <w:p w:rsidR="000A1035" w:rsidRPr="002D3F66" w:rsidRDefault="000A1035" w:rsidP="000A1035">
      <w:pPr>
        <w:pStyle w:val="sqlF9"/>
        <w:rPr>
          <w:rFonts w:asciiTheme="minorHAnsi" w:hAnsiTheme="minorHAnsi"/>
          <w:sz w:val="16"/>
          <w:szCs w:val="16"/>
          <w:rPrChange w:id="8885" w:author="Hemmati" w:date="2016-12-16T10:29:00Z">
            <w:rPr>
              <w:rFonts w:asciiTheme="minorHAnsi" w:hAnsiTheme="minorHAnsi"/>
            </w:rPr>
          </w:rPrChange>
        </w:rPr>
      </w:pPr>
    </w:p>
    <w:p w:rsidR="000A1035" w:rsidRPr="002D3F66" w:rsidRDefault="000A1035" w:rsidP="000A1035">
      <w:pPr>
        <w:pStyle w:val="sqlF9"/>
        <w:rPr>
          <w:rFonts w:asciiTheme="minorHAnsi" w:hAnsiTheme="minorHAnsi"/>
          <w:sz w:val="16"/>
          <w:szCs w:val="16"/>
          <w:rPrChange w:id="8886" w:author="Hemmati" w:date="2016-12-16T10:29:00Z">
            <w:rPr>
              <w:rFonts w:asciiTheme="minorHAnsi" w:hAnsiTheme="minorHAnsi"/>
            </w:rPr>
          </w:rPrChange>
        </w:rPr>
      </w:pPr>
      <w:r w:rsidRPr="002D3F66">
        <w:rPr>
          <w:rFonts w:asciiTheme="minorHAnsi" w:hAnsiTheme="minorHAnsi"/>
          <w:sz w:val="16"/>
          <w:szCs w:val="16"/>
          <w:rPrChange w:id="8887" w:author="Hemmati" w:date="2016-12-16T10:29:00Z">
            <w:rPr>
              <w:rFonts w:asciiTheme="minorHAnsi" w:hAnsiTheme="minorHAnsi"/>
            </w:rPr>
          </w:rPrChange>
        </w:rPr>
        <w:t>TTITLE OFF</w:t>
      </w:r>
    </w:p>
    <w:p w:rsidR="000A1035" w:rsidRPr="002D3F66" w:rsidRDefault="000A1035" w:rsidP="000A1035">
      <w:pPr>
        <w:pStyle w:val="sqlF9"/>
        <w:rPr>
          <w:rFonts w:asciiTheme="minorHAnsi" w:hAnsiTheme="minorHAnsi"/>
          <w:sz w:val="16"/>
          <w:szCs w:val="16"/>
          <w:rPrChange w:id="8888" w:author="Hemmati" w:date="2016-12-16T10:29:00Z">
            <w:rPr>
              <w:rFonts w:asciiTheme="minorHAnsi" w:hAnsiTheme="minorHAnsi"/>
            </w:rPr>
          </w:rPrChange>
        </w:rPr>
      </w:pPr>
      <w:r w:rsidRPr="002D3F66">
        <w:rPr>
          <w:rFonts w:asciiTheme="minorHAnsi" w:hAnsiTheme="minorHAnsi"/>
          <w:sz w:val="16"/>
          <w:szCs w:val="16"/>
          <w:rPrChange w:id="8889" w:author="Hemmati" w:date="2016-12-16T10:29:00Z">
            <w:rPr>
              <w:rFonts w:asciiTheme="minorHAnsi" w:hAnsiTheme="minorHAnsi"/>
            </w:rPr>
          </w:rPrChange>
        </w:rPr>
        <w:t>BTITLE OFF</w:t>
      </w:r>
    </w:p>
    <w:p w:rsidR="000A1035" w:rsidRPr="002D3F66" w:rsidRDefault="000A1035" w:rsidP="000A1035">
      <w:pPr>
        <w:pStyle w:val="sqlF9"/>
        <w:rPr>
          <w:rFonts w:asciiTheme="minorHAnsi" w:hAnsiTheme="minorHAnsi"/>
          <w:sz w:val="16"/>
          <w:szCs w:val="16"/>
          <w:rPrChange w:id="8890" w:author="Hemmati" w:date="2016-12-16T10:29:00Z">
            <w:rPr>
              <w:rFonts w:asciiTheme="minorHAnsi" w:hAnsiTheme="minorHAnsi"/>
            </w:rPr>
          </w:rPrChange>
        </w:rPr>
      </w:pPr>
      <w:r w:rsidRPr="002D3F66">
        <w:rPr>
          <w:rFonts w:asciiTheme="minorHAnsi" w:hAnsiTheme="minorHAnsi"/>
          <w:sz w:val="16"/>
          <w:szCs w:val="16"/>
          <w:rPrChange w:id="8891" w:author="Hemmati" w:date="2016-12-16T10:29:00Z">
            <w:rPr>
              <w:rFonts w:asciiTheme="minorHAnsi" w:hAnsiTheme="minorHAnsi"/>
            </w:rPr>
          </w:rPrChange>
        </w:rPr>
        <w:t>SET linesize 80</w:t>
      </w:r>
    </w:p>
    <w:p w:rsidR="000A1035" w:rsidRPr="002D3F66" w:rsidRDefault="000A1035" w:rsidP="000A1035">
      <w:pPr>
        <w:pStyle w:val="sqlF9"/>
        <w:rPr>
          <w:rFonts w:asciiTheme="minorHAnsi" w:hAnsiTheme="minorHAnsi"/>
          <w:sz w:val="16"/>
          <w:szCs w:val="16"/>
          <w:rPrChange w:id="8892" w:author="Hemmati" w:date="2016-12-16T10:29:00Z">
            <w:rPr>
              <w:rFonts w:asciiTheme="minorHAnsi" w:hAnsiTheme="minorHAnsi"/>
            </w:rPr>
          </w:rPrChange>
        </w:rPr>
      </w:pPr>
      <w:r w:rsidRPr="002D3F66">
        <w:rPr>
          <w:rFonts w:asciiTheme="minorHAnsi" w:hAnsiTheme="minorHAnsi"/>
          <w:sz w:val="16"/>
          <w:szCs w:val="16"/>
          <w:rPrChange w:id="8893" w:author="Hemmati" w:date="2016-12-16T10:29:00Z">
            <w:rPr>
              <w:rFonts w:asciiTheme="minorHAnsi" w:hAnsiTheme="minorHAnsi"/>
            </w:rPr>
          </w:rPrChange>
        </w:rPr>
        <w:t>SET Long 80</w:t>
      </w:r>
    </w:p>
    <w:p w:rsidR="000A1035" w:rsidRPr="002D3F66" w:rsidRDefault="000A1035" w:rsidP="000A1035">
      <w:pPr>
        <w:pStyle w:val="sqlF9"/>
        <w:rPr>
          <w:rFonts w:asciiTheme="minorHAnsi" w:hAnsiTheme="minorHAnsi"/>
          <w:sz w:val="16"/>
          <w:szCs w:val="16"/>
          <w:rPrChange w:id="8894" w:author="Hemmati" w:date="2016-12-16T10:29:00Z">
            <w:rPr>
              <w:rFonts w:asciiTheme="minorHAnsi" w:hAnsiTheme="minorHAnsi"/>
            </w:rPr>
          </w:rPrChange>
        </w:rPr>
      </w:pPr>
      <w:r w:rsidRPr="002D3F66">
        <w:rPr>
          <w:rFonts w:asciiTheme="minorHAnsi" w:hAnsiTheme="minorHAnsi"/>
          <w:sz w:val="16"/>
          <w:szCs w:val="16"/>
          <w:rPrChange w:id="8895" w:author="Hemmati" w:date="2016-12-16T10:29:00Z">
            <w:rPr>
              <w:rFonts w:asciiTheme="minorHAnsi" w:hAnsiTheme="minorHAnsi"/>
            </w:rPr>
          </w:rPrChange>
        </w:rPr>
        <w:t>SET FEEDBACK OFF</w:t>
      </w:r>
    </w:p>
    <w:p w:rsidR="000A1035" w:rsidRPr="002D3F66" w:rsidRDefault="000A1035" w:rsidP="000A1035">
      <w:pPr>
        <w:pStyle w:val="sqlF9"/>
        <w:rPr>
          <w:rFonts w:asciiTheme="minorHAnsi" w:hAnsiTheme="minorHAnsi"/>
          <w:sz w:val="16"/>
          <w:szCs w:val="16"/>
          <w:rPrChange w:id="8896" w:author="Hemmati" w:date="2016-12-16T10:29:00Z">
            <w:rPr>
              <w:rFonts w:asciiTheme="minorHAnsi" w:hAnsiTheme="minorHAnsi"/>
            </w:rPr>
          </w:rPrChange>
        </w:rPr>
      </w:pPr>
      <w:r w:rsidRPr="002D3F66">
        <w:rPr>
          <w:rFonts w:asciiTheme="minorHAnsi" w:hAnsiTheme="minorHAnsi"/>
          <w:sz w:val="16"/>
          <w:szCs w:val="16"/>
          <w:rPrChange w:id="8897" w:author="Hemmati" w:date="2016-12-16T10:29:00Z">
            <w:rPr>
              <w:rFonts w:asciiTheme="minorHAnsi" w:hAnsiTheme="minorHAnsi"/>
            </w:rPr>
          </w:rPrChange>
        </w:rPr>
        <w:t>SET VERIFY OFF</w:t>
      </w:r>
    </w:p>
    <w:p w:rsidR="000A1035" w:rsidRPr="002D3F66" w:rsidRDefault="000A1035" w:rsidP="000A1035">
      <w:pPr>
        <w:pStyle w:val="sqlF9"/>
        <w:rPr>
          <w:rFonts w:asciiTheme="minorHAnsi" w:hAnsiTheme="minorHAnsi"/>
          <w:sz w:val="16"/>
          <w:szCs w:val="16"/>
          <w:rPrChange w:id="8898" w:author="Hemmati" w:date="2016-12-16T10:29:00Z">
            <w:rPr>
              <w:rFonts w:asciiTheme="minorHAnsi" w:hAnsiTheme="minorHAnsi"/>
            </w:rPr>
          </w:rPrChange>
        </w:rPr>
      </w:pPr>
      <w:r w:rsidRPr="002D3F66">
        <w:rPr>
          <w:rFonts w:asciiTheme="minorHAnsi" w:hAnsiTheme="minorHAnsi"/>
          <w:sz w:val="16"/>
          <w:szCs w:val="16"/>
          <w:rPrChange w:id="8899" w:author="Hemmati" w:date="2016-12-16T10:29:00Z">
            <w:rPr>
              <w:rFonts w:asciiTheme="minorHAnsi" w:hAnsiTheme="minorHAnsi"/>
            </w:rPr>
          </w:rPrChange>
        </w:rPr>
        <w:t>SET ECHO OFF</w:t>
      </w:r>
    </w:p>
    <w:p w:rsidR="000A1035" w:rsidRPr="002D3F66" w:rsidRDefault="000A1035" w:rsidP="000A1035">
      <w:pPr>
        <w:pStyle w:val="sqlF9"/>
        <w:rPr>
          <w:rFonts w:asciiTheme="minorHAnsi" w:hAnsiTheme="minorHAnsi"/>
          <w:sz w:val="16"/>
          <w:szCs w:val="16"/>
          <w:rPrChange w:id="8900" w:author="Hemmati" w:date="2016-12-16T10:29:00Z">
            <w:rPr>
              <w:rFonts w:asciiTheme="minorHAnsi" w:hAnsiTheme="minorHAnsi"/>
            </w:rPr>
          </w:rPrChange>
        </w:rPr>
      </w:pPr>
      <w:r w:rsidRPr="002D3F66">
        <w:rPr>
          <w:rFonts w:asciiTheme="minorHAnsi" w:hAnsiTheme="minorHAnsi"/>
          <w:sz w:val="16"/>
          <w:szCs w:val="16"/>
          <w:rPrChange w:id="8901" w:author="Hemmati" w:date="2016-12-16T10:29:00Z">
            <w:rPr>
              <w:rFonts w:asciiTheme="minorHAnsi" w:hAnsiTheme="minorHAnsi"/>
            </w:rPr>
          </w:rPrChange>
        </w:rPr>
        <w:t>SPOOL OFF</w:t>
      </w:r>
    </w:p>
    <w:p w:rsidR="003A6DC7" w:rsidRPr="002D3F66" w:rsidRDefault="003A6DC7" w:rsidP="000A1035">
      <w:pPr>
        <w:pStyle w:val="sqlF9"/>
        <w:rPr>
          <w:rFonts w:asciiTheme="minorHAnsi" w:hAnsiTheme="minorHAnsi"/>
          <w:sz w:val="16"/>
          <w:szCs w:val="16"/>
          <w:rPrChange w:id="8902" w:author="Hemmati" w:date="2016-12-16T10:29:00Z">
            <w:rPr>
              <w:rFonts w:asciiTheme="minorHAnsi" w:hAnsiTheme="minorHAnsi"/>
            </w:rPr>
          </w:rPrChange>
        </w:rPr>
      </w:pPr>
    </w:p>
    <w:p w:rsidR="003A6DC7" w:rsidRPr="00AB486D" w:rsidRDefault="003A6DC7" w:rsidP="003A6DC7">
      <w:pPr>
        <w:rPr>
          <w:rFonts w:cstheme="minorHAnsi"/>
        </w:rPr>
      </w:pPr>
    </w:p>
    <w:p w:rsidR="003A6DC7" w:rsidRPr="00AB486D" w:rsidRDefault="003A6DC7" w:rsidP="003A6DC7">
      <w:pPr>
        <w:tabs>
          <w:tab w:val="left" w:pos="1046"/>
        </w:tabs>
        <w:rPr>
          <w:rFonts w:cstheme="minorHAnsi"/>
        </w:rPr>
      </w:pPr>
      <w:r w:rsidRPr="00AB486D">
        <w:rPr>
          <w:rFonts w:cstheme="minorHAnsi"/>
        </w:rPr>
        <w:tab/>
      </w:r>
    </w:p>
    <w:p w:rsidR="003A6DC7" w:rsidRPr="00AB486D" w:rsidRDefault="003A6DC7">
      <w:pPr>
        <w:rPr>
          <w:rFonts w:cstheme="minorHAnsi"/>
        </w:rPr>
      </w:pPr>
      <w:r w:rsidRPr="00AB486D">
        <w:rPr>
          <w:rFonts w:cstheme="minorHAnsi"/>
        </w:rPr>
        <w:br w:type="page"/>
      </w:r>
    </w:p>
    <w:p w:rsidR="003A6DC7" w:rsidRPr="00AB486D" w:rsidRDefault="003A6DC7" w:rsidP="003A6DC7">
      <w:pPr>
        <w:jc w:val="center"/>
        <w:rPr>
          <w:rFonts w:cstheme="minorHAnsi"/>
        </w:rPr>
      </w:pPr>
    </w:p>
    <w:p w:rsidR="00827D8F" w:rsidRPr="00AB486D" w:rsidRDefault="00827D8F" w:rsidP="003A6DC7">
      <w:pPr>
        <w:jc w:val="center"/>
        <w:rPr>
          <w:rFonts w:cstheme="minorHAnsi"/>
        </w:rPr>
      </w:pPr>
    </w:p>
    <w:p w:rsidR="003A6DC7" w:rsidRPr="00AB486D" w:rsidRDefault="003A6DC7" w:rsidP="003A6DC7">
      <w:pPr>
        <w:rPr>
          <w:rFonts w:cstheme="minorHAnsi"/>
        </w:rPr>
      </w:pPr>
    </w:p>
    <w:p w:rsidR="003A6DC7" w:rsidRPr="00AB486D" w:rsidRDefault="003A6DC7" w:rsidP="003A6DC7">
      <w:pPr>
        <w:rPr>
          <w:rFonts w:cstheme="minorHAnsi"/>
        </w:rPr>
      </w:pPr>
    </w:p>
    <w:p w:rsidR="003A6DC7" w:rsidRPr="00AB486D" w:rsidRDefault="003A6DC7" w:rsidP="003A6DC7">
      <w:pPr>
        <w:rPr>
          <w:rFonts w:cstheme="minorHAnsi"/>
        </w:rPr>
      </w:pPr>
    </w:p>
    <w:p w:rsidR="003A6DC7" w:rsidRPr="00AB486D" w:rsidRDefault="003A6DC7" w:rsidP="003A6DC7">
      <w:pPr>
        <w:rPr>
          <w:rFonts w:cstheme="minorHAnsi"/>
        </w:rPr>
      </w:pPr>
    </w:p>
    <w:p w:rsidR="003A6DC7" w:rsidRPr="00AB486D" w:rsidRDefault="003A6DC7" w:rsidP="003A6DC7">
      <w:pPr>
        <w:rPr>
          <w:rFonts w:cstheme="minorHAnsi"/>
        </w:rPr>
      </w:pPr>
    </w:p>
    <w:p w:rsidR="003A6DC7" w:rsidRPr="00AB486D" w:rsidRDefault="003A6DC7" w:rsidP="003A6DC7">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Load Data</w:t>
      </w:r>
    </w:p>
    <w:p w:rsidR="003A6DC7" w:rsidRPr="00AB486D" w:rsidRDefault="003A6DC7" w:rsidP="003A6DC7">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BY</w:t>
      </w:r>
    </w:p>
    <w:p w:rsidR="003A6DC7" w:rsidRPr="00AB486D" w:rsidRDefault="003A6DC7" w:rsidP="003A6DC7">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Insert Statment</w:t>
      </w:r>
    </w:p>
    <w:p w:rsidR="00501CCA" w:rsidRPr="00AB486D" w:rsidRDefault="003A6DC7" w:rsidP="003A6DC7">
      <w:pPr>
        <w:pStyle w:val="Heading2"/>
        <w:rPr>
          <w:rFonts w:cstheme="minorHAnsi"/>
        </w:rPr>
      </w:pPr>
      <w:r w:rsidRPr="00AB486D">
        <w:rPr>
          <w:rFonts w:cstheme="minorHAnsi"/>
        </w:rPr>
        <w:br w:type="page"/>
      </w:r>
    </w:p>
    <w:p w:rsidR="00501CCA" w:rsidRPr="00AB486D" w:rsidRDefault="00501CCA" w:rsidP="00501CCA">
      <w:pPr>
        <w:pStyle w:val="Heading1"/>
        <w:rPr>
          <w:rFonts w:cstheme="minorHAnsi"/>
        </w:rPr>
      </w:pPr>
      <w:bookmarkStart w:id="8903" w:name="_Toc469648540"/>
      <w:r w:rsidRPr="00AB486D">
        <w:rPr>
          <w:rFonts w:cstheme="minorHAnsi"/>
        </w:rPr>
        <w:lastRenderedPageBreak/>
        <w:t>Loading Data by Insert Statement</w:t>
      </w:r>
      <w:bookmarkEnd w:id="8903"/>
    </w:p>
    <w:p w:rsidR="00995060" w:rsidRPr="00AB486D" w:rsidRDefault="00501CCA" w:rsidP="00501CCA">
      <w:pPr>
        <w:pStyle w:val="Heading2"/>
        <w:jc w:val="center"/>
        <w:rPr>
          <w:rFonts w:cstheme="minorHAnsi"/>
        </w:rPr>
      </w:pPr>
      <w:bookmarkStart w:id="8904" w:name="_Toc469648541"/>
      <w:r w:rsidRPr="00AB486D">
        <w:rPr>
          <w:rFonts w:cstheme="minorHAnsi"/>
        </w:rPr>
        <w:t xml:space="preserve">Insert Data into </w:t>
      </w:r>
      <w:del w:id="8905" w:author="Hemmati" w:date="2016-12-16T10:08:00Z">
        <w:r w:rsidRPr="00AB486D" w:rsidDel="002A6F74">
          <w:rPr>
            <w:rFonts w:cstheme="minorHAnsi"/>
          </w:rPr>
          <w:delText xml:space="preserve">Customer </w:delText>
        </w:r>
      </w:del>
      <w:ins w:id="8906" w:author="Hemmati" w:date="2016-12-16T10:08:00Z">
        <w:r w:rsidR="002A6F74">
          <w:rPr>
            <w:rFonts w:cstheme="minorHAnsi"/>
          </w:rPr>
          <w:t>CUSTOMER</w:t>
        </w:r>
        <w:r w:rsidR="002A6F74" w:rsidRPr="00AB486D">
          <w:rPr>
            <w:rFonts w:cstheme="minorHAnsi"/>
          </w:rPr>
          <w:t xml:space="preserve"> </w:t>
        </w:r>
      </w:ins>
      <w:r w:rsidRPr="00AB486D">
        <w:rPr>
          <w:rFonts w:cstheme="minorHAnsi"/>
        </w:rPr>
        <w:t>Table</w:t>
      </w:r>
      <w:bookmarkEnd w:id="8904"/>
      <w:r w:rsidRPr="00AB486D">
        <w:rPr>
          <w:rFonts w:cstheme="minorHAnsi"/>
        </w:rPr>
        <w:t xml:space="preserve"> </w:t>
      </w:r>
    </w:p>
    <w:p w:rsidR="005E2110" w:rsidRPr="002D3F66" w:rsidRDefault="005E2110" w:rsidP="005E2110">
      <w:pPr>
        <w:pStyle w:val="sqlF9"/>
        <w:rPr>
          <w:rFonts w:asciiTheme="minorHAnsi" w:hAnsiTheme="minorHAnsi"/>
          <w:sz w:val="16"/>
          <w:szCs w:val="16"/>
          <w:rPrChange w:id="8907" w:author="Hemmati" w:date="2016-12-16T10:29:00Z">
            <w:rPr>
              <w:rFonts w:asciiTheme="minorHAnsi" w:hAnsiTheme="minorHAnsi"/>
            </w:rPr>
          </w:rPrChange>
        </w:rPr>
      </w:pPr>
      <w:r w:rsidRPr="002D3F66">
        <w:rPr>
          <w:rFonts w:asciiTheme="minorHAnsi" w:hAnsiTheme="minorHAnsi"/>
          <w:sz w:val="16"/>
          <w:szCs w:val="16"/>
          <w:rPrChange w:id="8908" w:author="Hemmati" w:date="2016-12-16T10:29:00Z">
            <w:rPr>
              <w:rFonts w:asciiTheme="minorHAnsi" w:hAnsiTheme="minorHAnsi"/>
            </w:rPr>
          </w:rPrChange>
        </w:rPr>
        <w:t xml:space="preserve">REM ======================= </w:t>
      </w:r>
      <w:r w:rsidRPr="002D3F66">
        <w:rPr>
          <w:rFonts w:asciiTheme="minorHAnsi" w:hAnsiTheme="minorHAnsi"/>
          <w:b/>
          <w:sz w:val="16"/>
          <w:szCs w:val="16"/>
          <w:rPrChange w:id="8909" w:author="Hemmati" w:date="2016-12-16T10:29:00Z">
            <w:rPr>
              <w:rFonts w:asciiTheme="minorHAnsi" w:hAnsiTheme="minorHAnsi"/>
              <w:b/>
            </w:rPr>
          </w:rPrChange>
        </w:rPr>
        <w:t>INSERT DATA INTO CUSTOMER TABLE</w:t>
      </w:r>
      <w:r w:rsidRPr="002D3F66">
        <w:rPr>
          <w:rFonts w:asciiTheme="minorHAnsi" w:hAnsiTheme="minorHAnsi"/>
          <w:sz w:val="16"/>
          <w:szCs w:val="16"/>
          <w:rPrChange w:id="8910" w:author="Hemmati" w:date="2016-12-16T10:29:00Z">
            <w:rPr>
              <w:rFonts w:asciiTheme="minorHAnsi" w:hAnsiTheme="minorHAnsi"/>
            </w:rPr>
          </w:rPrChange>
        </w:rPr>
        <w:t xml:space="preserve"> ========================</w:t>
      </w:r>
    </w:p>
    <w:p w:rsidR="005E2110" w:rsidRPr="002D3F66" w:rsidRDefault="005E2110" w:rsidP="005E2110">
      <w:pPr>
        <w:pStyle w:val="sqlF9"/>
        <w:rPr>
          <w:rFonts w:asciiTheme="minorHAnsi" w:hAnsiTheme="minorHAnsi"/>
          <w:sz w:val="16"/>
          <w:szCs w:val="16"/>
          <w:rPrChange w:id="8911" w:author="Hemmati" w:date="2016-12-16T10:29:00Z">
            <w:rPr>
              <w:rFonts w:asciiTheme="minorHAnsi" w:hAnsiTheme="minorHAnsi"/>
            </w:rPr>
          </w:rPrChange>
        </w:rPr>
      </w:pPr>
    </w:p>
    <w:p w:rsidR="005E2110" w:rsidRPr="002D3F66" w:rsidRDefault="005E2110" w:rsidP="005E2110">
      <w:pPr>
        <w:pStyle w:val="sqlF9"/>
        <w:rPr>
          <w:rFonts w:asciiTheme="minorHAnsi" w:hAnsiTheme="minorHAnsi"/>
          <w:sz w:val="16"/>
          <w:szCs w:val="16"/>
          <w:rPrChange w:id="8912" w:author="Hemmati" w:date="2016-12-16T10:29:00Z">
            <w:rPr>
              <w:rFonts w:asciiTheme="minorHAnsi" w:hAnsiTheme="minorHAnsi"/>
            </w:rPr>
          </w:rPrChange>
        </w:rPr>
      </w:pPr>
      <w:r w:rsidRPr="002D3F66">
        <w:rPr>
          <w:rFonts w:asciiTheme="minorHAnsi" w:hAnsiTheme="minorHAnsi"/>
          <w:sz w:val="16"/>
          <w:szCs w:val="16"/>
          <w:rPrChange w:id="8913" w:author="Hemmati" w:date="2016-12-16T10:29:00Z">
            <w:rPr>
              <w:rFonts w:asciiTheme="minorHAnsi" w:hAnsiTheme="minorHAnsi"/>
            </w:rPr>
          </w:rPrChange>
        </w:rPr>
        <w:t>INSERT INTO CUSTOMER</w:t>
      </w:r>
    </w:p>
    <w:p w:rsidR="005E2110" w:rsidRPr="002D3F66" w:rsidRDefault="005E2110" w:rsidP="005E2110">
      <w:pPr>
        <w:pStyle w:val="sqlF9"/>
        <w:rPr>
          <w:rFonts w:asciiTheme="minorHAnsi" w:hAnsiTheme="minorHAnsi"/>
          <w:sz w:val="16"/>
          <w:szCs w:val="16"/>
          <w:rPrChange w:id="8914" w:author="Hemmati" w:date="2016-12-16T10:29:00Z">
            <w:rPr>
              <w:rFonts w:asciiTheme="minorHAnsi" w:hAnsiTheme="minorHAnsi"/>
            </w:rPr>
          </w:rPrChange>
        </w:rPr>
      </w:pPr>
      <w:r w:rsidRPr="002D3F66">
        <w:rPr>
          <w:rFonts w:asciiTheme="minorHAnsi" w:hAnsiTheme="minorHAnsi"/>
          <w:sz w:val="16"/>
          <w:szCs w:val="16"/>
          <w:rPrChange w:id="8915" w:author="Hemmati" w:date="2016-12-16T10:29:00Z">
            <w:rPr>
              <w:rFonts w:asciiTheme="minorHAnsi" w:hAnsiTheme="minorHAnsi"/>
            </w:rPr>
          </w:rPrChange>
        </w:rPr>
        <w:t xml:space="preserve">               (customer_id,</w:t>
      </w:r>
    </w:p>
    <w:p w:rsidR="005E2110" w:rsidRPr="002D3F66" w:rsidRDefault="005E2110" w:rsidP="005E2110">
      <w:pPr>
        <w:pStyle w:val="sqlF9"/>
        <w:rPr>
          <w:rFonts w:asciiTheme="minorHAnsi" w:hAnsiTheme="minorHAnsi"/>
          <w:sz w:val="16"/>
          <w:szCs w:val="16"/>
          <w:rPrChange w:id="8916" w:author="Hemmati" w:date="2016-12-16T10:29:00Z">
            <w:rPr>
              <w:rFonts w:asciiTheme="minorHAnsi" w:hAnsiTheme="minorHAnsi"/>
            </w:rPr>
          </w:rPrChange>
        </w:rPr>
      </w:pPr>
      <w:r w:rsidRPr="002D3F66">
        <w:rPr>
          <w:rFonts w:asciiTheme="minorHAnsi" w:hAnsiTheme="minorHAnsi"/>
          <w:sz w:val="16"/>
          <w:szCs w:val="16"/>
          <w:rPrChange w:id="8917" w:author="Hemmati" w:date="2016-12-16T10:29:00Z">
            <w:rPr>
              <w:rFonts w:asciiTheme="minorHAnsi" w:hAnsiTheme="minorHAnsi"/>
            </w:rPr>
          </w:rPrChange>
        </w:rPr>
        <w:t xml:space="preserve">                customer_fname,</w:t>
      </w:r>
    </w:p>
    <w:p w:rsidR="005E2110" w:rsidRPr="002D3F66" w:rsidRDefault="005E2110" w:rsidP="005E2110">
      <w:pPr>
        <w:pStyle w:val="sqlF9"/>
        <w:rPr>
          <w:rFonts w:asciiTheme="minorHAnsi" w:hAnsiTheme="minorHAnsi"/>
          <w:sz w:val="16"/>
          <w:szCs w:val="16"/>
          <w:rPrChange w:id="8918" w:author="Hemmati" w:date="2016-12-16T10:29:00Z">
            <w:rPr>
              <w:rFonts w:asciiTheme="minorHAnsi" w:hAnsiTheme="minorHAnsi"/>
            </w:rPr>
          </w:rPrChange>
        </w:rPr>
      </w:pPr>
      <w:r w:rsidRPr="002D3F66">
        <w:rPr>
          <w:rFonts w:asciiTheme="minorHAnsi" w:hAnsiTheme="minorHAnsi"/>
          <w:sz w:val="16"/>
          <w:szCs w:val="16"/>
          <w:rPrChange w:id="8919" w:author="Hemmati" w:date="2016-12-16T10:29:00Z">
            <w:rPr>
              <w:rFonts w:asciiTheme="minorHAnsi" w:hAnsiTheme="minorHAnsi"/>
            </w:rPr>
          </w:rPrChange>
        </w:rPr>
        <w:t xml:space="preserve">                customer_lname,</w:t>
      </w:r>
    </w:p>
    <w:p w:rsidR="005E2110" w:rsidRPr="002D3F66" w:rsidRDefault="005E2110" w:rsidP="005E2110">
      <w:pPr>
        <w:pStyle w:val="sqlF9"/>
        <w:rPr>
          <w:rFonts w:asciiTheme="minorHAnsi" w:hAnsiTheme="minorHAnsi"/>
          <w:sz w:val="16"/>
          <w:szCs w:val="16"/>
          <w:rPrChange w:id="8920" w:author="Hemmati" w:date="2016-12-16T10:29:00Z">
            <w:rPr>
              <w:rFonts w:asciiTheme="minorHAnsi" w:hAnsiTheme="minorHAnsi"/>
            </w:rPr>
          </w:rPrChange>
        </w:rPr>
      </w:pPr>
      <w:r w:rsidRPr="002D3F66">
        <w:rPr>
          <w:rFonts w:asciiTheme="minorHAnsi" w:hAnsiTheme="minorHAnsi"/>
          <w:sz w:val="16"/>
          <w:szCs w:val="16"/>
          <w:rPrChange w:id="8921" w:author="Hemmati" w:date="2016-12-16T10:29:00Z">
            <w:rPr>
              <w:rFonts w:asciiTheme="minorHAnsi" w:hAnsiTheme="minorHAnsi"/>
            </w:rPr>
          </w:rPrChange>
        </w:rPr>
        <w:t xml:space="preserve">                customer_birth_date,</w:t>
      </w:r>
    </w:p>
    <w:p w:rsidR="005E2110" w:rsidRPr="002D3F66" w:rsidRDefault="005E2110" w:rsidP="005E2110">
      <w:pPr>
        <w:pStyle w:val="sqlF9"/>
        <w:rPr>
          <w:rFonts w:asciiTheme="minorHAnsi" w:hAnsiTheme="minorHAnsi"/>
          <w:sz w:val="16"/>
          <w:szCs w:val="16"/>
          <w:rPrChange w:id="8922" w:author="Hemmati" w:date="2016-12-16T10:29:00Z">
            <w:rPr>
              <w:rFonts w:asciiTheme="minorHAnsi" w:hAnsiTheme="minorHAnsi"/>
            </w:rPr>
          </w:rPrChange>
        </w:rPr>
      </w:pPr>
      <w:r w:rsidRPr="002D3F66">
        <w:rPr>
          <w:rFonts w:asciiTheme="minorHAnsi" w:hAnsiTheme="minorHAnsi"/>
          <w:sz w:val="16"/>
          <w:szCs w:val="16"/>
          <w:rPrChange w:id="8923" w:author="Hemmati" w:date="2016-12-16T10:29:00Z">
            <w:rPr>
              <w:rFonts w:asciiTheme="minorHAnsi" w:hAnsiTheme="minorHAnsi"/>
            </w:rPr>
          </w:rPrChange>
        </w:rPr>
        <w:t xml:space="preserve">                customer_email,</w:t>
      </w:r>
    </w:p>
    <w:p w:rsidR="005E2110" w:rsidRPr="002D3F66" w:rsidRDefault="005E2110" w:rsidP="005E2110">
      <w:pPr>
        <w:pStyle w:val="sqlF9"/>
        <w:rPr>
          <w:rFonts w:asciiTheme="minorHAnsi" w:hAnsiTheme="minorHAnsi"/>
          <w:sz w:val="16"/>
          <w:szCs w:val="16"/>
          <w:rPrChange w:id="8924" w:author="Hemmati" w:date="2016-12-16T10:29:00Z">
            <w:rPr>
              <w:rFonts w:asciiTheme="minorHAnsi" w:hAnsiTheme="minorHAnsi"/>
            </w:rPr>
          </w:rPrChange>
        </w:rPr>
      </w:pPr>
      <w:r w:rsidRPr="002D3F66">
        <w:rPr>
          <w:rFonts w:asciiTheme="minorHAnsi" w:hAnsiTheme="minorHAnsi"/>
          <w:sz w:val="16"/>
          <w:szCs w:val="16"/>
          <w:rPrChange w:id="8925" w:author="Hemmati" w:date="2016-12-16T10:29:00Z">
            <w:rPr>
              <w:rFonts w:asciiTheme="minorHAnsi" w:hAnsiTheme="minorHAnsi"/>
            </w:rPr>
          </w:rPrChange>
        </w:rPr>
        <w:t xml:space="preserve">                customer_home_phone,</w:t>
      </w:r>
    </w:p>
    <w:p w:rsidR="005E2110" w:rsidRPr="002D3F66" w:rsidRDefault="005E2110" w:rsidP="005E2110">
      <w:pPr>
        <w:pStyle w:val="sqlF9"/>
        <w:rPr>
          <w:rFonts w:asciiTheme="minorHAnsi" w:hAnsiTheme="minorHAnsi"/>
          <w:sz w:val="16"/>
          <w:szCs w:val="16"/>
          <w:rPrChange w:id="8926" w:author="Hemmati" w:date="2016-12-16T10:29:00Z">
            <w:rPr>
              <w:rFonts w:asciiTheme="minorHAnsi" w:hAnsiTheme="minorHAnsi"/>
            </w:rPr>
          </w:rPrChange>
        </w:rPr>
      </w:pPr>
      <w:r w:rsidRPr="002D3F66">
        <w:rPr>
          <w:rFonts w:asciiTheme="minorHAnsi" w:hAnsiTheme="minorHAnsi"/>
          <w:sz w:val="16"/>
          <w:szCs w:val="16"/>
          <w:rPrChange w:id="8927" w:author="Hemmati" w:date="2016-12-16T10:29:00Z">
            <w:rPr>
              <w:rFonts w:asciiTheme="minorHAnsi" w:hAnsiTheme="minorHAnsi"/>
            </w:rPr>
          </w:rPrChange>
        </w:rPr>
        <w:t xml:space="preserve">                customer_business_phone,</w:t>
      </w:r>
    </w:p>
    <w:p w:rsidR="005E2110" w:rsidRPr="002D3F66" w:rsidRDefault="005E2110" w:rsidP="005E2110">
      <w:pPr>
        <w:pStyle w:val="sqlF9"/>
        <w:rPr>
          <w:rFonts w:asciiTheme="minorHAnsi" w:hAnsiTheme="minorHAnsi"/>
          <w:sz w:val="16"/>
          <w:szCs w:val="16"/>
          <w:rPrChange w:id="8928" w:author="Hemmati" w:date="2016-12-16T10:29:00Z">
            <w:rPr>
              <w:rFonts w:asciiTheme="minorHAnsi" w:hAnsiTheme="minorHAnsi"/>
            </w:rPr>
          </w:rPrChange>
        </w:rPr>
      </w:pPr>
      <w:r w:rsidRPr="002D3F66">
        <w:rPr>
          <w:rFonts w:asciiTheme="minorHAnsi" w:hAnsiTheme="minorHAnsi"/>
          <w:sz w:val="16"/>
          <w:szCs w:val="16"/>
          <w:rPrChange w:id="8929" w:author="Hemmati" w:date="2016-12-16T10:29:00Z">
            <w:rPr>
              <w:rFonts w:asciiTheme="minorHAnsi" w:hAnsiTheme="minorHAnsi"/>
            </w:rPr>
          </w:rPrChange>
        </w:rPr>
        <w:t xml:space="preserve">                customer_address,</w:t>
      </w:r>
    </w:p>
    <w:p w:rsidR="005E2110" w:rsidRPr="002D3F66" w:rsidRDefault="005E2110" w:rsidP="005E2110">
      <w:pPr>
        <w:pStyle w:val="sqlF9"/>
        <w:rPr>
          <w:rFonts w:asciiTheme="minorHAnsi" w:hAnsiTheme="minorHAnsi"/>
          <w:sz w:val="16"/>
          <w:szCs w:val="16"/>
          <w:rPrChange w:id="8930" w:author="Hemmati" w:date="2016-12-16T10:29:00Z">
            <w:rPr>
              <w:rFonts w:asciiTheme="minorHAnsi" w:hAnsiTheme="minorHAnsi"/>
            </w:rPr>
          </w:rPrChange>
        </w:rPr>
      </w:pPr>
      <w:r w:rsidRPr="002D3F66">
        <w:rPr>
          <w:rFonts w:asciiTheme="minorHAnsi" w:hAnsiTheme="minorHAnsi"/>
          <w:sz w:val="16"/>
          <w:szCs w:val="16"/>
          <w:rPrChange w:id="8931" w:author="Hemmati" w:date="2016-12-16T10:29:00Z">
            <w:rPr>
              <w:rFonts w:asciiTheme="minorHAnsi" w:hAnsiTheme="minorHAnsi"/>
            </w:rPr>
          </w:rPrChange>
        </w:rPr>
        <w:t xml:space="preserve">                customer_city,</w:t>
      </w:r>
    </w:p>
    <w:p w:rsidR="005E2110" w:rsidRPr="002D3F66" w:rsidRDefault="005E2110" w:rsidP="005E2110">
      <w:pPr>
        <w:pStyle w:val="sqlF9"/>
        <w:rPr>
          <w:rFonts w:asciiTheme="minorHAnsi" w:hAnsiTheme="minorHAnsi"/>
          <w:sz w:val="16"/>
          <w:szCs w:val="16"/>
          <w:rPrChange w:id="8932" w:author="Hemmati" w:date="2016-12-16T10:29:00Z">
            <w:rPr>
              <w:rFonts w:asciiTheme="minorHAnsi" w:hAnsiTheme="minorHAnsi"/>
            </w:rPr>
          </w:rPrChange>
        </w:rPr>
      </w:pPr>
      <w:r w:rsidRPr="002D3F66">
        <w:rPr>
          <w:rFonts w:asciiTheme="minorHAnsi" w:hAnsiTheme="minorHAnsi"/>
          <w:sz w:val="16"/>
          <w:szCs w:val="16"/>
          <w:rPrChange w:id="8933" w:author="Hemmati" w:date="2016-12-16T10:29:00Z">
            <w:rPr>
              <w:rFonts w:asciiTheme="minorHAnsi" w:hAnsiTheme="minorHAnsi"/>
            </w:rPr>
          </w:rPrChange>
        </w:rPr>
        <w:tab/>
      </w:r>
      <w:r w:rsidRPr="002D3F66">
        <w:rPr>
          <w:rFonts w:asciiTheme="minorHAnsi" w:hAnsiTheme="minorHAnsi"/>
          <w:sz w:val="16"/>
          <w:szCs w:val="16"/>
          <w:rPrChange w:id="8934" w:author="Hemmati" w:date="2016-12-16T10:29:00Z">
            <w:rPr>
              <w:rFonts w:asciiTheme="minorHAnsi" w:hAnsiTheme="minorHAnsi"/>
            </w:rPr>
          </w:rPrChange>
        </w:rPr>
        <w:tab/>
        <w:t>customer_zipcode,</w:t>
      </w:r>
    </w:p>
    <w:p w:rsidR="005E2110" w:rsidRPr="002D3F66" w:rsidRDefault="005E2110" w:rsidP="005E2110">
      <w:pPr>
        <w:pStyle w:val="sqlF9"/>
        <w:rPr>
          <w:rFonts w:asciiTheme="minorHAnsi" w:hAnsiTheme="minorHAnsi"/>
          <w:sz w:val="16"/>
          <w:szCs w:val="16"/>
          <w:rPrChange w:id="8935" w:author="Hemmati" w:date="2016-12-16T10:29:00Z">
            <w:rPr>
              <w:rFonts w:asciiTheme="minorHAnsi" w:hAnsiTheme="minorHAnsi"/>
            </w:rPr>
          </w:rPrChange>
        </w:rPr>
      </w:pPr>
      <w:r w:rsidRPr="002D3F66">
        <w:rPr>
          <w:rFonts w:asciiTheme="minorHAnsi" w:hAnsiTheme="minorHAnsi"/>
          <w:sz w:val="16"/>
          <w:szCs w:val="16"/>
          <w:rPrChange w:id="8936" w:author="Hemmati" w:date="2016-12-16T10:29:00Z">
            <w:rPr>
              <w:rFonts w:asciiTheme="minorHAnsi" w:hAnsiTheme="minorHAnsi"/>
            </w:rPr>
          </w:rPrChange>
        </w:rPr>
        <w:tab/>
      </w:r>
      <w:r w:rsidRPr="002D3F66">
        <w:rPr>
          <w:rFonts w:asciiTheme="minorHAnsi" w:hAnsiTheme="minorHAnsi"/>
          <w:sz w:val="16"/>
          <w:szCs w:val="16"/>
          <w:rPrChange w:id="8937" w:author="Hemmati" w:date="2016-12-16T10:29:00Z">
            <w:rPr>
              <w:rFonts w:asciiTheme="minorHAnsi" w:hAnsiTheme="minorHAnsi"/>
            </w:rPr>
          </w:rPrChange>
        </w:rPr>
        <w:tab/>
        <w:t>customer_province,</w:t>
      </w:r>
    </w:p>
    <w:p w:rsidR="005E2110" w:rsidRPr="002D3F66" w:rsidRDefault="005E2110" w:rsidP="005E2110">
      <w:pPr>
        <w:pStyle w:val="sqlF9"/>
        <w:rPr>
          <w:rFonts w:asciiTheme="minorHAnsi" w:hAnsiTheme="minorHAnsi"/>
          <w:sz w:val="16"/>
          <w:szCs w:val="16"/>
          <w:rPrChange w:id="8938" w:author="Hemmati" w:date="2016-12-16T10:29:00Z">
            <w:rPr>
              <w:rFonts w:asciiTheme="minorHAnsi" w:hAnsiTheme="minorHAnsi"/>
            </w:rPr>
          </w:rPrChange>
        </w:rPr>
      </w:pPr>
      <w:r w:rsidRPr="002D3F66">
        <w:rPr>
          <w:rFonts w:asciiTheme="minorHAnsi" w:hAnsiTheme="minorHAnsi"/>
          <w:sz w:val="16"/>
          <w:szCs w:val="16"/>
          <w:rPrChange w:id="8939" w:author="Hemmati" w:date="2016-12-16T10:29:00Z">
            <w:rPr>
              <w:rFonts w:asciiTheme="minorHAnsi" w:hAnsiTheme="minorHAnsi"/>
            </w:rPr>
          </w:rPrChange>
        </w:rPr>
        <w:tab/>
      </w:r>
      <w:r w:rsidRPr="002D3F66">
        <w:rPr>
          <w:rFonts w:asciiTheme="minorHAnsi" w:hAnsiTheme="minorHAnsi"/>
          <w:sz w:val="16"/>
          <w:szCs w:val="16"/>
          <w:rPrChange w:id="8940" w:author="Hemmati" w:date="2016-12-16T10:29:00Z">
            <w:rPr>
              <w:rFonts w:asciiTheme="minorHAnsi" w:hAnsiTheme="minorHAnsi"/>
            </w:rPr>
          </w:rPrChange>
        </w:rPr>
        <w:tab/>
        <w:t>customer_country</w:t>
      </w:r>
    </w:p>
    <w:p w:rsidR="005E2110" w:rsidRPr="002D3F66" w:rsidRDefault="005E2110" w:rsidP="005E2110">
      <w:pPr>
        <w:pStyle w:val="sqlF9"/>
        <w:rPr>
          <w:rFonts w:asciiTheme="minorHAnsi" w:hAnsiTheme="minorHAnsi"/>
          <w:sz w:val="16"/>
          <w:szCs w:val="16"/>
          <w:rPrChange w:id="8941" w:author="Hemmati" w:date="2016-12-16T10:29:00Z">
            <w:rPr>
              <w:rFonts w:asciiTheme="minorHAnsi" w:hAnsiTheme="minorHAnsi"/>
            </w:rPr>
          </w:rPrChange>
        </w:rPr>
      </w:pPr>
      <w:r w:rsidRPr="002D3F66">
        <w:rPr>
          <w:rFonts w:asciiTheme="minorHAnsi" w:hAnsiTheme="minorHAnsi"/>
          <w:sz w:val="16"/>
          <w:szCs w:val="16"/>
          <w:rPrChange w:id="8942" w:author="Hemmati" w:date="2016-12-16T10:29:00Z">
            <w:rPr>
              <w:rFonts w:asciiTheme="minorHAnsi" w:hAnsiTheme="minorHAnsi"/>
            </w:rPr>
          </w:rPrChange>
        </w:rPr>
        <w:tab/>
      </w:r>
      <w:r w:rsidRPr="002D3F66">
        <w:rPr>
          <w:rFonts w:asciiTheme="minorHAnsi" w:hAnsiTheme="minorHAnsi"/>
          <w:sz w:val="16"/>
          <w:szCs w:val="16"/>
          <w:rPrChange w:id="8943" w:author="Hemmati" w:date="2016-12-16T10:29:00Z">
            <w:rPr>
              <w:rFonts w:asciiTheme="minorHAnsi" w:hAnsiTheme="minorHAnsi"/>
            </w:rPr>
          </w:rPrChange>
        </w:rPr>
        <w:tab/>
        <w:t>)</w:t>
      </w:r>
    </w:p>
    <w:p w:rsidR="005E2110" w:rsidRPr="002D3F66" w:rsidRDefault="005E2110" w:rsidP="005E2110">
      <w:pPr>
        <w:pStyle w:val="sqlF9"/>
        <w:rPr>
          <w:rFonts w:asciiTheme="minorHAnsi" w:hAnsiTheme="minorHAnsi"/>
          <w:sz w:val="16"/>
          <w:szCs w:val="16"/>
          <w:rPrChange w:id="8944" w:author="Hemmati" w:date="2016-12-16T10:29:00Z">
            <w:rPr>
              <w:rFonts w:asciiTheme="minorHAnsi" w:hAnsiTheme="minorHAnsi"/>
            </w:rPr>
          </w:rPrChange>
        </w:rPr>
      </w:pPr>
      <w:r w:rsidRPr="002D3F66">
        <w:rPr>
          <w:rFonts w:asciiTheme="minorHAnsi" w:hAnsiTheme="minorHAnsi"/>
          <w:sz w:val="16"/>
          <w:szCs w:val="16"/>
          <w:rPrChange w:id="8945" w:author="Hemmati" w:date="2016-12-16T10:29:00Z">
            <w:rPr>
              <w:rFonts w:asciiTheme="minorHAnsi" w:hAnsiTheme="minorHAnsi"/>
            </w:rPr>
          </w:rPrChange>
        </w:rPr>
        <w:t>SELECT</w:t>
      </w:r>
    </w:p>
    <w:p w:rsidR="005E2110" w:rsidRPr="002D3F66" w:rsidRDefault="005E2110" w:rsidP="005E2110">
      <w:pPr>
        <w:pStyle w:val="sqlF9"/>
        <w:rPr>
          <w:rFonts w:asciiTheme="minorHAnsi" w:hAnsiTheme="minorHAnsi"/>
          <w:sz w:val="16"/>
          <w:szCs w:val="16"/>
          <w:rPrChange w:id="8946" w:author="Hemmati" w:date="2016-12-16T10:29:00Z">
            <w:rPr>
              <w:rFonts w:asciiTheme="minorHAnsi" w:hAnsiTheme="minorHAnsi"/>
            </w:rPr>
          </w:rPrChange>
        </w:rPr>
      </w:pPr>
      <w:r w:rsidRPr="002D3F66">
        <w:rPr>
          <w:rFonts w:asciiTheme="minorHAnsi" w:hAnsiTheme="minorHAnsi"/>
          <w:sz w:val="16"/>
          <w:szCs w:val="16"/>
          <w:rPrChange w:id="8947" w:author="Hemmati" w:date="2016-12-16T10:29:00Z">
            <w:rPr>
              <w:rFonts w:asciiTheme="minorHAnsi" w:hAnsiTheme="minorHAnsi"/>
            </w:rPr>
          </w:rPrChange>
        </w:rPr>
        <w:t xml:space="preserve">              cust_id,</w:t>
      </w:r>
    </w:p>
    <w:p w:rsidR="005E2110" w:rsidRPr="002D3F66" w:rsidRDefault="005E2110" w:rsidP="005E2110">
      <w:pPr>
        <w:pStyle w:val="sqlF9"/>
        <w:rPr>
          <w:rFonts w:asciiTheme="minorHAnsi" w:hAnsiTheme="minorHAnsi"/>
          <w:sz w:val="16"/>
          <w:szCs w:val="16"/>
          <w:rPrChange w:id="8948" w:author="Hemmati" w:date="2016-12-16T10:29:00Z">
            <w:rPr>
              <w:rFonts w:asciiTheme="minorHAnsi" w:hAnsiTheme="minorHAnsi"/>
            </w:rPr>
          </w:rPrChange>
        </w:rPr>
      </w:pPr>
      <w:r w:rsidRPr="002D3F66">
        <w:rPr>
          <w:rFonts w:asciiTheme="minorHAnsi" w:hAnsiTheme="minorHAnsi"/>
          <w:sz w:val="16"/>
          <w:szCs w:val="16"/>
          <w:rPrChange w:id="8949" w:author="Hemmati" w:date="2016-12-16T10:29:00Z">
            <w:rPr>
              <w:rFonts w:asciiTheme="minorHAnsi" w:hAnsiTheme="minorHAnsi"/>
            </w:rPr>
          </w:rPrChange>
        </w:rPr>
        <w:t xml:space="preserve">              fname,</w:t>
      </w:r>
    </w:p>
    <w:p w:rsidR="005E2110" w:rsidRPr="002D3F66" w:rsidRDefault="005E2110" w:rsidP="005E2110">
      <w:pPr>
        <w:pStyle w:val="sqlF9"/>
        <w:rPr>
          <w:rFonts w:asciiTheme="minorHAnsi" w:hAnsiTheme="minorHAnsi"/>
          <w:sz w:val="16"/>
          <w:szCs w:val="16"/>
          <w:rPrChange w:id="8950" w:author="Hemmati" w:date="2016-12-16T10:29:00Z">
            <w:rPr>
              <w:rFonts w:asciiTheme="minorHAnsi" w:hAnsiTheme="minorHAnsi"/>
            </w:rPr>
          </w:rPrChange>
        </w:rPr>
      </w:pPr>
      <w:r w:rsidRPr="002D3F66">
        <w:rPr>
          <w:rFonts w:asciiTheme="minorHAnsi" w:hAnsiTheme="minorHAnsi"/>
          <w:sz w:val="16"/>
          <w:szCs w:val="16"/>
          <w:rPrChange w:id="8951" w:author="Hemmati" w:date="2016-12-16T10:29:00Z">
            <w:rPr>
              <w:rFonts w:asciiTheme="minorHAnsi" w:hAnsiTheme="minorHAnsi"/>
            </w:rPr>
          </w:rPrChange>
        </w:rPr>
        <w:t xml:space="preserve">              Lname,</w:t>
      </w:r>
    </w:p>
    <w:p w:rsidR="005E2110" w:rsidRPr="002D3F66" w:rsidRDefault="005E2110" w:rsidP="005E2110">
      <w:pPr>
        <w:pStyle w:val="sqlF9"/>
        <w:rPr>
          <w:rFonts w:asciiTheme="minorHAnsi" w:hAnsiTheme="minorHAnsi"/>
          <w:sz w:val="16"/>
          <w:szCs w:val="16"/>
          <w:rPrChange w:id="8952" w:author="Hemmati" w:date="2016-12-16T10:29:00Z">
            <w:rPr>
              <w:rFonts w:asciiTheme="minorHAnsi" w:hAnsiTheme="minorHAnsi"/>
            </w:rPr>
          </w:rPrChange>
        </w:rPr>
      </w:pPr>
      <w:r w:rsidRPr="002D3F66">
        <w:rPr>
          <w:rFonts w:asciiTheme="minorHAnsi" w:hAnsiTheme="minorHAnsi"/>
          <w:sz w:val="16"/>
          <w:szCs w:val="16"/>
          <w:rPrChange w:id="8953" w:author="Hemmati" w:date="2016-12-16T10:29:00Z">
            <w:rPr>
              <w:rFonts w:asciiTheme="minorHAnsi" w:hAnsiTheme="minorHAnsi"/>
            </w:rPr>
          </w:rPrChange>
        </w:rPr>
        <w:t xml:space="preserve">              birth_date,</w:t>
      </w:r>
    </w:p>
    <w:p w:rsidR="005E2110" w:rsidRPr="002D3F66" w:rsidRDefault="005E2110" w:rsidP="005E2110">
      <w:pPr>
        <w:pStyle w:val="sqlF9"/>
        <w:rPr>
          <w:rFonts w:asciiTheme="minorHAnsi" w:hAnsiTheme="minorHAnsi"/>
          <w:sz w:val="16"/>
          <w:szCs w:val="16"/>
          <w:rPrChange w:id="8954" w:author="Hemmati" w:date="2016-12-16T10:29:00Z">
            <w:rPr>
              <w:rFonts w:asciiTheme="minorHAnsi" w:hAnsiTheme="minorHAnsi"/>
            </w:rPr>
          </w:rPrChange>
        </w:rPr>
      </w:pPr>
      <w:r w:rsidRPr="002D3F66">
        <w:rPr>
          <w:rFonts w:asciiTheme="minorHAnsi" w:hAnsiTheme="minorHAnsi"/>
          <w:sz w:val="16"/>
          <w:szCs w:val="16"/>
          <w:rPrChange w:id="8955" w:author="Hemmati" w:date="2016-12-16T10:29:00Z">
            <w:rPr>
              <w:rFonts w:asciiTheme="minorHAnsi" w:hAnsiTheme="minorHAnsi"/>
            </w:rPr>
          </w:rPrChange>
        </w:rPr>
        <w:t xml:space="preserve">              email,</w:t>
      </w:r>
    </w:p>
    <w:p w:rsidR="005E2110" w:rsidRPr="002D3F66" w:rsidRDefault="005E2110" w:rsidP="005E2110">
      <w:pPr>
        <w:pStyle w:val="sqlF9"/>
        <w:rPr>
          <w:rFonts w:asciiTheme="minorHAnsi" w:hAnsiTheme="minorHAnsi"/>
          <w:sz w:val="16"/>
          <w:szCs w:val="16"/>
          <w:rPrChange w:id="8956" w:author="Hemmati" w:date="2016-12-16T10:29:00Z">
            <w:rPr>
              <w:rFonts w:asciiTheme="minorHAnsi" w:hAnsiTheme="minorHAnsi"/>
            </w:rPr>
          </w:rPrChange>
        </w:rPr>
      </w:pPr>
      <w:r w:rsidRPr="002D3F66">
        <w:rPr>
          <w:rFonts w:asciiTheme="minorHAnsi" w:hAnsiTheme="minorHAnsi"/>
          <w:sz w:val="16"/>
          <w:szCs w:val="16"/>
          <w:rPrChange w:id="8957" w:author="Hemmati" w:date="2016-12-16T10:29:00Z">
            <w:rPr>
              <w:rFonts w:asciiTheme="minorHAnsi" w:hAnsiTheme="minorHAnsi"/>
            </w:rPr>
          </w:rPrChange>
        </w:rPr>
        <w:t xml:space="preserve">              home_phone,</w:t>
      </w:r>
    </w:p>
    <w:p w:rsidR="005E2110" w:rsidRPr="002D3F66" w:rsidRDefault="005E2110" w:rsidP="005E2110">
      <w:pPr>
        <w:pStyle w:val="sqlF9"/>
        <w:rPr>
          <w:rFonts w:asciiTheme="minorHAnsi" w:hAnsiTheme="minorHAnsi"/>
          <w:sz w:val="16"/>
          <w:szCs w:val="16"/>
          <w:rPrChange w:id="8958" w:author="Hemmati" w:date="2016-12-16T10:29:00Z">
            <w:rPr>
              <w:rFonts w:asciiTheme="minorHAnsi" w:hAnsiTheme="minorHAnsi"/>
            </w:rPr>
          </w:rPrChange>
        </w:rPr>
      </w:pPr>
      <w:r w:rsidRPr="002D3F66">
        <w:rPr>
          <w:rFonts w:asciiTheme="minorHAnsi" w:hAnsiTheme="minorHAnsi"/>
          <w:sz w:val="16"/>
          <w:szCs w:val="16"/>
          <w:rPrChange w:id="8959" w:author="Hemmati" w:date="2016-12-16T10:29:00Z">
            <w:rPr>
              <w:rFonts w:asciiTheme="minorHAnsi" w:hAnsiTheme="minorHAnsi"/>
            </w:rPr>
          </w:rPrChange>
        </w:rPr>
        <w:t xml:space="preserve">              b_phone,</w:t>
      </w:r>
    </w:p>
    <w:p w:rsidR="005E2110" w:rsidRPr="002D3F66" w:rsidRDefault="005E2110" w:rsidP="005E2110">
      <w:pPr>
        <w:pStyle w:val="sqlF9"/>
        <w:rPr>
          <w:rFonts w:asciiTheme="minorHAnsi" w:hAnsiTheme="minorHAnsi"/>
          <w:sz w:val="16"/>
          <w:szCs w:val="16"/>
          <w:rPrChange w:id="8960" w:author="Hemmati" w:date="2016-12-16T10:29:00Z">
            <w:rPr>
              <w:rFonts w:asciiTheme="minorHAnsi" w:hAnsiTheme="minorHAnsi"/>
            </w:rPr>
          </w:rPrChange>
        </w:rPr>
      </w:pPr>
      <w:r w:rsidRPr="002D3F66">
        <w:rPr>
          <w:rFonts w:asciiTheme="minorHAnsi" w:hAnsiTheme="minorHAnsi"/>
          <w:sz w:val="16"/>
          <w:szCs w:val="16"/>
          <w:rPrChange w:id="8961" w:author="Hemmati" w:date="2016-12-16T10:29:00Z">
            <w:rPr>
              <w:rFonts w:asciiTheme="minorHAnsi" w:hAnsiTheme="minorHAnsi"/>
            </w:rPr>
          </w:rPrChange>
        </w:rPr>
        <w:t xml:space="preserve">              address,</w:t>
      </w:r>
    </w:p>
    <w:p w:rsidR="005E2110" w:rsidRPr="002D3F66" w:rsidRDefault="005E2110" w:rsidP="005E2110">
      <w:pPr>
        <w:pStyle w:val="sqlF9"/>
        <w:rPr>
          <w:rFonts w:asciiTheme="minorHAnsi" w:hAnsiTheme="minorHAnsi"/>
          <w:sz w:val="16"/>
          <w:szCs w:val="16"/>
          <w:rPrChange w:id="8962" w:author="Hemmati" w:date="2016-12-16T10:29:00Z">
            <w:rPr>
              <w:rFonts w:asciiTheme="minorHAnsi" w:hAnsiTheme="minorHAnsi"/>
            </w:rPr>
          </w:rPrChange>
        </w:rPr>
      </w:pPr>
      <w:r w:rsidRPr="002D3F66">
        <w:rPr>
          <w:rFonts w:asciiTheme="minorHAnsi" w:hAnsiTheme="minorHAnsi"/>
          <w:sz w:val="16"/>
          <w:szCs w:val="16"/>
          <w:rPrChange w:id="8963" w:author="Hemmati" w:date="2016-12-16T10:29:00Z">
            <w:rPr>
              <w:rFonts w:asciiTheme="minorHAnsi" w:hAnsiTheme="minorHAnsi"/>
            </w:rPr>
          </w:rPrChange>
        </w:rPr>
        <w:tab/>
        <w:t xml:space="preserve">      city,</w:t>
      </w:r>
    </w:p>
    <w:p w:rsidR="005E2110" w:rsidRPr="002D3F66" w:rsidRDefault="005E2110" w:rsidP="005E2110">
      <w:pPr>
        <w:pStyle w:val="sqlF9"/>
        <w:rPr>
          <w:rFonts w:asciiTheme="minorHAnsi" w:hAnsiTheme="minorHAnsi"/>
          <w:sz w:val="16"/>
          <w:szCs w:val="16"/>
          <w:rPrChange w:id="8964" w:author="Hemmati" w:date="2016-12-16T10:29:00Z">
            <w:rPr>
              <w:rFonts w:asciiTheme="minorHAnsi" w:hAnsiTheme="minorHAnsi"/>
            </w:rPr>
          </w:rPrChange>
        </w:rPr>
      </w:pPr>
      <w:r w:rsidRPr="002D3F66">
        <w:rPr>
          <w:rFonts w:asciiTheme="minorHAnsi" w:hAnsiTheme="minorHAnsi"/>
          <w:sz w:val="16"/>
          <w:szCs w:val="16"/>
          <w:rPrChange w:id="8965" w:author="Hemmati" w:date="2016-12-16T10:29:00Z">
            <w:rPr>
              <w:rFonts w:asciiTheme="minorHAnsi" w:hAnsiTheme="minorHAnsi"/>
            </w:rPr>
          </w:rPrChange>
        </w:rPr>
        <w:tab/>
        <w:t xml:space="preserve">      postal_code,</w:t>
      </w:r>
    </w:p>
    <w:p w:rsidR="005E2110" w:rsidRPr="002D3F66" w:rsidRDefault="005E2110" w:rsidP="005E2110">
      <w:pPr>
        <w:pStyle w:val="sqlF9"/>
        <w:rPr>
          <w:rFonts w:asciiTheme="minorHAnsi" w:hAnsiTheme="minorHAnsi"/>
          <w:sz w:val="16"/>
          <w:szCs w:val="16"/>
          <w:rPrChange w:id="8966" w:author="Hemmati" w:date="2016-12-16T10:29:00Z">
            <w:rPr>
              <w:rFonts w:asciiTheme="minorHAnsi" w:hAnsiTheme="minorHAnsi"/>
            </w:rPr>
          </w:rPrChange>
        </w:rPr>
      </w:pPr>
      <w:r w:rsidRPr="002D3F66">
        <w:rPr>
          <w:rFonts w:asciiTheme="minorHAnsi" w:hAnsiTheme="minorHAnsi"/>
          <w:sz w:val="16"/>
          <w:szCs w:val="16"/>
          <w:rPrChange w:id="8967" w:author="Hemmati" w:date="2016-12-16T10:29:00Z">
            <w:rPr>
              <w:rFonts w:asciiTheme="minorHAnsi" w:hAnsiTheme="minorHAnsi"/>
            </w:rPr>
          </w:rPrChange>
        </w:rPr>
        <w:tab/>
        <w:t xml:space="preserve">      province,</w:t>
      </w:r>
    </w:p>
    <w:p w:rsidR="005E2110" w:rsidRPr="002D3F66" w:rsidRDefault="005E2110" w:rsidP="005E2110">
      <w:pPr>
        <w:pStyle w:val="sqlF9"/>
        <w:rPr>
          <w:rFonts w:asciiTheme="minorHAnsi" w:hAnsiTheme="minorHAnsi"/>
          <w:sz w:val="16"/>
          <w:szCs w:val="16"/>
          <w:rPrChange w:id="8968" w:author="Hemmati" w:date="2016-12-16T10:29:00Z">
            <w:rPr>
              <w:rFonts w:asciiTheme="minorHAnsi" w:hAnsiTheme="minorHAnsi"/>
            </w:rPr>
          </w:rPrChange>
        </w:rPr>
      </w:pPr>
      <w:r w:rsidRPr="002D3F66">
        <w:rPr>
          <w:rFonts w:asciiTheme="minorHAnsi" w:hAnsiTheme="minorHAnsi"/>
          <w:sz w:val="16"/>
          <w:szCs w:val="16"/>
          <w:rPrChange w:id="8969" w:author="Hemmati" w:date="2016-12-16T10:29:00Z">
            <w:rPr>
              <w:rFonts w:asciiTheme="minorHAnsi" w:hAnsiTheme="minorHAnsi"/>
            </w:rPr>
          </w:rPrChange>
        </w:rPr>
        <w:tab/>
        <w:t xml:space="preserve">      country</w:t>
      </w:r>
    </w:p>
    <w:p w:rsidR="005E2110" w:rsidRPr="002D3F66" w:rsidRDefault="005E2110" w:rsidP="005E2110">
      <w:pPr>
        <w:pStyle w:val="sqlF9"/>
        <w:rPr>
          <w:rFonts w:asciiTheme="minorHAnsi" w:hAnsiTheme="minorHAnsi"/>
          <w:sz w:val="16"/>
          <w:szCs w:val="16"/>
          <w:rPrChange w:id="8970" w:author="Hemmati" w:date="2016-12-16T10:29:00Z">
            <w:rPr>
              <w:rFonts w:asciiTheme="minorHAnsi" w:hAnsiTheme="minorHAnsi"/>
            </w:rPr>
          </w:rPrChange>
        </w:rPr>
      </w:pPr>
      <w:r w:rsidRPr="002D3F66">
        <w:rPr>
          <w:rFonts w:asciiTheme="minorHAnsi" w:hAnsiTheme="minorHAnsi"/>
          <w:sz w:val="16"/>
          <w:szCs w:val="16"/>
          <w:rPrChange w:id="8971" w:author="Hemmati" w:date="2016-12-16T10:29:00Z">
            <w:rPr>
              <w:rFonts w:asciiTheme="minorHAnsi" w:hAnsiTheme="minorHAnsi"/>
            </w:rPr>
          </w:rPrChange>
        </w:rPr>
        <w:t>FROM CUSTOMER_DATA;</w:t>
      </w:r>
    </w:p>
    <w:p w:rsidR="005E2110" w:rsidRPr="002D3F66" w:rsidDel="0030136C" w:rsidRDefault="005E2110" w:rsidP="005E2110">
      <w:pPr>
        <w:pStyle w:val="sqlF9"/>
        <w:rPr>
          <w:del w:id="8972" w:author="Hemmati" w:date="2016-12-16T09:52:00Z"/>
          <w:rFonts w:asciiTheme="minorHAnsi" w:hAnsiTheme="minorHAnsi"/>
          <w:sz w:val="16"/>
          <w:szCs w:val="16"/>
          <w:rPrChange w:id="8973" w:author="Hemmati" w:date="2016-12-16T10:29:00Z">
            <w:rPr>
              <w:del w:id="8974" w:author="Hemmati" w:date="2016-12-16T09:52:00Z"/>
              <w:rFonts w:asciiTheme="minorHAnsi" w:hAnsiTheme="minorHAnsi"/>
            </w:rPr>
          </w:rPrChange>
        </w:rPr>
      </w:pPr>
    </w:p>
    <w:p w:rsidR="005E2110" w:rsidRPr="002D3F66" w:rsidDel="0030136C" w:rsidRDefault="005E2110" w:rsidP="005E2110">
      <w:pPr>
        <w:pStyle w:val="sqlF9"/>
        <w:rPr>
          <w:del w:id="8975" w:author="Hemmati" w:date="2016-12-16T09:52:00Z"/>
          <w:rFonts w:asciiTheme="minorHAnsi" w:hAnsiTheme="minorHAnsi"/>
          <w:sz w:val="16"/>
          <w:szCs w:val="16"/>
          <w:rPrChange w:id="8976" w:author="Hemmati" w:date="2016-12-16T10:29:00Z">
            <w:rPr>
              <w:del w:id="8977" w:author="Hemmati" w:date="2016-12-16T09:52:00Z"/>
              <w:rFonts w:asciiTheme="minorHAnsi" w:hAnsiTheme="minorHAnsi"/>
            </w:rPr>
          </w:rPrChange>
        </w:rPr>
      </w:pPr>
    </w:p>
    <w:p w:rsidR="005E2110" w:rsidRPr="002D3F66" w:rsidDel="0030136C" w:rsidRDefault="005E2110" w:rsidP="005E2110">
      <w:pPr>
        <w:pStyle w:val="sqlF9"/>
        <w:rPr>
          <w:del w:id="8978" w:author="Hemmati" w:date="2016-12-16T09:52:00Z"/>
          <w:rFonts w:asciiTheme="minorHAnsi" w:hAnsiTheme="minorHAnsi"/>
          <w:sz w:val="16"/>
          <w:szCs w:val="16"/>
          <w:rPrChange w:id="8979" w:author="Hemmati" w:date="2016-12-16T10:29:00Z">
            <w:rPr>
              <w:del w:id="8980" w:author="Hemmati" w:date="2016-12-16T09:52:00Z"/>
              <w:rFonts w:asciiTheme="minorHAnsi" w:hAnsiTheme="minorHAnsi"/>
            </w:rPr>
          </w:rPrChange>
        </w:rPr>
      </w:pPr>
    </w:p>
    <w:p w:rsidR="005E2110" w:rsidRPr="002D3F66" w:rsidDel="0030136C" w:rsidRDefault="005E2110" w:rsidP="005E2110">
      <w:pPr>
        <w:pStyle w:val="sqlF9"/>
        <w:rPr>
          <w:del w:id="8981" w:author="Hemmati" w:date="2016-12-16T09:52:00Z"/>
          <w:rFonts w:asciiTheme="minorHAnsi" w:hAnsiTheme="minorHAnsi"/>
          <w:sz w:val="16"/>
          <w:szCs w:val="16"/>
          <w:rPrChange w:id="8982" w:author="Hemmati" w:date="2016-12-16T10:29:00Z">
            <w:rPr>
              <w:del w:id="8983" w:author="Hemmati" w:date="2016-12-16T09:52:00Z"/>
              <w:rFonts w:asciiTheme="minorHAnsi" w:hAnsiTheme="minorHAnsi"/>
            </w:rPr>
          </w:rPrChange>
        </w:rPr>
      </w:pPr>
    </w:p>
    <w:p w:rsidR="005E2110" w:rsidRPr="002D3F66" w:rsidRDefault="005E2110" w:rsidP="005E2110">
      <w:pPr>
        <w:pStyle w:val="sqlF9"/>
        <w:rPr>
          <w:rFonts w:asciiTheme="minorHAnsi" w:hAnsiTheme="minorHAnsi"/>
          <w:sz w:val="16"/>
          <w:szCs w:val="16"/>
          <w:rPrChange w:id="8984" w:author="Hemmati" w:date="2016-12-16T10:29:00Z">
            <w:rPr>
              <w:rFonts w:asciiTheme="minorHAnsi" w:hAnsiTheme="minorHAnsi"/>
            </w:rPr>
          </w:rPrChange>
        </w:rPr>
      </w:pPr>
    </w:p>
    <w:p w:rsidR="005E2110" w:rsidRPr="002D3F66" w:rsidRDefault="005E2110" w:rsidP="005E2110">
      <w:pPr>
        <w:pStyle w:val="sqlF9"/>
        <w:rPr>
          <w:rFonts w:asciiTheme="minorHAnsi" w:hAnsiTheme="minorHAnsi"/>
          <w:sz w:val="16"/>
          <w:szCs w:val="16"/>
          <w:rPrChange w:id="8985" w:author="Hemmati" w:date="2016-12-16T10:29:00Z">
            <w:rPr>
              <w:rFonts w:asciiTheme="minorHAnsi" w:hAnsiTheme="minorHAnsi"/>
            </w:rPr>
          </w:rPrChange>
        </w:rPr>
      </w:pPr>
      <w:r w:rsidRPr="002D3F66">
        <w:rPr>
          <w:rFonts w:asciiTheme="minorHAnsi" w:hAnsiTheme="minorHAnsi"/>
          <w:sz w:val="16"/>
          <w:szCs w:val="16"/>
          <w:rPrChange w:id="8986" w:author="Hemmati" w:date="2016-12-16T10:29:00Z">
            <w:rPr>
              <w:rFonts w:asciiTheme="minorHAnsi" w:hAnsiTheme="minorHAnsi"/>
            </w:rPr>
          </w:rPrChange>
        </w:rPr>
        <w:t>SQL&gt; SELECT      CUSTOMER_ID, CUSTOMER_FNAME, CUSTOMER_LNAME, CUSTOMER_BIRTH_DATE,</w:t>
      </w:r>
    </w:p>
    <w:p w:rsidR="005E2110" w:rsidRPr="002D3F66" w:rsidRDefault="005E2110" w:rsidP="005E2110">
      <w:pPr>
        <w:pStyle w:val="sqlF9"/>
        <w:rPr>
          <w:rFonts w:asciiTheme="minorHAnsi" w:hAnsiTheme="minorHAnsi"/>
          <w:sz w:val="16"/>
          <w:szCs w:val="16"/>
          <w:rPrChange w:id="8987" w:author="Hemmati" w:date="2016-12-16T10:29:00Z">
            <w:rPr>
              <w:rFonts w:asciiTheme="minorHAnsi" w:hAnsiTheme="minorHAnsi"/>
            </w:rPr>
          </w:rPrChange>
        </w:rPr>
      </w:pPr>
      <w:r w:rsidRPr="002D3F66">
        <w:rPr>
          <w:rFonts w:asciiTheme="minorHAnsi" w:hAnsiTheme="minorHAnsi"/>
          <w:sz w:val="16"/>
          <w:szCs w:val="16"/>
          <w:rPrChange w:id="8988" w:author="Hemmati" w:date="2016-12-16T10:29:00Z">
            <w:rPr>
              <w:rFonts w:asciiTheme="minorHAnsi" w:hAnsiTheme="minorHAnsi"/>
            </w:rPr>
          </w:rPrChange>
        </w:rPr>
        <w:t xml:space="preserve">  2      CUSTOMER_EMAIL, CUSTOMER_HOME_PHONE, CUSTOMER_BUSINESS_PHONE</w:t>
      </w:r>
    </w:p>
    <w:p w:rsidR="005E2110" w:rsidRPr="002D3F66" w:rsidRDefault="005E2110" w:rsidP="005E2110">
      <w:pPr>
        <w:pStyle w:val="sqlF9"/>
        <w:rPr>
          <w:rFonts w:asciiTheme="minorHAnsi" w:hAnsiTheme="minorHAnsi"/>
          <w:sz w:val="16"/>
          <w:szCs w:val="16"/>
          <w:rPrChange w:id="8989" w:author="Hemmati" w:date="2016-12-16T10:29:00Z">
            <w:rPr>
              <w:rFonts w:asciiTheme="minorHAnsi" w:hAnsiTheme="minorHAnsi"/>
            </w:rPr>
          </w:rPrChange>
        </w:rPr>
      </w:pPr>
      <w:r w:rsidRPr="002D3F66">
        <w:rPr>
          <w:rFonts w:asciiTheme="minorHAnsi" w:hAnsiTheme="minorHAnsi"/>
          <w:sz w:val="16"/>
          <w:szCs w:val="16"/>
          <w:rPrChange w:id="8990" w:author="Hemmati" w:date="2016-12-16T10:29:00Z">
            <w:rPr>
              <w:rFonts w:asciiTheme="minorHAnsi" w:hAnsiTheme="minorHAnsi"/>
            </w:rPr>
          </w:rPrChange>
        </w:rPr>
        <w:t xml:space="preserve">  3  FROM     CUSTOMER</w:t>
      </w:r>
    </w:p>
    <w:p w:rsidR="005E2110" w:rsidRPr="002D3F66" w:rsidRDefault="005E2110" w:rsidP="005E2110">
      <w:pPr>
        <w:pStyle w:val="sqlF9"/>
        <w:rPr>
          <w:rFonts w:asciiTheme="minorHAnsi" w:hAnsiTheme="minorHAnsi"/>
          <w:sz w:val="16"/>
          <w:szCs w:val="16"/>
          <w:rPrChange w:id="8991" w:author="Hemmati" w:date="2016-12-16T10:29:00Z">
            <w:rPr>
              <w:rFonts w:asciiTheme="minorHAnsi" w:hAnsiTheme="minorHAnsi"/>
            </w:rPr>
          </w:rPrChange>
        </w:rPr>
      </w:pPr>
      <w:r w:rsidRPr="002D3F66">
        <w:rPr>
          <w:rFonts w:asciiTheme="minorHAnsi" w:hAnsiTheme="minorHAnsi"/>
          <w:sz w:val="16"/>
          <w:szCs w:val="16"/>
          <w:rPrChange w:id="8992" w:author="Hemmati" w:date="2016-12-16T10:29:00Z">
            <w:rPr>
              <w:rFonts w:asciiTheme="minorHAnsi" w:hAnsiTheme="minorHAnsi"/>
            </w:rPr>
          </w:rPrChange>
        </w:rPr>
        <w:t xml:space="preserve">  4  WHERE    rownum &lt;=10</w:t>
      </w:r>
    </w:p>
    <w:p w:rsidR="005E2110" w:rsidRPr="002D3F66" w:rsidRDefault="005E2110" w:rsidP="005E2110">
      <w:pPr>
        <w:pStyle w:val="sqlF9"/>
        <w:rPr>
          <w:rFonts w:asciiTheme="minorHAnsi" w:hAnsiTheme="minorHAnsi"/>
          <w:sz w:val="16"/>
          <w:szCs w:val="16"/>
          <w:rPrChange w:id="8993" w:author="Hemmati" w:date="2016-12-16T10:29:00Z">
            <w:rPr>
              <w:rFonts w:asciiTheme="minorHAnsi" w:hAnsiTheme="minorHAnsi"/>
            </w:rPr>
          </w:rPrChange>
        </w:rPr>
      </w:pPr>
      <w:r w:rsidRPr="002D3F66">
        <w:rPr>
          <w:rFonts w:asciiTheme="minorHAnsi" w:hAnsiTheme="minorHAnsi"/>
          <w:sz w:val="16"/>
          <w:szCs w:val="16"/>
          <w:rPrChange w:id="8994" w:author="Hemmati" w:date="2016-12-16T10:29:00Z">
            <w:rPr>
              <w:rFonts w:asciiTheme="minorHAnsi" w:hAnsiTheme="minorHAnsi"/>
            </w:rPr>
          </w:rPrChange>
        </w:rPr>
        <w:t xml:space="preserve">  5  ORDER BY CUSTOMER_ID;</w:t>
      </w:r>
    </w:p>
    <w:p w:rsidR="005E2110" w:rsidRPr="002D3F66" w:rsidRDefault="005E2110" w:rsidP="005E2110">
      <w:pPr>
        <w:pStyle w:val="sqlF9"/>
        <w:rPr>
          <w:rFonts w:asciiTheme="minorHAnsi" w:hAnsiTheme="minorHAnsi"/>
          <w:sz w:val="16"/>
          <w:szCs w:val="16"/>
          <w:rPrChange w:id="8995" w:author="Hemmati" w:date="2016-12-16T10:29:00Z">
            <w:rPr>
              <w:rFonts w:asciiTheme="minorHAnsi" w:hAnsiTheme="minorHAnsi"/>
            </w:rPr>
          </w:rPrChange>
        </w:rPr>
      </w:pPr>
    </w:p>
    <w:p w:rsidR="005E2110" w:rsidRPr="002D3F66" w:rsidRDefault="005E2110" w:rsidP="005E2110">
      <w:pPr>
        <w:pStyle w:val="sqlF9"/>
        <w:rPr>
          <w:rFonts w:asciiTheme="minorHAnsi" w:hAnsiTheme="minorHAnsi"/>
          <w:sz w:val="16"/>
          <w:szCs w:val="16"/>
          <w:rPrChange w:id="8996" w:author="Hemmati" w:date="2016-12-16T10:29:00Z">
            <w:rPr>
              <w:rFonts w:asciiTheme="minorHAnsi" w:hAnsiTheme="minorHAnsi"/>
              <w:sz w:val="16"/>
              <w:szCs w:val="16"/>
            </w:rPr>
          </w:rPrChange>
        </w:rPr>
      </w:pPr>
      <w:r w:rsidRPr="002D3F66">
        <w:rPr>
          <w:rFonts w:asciiTheme="minorHAnsi" w:hAnsiTheme="minorHAnsi"/>
          <w:sz w:val="16"/>
          <w:szCs w:val="16"/>
          <w:rPrChange w:id="8997" w:author="Hemmati" w:date="2016-12-16T10:29:00Z">
            <w:rPr>
              <w:rFonts w:asciiTheme="minorHAnsi" w:hAnsiTheme="minorHAnsi"/>
              <w:sz w:val="16"/>
              <w:szCs w:val="16"/>
            </w:rPr>
          </w:rPrChange>
        </w:rPr>
        <w:t xml:space="preserve">CUSTOMER_ID FNAME       LNAME         BIRTH_DAT </w:t>
      </w:r>
      <w:r w:rsidRPr="002D3F66">
        <w:rPr>
          <w:rFonts w:asciiTheme="minorHAnsi" w:hAnsiTheme="minorHAnsi"/>
          <w:sz w:val="16"/>
          <w:szCs w:val="16"/>
          <w:rPrChange w:id="8998" w:author="Hemmati" w:date="2016-12-16T10:29:00Z">
            <w:rPr>
              <w:rFonts w:asciiTheme="minorHAnsi" w:hAnsiTheme="minorHAnsi"/>
              <w:sz w:val="16"/>
              <w:szCs w:val="16"/>
            </w:rPr>
          </w:rPrChange>
        </w:rPr>
        <w:tab/>
        <w:t>EMAIL                  H_PHONE    B_PHONE</w:t>
      </w:r>
    </w:p>
    <w:p w:rsidR="005E2110" w:rsidRPr="002D3F66" w:rsidRDefault="005E2110" w:rsidP="005E2110">
      <w:pPr>
        <w:pStyle w:val="sqlF9"/>
        <w:rPr>
          <w:rFonts w:asciiTheme="minorHAnsi" w:hAnsiTheme="minorHAnsi"/>
          <w:sz w:val="16"/>
          <w:szCs w:val="16"/>
          <w:rPrChange w:id="8999" w:author="Hemmati" w:date="2016-12-16T10:29:00Z">
            <w:rPr>
              <w:rFonts w:asciiTheme="minorHAnsi" w:hAnsiTheme="minorHAnsi"/>
              <w:sz w:val="16"/>
              <w:szCs w:val="16"/>
            </w:rPr>
          </w:rPrChange>
        </w:rPr>
      </w:pPr>
      <w:r w:rsidRPr="002D3F66">
        <w:rPr>
          <w:rFonts w:asciiTheme="minorHAnsi" w:hAnsiTheme="minorHAnsi"/>
          <w:sz w:val="16"/>
          <w:szCs w:val="16"/>
          <w:rPrChange w:id="9000" w:author="Hemmati" w:date="2016-12-16T10:29:00Z">
            <w:rPr>
              <w:rFonts w:asciiTheme="minorHAnsi" w:hAnsiTheme="minorHAnsi"/>
              <w:sz w:val="16"/>
              <w:szCs w:val="16"/>
            </w:rPr>
          </w:rPrChange>
        </w:rPr>
        <w:t>----------- --------- --------------- --------- ------------------------- ---------- ----------</w:t>
      </w:r>
    </w:p>
    <w:p w:rsidR="005E2110" w:rsidRPr="002D3F66" w:rsidRDefault="005E2110" w:rsidP="005E2110">
      <w:pPr>
        <w:pStyle w:val="sqlF9"/>
        <w:rPr>
          <w:rFonts w:asciiTheme="minorHAnsi" w:hAnsiTheme="minorHAnsi"/>
          <w:sz w:val="16"/>
          <w:szCs w:val="16"/>
          <w:rPrChange w:id="9001" w:author="Hemmati" w:date="2016-12-16T10:29:00Z">
            <w:rPr>
              <w:rFonts w:asciiTheme="minorHAnsi" w:hAnsiTheme="minorHAnsi"/>
              <w:sz w:val="16"/>
              <w:szCs w:val="16"/>
            </w:rPr>
          </w:rPrChange>
        </w:rPr>
      </w:pPr>
      <w:r w:rsidRPr="002D3F66">
        <w:rPr>
          <w:rFonts w:asciiTheme="minorHAnsi" w:hAnsiTheme="minorHAnsi"/>
          <w:sz w:val="16"/>
          <w:szCs w:val="16"/>
          <w:rPrChange w:id="9002" w:author="Hemmati" w:date="2016-12-16T10:29:00Z">
            <w:rPr>
              <w:rFonts w:asciiTheme="minorHAnsi" w:hAnsiTheme="minorHAnsi"/>
              <w:sz w:val="16"/>
              <w:szCs w:val="16"/>
            </w:rPr>
          </w:rPrChange>
        </w:rPr>
        <w:t xml:space="preserve">        102 Fred       Crocitto        22-JAN-70                           4032796411 4032449653</w:t>
      </w:r>
    </w:p>
    <w:p w:rsidR="005E2110" w:rsidRPr="002D3F66" w:rsidRDefault="005E2110" w:rsidP="005E2110">
      <w:pPr>
        <w:pStyle w:val="sqlF9"/>
        <w:rPr>
          <w:rFonts w:asciiTheme="minorHAnsi" w:hAnsiTheme="minorHAnsi"/>
          <w:sz w:val="16"/>
          <w:szCs w:val="16"/>
          <w:rPrChange w:id="9003" w:author="Hemmati" w:date="2016-12-16T10:29:00Z">
            <w:rPr>
              <w:rFonts w:asciiTheme="minorHAnsi" w:hAnsiTheme="minorHAnsi"/>
              <w:sz w:val="16"/>
              <w:szCs w:val="16"/>
            </w:rPr>
          </w:rPrChange>
        </w:rPr>
      </w:pPr>
      <w:r w:rsidRPr="002D3F66">
        <w:rPr>
          <w:rFonts w:asciiTheme="minorHAnsi" w:hAnsiTheme="minorHAnsi"/>
          <w:sz w:val="16"/>
          <w:szCs w:val="16"/>
          <w:rPrChange w:id="9004" w:author="Hemmati" w:date="2016-12-16T10:29:00Z">
            <w:rPr>
              <w:rFonts w:asciiTheme="minorHAnsi" w:hAnsiTheme="minorHAnsi"/>
              <w:sz w:val="16"/>
              <w:szCs w:val="16"/>
            </w:rPr>
          </w:rPrChange>
        </w:rPr>
        <w:t xml:space="preserve">        103 J.         Landry                                              4032794511 4032844477</w:t>
      </w:r>
    </w:p>
    <w:p w:rsidR="005E2110" w:rsidRPr="002D3F66" w:rsidRDefault="005E2110" w:rsidP="005E2110">
      <w:pPr>
        <w:pStyle w:val="sqlF9"/>
        <w:rPr>
          <w:rFonts w:asciiTheme="minorHAnsi" w:hAnsiTheme="minorHAnsi"/>
          <w:sz w:val="16"/>
          <w:szCs w:val="16"/>
          <w:rPrChange w:id="9005" w:author="Hemmati" w:date="2016-12-16T10:29:00Z">
            <w:rPr>
              <w:rFonts w:asciiTheme="minorHAnsi" w:hAnsiTheme="minorHAnsi"/>
              <w:sz w:val="16"/>
              <w:szCs w:val="16"/>
            </w:rPr>
          </w:rPrChange>
        </w:rPr>
      </w:pPr>
      <w:r w:rsidRPr="002D3F66">
        <w:rPr>
          <w:rFonts w:asciiTheme="minorHAnsi" w:hAnsiTheme="minorHAnsi"/>
          <w:sz w:val="16"/>
          <w:szCs w:val="16"/>
          <w:rPrChange w:id="9006" w:author="Hemmati" w:date="2016-12-16T10:29:00Z">
            <w:rPr>
              <w:rFonts w:asciiTheme="minorHAnsi" w:hAnsiTheme="minorHAnsi"/>
              <w:sz w:val="16"/>
              <w:szCs w:val="16"/>
            </w:rPr>
          </w:rPrChange>
        </w:rPr>
        <w:t xml:space="preserve">        104 Laetia     Enison                                              4032791223 4032557865</w:t>
      </w:r>
    </w:p>
    <w:p w:rsidR="005E2110" w:rsidRPr="002D3F66" w:rsidRDefault="005E2110" w:rsidP="005E2110">
      <w:pPr>
        <w:pStyle w:val="sqlF9"/>
        <w:rPr>
          <w:rFonts w:asciiTheme="minorHAnsi" w:hAnsiTheme="minorHAnsi"/>
          <w:sz w:val="16"/>
          <w:szCs w:val="16"/>
          <w:rPrChange w:id="9007" w:author="Hemmati" w:date="2016-12-16T10:29:00Z">
            <w:rPr>
              <w:rFonts w:asciiTheme="minorHAnsi" w:hAnsiTheme="minorHAnsi"/>
              <w:sz w:val="16"/>
              <w:szCs w:val="16"/>
            </w:rPr>
          </w:rPrChange>
        </w:rPr>
      </w:pPr>
      <w:r w:rsidRPr="002D3F66">
        <w:rPr>
          <w:rFonts w:asciiTheme="minorHAnsi" w:hAnsiTheme="minorHAnsi"/>
          <w:sz w:val="16"/>
          <w:szCs w:val="16"/>
          <w:rPrChange w:id="9008" w:author="Hemmati" w:date="2016-12-16T10:29:00Z">
            <w:rPr>
              <w:rFonts w:asciiTheme="minorHAnsi" w:hAnsiTheme="minorHAnsi"/>
              <w:sz w:val="16"/>
              <w:szCs w:val="16"/>
            </w:rPr>
          </w:rPrChange>
        </w:rPr>
        <w:t xml:space="preserve">        105 Angel      Moskowitz                 amoskowitz@home.com       4032794228 4036409874</w:t>
      </w:r>
    </w:p>
    <w:p w:rsidR="005E2110" w:rsidRPr="002D3F66" w:rsidRDefault="005E2110" w:rsidP="005E2110">
      <w:pPr>
        <w:pStyle w:val="sqlF9"/>
        <w:rPr>
          <w:rFonts w:asciiTheme="minorHAnsi" w:hAnsiTheme="minorHAnsi"/>
          <w:sz w:val="16"/>
          <w:szCs w:val="16"/>
          <w:rPrChange w:id="9009" w:author="Hemmati" w:date="2016-12-16T10:29:00Z">
            <w:rPr>
              <w:rFonts w:asciiTheme="minorHAnsi" w:hAnsiTheme="minorHAnsi"/>
              <w:sz w:val="16"/>
              <w:szCs w:val="16"/>
            </w:rPr>
          </w:rPrChange>
        </w:rPr>
      </w:pPr>
      <w:r w:rsidRPr="002D3F66">
        <w:rPr>
          <w:rFonts w:asciiTheme="minorHAnsi" w:hAnsiTheme="minorHAnsi"/>
          <w:sz w:val="16"/>
          <w:szCs w:val="16"/>
          <w:rPrChange w:id="9010" w:author="Hemmati" w:date="2016-12-16T10:29:00Z">
            <w:rPr>
              <w:rFonts w:asciiTheme="minorHAnsi" w:hAnsiTheme="minorHAnsi"/>
              <w:sz w:val="16"/>
              <w:szCs w:val="16"/>
            </w:rPr>
          </w:rPrChange>
        </w:rPr>
        <w:t xml:space="preserve">        106 Judith     Olvsade         22-JUN-55 jolvsade@aol.com          4032795652 4036861598</w:t>
      </w:r>
    </w:p>
    <w:p w:rsidR="005E2110" w:rsidRPr="002D3F66" w:rsidRDefault="005E2110" w:rsidP="005E2110">
      <w:pPr>
        <w:pStyle w:val="sqlF9"/>
        <w:rPr>
          <w:rFonts w:asciiTheme="minorHAnsi" w:hAnsiTheme="minorHAnsi"/>
          <w:sz w:val="16"/>
          <w:szCs w:val="16"/>
          <w:rPrChange w:id="9011" w:author="Hemmati" w:date="2016-12-16T10:29:00Z">
            <w:rPr>
              <w:rFonts w:asciiTheme="minorHAnsi" w:hAnsiTheme="minorHAnsi"/>
              <w:sz w:val="16"/>
              <w:szCs w:val="16"/>
            </w:rPr>
          </w:rPrChange>
        </w:rPr>
      </w:pPr>
      <w:r w:rsidRPr="002D3F66">
        <w:rPr>
          <w:rFonts w:asciiTheme="minorHAnsi" w:hAnsiTheme="minorHAnsi"/>
          <w:sz w:val="16"/>
          <w:szCs w:val="16"/>
          <w:rPrChange w:id="9012" w:author="Hemmati" w:date="2016-12-16T10:29:00Z">
            <w:rPr>
              <w:rFonts w:asciiTheme="minorHAnsi" w:hAnsiTheme="minorHAnsi"/>
              <w:sz w:val="16"/>
              <w:szCs w:val="16"/>
            </w:rPr>
          </w:rPrChange>
        </w:rPr>
        <w:t xml:space="preserve">        107 Catherine  Mierzwa                   cmierzwa@msn.com          4032796878 4036404563</w:t>
      </w:r>
    </w:p>
    <w:p w:rsidR="005E2110" w:rsidRPr="002D3F66" w:rsidRDefault="005E2110" w:rsidP="005E2110">
      <w:pPr>
        <w:pStyle w:val="sqlF9"/>
        <w:rPr>
          <w:rFonts w:asciiTheme="minorHAnsi" w:hAnsiTheme="minorHAnsi"/>
          <w:sz w:val="16"/>
          <w:szCs w:val="16"/>
          <w:rPrChange w:id="9013" w:author="Hemmati" w:date="2016-12-16T10:29:00Z">
            <w:rPr>
              <w:rFonts w:asciiTheme="minorHAnsi" w:hAnsiTheme="minorHAnsi"/>
              <w:sz w:val="16"/>
              <w:szCs w:val="16"/>
            </w:rPr>
          </w:rPrChange>
        </w:rPr>
      </w:pPr>
      <w:r w:rsidRPr="002D3F66">
        <w:rPr>
          <w:rFonts w:asciiTheme="minorHAnsi" w:hAnsiTheme="minorHAnsi"/>
          <w:sz w:val="16"/>
          <w:szCs w:val="16"/>
          <w:rPrChange w:id="9014" w:author="Hemmati" w:date="2016-12-16T10:29:00Z">
            <w:rPr>
              <w:rFonts w:asciiTheme="minorHAnsi" w:hAnsiTheme="minorHAnsi"/>
              <w:sz w:val="16"/>
              <w:szCs w:val="16"/>
            </w:rPr>
          </w:rPrChange>
        </w:rPr>
        <w:t xml:space="preserve">        108 Judy       Sethi                     judysehti@home.com        4032795111 4036204789</w:t>
      </w:r>
    </w:p>
    <w:p w:rsidR="005E2110" w:rsidRPr="002D3F66" w:rsidRDefault="005E2110" w:rsidP="005E2110">
      <w:pPr>
        <w:pStyle w:val="sqlF9"/>
        <w:rPr>
          <w:rFonts w:asciiTheme="minorHAnsi" w:hAnsiTheme="minorHAnsi"/>
          <w:sz w:val="16"/>
          <w:szCs w:val="16"/>
          <w:rPrChange w:id="9015" w:author="Hemmati" w:date="2016-12-16T10:29:00Z">
            <w:rPr>
              <w:rFonts w:asciiTheme="minorHAnsi" w:hAnsiTheme="minorHAnsi"/>
              <w:sz w:val="16"/>
              <w:szCs w:val="16"/>
            </w:rPr>
          </w:rPrChange>
        </w:rPr>
      </w:pPr>
      <w:r w:rsidRPr="002D3F66">
        <w:rPr>
          <w:rFonts w:asciiTheme="minorHAnsi" w:hAnsiTheme="minorHAnsi"/>
          <w:sz w:val="16"/>
          <w:szCs w:val="16"/>
          <w:rPrChange w:id="9016" w:author="Hemmati" w:date="2016-12-16T10:29:00Z">
            <w:rPr>
              <w:rFonts w:asciiTheme="minorHAnsi" w:hAnsiTheme="minorHAnsi"/>
              <w:sz w:val="16"/>
              <w:szCs w:val="16"/>
            </w:rPr>
          </w:rPrChange>
        </w:rPr>
        <w:t xml:space="preserve">        109 Larry      Walter                    lwalter@aol.com           4032793254 4032845588</w:t>
      </w:r>
    </w:p>
    <w:p w:rsidR="005E2110" w:rsidRPr="002D3F66" w:rsidRDefault="005E2110" w:rsidP="005E2110">
      <w:pPr>
        <w:pStyle w:val="sqlF9"/>
        <w:rPr>
          <w:rFonts w:asciiTheme="minorHAnsi" w:hAnsiTheme="minorHAnsi"/>
          <w:sz w:val="16"/>
          <w:szCs w:val="16"/>
          <w:rPrChange w:id="9017" w:author="Hemmati" w:date="2016-12-16T10:29:00Z">
            <w:rPr>
              <w:rFonts w:asciiTheme="minorHAnsi" w:hAnsiTheme="minorHAnsi"/>
              <w:sz w:val="16"/>
              <w:szCs w:val="16"/>
            </w:rPr>
          </w:rPrChange>
        </w:rPr>
      </w:pPr>
      <w:r w:rsidRPr="002D3F66">
        <w:rPr>
          <w:rFonts w:asciiTheme="minorHAnsi" w:hAnsiTheme="minorHAnsi"/>
          <w:sz w:val="16"/>
          <w:szCs w:val="16"/>
          <w:rPrChange w:id="9018" w:author="Hemmati" w:date="2016-12-16T10:29:00Z">
            <w:rPr>
              <w:rFonts w:asciiTheme="minorHAnsi" w:hAnsiTheme="minorHAnsi"/>
              <w:sz w:val="16"/>
              <w:szCs w:val="16"/>
            </w:rPr>
          </w:rPrChange>
        </w:rPr>
        <w:t xml:space="preserve">        110 Maria      Martin                    mmartin@nucleos.com       4032693678 4035907411</w:t>
      </w:r>
    </w:p>
    <w:p w:rsidR="005E2110" w:rsidRPr="002D3F66" w:rsidRDefault="005E2110" w:rsidP="005E2110">
      <w:pPr>
        <w:pStyle w:val="sqlF9"/>
        <w:rPr>
          <w:rFonts w:asciiTheme="minorHAnsi" w:hAnsiTheme="minorHAnsi"/>
          <w:sz w:val="16"/>
          <w:szCs w:val="16"/>
          <w:rPrChange w:id="9019" w:author="Hemmati" w:date="2016-12-16T10:29:00Z">
            <w:rPr>
              <w:rFonts w:asciiTheme="minorHAnsi" w:hAnsiTheme="minorHAnsi"/>
              <w:sz w:val="16"/>
              <w:szCs w:val="16"/>
            </w:rPr>
          </w:rPrChange>
        </w:rPr>
      </w:pPr>
      <w:r w:rsidRPr="002D3F66">
        <w:rPr>
          <w:rFonts w:asciiTheme="minorHAnsi" w:hAnsiTheme="minorHAnsi"/>
          <w:sz w:val="16"/>
          <w:szCs w:val="16"/>
          <w:rPrChange w:id="9020" w:author="Hemmati" w:date="2016-12-16T10:29:00Z">
            <w:rPr>
              <w:rFonts w:asciiTheme="minorHAnsi" w:hAnsiTheme="minorHAnsi"/>
              <w:sz w:val="16"/>
              <w:szCs w:val="16"/>
            </w:rPr>
          </w:rPrChange>
        </w:rPr>
        <w:t xml:space="preserve">        111 Peggy      Noviello                  pnoviello@istar.com       4032691999 4036861547</w:t>
      </w:r>
    </w:p>
    <w:p w:rsidR="005E2110" w:rsidRPr="002D3F66" w:rsidRDefault="005E2110" w:rsidP="005E2110">
      <w:pPr>
        <w:pStyle w:val="sqlF9"/>
        <w:rPr>
          <w:rFonts w:asciiTheme="minorHAnsi" w:hAnsiTheme="minorHAnsi"/>
          <w:sz w:val="16"/>
          <w:szCs w:val="16"/>
          <w:rPrChange w:id="9021" w:author="Hemmati" w:date="2016-12-16T10:29:00Z">
            <w:rPr>
              <w:rFonts w:asciiTheme="minorHAnsi" w:hAnsiTheme="minorHAnsi"/>
              <w:sz w:val="16"/>
              <w:szCs w:val="16"/>
            </w:rPr>
          </w:rPrChange>
        </w:rPr>
      </w:pPr>
    </w:p>
    <w:p w:rsidR="005E2110" w:rsidRPr="002D3F66" w:rsidRDefault="005E2110" w:rsidP="005E2110">
      <w:pPr>
        <w:pStyle w:val="sqlF9"/>
        <w:rPr>
          <w:rFonts w:asciiTheme="minorHAnsi" w:hAnsiTheme="minorHAnsi"/>
          <w:sz w:val="16"/>
          <w:szCs w:val="16"/>
          <w:rPrChange w:id="9022" w:author="Hemmati" w:date="2016-12-16T10:29:00Z">
            <w:rPr>
              <w:rFonts w:asciiTheme="minorHAnsi" w:hAnsiTheme="minorHAnsi"/>
              <w:sz w:val="16"/>
              <w:szCs w:val="16"/>
            </w:rPr>
          </w:rPrChange>
        </w:rPr>
      </w:pPr>
      <w:r w:rsidRPr="002D3F66">
        <w:rPr>
          <w:rFonts w:asciiTheme="minorHAnsi" w:hAnsiTheme="minorHAnsi"/>
          <w:sz w:val="16"/>
          <w:szCs w:val="16"/>
          <w:rPrChange w:id="9023" w:author="Hemmati" w:date="2016-12-16T10:29:00Z">
            <w:rPr>
              <w:rFonts w:asciiTheme="minorHAnsi" w:hAnsiTheme="minorHAnsi"/>
              <w:sz w:val="16"/>
              <w:szCs w:val="16"/>
            </w:rPr>
          </w:rPrChange>
        </w:rPr>
        <w:t>10 rows selected.</w:t>
      </w:r>
    </w:p>
    <w:p w:rsidR="005E2110" w:rsidRPr="002D3F66" w:rsidRDefault="005E2110" w:rsidP="005E2110">
      <w:pPr>
        <w:pStyle w:val="sqlF9"/>
        <w:rPr>
          <w:rFonts w:asciiTheme="minorHAnsi" w:hAnsiTheme="minorHAnsi"/>
          <w:sz w:val="16"/>
          <w:szCs w:val="16"/>
          <w:rPrChange w:id="9024" w:author="Hemmati" w:date="2016-12-16T10:29:00Z">
            <w:rPr>
              <w:rFonts w:asciiTheme="minorHAnsi" w:hAnsiTheme="minorHAnsi"/>
              <w:sz w:val="16"/>
              <w:szCs w:val="16"/>
            </w:rPr>
          </w:rPrChange>
        </w:rPr>
      </w:pPr>
    </w:p>
    <w:p w:rsidR="005E2110" w:rsidRPr="002D3F66" w:rsidDel="0030136C" w:rsidRDefault="005E2110" w:rsidP="005E2110">
      <w:pPr>
        <w:pStyle w:val="sqlF9"/>
        <w:rPr>
          <w:del w:id="9025" w:author="Hemmati" w:date="2016-12-16T09:52:00Z"/>
          <w:rFonts w:asciiTheme="minorHAnsi" w:hAnsiTheme="minorHAnsi"/>
          <w:sz w:val="16"/>
          <w:szCs w:val="16"/>
          <w:rPrChange w:id="9026" w:author="Hemmati" w:date="2016-12-16T10:29:00Z">
            <w:rPr>
              <w:del w:id="9027" w:author="Hemmati" w:date="2016-12-16T09:52:00Z"/>
              <w:rFonts w:asciiTheme="minorHAnsi" w:hAnsiTheme="minorHAnsi"/>
              <w:sz w:val="16"/>
              <w:szCs w:val="16"/>
            </w:rPr>
          </w:rPrChange>
        </w:rPr>
      </w:pPr>
    </w:p>
    <w:p w:rsidR="005E2110" w:rsidRPr="002D3F66" w:rsidDel="0030136C" w:rsidRDefault="005E2110" w:rsidP="005E2110">
      <w:pPr>
        <w:pStyle w:val="sqlF9"/>
        <w:rPr>
          <w:del w:id="9028" w:author="Hemmati" w:date="2016-12-16T09:52:00Z"/>
          <w:rFonts w:asciiTheme="minorHAnsi" w:hAnsiTheme="minorHAnsi"/>
          <w:sz w:val="16"/>
          <w:szCs w:val="16"/>
          <w:rPrChange w:id="9029" w:author="Hemmati" w:date="2016-12-16T10:29:00Z">
            <w:rPr>
              <w:del w:id="9030" w:author="Hemmati" w:date="2016-12-16T09:52:00Z"/>
              <w:rFonts w:asciiTheme="minorHAnsi" w:hAnsiTheme="minorHAnsi"/>
              <w:sz w:val="16"/>
              <w:szCs w:val="16"/>
            </w:rPr>
          </w:rPrChange>
        </w:rPr>
      </w:pPr>
    </w:p>
    <w:p w:rsidR="005E2110" w:rsidRPr="002D3F66" w:rsidDel="0030136C" w:rsidRDefault="005E2110" w:rsidP="005E2110">
      <w:pPr>
        <w:pStyle w:val="sqlF9"/>
        <w:rPr>
          <w:del w:id="9031" w:author="Hemmati" w:date="2016-12-16T09:52:00Z"/>
          <w:rFonts w:asciiTheme="minorHAnsi" w:hAnsiTheme="minorHAnsi"/>
          <w:sz w:val="16"/>
          <w:szCs w:val="16"/>
          <w:rPrChange w:id="9032" w:author="Hemmati" w:date="2016-12-16T10:29:00Z">
            <w:rPr>
              <w:del w:id="9033" w:author="Hemmati" w:date="2016-12-16T09:52:00Z"/>
              <w:rFonts w:asciiTheme="minorHAnsi" w:hAnsiTheme="minorHAnsi"/>
              <w:sz w:val="16"/>
              <w:szCs w:val="16"/>
            </w:rPr>
          </w:rPrChange>
        </w:rPr>
      </w:pPr>
    </w:p>
    <w:p w:rsidR="005E2110" w:rsidRPr="002D3F66" w:rsidDel="0030136C" w:rsidRDefault="005E2110" w:rsidP="005E2110">
      <w:pPr>
        <w:pStyle w:val="sqlF9"/>
        <w:rPr>
          <w:del w:id="9034" w:author="Hemmati" w:date="2016-12-16T09:52:00Z"/>
          <w:rFonts w:asciiTheme="minorHAnsi" w:hAnsiTheme="minorHAnsi"/>
          <w:sz w:val="16"/>
          <w:szCs w:val="16"/>
          <w:rPrChange w:id="9035" w:author="Hemmati" w:date="2016-12-16T10:29:00Z">
            <w:rPr>
              <w:del w:id="9036" w:author="Hemmati" w:date="2016-12-16T09:52:00Z"/>
              <w:rFonts w:asciiTheme="minorHAnsi" w:hAnsiTheme="minorHAnsi"/>
              <w:sz w:val="16"/>
              <w:szCs w:val="16"/>
            </w:rPr>
          </w:rPrChange>
        </w:rPr>
      </w:pPr>
    </w:p>
    <w:p w:rsidR="005E2110" w:rsidRPr="002D3F66" w:rsidDel="0030136C" w:rsidRDefault="005E2110" w:rsidP="005E2110">
      <w:pPr>
        <w:pStyle w:val="sqlF9"/>
        <w:rPr>
          <w:del w:id="9037" w:author="Hemmati" w:date="2016-12-16T09:52:00Z"/>
          <w:rFonts w:asciiTheme="minorHAnsi" w:hAnsiTheme="minorHAnsi"/>
          <w:sz w:val="16"/>
          <w:szCs w:val="16"/>
          <w:rPrChange w:id="9038" w:author="Hemmati" w:date="2016-12-16T10:29:00Z">
            <w:rPr>
              <w:del w:id="9039" w:author="Hemmati" w:date="2016-12-16T09:52:00Z"/>
              <w:rFonts w:asciiTheme="minorHAnsi" w:hAnsiTheme="minorHAnsi"/>
              <w:sz w:val="16"/>
              <w:szCs w:val="16"/>
            </w:rPr>
          </w:rPrChange>
        </w:rPr>
      </w:pPr>
    </w:p>
    <w:p w:rsidR="005E2110" w:rsidRPr="002D3F66" w:rsidDel="0030136C" w:rsidRDefault="005E2110" w:rsidP="005E2110">
      <w:pPr>
        <w:pStyle w:val="sqlF9"/>
        <w:rPr>
          <w:del w:id="9040" w:author="Hemmati" w:date="2016-12-16T09:52:00Z"/>
          <w:rFonts w:asciiTheme="minorHAnsi" w:hAnsiTheme="minorHAnsi"/>
          <w:sz w:val="16"/>
          <w:szCs w:val="16"/>
          <w:rPrChange w:id="9041" w:author="Hemmati" w:date="2016-12-16T10:29:00Z">
            <w:rPr>
              <w:del w:id="9042" w:author="Hemmati" w:date="2016-12-16T09:52:00Z"/>
              <w:rFonts w:asciiTheme="minorHAnsi" w:hAnsiTheme="minorHAnsi"/>
              <w:sz w:val="16"/>
              <w:szCs w:val="16"/>
            </w:rPr>
          </w:rPrChange>
        </w:rPr>
      </w:pPr>
    </w:p>
    <w:p w:rsidR="005E2110" w:rsidRPr="002D3F66" w:rsidRDefault="005E2110" w:rsidP="005E2110">
      <w:pPr>
        <w:pStyle w:val="sqlF9"/>
        <w:rPr>
          <w:rFonts w:asciiTheme="minorHAnsi" w:hAnsiTheme="minorHAnsi"/>
          <w:sz w:val="16"/>
          <w:szCs w:val="16"/>
          <w:rPrChange w:id="9043" w:author="Hemmati" w:date="2016-12-16T10:29:00Z">
            <w:rPr>
              <w:rFonts w:asciiTheme="minorHAnsi" w:hAnsiTheme="minorHAnsi"/>
              <w:sz w:val="16"/>
              <w:szCs w:val="16"/>
            </w:rPr>
          </w:rPrChange>
        </w:rPr>
      </w:pPr>
      <w:r w:rsidRPr="002D3F66">
        <w:rPr>
          <w:rFonts w:asciiTheme="minorHAnsi" w:hAnsiTheme="minorHAnsi"/>
          <w:sz w:val="16"/>
          <w:szCs w:val="16"/>
          <w:rPrChange w:id="9044" w:author="Hemmati" w:date="2016-12-16T10:29:00Z">
            <w:rPr>
              <w:rFonts w:asciiTheme="minorHAnsi" w:hAnsiTheme="minorHAnsi"/>
              <w:sz w:val="16"/>
              <w:szCs w:val="16"/>
            </w:rPr>
          </w:rPrChange>
        </w:rPr>
        <w:t>SQL&gt; SELECT      CUSTOMER_ID, CUSTOMER_ADDRESS, CUSTOMER_ZIPCODE,CUSTOMER_CITY, CUSTOMER_PROVINCE,</w:t>
      </w:r>
    </w:p>
    <w:p w:rsidR="005E2110" w:rsidRPr="002D3F66" w:rsidRDefault="005E2110" w:rsidP="005E2110">
      <w:pPr>
        <w:pStyle w:val="sqlF9"/>
        <w:rPr>
          <w:rFonts w:asciiTheme="minorHAnsi" w:hAnsiTheme="minorHAnsi"/>
          <w:sz w:val="16"/>
          <w:szCs w:val="16"/>
          <w:rPrChange w:id="9045" w:author="Hemmati" w:date="2016-12-16T10:29:00Z">
            <w:rPr>
              <w:rFonts w:asciiTheme="minorHAnsi" w:hAnsiTheme="minorHAnsi"/>
              <w:sz w:val="16"/>
              <w:szCs w:val="16"/>
            </w:rPr>
          </w:rPrChange>
        </w:rPr>
      </w:pPr>
      <w:r w:rsidRPr="002D3F66">
        <w:rPr>
          <w:rFonts w:asciiTheme="minorHAnsi" w:hAnsiTheme="minorHAnsi"/>
          <w:sz w:val="16"/>
          <w:szCs w:val="16"/>
          <w:rPrChange w:id="9046" w:author="Hemmati" w:date="2016-12-16T10:29:00Z">
            <w:rPr>
              <w:rFonts w:asciiTheme="minorHAnsi" w:hAnsiTheme="minorHAnsi"/>
              <w:sz w:val="16"/>
              <w:szCs w:val="16"/>
            </w:rPr>
          </w:rPrChange>
        </w:rPr>
        <w:t xml:space="preserve">  2      </w:t>
      </w:r>
      <w:r w:rsidRPr="002D3F66">
        <w:rPr>
          <w:rFonts w:asciiTheme="minorHAnsi" w:hAnsiTheme="minorHAnsi"/>
          <w:sz w:val="16"/>
          <w:szCs w:val="16"/>
          <w:rPrChange w:id="9047" w:author="Hemmati" w:date="2016-12-16T10:29:00Z">
            <w:rPr>
              <w:rFonts w:asciiTheme="minorHAnsi" w:hAnsiTheme="minorHAnsi"/>
              <w:sz w:val="16"/>
              <w:szCs w:val="16"/>
            </w:rPr>
          </w:rPrChange>
        </w:rPr>
        <w:tab/>
        <w:t xml:space="preserve"> CUSTOMER_COUNTRY</w:t>
      </w:r>
    </w:p>
    <w:p w:rsidR="005E2110" w:rsidRPr="002D3F66" w:rsidRDefault="005E2110" w:rsidP="005E2110">
      <w:pPr>
        <w:pStyle w:val="sqlF9"/>
        <w:rPr>
          <w:rFonts w:asciiTheme="minorHAnsi" w:hAnsiTheme="minorHAnsi"/>
          <w:sz w:val="16"/>
          <w:szCs w:val="16"/>
          <w:rPrChange w:id="9048" w:author="Hemmati" w:date="2016-12-16T10:29:00Z">
            <w:rPr>
              <w:rFonts w:asciiTheme="minorHAnsi" w:hAnsiTheme="minorHAnsi"/>
              <w:sz w:val="16"/>
              <w:szCs w:val="16"/>
            </w:rPr>
          </w:rPrChange>
        </w:rPr>
      </w:pPr>
      <w:r w:rsidRPr="002D3F66">
        <w:rPr>
          <w:rFonts w:asciiTheme="minorHAnsi" w:hAnsiTheme="minorHAnsi"/>
          <w:sz w:val="16"/>
          <w:szCs w:val="16"/>
          <w:rPrChange w:id="9049" w:author="Hemmati" w:date="2016-12-16T10:29:00Z">
            <w:rPr>
              <w:rFonts w:asciiTheme="minorHAnsi" w:hAnsiTheme="minorHAnsi"/>
              <w:sz w:val="16"/>
              <w:szCs w:val="16"/>
            </w:rPr>
          </w:rPrChange>
        </w:rPr>
        <w:t xml:space="preserve">  3  FROM     CUSTOMER</w:t>
      </w:r>
    </w:p>
    <w:p w:rsidR="005E2110" w:rsidRPr="002D3F66" w:rsidRDefault="005E2110" w:rsidP="005E2110">
      <w:pPr>
        <w:pStyle w:val="sqlF9"/>
        <w:rPr>
          <w:rFonts w:asciiTheme="minorHAnsi" w:hAnsiTheme="minorHAnsi"/>
          <w:sz w:val="16"/>
          <w:szCs w:val="16"/>
          <w:rPrChange w:id="9050" w:author="Hemmati" w:date="2016-12-16T10:29:00Z">
            <w:rPr>
              <w:rFonts w:asciiTheme="minorHAnsi" w:hAnsiTheme="minorHAnsi"/>
              <w:sz w:val="16"/>
              <w:szCs w:val="16"/>
            </w:rPr>
          </w:rPrChange>
        </w:rPr>
      </w:pPr>
      <w:r w:rsidRPr="002D3F66">
        <w:rPr>
          <w:rFonts w:asciiTheme="minorHAnsi" w:hAnsiTheme="minorHAnsi"/>
          <w:sz w:val="16"/>
          <w:szCs w:val="16"/>
          <w:rPrChange w:id="9051" w:author="Hemmati" w:date="2016-12-16T10:29:00Z">
            <w:rPr>
              <w:rFonts w:asciiTheme="minorHAnsi" w:hAnsiTheme="minorHAnsi"/>
              <w:sz w:val="16"/>
              <w:szCs w:val="16"/>
            </w:rPr>
          </w:rPrChange>
        </w:rPr>
        <w:t xml:space="preserve">  4  where rownum &lt;=10</w:t>
      </w:r>
    </w:p>
    <w:p w:rsidR="005E2110" w:rsidRPr="002D3F66" w:rsidRDefault="005E2110" w:rsidP="005E2110">
      <w:pPr>
        <w:pStyle w:val="sqlF9"/>
        <w:rPr>
          <w:rFonts w:asciiTheme="minorHAnsi" w:hAnsiTheme="minorHAnsi"/>
          <w:sz w:val="16"/>
          <w:szCs w:val="16"/>
          <w:rPrChange w:id="9052" w:author="Hemmati" w:date="2016-12-16T10:29:00Z">
            <w:rPr>
              <w:rFonts w:asciiTheme="minorHAnsi" w:hAnsiTheme="minorHAnsi"/>
              <w:sz w:val="16"/>
              <w:szCs w:val="16"/>
            </w:rPr>
          </w:rPrChange>
        </w:rPr>
      </w:pPr>
      <w:r w:rsidRPr="002D3F66">
        <w:rPr>
          <w:rFonts w:asciiTheme="minorHAnsi" w:hAnsiTheme="minorHAnsi"/>
          <w:sz w:val="16"/>
          <w:szCs w:val="16"/>
          <w:rPrChange w:id="9053" w:author="Hemmati" w:date="2016-12-16T10:29:00Z">
            <w:rPr>
              <w:rFonts w:asciiTheme="minorHAnsi" w:hAnsiTheme="minorHAnsi"/>
              <w:sz w:val="16"/>
              <w:szCs w:val="16"/>
            </w:rPr>
          </w:rPrChange>
        </w:rPr>
        <w:t xml:space="preserve">  5  ORDER BY CUSTOMER_ID;</w:t>
      </w:r>
    </w:p>
    <w:p w:rsidR="005E2110" w:rsidRPr="002D3F66" w:rsidRDefault="005E2110" w:rsidP="005E2110">
      <w:pPr>
        <w:pStyle w:val="sqlF9"/>
        <w:rPr>
          <w:rFonts w:asciiTheme="minorHAnsi" w:hAnsiTheme="minorHAnsi"/>
          <w:sz w:val="16"/>
          <w:szCs w:val="16"/>
          <w:rPrChange w:id="9054" w:author="Hemmati" w:date="2016-12-16T10:29:00Z">
            <w:rPr>
              <w:rFonts w:asciiTheme="minorHAnsi" w:hAnsiTheme="minorHAnsi"/>
              <w:sz w:val="16"/>
              <w:szCs w:val="16"/>
            </w:rPr>
          </w:rPrChange>
        </w:rPr>
      </w:pPr>
    </w:p>
    <w:p w:rsidR="005E2110" w:rsidRPr="002D3F66" w:rsidRDefault="005E2110" w:rsidP="005E2110">
      <w:pPr>
        <w:pStyle w:val="sqlF9"/>
        <w:rPr>
          <w:rFonts w:asciiTheme="minorHAnsi" w:hAnsiTheme="minorHAnsi"/>
          <w:sz w:val="16"/>
          <w:szCs w:val="16"/>
          <w:rPrChange w:id="9055" w:author="Hemmati" w:date="2016-12-16T10:29:00Z">
            <w:rPr>
              <w:rFonts w:asciiTheme="minorHAnsi" w:hAnsiTheme="minorHAnsi"/>
              <w:sz w:val="16"/>
              <w:szCs w:val="16"/>
            </w:rPr>
          </w:rPrChange>
        </w:rPr>
      </w:pPr>
      <w:r w:rsidRPr="002D3F66">
        <w:rPr>
          <w:rFonts w:asciiTheme="minorHAnsi" w:hAnsiTheme="minorHAnsi"/>
          <w:sz w:val="16"/>
          <w:szCs w:val="16"/>
          <w:rPrChange w:id="9056" w:author="Hemmati" w:date="2016-12-16T10:29:00Z">
            <w:rPr>
              <w:rFonts w:asciiTheme="minorHAnsi" w:hAnsiTheme="minorHAnsi"/>
              <w:sz w:val="16"/>
              <w:szCs w:val="16"/>
            </w:rPr>
          </w:rPrChange>
        </w:rPr>
        <w:t xml:space="preserve">CUSTOMER_ID ADDRESS                         ZIPCODE    CITY       PROVINCE        COUNTRY          </w:t>
      </w:r>
    </w:p>
    <w:p w:rsidR="005E2110" w:rsidRPr="002D3F66" w:rsidRDefault="005E2110" w:rsidP="005E2110">
      <w:pPr>
        <w:pStyle w:val="sqlF9"/>
        <w:rPr>
          <w:rFonts w:asciiTheme="minorHAnsi" w:hAnsiTheme="minorHAnsi"/>
          <w:sz w:val="16"/>
          <w:szCs w:val="16"/>
          <w:rPrChange w:id="9057" w:author="Hemmati" w:date="2016-12-16T10:29:00Z">
            <w:rPr>
              <w:rFonts w:asciiTheme="minorHAnsi" w:hAnsiTheme="minorHAnsi"/>
              <w:sz w:val="16"/>
              <w:szCs w:val="16"/>
            </w:rPr>
          </w:rPrChange>
        </w:rPr>
      </w:pPr>
      <w:r w:rsidRPr="002D3F66">
        <w:rPr>
          <w:rFonts w:asciiTheme="minorHAnsi" w:hAnsiTheme="minorHAnsi"/>
          <w:sz w:val="16"/>
          <w:szCs w:val="16"/>
          <w:rPrChange w:id="9058" w:author="Hemmati" w:date="2016-12-16T10:29:00Z">
            <w:rPr>
              <w:rFonts w:asciiTheme="minorHAnsi" w:hAnsiTheme="minorHAnsi"/>
              <w:sz w:val="16"/>
              <w:szCs w:val="16"/>
            </w:rPr>
          </w:rPrChange>
        </w:rPr>
        <w:t xml:space="preserve">----------- ------------------------------- ---------- ---------- --------------- --------------- </w:t>
      </w:r>
    </w:p>
    <w:p w:rsidR="005E2110" w:rsidRPr="002D3F66" w:rsidRDefault="005E2110" w:rsidP="005E2110">
      <w:pPr>
        <w:pStyle w:val="sqlF9"/>
        <w:rPr>
          <w:rFonts w:asciiTheme="minorHAnsi" w:hAnsiTheme="minorHAnsi"/>
          <w:sz w:val="16"/>
          <w:szCs w:val="16"/>
          <w:rPrChange w:id="9059" w:author="Hemmati" w:date="2016-12-16T10:29:00Z">
            <w:rPr>
              <w:rFonts w:asciiTheme="minorHAnsi" w:hAnsiTheme="minorHAnsi"/>
              <w:sz w:val="16"/>
              <w:szCs w:val="16"/>
            </w:rPr>
          </w:rPrChange>
        </w:rPr>
      </w:pPr>
      <w:r w:rsidRPr="002D3F66">
        <w:rPr>
          <w:rFonts w:asciiTheme="minorHAnsi" w:hAnsiTheme="minorHAnsi"/>
          <w:sz w:val="16"/>
          <w:szCs w:val="16"/>
          <w:rPrChange w:id="9060" w:author="Hemmati" w:date="2016-12-16T10:29:00Z">
            <w:rPr>
              <w:rFonts w:asciiTheme="minorHAnsi" w:hAnsiTheme="minorHAnsi"/>
              <w:sz w:val="16"/>
              <w:szCs w:val="16"/>
            </w:rPr>
          </w:rPrChange>
        </w:rPr>
        <w:t xml:space="preserve">        102 101-09 120th St., NE            T2J 6P3    Calgary    AB              Canada</w:t>
      </w:r>
    </w:p>
    <w:p w:rsidR="005E2110" w:rsidRPr="002D3F66" w:rsidRDefault="005E2110" w:rsidP="005E2110">
      <w:pPr>
        <w:pStyle w:val="sqlF9"/>
        <w:rPr>
          <w:rFonts w:asciiTheme="minorHAnsi" w:hAnsiTheme="minorHAnsi"/>
          <w:sz w:val="16"/>
          <w:szCs w:val="16"/>
          <w:rPrChange w:id="9061" w:author="Hemmati" w:date="2016-12-16T10:29:00Z">
            <w:rPr>
              <w:rFonts w:asciiTheme="minorHAnsi" w:hAnsiTheme="minorHAnsi"/>
              <w:sz w:val="16"/>
              <w:szCs w:val="16"/>
            </w:rPr>
          </w:rPrChange>
        </w:rPr>
      </w:pPr>
      <w:r w:rsidRPr="002D3F66">
        <w:rPr>
          <w:rFonts w:asciiTheme="minorHAnsi" w:hAnsiTheme="minorHAnsi"/>
          <w:sz w:val="16"/>
          <w:szCs w:val="16"/>
          <w:rPrChange w:id="9062" w:author="Hemmati" w:date="2016-12-16T10:29:00Z">
            <w:rPr>
              <w:rFonts w:asciiTheme="minorHAnsi" w:hAnsiTheme="minorHAnsi"/>
              <w:sz w:val="16"/>
              <w:szCs w:val="16"/>
            </w:rPr>
          </w:rPrChange>
        </w:rPr>
        <w:lastRenderedPageBreak/>
        <w:t xml:space="preserve">        103 7435 Boulevard East #4, NE      T2J 6B6    Calgary    AB              Canada</w:t>
      </w:r>
    </w:p>
    <w:p w:rsidR="005E2110" w:rsidRPr="002D3F66" w:rsidRDefault="005E2110" w:rsidP="005E2110">
      <w:pPr>
        <w:pStyle w:val="sqlF9"/>
        <w:rPr>
          <w:rFonts w:asciiTheme="minorHAnsi" w:hAnsiTheme="minorHAnsi"/>
          <w:sz w:val="16"/>
          <w:szCs w:val="16"/>
          <w:rPrChange w:id="9063" w:author="Hemmati" w:date="2016-12-16T10:29:00Z">
            <w:rPr>
              <w:rFonts w:asciiTheme="minorHAnsi" w:hAnsiTheme="minorHAnsi"/>
              <w:sz w:val="16"/>
              <w:szCs w:val="16"/>
            </w:rPr>
          </w:rPrChange>
        </w:rPr>
      </w:pPr>
      <w:r w:rsidRPr="002D3F66">
        <w:rPr>
          <w:rFonts w:asciiTheme="minorHAnsi" w:hAnsiTheme="minorHAnsi"/>
          <w:sz w:val="16"/>
          <w:szCs w:val="16"/>
          <w:rPrChange w:id="9064" w:author="Hemmati" w:date="2016-12-16T10:29:00Z">
            <w:rPr>
              <w:rFonts w:asciiTheme="minorHAnsi" w:hAnsiTheme="minorHAnsi"/>
              <w:sz w:val="16"/>
              <w:szCs w:val="16"/>
            </w:rPr>
          </w:rPrChange>
        </w:rPr>
        <w:t xml:space="preserve">        104 144-61 87th Ave, NE             T2J 6B6    Calgary    AB              Canada</w:t>
      </w:r>
    </w:p>
    <w:p w:rsidR="005E2110" w:rsidRPr="002D3F66" w:rsidRDefault="005E2110" w:rsidP="005E2110">
      <w:pPr>
        <w:pStyle w:val="sqlF9"/>
        <w:rPr>
          <w:rFonts w:asciiTheme="minorHAnsi" w:hAnsiTheme="minorHAnsi"/>
          <w:sz w:val="16"/>
          <w:szCs w:val="16"/>
          <w:rPrChange w:id="9065" w:author="Hemmati" w:date="2016-12-16T10:29:00Z">
            <w:rPr>
              <w:rFonts w:asciiTheme="minorHAnsi" w:hAnsiTheme="minorHAnsi"/>
              <w:sz w:val="16"/>
              <w:szCs w:val="16"/>
            </w:rPr>
          </w:rPrChange>
        </w:rPr>
      </w:pPr>
      <w:r w:rsidRPr="002D3F66">
        <w:rPr>
          <w:rFonts w:asciiTheme="minorHAnsi" w:hAnsiTheme="minorHAnsi"/>
          <w:sz w:val="16"/>
          <w:szCs w:val="16"/>
          <w:rPrChange w:id="9066" w:author="Hemmati" w:date="2016-12-16T10:29:00Z">
            <w:rPr>
              <w:rFonts w:asciiTheme="minorHAnsi" w:hAnsiTheme="minorHAnsi"/>
              <w:sz w:val="16"/>
              <w:szCs w:val="16"/>
            </w:rPr>
          </w:rPrChange>
        </w:rPr>
        <w:t xml:space="preserve">        105 320 John St., NE                T2J 7E3    Calgary    AB              Canada</w:t>
      </w:r>
    </w:p>
    <w:p w:rsidR="005E2110" w:rsidRPr="002D3F66" w:rsidRDefault="005E2110" w:rsidP="005E2110">
      <w:pPr>
        <w:pStyle w:val="sqlF9"/>
        <w:rPr>
          <w:rFonts w:asciiTheme="minorHAnsi" w:hAnsiTheme="minorHAnsi"/>
          <w:sz w:val="16"/>
          <w:szCs w:val="16"/>
          <w:rPrChange w:id="9067" w:author="Hemmati" w:date="2016-12-16T10:29:00Z">
            <w:rPr>
              <w:rFonts w:asciiTheme="minorHAnsi" w:hAnsiTheme="minorHAnsi"/>
              <w:sz w:val="16"/>
              <w:szCs w:val="16"/>
            </w:rPr>
          </w:rPrChange>
        </w:rPr>
      </w:pPr>
      <w:r w:rsidRPr="002D3F66">
        <w:rPr>
          <w:rFonts w:asciiTheme="minorHAnsi" w:hAnsiTheme="minorHAnsi"/>
          <w:sz w:val="16"/>
          <w:szCs w:val="16"/>
          <w:rPrChange w:id="9068" w:author="Hemmati" w:date="2016-12-16T10:29:00Z">
            <w:rPr>
              <w:rFonts w:asciiTheme="minorHAnsi" w:hAnsiTheme="minorHAnsi"/>
              <w:sz w:val="16"/>
              <w:szCs w:val="16"/>
            </w:rPr>
          </w:rPrChange>
        </w:rPr>
        <w:t xml:space="preserve">        106 29 Elmwood Ave.,                T2Z 3M9    Calgary    AB              Canada</w:t>
      </w:r>
    </w:p>
    <w:p w:rsidR="005E2110" w:rsidRPr="002D3F66" w:rsidRDefault="005E2110" w:rsidP="005E2110">
      <w:pPr>
        <w:pStyle w:val="sqlF9"/>
        <w:rPr>
          <w:rFonts w:asciiTheme="minorHAnsi" w:hAnsiTheme="minorHAnsi"/>
          <w:sz w:val="16"/>
          <w:szCs w:val="16"/>
          <w:rPrChange w:id="9069" w:author="Hemmati" w:date="2016-12-16T10:29:00Z">
            <w:rPr>
              <w:rFonts w:asciiTheme="minorHAnsi" w:hAnsiTheme="minorHAnsi"/>
              <w:sz w:val="16"/>
              <w:szCs w:val="16"/>
            </w:rPr>
          </w:rPrChange>
        </w:rPr>
      </w:pPr>
      <w:r w:rsidRPr="002D3F66">
        <w:rPr>
          <w:rFonts w:asciiTheme="minorHAnsi" w:hAnsiTheme="minorHAnsi"/>
          <w:sz w:val="16"/>
          <w:szCs w:val="16"/>
          <w:rPrChange w:id="9070" w:author="Hemmati" w:date="2016-12-16T10:29:00Z">
            <w:rPr>
              <w:rFonts w:asciiTheme="minorHAnsi" w:hAnsiTheme="minorHAnsi"/>
              <w:sz w:val="16"/>
              <w:szCs w:val="16"/>
            </w:rPr>
          </w:rPrChange>
        </w:rPr>
        <w:t xml:space="preserve">        107 22-70 41st St.,NW               T2Z 2Z9    Calgary    AB              Canada</w:t>
      </w:r>
    </w:p>
    <w:p w:rsidR="005E2110" w:rsidRPr="002D3F66" w:rsidRDefault="005E2110" w:rsidP="005E2110">
      <w:pPr>
        <w:pStyle w:val="sqlF9"/>
        <w:rPr>
          <w:rFonts w:asciiTheme="minorHAnsi" w:hAnsiTheme="minorHAnsi"/>
          <w:sz w:val="16"/>
          <w:szCs w:val="16"/>
          <w:rPrChange w:id="9071" w:author="Hemmati" w:date="2016-12-16T10:29:00Z">
            <w:rPr>
              <w:rFonts w:asciiTheme="minorHAnsi" w:hAnsiTheme="minorHAnsi"/>
              <w:sz w:val="16"/>
              <w:szCs w:val="16"/>
            </w:rPr>
          </w:rPrChange>
        </w:rPr>
      </w:pPr>
      <w:r w:rsidRPr="002D3F66">
        <w:rPr>
          <w:rFonts w:asciiTheme="minorHAnsi" w:hAnsiTheme="minorHAnsi"/>
          <w:sz w:val="16"/>
          <w:szCs w:val="16"/>
          <w:rPrChange w:id="9072" w:author="Hemmati" w:date="2016-12-16T10:29:00Z">
            <w:rPr>
              <w:rFonts w:asciiTheme="minorHAnsi" w:hAnsiTheme="minorHAnsi"/>
              <w:sz w:val="16"/>
              <w:szCs w:val="16"/>
            </w:rPr>
          </w:rPrChange>
        </w:rPr>
        <w:t xml:space="preserve">        108 63 Stratton Hall, SW            T1Y 6N4    Calgary    AB              Canada</w:t>
      </w:r>
    </w:p>
    <w:p w:rsidR="005E2110" w:rsidRPr="002D3F66" w:rsidRDefault="005E2110" w:rsidP="005E2110">
      <w:pPr>
        <w:pStyle w:val="sqlF9"/>
        <w:rPr>
          <w:rFonts w:asciiTheme="minorHAnsi" w:hAnsiTheme="minorHAnsi"/>
          <w:sz w:val="16"/>
          <w:szCs w:val="16"/>
          <w:rPrChange w:id="9073" w:author="Hemmati" w:date="2016-12-16T10:29:00Z">
            <w:rPr>
              <w:rFonts w:asciiTheme="minorHAnsi" w:hAnsiTheme="minorHAnsi"/>
              <w:sz w:val="16"/>
              <w:szCs w:val="16"/>
            </w:rPr>
          </w:rPrChange>
        </w:rPr>
      </w:pPr>
      <w:r w:rsidRPr="002D3F66">
        <w:rPr>
          <w:rFonts w:asciiTheme="minorHAnsi" w:hAnsiTheme="minorHAnsi"/>
          <w:sz w:val="16"/>
          <w:szCs w:val="16"/>
          <w:rPrChange w:id="9074" w:author="Hemmati" w:date="2016-12-16T10:29:00Z">
            <w:rPr>
              <w:rFonts w:asciiTheme="minorHAnsi" w:hAnsiTheme="minorHAnsi"/>
              <w:sz w:val="16"/>
              <w:szCs w:val="16"/>
            </w:rPr>
          </w:rPrChange>
        </w:rPr>
        <w:t xml:space="preserve">        109 38 Bay 26th ST. #2A, NE         T2J 6B6    Calgary    AB              Canada</w:t>
      </w:r>
    </w:p>
    <w:p w:rsidR="005E2110" w:rsidRPr="002D3F66" w:rsidRDefault="005E2110" w:rsidP="005E2110">
      <w:pPr>
        <w:pStyle w:val="sqlF9"/>
        <w:rPr>
          <w:rFonts w:asciiTheme="minorHAnsi" w:hAnsiTheme="minorHAnsi"/>
          <w:sz w:val="16"/>
          <w:szCs w:val="16"/>
          <w:rPrChange w:id="9075" w:author="Hemmati" w:date="2016-12-16T10:29:00Z">
            <w:rPr>
              <w:rFonts w:asciiTheme="minorHAnsi" w:hAnsiTheme="minorHAnsi"/>
              <w:sz w:val="16"/>
              <w:szCs w:val="16"/>
            </w:rPr>
          </w:rPrChange>
        </w:rPr>
      </w:pPr>
      <w:r w:rsidRPr="002D3F66">
        <w:rPr>
          <w:rFonts w:asciiTheme="minorHAnsi" w:hAnsiTheme="minorHAnsi"/>
          <w:sz w:val="16"/>
          <w:szCs w:val="16"/>
          <w:rPrChange w:id="9076" w:author="Hemmati" w:date="2016-12-16T10:29:00Z">
            <w:rPr>
              <w:rFonts w:asciiTheme="minorHAnsi" w:hAnsiTheme="minorHAnsi"/>
              <w:sz w:val="16"/>
              <w:szCs w:val="16"/>
            </w:rPr>
          </w:rPrChange>
        </w:rPr>
        <w:t xml:space="preserve">        110 1674 Woodbine St., NE           T2J 6B6    Calgary    AB              Canada</w:t>
      </w:r>
    </w:p>
    <w:p w:rsidR="005E2110" w:rsidRPr="002D3F66" w:rsidRDefault="005E2110" w:rsidP="005E2110">
      <w:pPr>
        <w:pStyle w:val="sqlF9"/>
        <w:rPr>
          <w:rFonts w:asciiTheme="minorHAnsi" w:hAnsiTheme="minorHAnsi"/>
          <w:sz w:val="16"/>
          <w:szCs w:val="16"/>
          <w:rPrChange w:id="9077" w:author="Hemmati" w:date="2016-12-16T10:29:00Z">
            <w:rPr>
              <w:rFonts w:asciiTheme="minorHAnsi" w:hAnsiTheme="minorHAnsi"/>
              <w:sz w:val="16"/>
              <w:szCs w:val="16"/>
            </w:rPr>
          </w:rPrChange>
        </w:rPr>
      </w:pPr>
      <w:r w:rsidRPr="002D3F66">
        <w:rPr>
          <w:rFonts w:asciiTheme="minorHAnsi" w:hAnsiTheme="minorHAnsi"/>
          <w:sz w:val="16"/>
          <w:szCs w:val="16"/>
          <w:rPrChange w:id="9078" w:author="Hemmati" w:date="2016-12-16T10:29:00Z">
            <w:rPr>
              <w:rFonts w:asciiTheme="minorHAnsi" w:hAnsiTheme="minorHAnsi"/>
              <w:sz w:val="16"/>
              <w:szCs w:val="16"/>
            </w:rPr>
          </w:rPrChange>
        </w:rPr>
        <w:t xml:space="preserve">        111 155 Union Ave #211, NE          T2J 7E3    Calgary    AB              Canada</w:t>
      </w:r>
    </w:p>
    <w:p w:rsidR="005E2110" w:rsidRPr="002D3F66" w:rsidRDefault="005E2110" w:rsidP="005E2110">
      <w:pPr>
        <w:pStyle w:val="sqlF9"/>
        <w:rPr>
          <w:rFonts w:asciiTheme="minorHAnsi" w:hAnsiTheme="minorHAnsi"/>
          <w:sz w:val="16"/>
          <w:szCs w:val="16"/>
          <w:rPrChange w:id="9079" w:author="Hemmati" w:date="2016-12-16T10:29:00Z">
            <w:rPr>
              <w:rFonts w:asciiTheme="minorHAnsi" w:hAnsiTheme="minorHAnsi"/>
              <w:sz w:val="16"/>
              <w:szCs w:val="16"/>
            </w:rPr>
          </w:rPrChange>
        </w:rPr>
      </w:pPr>
    </w:p>
    <w:p w:rsidR="005E2110" w:rsidRPr="002D3F66" w:rsidRDefault="005E2110" w:rsidP="005E2110">
      <w:pPr>
        <w:pStyle w:val="sqlF9"/>
        <w:rPr>
          <w:rFonts w:asciiTheme="minorHAnsi" w:hAnsiTheme="minorHAnsi"/>
          <w:sz w:val="16"/>
          <w:szCs w:val="16"/>
          <w:rPrChange w:id="9080" w:author="Hemmati" w:date="2016-12-16T10:29:00Z">
            <w:rPr>
              <w:rFonts w:asciiTheme="minorHAnsi" w:hAnsiTheme="minorHAnsi"/>
              <w:sz w:val="16"/>
              <w:szCs w:val="16"/>
            </w:rPr>
          </w:rPrChange>
        </w:rPr>
      </w:pPr>
      <w:r w:rsidRPr="002D3F66">
        <w:rPr>
          <w:rFonts w:asciiTheme="minorHAnsi" w:hAnsiTheme="minorHAnsi"/>
          <w:sz w:val="16"/>
          <w:szCs w:val="16"/>
          <w:rPrChange w:id="9081" w:author="Hemmati" w:date="2016-12-16T10:29:00Z">
            <w:rPr>
              <w:rFonts w:asciiTheme="minorHAnsi" w:hAnsiTheme="minorHAnsi"/>
              <w:sz w:val="16"/>
              <w:szCs w:val="16"/>
            </w:rPr>
          </w:rPrChange>
        </w:rPr>
        <w:t>10 rows selected.</w:t>
      </w:r>
    </w:p>
    <w:p w:rsidR="005E2110" w:rsidRPr="002D3F66" w:rsidDel="0030136C" w:rsidRDefault="005E2110" w:rsidP="005E2110">
      <w:pPr>
        <w:pStyle w:val="sqlF9"/>
        <w:rPr>
          <w:del w:id="9082" w:author="Hemmati" w:date="2016-12-16T09:53:00Z"/>
          <w:rFonts w:asciiTheme="minorHAnsi" w:hAnsiTheme="minorHAnsi"/>
          <w:sz w:val="16"/>
          <w:szCs w:val="16"/>
          <w:rPrChange w:id="9083" w:author="Hemmati" w:date="2016-12-16T10:29:00Z">
            <w:rPr>
              <w:del w:id="9084" w:author="Hemmati" w:date="2016-12-16T09:53:00Z"/>
              <w:rFonts w:asciiTheme="minorHAnsi" w:hAnsiTheme="minorHAnsi"/>
              <w:sz w:val="16"/>
              <w:szCs w:val="16"/>
            </w:rPr>
          </w:rPrChange>
        </w:rPr>
      </w:pPr>
    </w:p>
    <w:p w:rsidR="005E2110" w:rsidRPr="002D3F66" w:rsidDel="0030136C" w:rsidRDefault="005E2110" w:rsidP="005E2110">
      <w:pPr>
        <w:pStyle w:val="sqlF9"/>
        <w:rPr>
          <w:del w:id="9085" w:author="Hemmati" w:date="2016-12-16T09:53:00Z"/>
          <w:rFonts w:asciiTheme="minorHAnsi" w:hAnsiTheme="minorHAnsi"/>
          <w:sz w:val="16"/>
          <w:szCs w:val="16"/>
          <w:rPrChange w:id="9086" w:author="Hemmati" w:date="2016-12-16T10:29:00Z">
            <w:rPr>
              <w:del w:id="9087" w:author="Hemmati" w:date="2016-12-16T09:53:00Z"/>
              <w:rFonts w:asciiTheme="minorHAnsi" w:hAnsiTheme="minorHAnsi"/>
              <w:sz w:val="16"/>
              <w:szCs w:val="16"/>
            </w:rPr>
          </w:rPrChange>
        </w:rPr>
      </w:pPr>
    </w:p>
    <w:p w:rsidR="005E2110" w:rsidRPr="002D3F66" w:rsidDel="0030136C" w:rsidRDefault="005E2110" w:rsidP="005E2110">
      <w:pPr>
        <w:pStyle w:val="sqlF9"/>
        <w:rPr>
          <w:del w:id="9088" w:author="Hemmati" w:date="2016-12-16T09:53:00Z"/>
          <w:rFonts w:asciiTheme="minorHAnsi" w:hAnsiTheme="minorHAnsi"/>
          <w:sz w:val="16"/>
          <w:szCs w:val="16"/>
          <w:rPrChange w:id="9089" w:author="Hemmati" w:date="2016-12-16T10:29:00Z">
            <w:rPr>
              <w:del w:id="9090" w:author="Hemmati" w:date="2016-12-16T09:53:00Z"/>
              <w:rFonts w:asciiTheme="minorHAnsi" w:hAnsiTheme="minorHAnsi"/>
              <w:sz w:val="16"/>
              <w:szCs w:val="16"/>
            </w:rPr>
          </w:rPrChange>
        </w:rPr>
      </w:pPr>
    </w:p>
    <w:p w:rsidR="005E2110" w:rsidRPr="002D3F66" w:rsidRDefault="005E2110" w:rsidP="005E2110">
      <w:pPr>
        <w:pStyle w:val="sqlF9"/>
        <w:rPr>
          <w:rFonts w:asciiTheme="minorHAnsi" w:hAnsiTheme="minorHAnsi"/>
          <w:sz w:val="16"/>
          <w:szCs w:val="16"/>
          <w:rPrChange w:id="9091" w:author="Hemmati" w:date="2016-12-16T10:29:00Z">
            <w:rPr>
              <w:rFonts w:asciiTheme="minorHAnsi" w:hAnsiTheme="minorHAnsi"/>
              <w:sz w:val="16"/>
              <w:szCs w:val="16"/>
            </w:rPr>
          </w:rPrChange>
        </w:rPr>
      </w:pPr>
    </w:p>
    <w:p w:rsidR="005E2110" w:rsidRPr="002D3F66" w:rsidRDefault="005E2110" w:rsidP="005E2110">
      <w:pPr>
        <w:pStyle w:val="sqlF9"/>
        <w:rPr>
          <w:rFonts w:asciiTheme="minorHAnsi" w:hAnsiTheme="minorHAnsi"/>
          <w:sz w:val="16"/>
          <w:szCs w:val="16"/>
          <w:rPrChange w:id="9092" w:author="Hemmati" w:date="2016-12-16T10:29:00Z">
            <w:rPr>
              <w:rFonts w:asciiTheme="minorHAnsi" w:hAnsiTheme="minorHAnsi"/>
              <w:sz w:val="16"/>
              <w:szCs w:val="16"/>
            </w:rPr>
          </w:rPrChange>
        </w:rPr>
      </w:pPr>
      <w:r w:rsidRPr="002D3F66">
        <w:rPr>
          <w:rFonts w:asciiTheme="minorHAnsi" w:hAnsiTheme="minorHAnsi"/>
          <w:sz w:val="16"/>
          <w:szCs w:val="16"/>
          <w:rPrChange w:id="9093" w:author="Hemmati" w:date="2016-12-16T10:29:00Z">
            <w:rPr>
              <w:rFonts w:asciiTheme="minorHAnsi" w:hAnsiTheme="minorHAnsi"/>
              <w:sz w:val="16"/>
              <w:szCs w:val="16"/>
            </w:rPr>
          </w:rPrChange>
        </w:rPr>
        <w:t>SQL&gt; SELECT COUNT(*) FROM CUSTOMER;</w:t>
      </w:r>
    </w:p>
    <w:p w:rsidR="005E2110" w:rsidRPr="002D3F66" w:rsidRDefault="005E2110" w:rsidP="005E2110">
      <w:pPr>
        <w:pStyle w:val="sqlF9"/>
        <w:rPr>
          <w:rFonts w:asciiTheme="minorHAnsi" w:hAnsiTheme="minorHAnsi"/>
          <w:sz w:val="16"/>
          <w:szCs w:val="16"/>
          <w:rPrChange w:id="9094" w:author="Hemmati" w:date="2016-12-16T10:29:00Z">
            <w:rPr>
              <w:rFonts w:asciiTheme="minorHAnsi" w:hAnsiTheme="minorHAnsi"/>
              <w:sz w:val="16"/>
              <w:szCs w:val="16"/>
            </w:rPr>
          </w:rPrChange>
        </w:rPr>
      </w:pPr>
    </w:p>
    <w:p w:rsidR="005E2110" w:rsidRPr="002D3F66" w:rsidRDefault="005E2110" w:rsidP="005E2110">
      <w:pPr>
        <w:pStyle w:val="sqlF9"/>
        <w:rPr>
          <w:rFonts w:asciiTheme="minorHAnsi" w:hAnsiTheme="minorHAnsi"/>
          <w:sz w:val="16"/>
          <w:szCs w:val="16"/>
          <w:rPrChange w:id="9095" w:author="Hemmati" w:date="2016-12-16T10:29:00Z">
            <w:rPr>
              <w:rFonts w:asciiTheme="minorHAnsi" w:hAnsiTheme="minorHAnsi"/>
              <w:sz w:val="16"/>
              <w:szCs w:val="16"/>
            </w:rPr>
          </w:rPrChange>
        </w:rPr>
      </w:pPr>
      <w:r w:rsidRPr="002D3F66">
        <w:rPr>
          <w:rFonts w:asciiTheme="minorHAnsi" w:hAnsiTheme="minorHAnsi"/>
          <w:sz w:val="16"/>
          <w:szCs w:val="16"/>
          <w:rPrChange w:id="9096" w:author="Hemmati" w:date="2016-12-16T10:29:00Z">
            <w:rPr>
              <w:rFonts w:asciiTheme="minorHAnsi" w:hAnsiTheme="minorHAnsi"/>
              <w:sz w:val="16"/>
              <w:szCs w:val="16"/>
            </w:rPr>
          </w:rPrChange>
        </w:rPr>
        <w:t xml:space="preserve">  COUNT(*)</w:t>
      </w:r>
    </w:p>
    <w:p w:rsidR="005E2110" w:rsidRPr="002D3F66" w:rsidRDefault="005E2110" w:rsidP="005E2110">
      <w:pPr>
        <w:pStyle w:val="sqlF9"/>
        <w:rPr>
          <w:rFonts w:asciiTheme="minorHAnsi" w:hAnsiTheme="minorHAnsi"/>
          <w:sz w:val="16"/>
          <w:szCs w:val="16"/>
          <w:rPrChange w:id="9097" w:author="Hemmati" w:date="2016-12-16T10:29:00Z">
            <w:rPr>
              <w:rFonts w:asciiTheme="minorHAnsi" w:hAnsiTheme="minorHAnsi"/>
              <w:sz w:val="16"/>
              <w:szCs w:val="16"/>
            </w:rPr>
          </w:rPrChange>
        </w:rPr>
      </w:pPr>
      <w:r w:rsidRPr="002D3F66">
        <w:rPr>
          <w:rFonts w:asciiTheme="minorHAnsi" w:hAnsiTheme="minorHAnsi"/>
          <w:sz w:val="16"/>
          <w:szCs w:val="16"/>
          <w:rPrChange w:id="9098" w:author="Hemmati" w:date="2016-12-16T10:29:00Z">
            <w:rPr>
              <w:rFonts w:asciiTheme="minorHAnsi" w:hAnsiTheme="minorHAnsi"/>
              <w:sz w:val="16"/>
              <w:szCs w:val="16"/>
            </w:rPr>
          </w:rPrChange>
        </w:rPr>
        <w:t>----------</w:t>
      </w:r>
    </w:p>
    <w:p w:rsidR="005E2110" w:rsidRPr="002D3F66" w:rsidRDefault="005E2110" w:rsidP="005E2110">
      <w:pPr>
        <w:pStyle w:val="sqlF9"/>
        <w:rPr>
          <w:rFonts w:asciiTheme="minorHAnsi" w:hAnsiTheme="minorHAnsi"/>
          <w:sz w:val="16"/>
          <w:szCs w:val="16"/>
          <w:rPrChange w:id="9099" w:author="Hemmati" w:date="2016-12-16T10:29:00Z">
            <w:rPr>
              <w:rFonts w:asciiTheme="minorHAnsi" w:hAnsiTheme="minorHAnsi"/>
              <w:sz w:val="16"/>
              <w:szCs w:val="16"/>
            </w:rPr>
          </w:rPrChange>
        </w:rPr>
      </w:pPr>
      <w:r w:rsidRPr="002D3F66">
        <w:rPr>
          <w:rFonts w:asciiTheme="minorHAnsi" w:hAnsiTheme="minorHAnsi"/>
          <w:sz w:val="16"/>
          <w:szCs w:val="16"/>
          <w:rPrChange w:id="9100" w:author="Hemmati" w:date="2016-12-16T10:29:00Z">
            <w:rPr>
              <w:rFonts w:asciiTheme="minorHAnsi" w:hAnsiTheme="minorHAnsi"/>
              <w:sz w:val="16"/>
              <w:szCs w:val="16"/>
            </w:rPr>
          </w:rPrChange>
        </w:rPr>
        <w:t xml:space="preserve">       270</w:t>
      </w:r>
    </w:p>
    <w:p w:rsidR="005E2110" w:rsidRPr="002D3F66" w:rsidDel="0030136C" w:rsidRDefault="005E2110" w:rsidP="005E2110">
      <w:pPr>
        <w:pStyle w:val="sqlF9"/>
        <w:rPr>
          <w:del w:id="9101" w:author="Hemmati" w:date="2016-12-16T09:53:00Z"/>
          <w:rFonts w:asciiTheme="minorHAnsi" w:hAnsiTheme="minorHAnsi"/>
          <w:sz w:val="16"/>
          <w:szCs w:val="16"/>
          <w:rPrChange w:id="9102" w:author="Hemmati" w:date="2016-12-16T10:29:00Z">
            <w:rPr>
              <w:del w:id="9103" w:author="Hemmati" w:date="2016-12-16T09:53:00Z"/>
              <w:rFonts w:asciiTheme="minorHAnsi" w:hAnsiTheme="minorHAnsi"/>
              <w:sz w:val="16"/>
              <w:szCs w:val="16"/>
            </w:rPr>
          </w:rPrChange>
        </w:rPr>
      </w:pPr>
    </w:p>
    <w:p w:rsidR="005E2110" w:rsidRPr="002D3F66" w:rsidDel="0030136C" w:rsidRDefault="005E2110" w:rsidP="005E2110">
      <w:pPr>
        <w:pStyle w:val="sqlF9"/>
        <w:rPr>
          <w:del w:id="9104" w:author="Hemmati" w:date="2016-12-16T09:53:00Z"/>
          <w:rFonts w:asciiTheme="minorHAnsi" w:hAnsiTheme="minorHAnsi"/>
          <w:sz w:val="16"/>
          <w:szCs w:val="16"/>
          <w:rPrChange w:id="9105" w:author="Hemmati" w:date="2016-12-16T10:29:00Z">
            <w:rPr>
              <w:del w:id="9106" w:author="Hemmati" w:date="2016-12-16T09:53:00Z"/>
              <w:rFonts w:asciiTheme="minorHAnsi" w:hAnsiTheme="minorHAnsi"/>
              <w:sz w:val="16"/>
              <w:szCs w:val="16"/>
            </w:rPr>
          </w:rPrChange>
        </w:rPr>
      </w:pPr>
    </w:p>
    <w:p w:rsidR="005E2110" w:rsidRPr="002D3F66" w:rsidRDefault="005E2110" w:rsidP="005E2110">
      <w:pPr>
        <w:pStyle w:val="sqlF9"/>
        <w:rPr>
          <w:rFonts w:asciiTheme="minorHAnsi" w:hAnsiTheme="minorHAnsi"/>
          <w:sz w:val="16"/>
          <w:szCs w:val="16"/>
          <w:rPrChange w:id="9107" w:author="Hemmati" w:date="2016-12-16T10:29:00Z">
            <w:rPr>
              <w:rFonts w:asciiTheme="minorHAnsi" w:hAnsiTheme="minorHAnsi"/>
              <w:sz w:val="16"/>
              <w:szCs w:val="16"/>
            </w:rPr>
          </w:rPrChange>
        </w:rPr>
      </w:pPr>
    </w:p>
    <w:p w:rsidR="005E2110" w:rsidRPr="002D3F66" w:rsidRDefault="005E2110" w:rsidP="005E2110">
      <w:pPr>
        <w:pStyle w:val="sqlF9"/>
        <w:rPr>
          <w:rFonts w:asciiTheme="minorHAnsi" w:hAnsiTheme="minorHAnsi"/>
          <w:sz w:val="16"/>
          <w:szCs w:val="16"/>
          <w:rPrChange w:id="9108" w:author="Hemmati" w:date="2016-12-16T10:29:00Z">
            <w:rPr>
              <w:rFonts w:asciiTheme="minorHAnsi" w:hAnsiTheme="minorHAnsi"/>
              <w:sz w:val="16"/>
              <w:szCs w:val="16"/>
            </w:rPr>
          </w:rPrChange>
        </w:rPr>
      </w:pPr>
      <w:r w:rsidRPr="002D3F66">
        <w:rPr>
          <w:rFonts w:asciiTheme="minorHAnsi" w:hAnsiTheme="minorHAnsi"/>
          <w:sz w:val="16"/>
          <w:szCs w:val="16"/>
          <w:rPrChange w:id="9109" w:author="Hemmati" w:date="2016-12-16T10:29:00Z">
            <w:rPr>
              <w:rFonts w:asciiTheme="minorHAnsi" w:hAnsiTheme="minorHAnsi"/>
              <w:sz w:val="16"/>
              <w:szCs w:val="16"/>
            </w:rPr>
          </w:rPrChange>
        </w:rPr>
        <w:t>SQL&gt; Commit;</w:t>
      </w:r>
    </w:p>
    <w:p w:rsidR="005E2110" w:rsidRPr="002D3F66" w:rsidRDefault="005E2110" w:rsidP="005E2110">
      <w:pPr>
        <w:pStyle w:val="sqlF9"/>
        <w:rPr>
          <w:rFonts w:asciiTheme="minorHAnsi" w:hAnsiTheme="minorHAnsi"/>
          <w:sz w:val="16"/>
          <w:szCs w:val="16"/>
          <w:rPrChange w:id="9110" w:author="Hemmati" w:date="2016-12-16T10:29:00Z">
            <w:rPr>
              <w:rFonts w:asciiTheme="minorHAnsi" w:hAnsiTheme="minorHAnsi"/>
              <w:sz w:val="16"/>
              <w:szCs w:val="16"/>
            </w:rPr>
          </w:rPrChange>
        </w:rPr>
      </w:pPr>
    </w:p>
    <w:p w:rsidR="003A6DC7" w:rsidRPr="002D3F66" w:rsidRDefault="005E2110" w:rsidP="005E2110">
      <w:pPr>
        <w:pStyle w:val="sqlF9"/>
        <w:rPr>
          <w:rFonts w:asciiTheme="minorHAnsi" w:hAnsiTheme="minorHAnsi"/>
          <w:sz w:val="16"/>
          <w:szCs w:val="16"/>
          <w:rPrChange w:id="9111" w:author="Hemmati" w:date="2016-12-16T10:29:00Z">
            <w:rPr>
              <w:rFonts w:asciiTheme="minorHAnsi" w:hAnsiTheme="minorHAnsi"/>
              <w:sz w:val="16"/>
              <w:szCs w:val="16"/>
            </w:rPr>
          </w:rPrChange>
        </w:rPr>
      </w:pPr>
      <w:r w:rsidRPr="002D3F66">
        <w:rPr>
          <w:rFonts w:asciiTheme="minorHAnsi" w:hAnsiTheme="minorHAnsi"/>
          <w:sz w:val="16"/>
          <w:szCs w:val="16"/>
          <w:rPrChange w:id="9112" w:author="Hemmati" w:date="2016-12-16T10:29:00Z">
            <w:rPr>
              <w:rFonts w:asciiTheme="minorHAnsi" w:hAnsiTheme="minorHAnsi"/>
              <w:sz w:val="16"/>
              <w:szCs w:val="16"/>
            </w:rPr>
          </w:rPrChange>
        </w:rPr>
        <w:t>Commit complete.</w:t>
      </w:r>
    </w:p>
    <w:p w:rsidR="00483D31" w:rsidRPr="00AB486D" w:rsidRDefault="00483D31" w:rsidP="003A6DC7">
      <w:pPr>
        <w:pStyle w:val="sqlF9"/>
        <w:rPr>
          <w:rFonts w:asciiTheme="minorHAnsi" w:hAnsiTheme="minorHAnsi"/>
        </w:rPr>
      </w:pPr>
    </w:p>
    <w:p w:rsidR="00483D31" w:rsidRPr="00AB486D" w:rsidRDefault="00483D31" w:rsidP="00483D31">
      <w:pPr>
        <w:rPr>
          <w:rFonts w:cstheme="minorHAnsi"/>
        </w:rPr>
      </w:pPr>
    </w:p>
    <w:p w:rsidR="00483D31" w:rsidRPr="00AB486D" w:rsidRDefault="00483D31" w:rsidP="00483D31">
      <w:pPr>
        <w:rPr>
          <w:rFonts w:cstheme="minorHAnsi"/>
        </w:rPr>
      </w:pPr>
    </w:p>
    <w:p w:rsidR="00483D31" w:rsidRPr="00AB486D" w:rsidRDefault="00483D31" w:rsidP="00483D31">
      <w:pPr>
        <w:rPr>
          <w:rFonts w:cstheme="minorHAnsi"/>
        </w:rPr>
      </w:pPr>
    </w:p>
    <w:p w:rsidR="00483D31" w:rsidRPr="00AB486D" w:rsidRDefault="00483D31" w:rsidP="00483D31">
      <w:pPr>
        <w:rPr>
          <w:rFonts w:cstheme="minorHAnsi"/>
        </w:rPr>
      </w:pPr>
    </w:p>
    <w:p w:rsidR="00483D31" w:rsidRPr="00AB486D" w:rsidRDefault="00483D31" w:rsidP="00483D31">
      <w:pPr>
        <w:rPr>
          <w:rFonts w:cstheme="minorHAnsi"/>
        </w:rPr>
      </w:pPr>
    </w:p>
    <w:p w:rsidR="00483D31" w:rsidRPr="00AB486D" w:rsidRDefault="00483D31" w:rsidP="00483D31">
      <w:pPr>
        <w:rPr>
          <w:rFonts w:cstheme="minorHAnsi"/>
        </w:rPr>
      </w:pPr>
    </w:p>
    <w:p w:rsidR="00483D31" w:rsidRPr="00AB486D" w:rsidRDefault="00483D31" w:rsidP="00483D31">
      <w:pPr>
        <w:rPr>
          <w:rFonts w:cstheme="minorHAnsi"/>
        </w:rPr>
      </w:pPr>
    </w:p>
    <w:p w:rsidR="00483D31" w:rsidRPr="00AB486D" w:rsidRDefault="00483D31" w:rsidP="00483D31">
      <w:pPr>
        <w:tabs>
          <w:tab w:val="left" w:pos="6901"/>
        </w:tabs>
        <w:rPr>
          <w:rFonts w:cstheme="minorHAnsi"/>
        </w:rPr>
      </w:pPr>
      <w:r w:rsidRPr="00AB486D">
        <w:rPr>
          <w:rFonts w:cstheme="minorHAnsi"/>
        </w:rPr>
        <w:tab/>
      </w:r>
    </w:p>
    <w:p w:rsidR="00483D31" w:rsidRPr="00AB486D" w:rsidRDefault="00483D31" w:rsidP="00501CCA">
      <w:pPr>
        <w:pStyle w:val="Heading2"/>
        <w:jc w:val="center"/>
        <w:rPr>
          <w:rFonts w:cstheme="minorHAnsi"/>
        </w:rPr>
      </w:pPr>
      <w:r w:rsidRPr="00AB486D">
        <w:rPr>
          <w:rFonts w:cstheme="minorHAnsi"/>
        </w:rPr>
        <w:br w:type="page"/>
      </w:r>
      <w:bookmarkStart w:id="9113" w:name="_Toc469648542"/>
      <w:r w:rsidR="00501CCA" w:rsidRPr="00AB486D">
        <w:rPr>
          <w:rFonts w:cstheme="minorHAnsi"/>
        </w:rPr>
        <w:lastRenderedPageBreak/>
        <w:t>Insert Data into C</w:t>
      </w:r>
      <w:ins w:id="9114" w:author="Hemmati" w:date="2016-12-16T09:53:00Z">
        <w:r w:rsidR="0030136C">
          <w:rPr>
            <w:rFonts w:cstheme="minorHAnsi"/>
          </w:rPr>
          <w:t>REDIT_CARD</w:t>
        </w:r>
      </w:ins>
      <w:del w:id="9115" w:author="Hemmati" w:date="2016-12-16T09:53:00Z">
        <w:r w:rsidR="00501CCA" w:rsidRPr="00AB486D" w:rsidDel="0030136C">
          <w:rPr>
            <w:rFonts w:cstheme="minorHAnsi"/>
          </w:rPr>
          <w:delText>redit_Card</w:delText>
        </w:r>
      </w:del>
      <w:r w:rsidR="00501CCA" w:rsidRPr="00AB486D">
        <w:rPr>
          <w:rFonts w:cstheme="minorHAnsi"/>
        </w:rPr>
        <w:t xml:space="preserve"> </w:t>
      </w:r>
      <w:r w:rsidRPr="00AB486D">
        <w:rPr>
          <w:rFonts w:cstheme="minorHAnsi"/>
        </w:rPr>
        <w:t xml:space="preserve"> T</w:t>
      </w:r>
      <w:r w:rsidR="00501CCA" w:rsidRPr="00AB486D">
        <w:rPr>
          <w:rFonts w:cstheme="minorHAnsi"/>
        </w:rPr>
        <w:t>able</w:t>
      </w:r>
      <w:bookmarkEnd w:id="9113"/>
    </w:p>
    <w:p w:rsidR="00483D31" w:rsidRPr="002D3F66" w:rsidRDefault="00483D31" w:rsidP="00483D31">
      <w:pPr>
        <w:pStyle w:val="sqlF9"/>
        <w:rPr>
          <w:rFonts w:asciiTheme="minorHAnsi" w:hAnsiTheme="minorHAnsi"/>
          <w:sz w:val="16"/>
          <w:szCs w:val="16"/>
          <w:rPrChange w:id="9116" w:author="Hemmati" w:date="2016-12-16T10:29:00Z">
            <w:rPr>
              <w:rFonts w:asciiTheme="minorHAnsi" w:hAnsiTheme="minorHAnsi"/>
            </w:rPr>
          </w:rPrChange>
        </w:rPr>
      </w:pPr>
      <w:r w:rsidRPr="002D3F66">
        <w:rPr>
          <w:rFonts w:asciiTheme="minorHAnsi" w:hAnsiTheme="minorHAnsi"/>
          <w:sz w:val="16"/>
          <w:szCs w:val="16"/>
          <w:rPrChange w:id="9117" w:author="Hemmati" w:date="2016-12-16T10:29:00Z">
            <w:rPr>
              <w:rFonts w:asciiTheme="minorHAnsi" w:hAnsiTheme="minorHAnsi"/>
            </w:rPr>
          </w:rPrChange>
        </w:rPr>
        <w:t>REM=============</w:t>
      </w:r>
      <w:r w:rsidR="003161BB" w:rsidRPr="002D3F66">
        <w:rPr>
          <w:rFonts w:asciiTheme="minorHAnsi" w:hAnsiTheme="minorHAnsi"/>
          <w:sz w:val="16"/>
          <w:szCs w:val="16"/>
          <w:rPrChange w:id="9118" w:author="Hemmati" w:date="2016-12-16T10:29:00Z">
            <w:rPr>
              <w:rFonts w:asciiTheme="minorHAnsi" w:hAnsiTheme="minorHAnsi"/>
            </w:rPr>
          </w:rPrChange>
        </w:rPr>
        <w:t>=======</w:t>
      </w:r>
      <w:r w:rsidRPr="002D3F66">
        <w:rPr>
          <w:rFonts w:asciiTheme="minorHAnsi" w:hAnsiTheme="minorHAnsi"/>
          <w:sz w:val="16"/>
          <w:szCs w:val="16"/>
          <w:rPrChange w:id="9119" w:author="Hemmati" w:date="2016-12-16T10:29:00Z">
            <w:rPr>
              <w:rFonts w:asciiTheme="minorHAnsi" w:hAnsiTheme="minorHAnsi"/>
            </w:rPr>
          </w:rPrChange>
        </w:rPr>
        <w:t xml:space="preserve"> </w:t>
      </w:r>
      <w:r w:rsidRPr="002D3F66">
        <w:rPr>
          <w:rFonts w:asciiTheme="minorHAnsi" w:hAnsiTheme="minorHAnsi"/>
          <w:b/>
          <w:sz w:val="16"/>
          <w:szCs w:val="16"/>
          <w:rPrChange w:id="9120" w:author="Hemmati" w:date="2016-12-16T10:29:00Z">
            <w:rPr>
              <w:rFonts w:asciiTheme="minorHAnsi" w:hAnsiTheme="minorHAnsi"/>
              <w:b/>
            </w:rPr>
          </w:rPrChange>
        </w:rPr>
        <w:t>INSERT DATA INTO CREDIT_CARD TABLE</w:t>
      </w:r>
      <w:r w:rsidR="003161BB" w:rsidRPr="002D3F66">
        <w:rPr>
          <w:rFonts w:asciiTheme="minorHAnsi" w:hAnsiTheme="minorHAnsi"/>
          <w:sz w:val="16"/>
          <w:szCs w:val="16"/>
          <w:rPrChange w:id="9121" w:author="Hemmati" w:date="2016-12-16T10:29:00Z">
            <w:rPr>
              <w:rFonts w:asciiTheme="minorHAnsi" w:hAnsiTheme="minorHAnsi"/>
            </w:rPr>
          </w:rPrChange>
        </w:rPr>
        <w:t xml:space="preserve"> ================</w:t>
      </w:r>
      <w:r w:rsidRPr="002D3F66">
        <w:rPr>
          <w:rFonts w:asciiTheme="minorHAnsi" w:hAnsiTheme="minorHAnsi"/>
          <w:sz w:val="16"/>
          <w:szCs w:val="16"/>
          <w:rPrChange w:id="9122" w:author="Hemmati" w:date="2016-12-16T10:29:00Z">
            <w:rPr>
              <w:rFonts w:asciiTheme="minorHAnsi" w:hAnsiTheme="minorHAnsi"/>
            </w:rPr>
          </w:rPrChange>
        </w:rPr>
        <w:t>====</w:t>
      </w:r>
    </w:p>
    <w:p w:rsidR="00483D31" w:rsidRPr="002D3F66" w:rsidDel="0030136C" w:rsidRDefault="00483D31" w:rsidP="00483D31">
      <w:pPr>
        <w:pStyle w:val="sqlF9"/>
        <w:rPr>
          <w:del w:id="9123" w:author="Hemmati" w:date="2016-12-16T09:53:00Z"/>
          <w:rFonts w:asciiTheme="minorHAnsi" w:hAnsiTheme="minorHAnsi"/>
          <w:sz w:val="16"/>
          <w:szCs w:val="16"/>
          <w:rPrChange w:id="9124" w:author="Hemmati" w:date="2016-12-16T10:29:00Z">
            <w:rPr>
              <w:del w:id="9125" w:author="Hemmati" w:date="2016-12-16T09:53:00Z"/>
              <w:rFonts w:asciiTheme="minorHAnsi" w:hAnsiTheme="minorHAnsi"/>
            </w:rPr>
          </w:rPrChange>
        </w:rPr>
      </w:pPr>
    </w:p>
    <w:p w:rsidR="00483D31" w:rsidRPr="002D3F66" w:rsidRDefault="00483D31" w:rsidP="00483D31">
      <w:pPr>
        <w:pStyle w:val="sqlF9"/>
        <w:rPr>
          <w:rFonts w:asciiTheme="minorHAnsi" w:hAnsiTheme="minorHAnsi"/>
          <w:sz w:val="16"/>
          <w:szCs w:val="16"/>
          <w:rPrChange w:id="9126" w:author="Hemmati" w:date="2016-12-16T10:29:00Z">
            <w:rPr>
              <w:rFonts w:asciiTheme="minorHAnsi" w:hAnsiTheme="minorHAnsi"/>
            </w:rPr>
          </w:rPrChange>
        </w:rPr>
      </w:pPr>
    </w:p>
    <w:p w:rsidR="00483D31" w:rsidRPr="002D3F66" w:rsidRDefault="00483D31" w:rsidP="00483D31">
      <w:pPr>
        <w:pStyle w:val="sqlF9"/>
        <w:rPr>
          <w:rFonts w:asciiTheme="minorHAnsi" w:hAnsiTheme="minorHAnsi"/>
          <w:sz w:val="16"/>
          <w:szCs w:val="16"/>
          <w:rPrChange w:id="9127" w:author="Hemmati" w:date="2016-12-16T10:29:00Z">
            <w:rPr>
              <w:rFonts w:asciiTheme="minorHAnsi" w:hAnsiTheme="minorHAnsi"/>
            </w:rPr>
          </w:rPrChange>
        </w:rPr>
      </w:pPr>
      <w:r w:rsidRPr="002D3F66">
        <w:rPr>
          <w:rFonts w:asciiTheme="minorHAnsi" w:hAnsiTheme="minorHAnsi"/>
          <w:sz w:val="16"/>
          <w:szCs w:val="16"/>
          <w:rPrChange w:id="9128" w:author="Hemmati" w:date="2016-12-16T10:29:00Z">
            <w:rPr>
              <w:rFonts w:asciiTheme="minorHAnsi" w:hAnsiTheme="minorHAnsi"/>
            </w:rPr>
          </w:rPrChange>
        </w:rPr>
        <w:t>TRUNCATE TABLE CREDIT_CARD;</w:t>
      </w:r>
    </w:p>
    <w:p w:rsidR="00483D31" w:rsidRPr="002D3F66" w:rsidDel="0030136C" w:rsidRDefault="00483D31" w:rsidP="00483D31">
      <w:pPr>
        <w:pStyle w:val="sqlF9"/>
        <w:rPr>
          <w:del w:id="9129" w:author="Hemmati" w:date="2016-12-16T09:53:00Z"/>
          <w:rFonts w:asciiTheme="minorHAnsi" w:hAnsiTheme="minorHAnsi"/>
          <w:sz w:val="16"/>
          <w:szCs w:val="16"/>
          <w:rPrChange w:id="9130" w:author="Hemmati" w:date="2016-12-16T10:29:00Z">
            <w:rPr>
              <w:del w:id="9131" w:author="Hemmati" w:date="2016-12-16T09:53:00Z"/>
              <w:rFonts w:asciiTheme="minorHAnsi" w:hAnsiTheme="minorHAnsi"/>
            </w:rPr>
          </w:rPrChange>
        </w:rPr>
      </w:pPr>
    </w:p>
    <w:p w:rsidR="00483D31" w:rsidRPr="002D3F66" w:rsidRDefault="00483D31" w:rsidP="00483D31">
      <w:pPr>
        <w:pStyle w:val="sqlF9"/>
        <w:rPr>
          <w:rFonts w:asciiTheme="minorHAnsi" w:hAnsiTheme="minorHAnsi"/>
          <w:sz w:val="16"/>
          <w:szCs w:val="16"/>
          <w:rPrChange w:id="9132" w:author="Hemmati" w:date="2016-12-16T10:29:00Z">
            <w:rPr>
              <w:rFonts w:asciiTheme="minorHAnsi" w:hAnsiTheme="minorHAnsi"/>
            </w:rPr>
          </w:rPrChange>
        </w:rPr>
      </w:pPr>
    </w:p>
    <w:p w:rsidR="00483D31" w:rsidRPr="002D3F66" w:rsidRDefault="00483D31" w:rsidP="00483D31">
      <w:pPr>
        <w:pStyle w:val="sqlF9"/>
        <w:rPr>
          <w:rFonts w:asciiTheme="minorHAnsi" w:hAnsiTheme="minorHAnsi"/>
          <w:sz w:val="16"/>
          <w:szCs w:val="16"/>
          <w:rPrChange w:id="9133" w:author="Hemmati" w:date="2016-12-16T10:29:00Z">
            <w:rPr>
              <w:rFonts w:asciiTheme="minorHAnsi" w:hAnsiTheme="minorHAnsi"/>
            </w:rPr>
          </w:rPrChange>
        </w:rPr>
      </w:pPr>
      <w:r w:rsidRPr="002D3F66">
        <w:rPr>
          <w:rFonts w:asciiTheme="minorHAnsi" w:hAnsiTheme="minorHAnsi"/>
          <w:sz w:val="16"/>
          <w:szCs w:val="16"/>
          <w:rPrChange w:id="9134" w:author="Hemmati" w:date="2016-12-16T10:29:00Z">
            <w:rPr>
              <w:rFonts w:asciiTheme="minorHAnsi" w:hAnsiTheme="minorHAnsi"/>
            </w:rPr>
          </w:rPrChange>
        </w:rPr>
        <w:t>DROP SEQUENCE credit_card_seq;</w:t>
      </w:r>
    </w:p>
    <w:p w:rsidR="00483D31" w:rsidRPr="002D3F66" w:rsidRDefault="00483D31" w:rsidP="00483D31">
      <w:pPr>
        <w:pStyle w:val="sqlF9"/>
        <w:rPr>
          <w:rFonts w:asciiTheme="minorHAnsi" w:hAnsiTheme="minorHAnsi"/>
          <w:sz w:val="16"/>
          <w:szCs w:val="16"/>
          <w:rPrChange w:id="9135" w:author="Hemmati" w:date="2016-12-16T10:29:00Z">
            <w:rPr>
              <w:rFonts w:asciiTheme="minorHAnsi" w:hAnsiTheme="minorHAnsi"/>
            </w:rPr>
          </w:rPrChange>
        </w:rPr>
      </w:pPr>
    </w:p>
    <w:p w:rsidR="00483D31" w:rsidRPr="002D3F66" w:rsidRDefault="00483D31" w:rsidP="00483D31">
      <w:pPr>
        <w:pStyle w:val="sqlF9"/>
        <w:rPr>
          <w:rFonts w:asciiTheme="minorHAnsi" w:hAnsiTheme="minorHAnsi"/>
          <w:sz w:val="16"/>
          <w:szCs w:val="16"/>
          <w:rPrChange w:id="9136" w:author="Hemmati" w:date="2016-12-16T10:29:00Z">
            <w:rPr>
              <w:rFonts w:asciiTheme="minorHAnsi" w:hAnsiTheme="minorHAnsi"/>
            </w:rPr>
          </w:rPrChange>
        </w:rPr>
      </w:pPr>
      <w:r w:rsidRPr="002D3F66">
        <w:rPr>
          <w:rFonts w:asciiTheme="minorHAnsi" w:hAnsiTheme="minorHAnsi"/>
          <w:sz w:val="16"/>
          <w:szCs w:val="16"/>
          <w:rPrChange w:id="9137" w:author="Hemmati" w:date="2016-12-16T10:29:00Z">
            <w:rPr>
              <w:rFonts w:asciiTheme="minorHAnsi" w:hAnsiTheme="minorHAnsi"/>
            </w:rPr>
          </w:rPrChange>
        </w:rPr>
        <w:t>CREATE SEQUENCE credit_card_seq</w:t>
      </w:r>
    </w:p>
    <w:p w:rsidR="00483D31" w:rsidRPr="002D3F66" w:rsidRDefault="00483D31" w:rsidP="00483D31">
      <w:pPr>
        <w:pStyle w:val="sqlF9"/>
        <w:rPr>
          <w:rFonts w:asciiTheme="minorHAnsi" w:hAnsiTheme="minorHAnsi"/>
          <w:sz w:val="16"/>
          <w:szCs w:val="16"/>
          <w:rPrChange w:id="9138" w:author="Hemmati" w:date="2016-12-16T10:29:00Z">
            <w:rPr>
              <w:rFonts w:asciiTheme="minorHAnsi" w:hAnsiTheme="minorHAnsi"/>
            </w:rPr>
          </w:rPrChange>
        </w:rPr>
      </w:pPr>
      <w:r w:rsidRPr="002D3F66">
        <w:rPr>
          <w:rFonts w:asciiTheme="minorHAnsi" w:hAnsiTheme="minorHAnsi"/>
          <w:sz w:val="16"/>
          <w:szCs w:val="16"/>
          <w:rPrChange w:id="9139" w:author="Hemmati" w:date="2016-12-16T10:29:00Z">
            <w:rPr>
              <w:rFonts w:asciiTheme="minorHAnsi" w:hAnsiTheme="minorHAnsi"/>
            </w:rPr>
          </w:rPrChange>
        </w:rPr>
        <w:t>START WITH 1</w:t>
      </w:r>
    </w:p>
    <w:p w:rsidR="00483D31" w:rsidRPr="002D3F66" w:rsidRDefault="00483D31" w:rsidP="00483D31">
      <w:pPr>
        <w:pStyle w:val="sqlF9"/>
        <w:rPr>
          <w:rFonts w:asciiTheme="minorHAnsi" w:hAnsiTheme="minorHAnsi"/>
          <w:sz w:val="16"/>
          <w:szCs w:val="16"/>
          <w:rPrChange w:id="9140" w:author="Hemmati" w:date="2016-12-16T10:29:00Z">
            <w:rPr>
              <w:rFonts w:asciiTheme="minorHAnsi" w:hAnsiTheme="minorHAnsi"/>
            </w:rPr>
          </w:rPrChange>
        </w:rPr>
      </w:pPr>
      <w:r w:rsidRPr="002D3F66">
        <w:rPr>
          <w:rFonts w:asciiTheme="minorHAnsi" w:hAnsiTheme="minorHAnsi"/>
          <w:sz w:val="16"/>
          <w:szCs w:val="16"/>
          <w:rPrChange w:id="9141" w:author="Hemmati" w:date="2016-12-16T10:29:00Z">
            <w:rPr>
              <w:rFonts w:asciiTheme="minorHAnsi" w:hAnsiTheme="minorHAnsi"/>
            </w:rPr>
          </w:rPrChange>
        </w:rPr>
        <w:t>MAXVALUE   10000</w:t>
      </w:r>
    </w:p>
    <w:p w:rsidR="00483D31" w:rsidRPr="002D3F66" w:rsidRDefault="00483D31" w:rsidP="00483D31">
      <w:pPr>
        <w:pStyle w:val="sqlF9"/>
        <w:rPr>
          <w:rFonts w:asciiTheme="minorHAnsi" w:hAnsiTheme="minorHAnsi"/>
          <w:sz w:val="16"/>
          <w:szCs w:val="16"/>
          <w:rPrChange w:id="9142" w:author="Hemmati" w:date="2016-12-16T10:29:00Z">
            <w:rPr>
              <w:rFonts w:asciiTheme="minorHAnsi" w:hAnsiTheme="minorHAnsi"/>
            </w:rPr>
          </w:rPrChange>
        </w:rPr>
      </w:pPr>
      <w:r w:rsidRPr="002D3F66">
        <w:rPr>
          <w:rFonts w:asciiTheme="minorHAnsi" w:hAnsiTheme="minorHAnsi"/>
          <w:sz w:val="16"/>
          <w:szCs w:val="16"/>
          <w:rPrChange w:id="9143" w:author="Hemmati" w:date="2016-12-16T10:29:00Z">
            <w:rPr>
              <w:rFonts w:asciiTheme="minorHAnsi" w:hAnsiTheme="minorHAnsi"/>
            </w:rPr>
          </w:rPrChange>
        </w:rPr>
        <w:t>INCREMENT BY 1</w:t>
      </w:r>
    </w:p>
    <w:p w:rsidR="00483D31" w:rsidRPr="002D3F66" w:rsidRDefault="00483D31" w:rsidP="00483D31">
      <w:pPr>
        <w:pStyle w:val="sqlF9"/>
        <w:rPr>
          <w:rFonts w:asciiTheme="minorHAnsi" w:hAnsiTheme="minorHAnsi"/>
          <w:sz w:val="16"/>
          <w:szCs w:val="16"/>
          <w:rPrChange w:id="9144" w:author="Hemmati" w:date="2016-12-16T10:29:00Z">
            <w:rPr>
              <w:rFonts w:asciiTheme="minorHAnsi" w:hAnsiTheme="minorHAnsi"/>
            </w:rPr>
          </w:rPrChange>
        </w:rPr>
      </w:pPr>
      <w:r w:rsidRPr="002D3F66">
        <w:rPr>
          <w:rFonts w:asciiTheme="minorHAnsi" w:hAnsiTheme="minorHAnsi"/>
          <w:sz w:val="16"/>
          <w:szCs w:val="16"/>
          <w:rPrChange w:id="9145" w:author="Hemmati" w:date="2016-12-16T10:29:00Z">
            <w:rPr>
              <w:rFonts w:asciiTheme="minorHAnsi" w:hAnsiTheme="minorHAnsi"/>
            </w:rPr>
          </w:rPrChange>
        </w:rPr>
        <w:t>NOCACHE</w:t>
      </w:r>
    </w:p>
    <w:p w:rsidR="00483D31" w:rsidRPr="002D3F66" w:rsidRDefault="00483D31" w:rsidP="00483D31">
      <w:pPr>
        <w:pStyle w:val="sqlF9"/>
        <w:rPr>
          <w:rFonts w:asciiTheme="minorHAnsi" w:hAnsiTheme="minorHAnsi"/>
          <w:sz w:val="16"/>
          <w:szCs w:val="16"/>
          <w:rPrChange w:id="9146" w:author="Hemmati" w:date="2016-12-16T10:29:00Z">
            <w:rPr>
              <w:rFonts w:asciiTheme="minorHAnsi" w:hAnsiTheme="minorHAnsi"/>
            </w:rPr>
          </w:rPrChange>
        </w:rPr>
      </w:pPr>
      <w:r w:rsidRPr="002D3F66">
        <w:rPr>
          <w:rFonts w:asciiTheme="minorHAnsi" w:hAnsiTheme="minorHAnsi"/>
          <w:sz w:val="16"/>
          <w:szCs w:val="16"/>
          <w:rPrChange w:id="9147" w:author="Hemmati" w:date="2016-12-16T10:29:00Z">
            <w:rPr>
              <w:rFonts w:asciiTheme="minorHAnsi" w:hAnsiTheme="minorHAnsi"/>
            </w:rPr>
          </w:rPrChange>
        </w:rPr>
        <w:t>NOCYCLE;</w:t>
      </w:r>
    </w:p>
    <w:p w:rsidR="00483D31" w:rsidRPr="002D3F66" w:rsidDel="0030136C" w:rsidRDefault="00483D31" w:rsidP="00483D31">
      <w:pPr>
        <w:pStyle w:val="sqlF9"/>
        <w:rPr>
          <w:del w:id="9148" w:author="Hemmati" w:date="2016-12-16T09:53:00Z"/>
          <w:rFonts w:asciiTheme="minorHAnsi" w:hAnsiTheme="minorHAnsi"/>
          <w:sz w:val="16"/>
          <w:szCs w:val="16"/>
          <w:rPrChange w:id="9149" w:author="Hemmati" w:date="2016-12-16T10:29:00Z">
            <w:rPr>
              <w:del w:id="9150" w:author="Hemmati" w:date="2016-12-16T09:53:00Z"/>
              <w:rFonts w:asciiTheme="minorHAnsi" w:hAnsiTheme="minorHAnsi"/>
            </w:rPr>
          </w:rPrChange>
        </w:rPr>
      </w:pPr>
    </w:p>
    <w:p w:rsidR="00483D31" w:rsidRPr="002D3F66" w:rsidRDefault="00483D31" w:rsidP="00483D31">
      <w:pPr>
        <w:pStyle w:val="sqlF9"/>
        <w:rPr>
          <w:rFonts w:asciiTheme="minorHAnsi" w:hAnsiTheme="minorHAnsi"/>
          <w:sz w:val="16"/>
          <w:szCs w:val="16"/>
          <w:rPrChange w:id="9151" w:author="Hemmati" w:date="2016-12-16T10:29:00Z">
            <w:rPr>
              <w:rFonts w:asciiTheme="minorHAnsi" w:hAnsiTheme="minorHAnsi"/>
            </w:rPr>
          </w:rPrChange>
        </w:rPr>
      </w:pPr>
    </w:p>
    <w:p w:rsidR="00483D31" w:rsidRPr="002D3F66" w:rsidRDefault="00483D31" w:rsidP="00483D31">
      <w:pPr>
        <w:pStyle w:val="sqlF9"/>
        <w:rPr>
          <w:rFonts w:asciiTheme="minorHAnsi" w:hAnsiTheme="minorHAnsi"/>
          <w:sz w:val="16"/>
          <w:szCs w:val="16"/>
          <w:rPrChange w:id="9152" w:author="Hemmati" w:date="2016-12-16T10:29:00Z">
            <w:rPr>
              <w:rFonts w:asciiTheme="minorHAnsi" w:hAnsiTheme="minorHAnsi"/>
            </w:rPr>
          </w:rPrChange>
        </w:rPr>
      </w:pPr>
      <w:r w:rsidRPr="002D3F66">
        <w:rPr>
          <w:rFonts w:asciiTheme="minorHAnsi" w:hAnsiTheme="minorHAnsi"/>
          <w:sz w:val="16"/>
          <w:szCs w:val="16"/>
          <w:rPrChange w:id="9153" w:author="Hemmati" w:date="2016-12-16T10:29:00Z">
            <w:rPr>
              <w:rFonts w:asciiTheme="minorHAnsi" w:hAnsiTheme="minorHAnsi"/>
            </w:rPr>
          </w:rPrChange>
        </w:rPr>
        <w:t>REM   I used control file for loading data to this table.</w:t>
      </w:r>
    </w:p>
    <w:p w:rsidR="00483D31" w:rsidRPr="002D3F66" w:rsidDel="0030136C" w:rsidRDefault="00483D31" w:rsidP="00483D31">
      <w:pPr>
        <w:pStyle w:val="sqlF9"/>
        <w:rPr>
          <w:del w:id="9154" w:author="Hemmati" w:date="2016-12-16T09:53:00Z"/>
          <w:rFonts w:asciiTheme="minorHAnsi" w:hAnsiTheme="minorHAnsi"/>
          <w:sz w:val="16"/>
          <w:szCs w:val="16"/>
          <w:rPrChange w:id="9155" w:author="Hemmati" w:date="2016-12-16T10:29:00Z">
            <w:rPr>
              <w:del w:id="9156" w:author="Hemmati" w:date="2016-12-16T09:53:00Z"/>
              <w:rFonts w:asciiTheme="minorHAnsi" w:hAnsiTheme="minorHAnsi"/>
            </w:rPr>
          </w:rPrChange>
        </w:rPr>
      </w:pPr>
    </w:p>
    <w:p w:rsidR="003161BB" w:rsidRPr="002D3F66" w:rsidRDefault="003161BB" w:rsidP="00483D31">
      <w:pPr>
        <w:pStyle w:val="sqlF9"/>
        <w:rPr>
          <w:rFonts w:asciiTheme="minorHAnsi" w:hAnsiTheme="minorHAnsi"/>
          <w:sz w:val="16"/>
          <w:szCs w:val="16"/>
          <w:rPrChange w:id="9157" w:author="Hemmati" w:date="2016-12-16T10:29:00Z">
            <w:rPr>
              <w:rFonts w:asciiTheme="minorHAnsi" w:hAnsiTheme="minorHAnsi"/>
            </w:rPr>
          </w:rPrChange>
        </w:rPr>
      </w:pPr>
    </w:p>
    <w:p w:rsidR="00483D31" w:rsidRPr="002D3F66" w:rsidRDefault="00483D31" w:rsidP="00483D31">
      <w:pPr>
        <w:pStyle w:val="sqlF9"/>
        <w:rPr>
          <w:rFonts w:asciiTheme="minorHAnsi" w:hAnsiTheme="minorHAnsi"/>
          <w:sz w:val="16"/>
          <w:szCs w:val="16"/>
          <w:rPrChange w:id="9158" w:author="Hemmati" w:date="2016-12-16T10:29:00Z">
            <w:rPr>
              <w:rFonts w:asciiTheme="minorHAnsi" w:hAnsiTheme="minorHAnsi"/>
            </w:rPr>
          </w:rPrChange>
        </w:rPr>
      </w:pPr>
      <w:r w:rsidRPr="002D3F66">
        <w:rPr>
          <w:rFonts w:asciiTheme="minorHAnsi" w:hAnsiTheme="minorHAnsi"/>
          <w:sz w:val="16"/>
          <w:szCs w:val="16"/>
          <w:rPrChange w:id="9159" w:author="Hemmati" w:date="2016-12-16T10:29:00Z">
            <w:rPr>
              <w:rFonts w:asciiTheme="minorHAnsi" w:hAnsiTheme="minorHAnsi"/>
            </w:rPr>
          </w:rPrChange>
        </w:rPr>
        <w:t>SQL&gt; select * from credit_card  where rownum &lt;=10;</w:t>
      </w:r>
    </w:p>
    <w:p w:rsidR="00483D31" w:rsidRPr="002D3F66" w:rsidRDefault="00483D31" w:rsidP="00483D31">
      <w:pPr>
        <w:pStyle w:val="sqlF9"/>
        <w:rPr>
          <w:rFonts w:asciiTheme="minorHAnsi" w:hAnsiTheme="minorHAnsi"/>
          <w:sz w:val="16"/>
          <w:szCs w:val="16"/>
          <w:rPrChange w:id="9160" w:author="Hemmati" w:date="2016-12-16T10:29:00Z">
            <w:rPr>
              <w:rFonts w:asciiTheme="minorHAnsi" w:hAnsiTheme="minorHAnsi"/>
            </w:rPr>
          </w:rPrChange>
        </w:rPr>
      </w:pPr>
    </w:p>
    <w:p w:rsidR="00483D31" w:rsidRPr="002D3F66" w:rsidRDefault="00483D31" w:rsidP="00483D31">
      <w:pPr>
        <w:pStyle w:val="sqlF9"/>
        <w:rPr>
          <w:rFonts w:asciiTheme="minorHAnsi" w:hAnsiTheme="minorHAnsi"/>
          <w:sz w:val="16"/>
          <w:szCs w:val="16"/>
          <w:rPrChange w:id="9161" w:author="Hemmati" w:date="2016-12-16T10:29:00Z">
            <w:rPr>
              <w:rFonts w:asciiTheme="minorHAnsi" w:hAnsiTheme="minorHAnsi"/>
            </w:rPr>
          </w:rPrChange>
        </w:rPr>
      </w:pPr>
      <w:r w:rsidRPr="002D3F66">
        <w:rPr>
          <w:rFonts w:asciiTheme="minorHAnsi" w:hAnsiTheme="minorHAnsi"/>
          <w:sz w:val="16"/>
          <w:szCs w:val="16"/>
          <w:rPrChange w:id="9162" w:author="Hemmati" w:date="2016-12-16T10:29:00Z">
            <w:rPr>
              <w:rFonts w:asciiTheme="minorHAnsi" w:hAnsiTheme="minorHAnsi"/>
            </w:rPr>
          </w:rPrChange>
        </w:rPr>
        <w:t>CUSTOMER_ID    CARD_ID CARD_NUMBER                    CARD_TYPE            EXPIRY_DA</w:t>
      </w:r>
    </w:p>
    <w:p w:rsidR="00483D31" w:rsidRPr="002D3F66" w:rsidRDefault="00483D31" w:rsidP="00483D31">
      <w:pPr>
        <w:pStyle w:val="sqlF9"/>
        <w:rPr>
          <w:rFonts w:asciiTheme="minorHAnsi" w:hAnsiTheme="minorHAnsi"/>
          <w:sz w:val="16"/>
          <w:szCs w:val="16"/>
          <w:rPrChange w:id="9163" w:author="Hemmati" w:date="2016-12-16T10:29:00Z">
            <w:rPr>
              <w:rFonts w:asciiTheme="minorHAnsi" w:hAnsiTheme="minorHAnsi"/>
            </w:rPr>
          </w:rPrChange>
        </w:rPr>
      </w:pPr>
      <w:r w:rsidRPr="002D3F66">
        <w:rPr>
          <w:rFonts w:asciiTheme="minorHAnsi" w:hAnsiTheme="minorHAnsi"/>
          <w:sz w:val="16"/>
          <w:szCs w:val="16"/>
          <w:rPrChange w:id="9164" w:author="Hemmati" w:date="2016-12-16T10:29:00Z">
            <w:rPr>
              <w:rFonts w:asciiTheme="minorHAnsi" w:hAnsiTheme="minorHAnsi"/>
            </w:rPr>
          </w:rPrChange>
        </w:rPr>
        <w:t>----------- ---------- ------------------------------ -------------------- ---------</w:t>
      </w:r>
    </w:p>
    <w:p w:rsidR="00483D31" w:rsidRPr="002D3F66" w:rsidRDefault="00483D31" w:rsidP="00483D31">
      <w:pPr>
        <w:pStyle w:val="sqlF9"/>
        <w:rPr>
          <w:rFonts w:asciiTheme="minorHAnsi" w:hAnsiTheme="minorHAnsi"/>
          <w:sz w:val="16"/>
          <w:szCs w:val="16"/>
          <w:rPrChange w:id="9165" w:author="Hemmati" w:date="2016-12-16T10:29:00Z">
            <w:rPr>
              <w:rFonts w:asciiTheme="minorHAnsi" w:hAnsiTheme="minorHAnsi"/>
            </w:rPr>
          </w:rPrChange>
        </w:rPr>
      </w:pPr>
      <w:r w:rsidRPr="002D3F66">
        <w:rPr>
          <w:rFonts w:asciiTheme="minorHAnsi" w:hAnsiTheme="minorHAnsi"/>
          <w:sz w:val="16"/>
          <w:szCs w:val="16"/>
          <w:rPrChange w:id="9166" w:author="Hemmati" w:date="2016-12-16T10:29:00Z">
            <w:rPr>
              <w:rFonts w:asciiTheme="minorHAnsi" w:hAnsiTheme="minorHAnsi"/>
            </w:rPr>
          </w:rPrChange>
        </w:rPr>
        <w:t xml:space="preserve">        104        519 78789007977999                 AMEX                 22-AUG-10</w:t>
      </w:r>
    </w:p>
    <w:p w:rsidR="00483D31" w:rsidRPr="002D3F66" w:rsidRDefault="00483D31" w:rsidP="00483D31">
      <w:pPr>
        <w:pStyle w:val="sqlF9"/>
        <w:rPr>
          <w:rFonts w:asciiTheme="minorHAnsi" w:hAnsiTheme="minorHAnsi"/>
          <w:sz w:val="16"/>
          <w:szCs w:val="16"/>
          <w:rPrChange w:id="9167" w:author="Hemmati" w:date="2016-12-16T10:29:00Z">
            <w:rPr>
              <w:rFonts w:asciiTheme="minorHAnsi" w:hAnsiTheme="minorHAnsi"/>
            </w:rPr>
          </w:rPrChange>
        </w:rPr>
      </w:pPr>
      <w:r w:rsidRPr="002D3F66">
        <w:rPr>
          <w:rFonts w:asciiTheme="minorHAnsi" w:hAnsiTheme="minorHAnsi"/>
          <w:sz w:val="16"/>
          <w:szCs w:val="16"/>
          <w:rPrChange w:id="9168" w:author="Hemmati" w:date="2016-12-16T10:29:00Z">
            <w:rPr>
              <w:rFonts w:asciiTheme="minorHAnsi" w:hAnsiTheme="minorHAnsi"/>
            </w:rPr>
          </w:rPrChange>
        </w:rPr>
        <w:t xml:space="preserve">        105        520 3347777387984530               DINERS               09-MAY-10</w:t>
      </w:r>
    </w:p>
    <w:p w:rsidR="00483D31" w:rsidRPr="002D3F66" w:rsidRDefault="00483D31" w:rsidP="00483D31">
      <w:pPr>
        <w:pStyle w:val="sqlF9"/>
        <w:rPr>
          <w:rFonts w:asciiTheme="minorHAnsi" w:hAnsiTheme="minorHAnsi"/>
          <w:sz w:val="16"/>
          <w:szCs w:val="16"/>
          <w:rPrChange w:id="9169" w:author="Hemmati" w:date="2016-12-16T10:29:00Z">
            <w:rPr>
              <w:rFonts w:asciiTheme="minorHAnsi" w:hAnsiTheme="minorHAnsi"/>
            </w:rPr>
          </w:rPrChange>
        </w:rPr>
      </w:pPr>
      <w:r w:rsidRPr="002D3F66">
        <w:rPr>
          <w:rFonts w:asciiTheme="minorHAnsi" w:hAnsiTheme="minorHAnsi"/>
          <w:sz w:val="16"/>
          <w:szCs w:val="16"/>
          <w:rPrChange w:id="9170" w:author="Hemmati" w:date="2016-12-16T10:29:00Z">
            <w:rPr>
              <w:rFonts w:asciiTheme="minorHAnsi" w:hAnsiTheme="minorHAnsi"/>
            </w:rPr>
          </w:rPrChange>
        </w:rPr>
        <w:t xml:space="preserve">        106        521 5214635263416330               DINERS               02-JAN-10</w:t>
      </w:r>
    </w:p>
    <w:p w:rsidR="00483D31" w:rsidRPr="002D3F66" w:rsidRDefault="00483D31" w:rsidP="00483D31">
      <w:pPr>
        <w:pStyle w:val="sqlF9"/>
        <w:rPr>
          <w:rFonts w:asciiTheme="minorHAnsi" w:hAnsiTheme="minorHAnsi"/>
          <w:sz w:val="16"/>
          <w:szCs w:val="16"/>
          <w:rPrChange w:id="9171" w:author="Hemmati" w:date="2016-12-16T10:29:00Z">
            <w:rPr>
              <w:rFonts w:asciiTheme="minorHAnsi" w:hAnsiTheme="minorHAnsi"/>
            </w:rPr>
          </w:rPrChange>
        </w:rPr>
      </w:pPr>
      <w:r w:rsidRPr="002D3F66">
        <w:rPr>
          <w:rFonts w:asciiTheme="minorHAnsi" w:hAnsiTheme="minorHAnsi"/>
          <w:sz w:val="16"/>
          <w:szCs w:val="16"/>
          <w:rPrChange w:id="9172" w:author="Hemmati" w:date="2016-12-16T10:29:00Z">
            <w:rPr>
              <w:rFonts w:asciiTheme="minorHAnsi" w:hAnsiTheme="minorHAnsi"/>
            </w:rPr>
          </w:rPrChange>
        </w:rPr>
        <w:t xml:space="preserve">        106        522 3522354387984530               AMEX                 06-SEP-10</w:t>
      </w:r>
    </w:p>
    <w:p w:rsidR="00483D31" w:rsidRPr="002D3F66" w:rsidRDefault="00483D31" w:rsidP="00483D31">
      <w:pPr>
        <w:pStyle w:val="sqlF9"/>
        <w:rPr>
          <w:rFonts w:asciiTheme="minorHAnsi" w:hAnsiTheme="minorHAnsi"/>
          <w:sz w:val="16"/>
          <w:szCs w:val="16"/>
          <w:rPrChange w:id="9173" w:author="Hemmati" w:date="2016-12-16T10:29:00Z">
            <w:rPr>
              <w:rFonts w:asciiTheme="minorHAnsi" w:hAnsiTheme="minorHAnsi"/>
            </w:rPr>
          </w:rPrChange>
        </w:rPr>
      </w:pPr>
      <w:r w:rsidRPr="002D3F66">
        <w:rPr>
          <w:rFonts w:asciiTheme="minorHAnsi" w:hAnsiTheme="minorHAnsi"/>
          <w:sz w:val="16"/>
          <w:szCs w:val="16"/>
          <w:rPrChange w:id="9174" w:author="Hemmati" w:date="2016-12-16T10:29:00Z">
            <w:rPr>
              <w:rFonts w:asciiTheme="minorHAnsi" w:hAnsiTheme="minorHAnsi"/>
            </w:rPr>
          </w:rPrChange>
        </w:rPr>
        <w:t xml:space="preserve">        107        523 3422343212433430               AMEX                 19-JUL-11</w:t>
      </w:r>
    </w:p>
    <w:p w:rsidR="00483D31" w:rsidRPr="002D3F66" w:rsidRDefault="00483D31" w:rsidP="00483D31">
      <w:pPr>
        <w:pStyle w:val="sqlF9"/>
        <w:rPr>
          <w:rFonts w:asciiTheme="minorHAnsi" w:hAnsiTheme="minorHAnsi"/>
          <w:sz w:val="16"/>
          <w:szCs w:val="16"/>
          <w:rPrChange w:id="9175" w:author="Hemmati" w:date="2016-12-16T10:29:00Z">
            <w:rPr>
              <w:rFonts w:asciiTheme="minorHAnsi" w:hAnsiTheme="minorHAnsi"/>
            </w:rPr>
          </w:rPrChange>
        </w:rPr>
      </w:pPr>
      <w:r w:rsidRPr="002D3F66">
        <w:rPr>
          <w:rFonts w:asciiTheme="minorHAnsi" w:hAnsiTheme="minorHAnsi"/>
          <w:sz w:val="16"/>
          <w:szCs w:val="16"/>
          <w:rPrChange w:id="9176" w:author="Hemmati" w:date="2016-12-16T10:29:00Z">
            <w:rPr>
              <w:rFonts w:asciiTheme="minorHAnsi" w:hAnsiTheme="minorHAnsi"/>
            </w:rPr>
          </w:rPrChange>
        </w:rPr>
        <w:t xml:space="preserve">        109        524 24348343482482                 DINERS               25-NOV-12</w:t>
      </w:r>
    </w:p>
    <w:p w:rsidR="00483D31" w:rsidRPr="002D3F66" w:rsidRDefault="00483D31" w:rsidP="00483D31">
      <w:pPr>
        <w:pStyle w:val="sqlF9"/>
        <w:rPr>
          <w:rFonts w:asciiTheme="minorHAnsi" w:hAnsiTheme="minorHAnsi"/>
          <w:sz w:val="16"/>
          <w:szCs w:val="16"/>
          <w:rPrChange w:id="9177" w:author="Hemmati" w:date="2016-12-16T10:29:00Z">
            <w:rPr>
              <w:rFonts w:asciiTheme="minorHAnsi" w:hAnsiTheme="minorHAnsi"/>
            </w:rPr>
          </w:rPrChange>
        </w:rPr>
      </w:pPr>
      <w:r w:rsidRPr="002D3F66">
        <w:rPr>
          <w:rFonts w:asciiTheme="minorHAnsi" w:hAnsiTheme="minorHAnsi"/>
          <w:sz w:val="16"/>
          <w:szCs w:val="16"/>
          <w:rPrChange w:id="9178" w:author="Hemmati" w:date="2016-12-16T10:29:00Z">
            <w:rPr>
              <w:rFonts w:asciiTheme="minorHAnsi" w:hAnsiTheme="minorHAnsi"/>
            </w:rPr>
          </w:rPrChange>
        </w:rPr>
        <w:t xml:space="preserve">        114        525 2311240543980120               VISA                 03-NOV-10</w:t>
      </w:r>
    </w:p>
    <w:p w:rsidR="00483D31" w:rsidRPr="002D3F66" w:rsidRDefault="00483D31" w:rsidP="00483D31">
      <w:pPr>
        <w:pStyle w:val="sqlF9"/>
        <w:rPr>
          <w:rFonts w:asciiTheme="minorHAnsi" w:hAnsiTheme="minorHAnsi"/>
          <w:sz w:val="16"/>
          <w:szCs w:val="16"/>
          <w:rPrChange w:id="9179" w:author="Hemmati" w:date="2016-12-16T10:29:00Z">
            <w:rPr>
              <w:rFonts w:asciiTheme="minorHAnsi" w:hAnsiTheme="minorHAnsi"/>
            </w:rPr>
          </w:rPrChange>
        </w:rPr>
      </w:pPr>
      <w:r w:rsidRPr="002D3F66">
        <w:rPr>
          <w:rFonts w:asciiTheme="minorHAnsi" w:hAnsiTheme="minorHAnsi"/>
          <w:sz w:val="16"/>
          <w:szCs w:val="16"/>
          <w:rPrChange w:id="9180" w:author="Hemmati" w:date="2016-12-16T10:29:00Z">
            <w:rPr>
              <w:rFonts w:asciiTheme="minorHAnsi" w:hAnsiTheme="minorHAnsi"/>
            </w:rPr>
          </w:rPrChange>
        </w:rPr>
        <w:t xml:space="preserve">        117        526 7482794729742320               DINERS               12-APR-10</w:t>
      </w:r>
    </w:p>
    <w:p w:rsidR="00483D31" w:rsidRPr="002D3F66" w:rsidRDefault="00483D31" w:rsidP="00483D31">
      <w:pPr>
        <w:pStyle w:val="sqlF9"/>
        <w:rPr>
          <w:rFonts w:asciiTheme="minorHAnsi" w:hAnsiTheme="minorHAnsi"/>
          <w:sz w:val="16"/>
          <w:szCs w:val="16"/>
          <w:rPrChange w:id="9181" w:author="Hemmati" w:date="2016-12-16T10:29:00Z">
            <w:rPr>
              <w:rFonts w:asciiTheme="minorHAnsi" w:hAnsiTheme="minorHAnsi"/>
            </w:rPr>
          </w:rPrChange>
        </w:rPr>
      </w:pPr>
      <w:r w:rsidRPr="002D3F66">
        <w:rPr>
          <w:rFonts w:asciiTheme="minorHAnsi" w:hAnsiTheme="minorHAnsi"/>
          <w:sz w:val="16"/>
          <w:szCs w:val="16"/>
          <w:rPrChange w:id="9182" w:author="Hemmati" w:date="2016-12-16T10:29:00Z">
            <w:rPr>
              <w:rFonts w:asciiTheme="minorHAnsi" w:hAnsiTheme="minorHAnsi"/>
            </w:rPr>
          </w:rPrChange>
        </w:rPr>
        <w:t xml:space="preserve">        118        527 699834387984533                DINERS               04-JAN-11</w:t>
      </w:r>
    </w:p>
    <w:p w:rsidR="00483D31" w:rsidRPr="002D3F66" w:rsidRDefault="00483D31" w:rsidP="00483D31">
      <w:pPr>
        <w:pStyle w:val="sqlF9"/>
        <w:rPr>
          <w:rFonts w:asciiTheme="minorHAnsi" w:hAnsiTheme="minorHAnsi"/>
          <w:sz w:val="16"/>
          <w:szCs w:val="16"/>
          <w:rPrChange w:id="9183" w:author="Hemmati" w:date="2016-12-16T10:29:00Z">
            <w:rPr>
              <w:rFonts w:asciiTheme="minorHAnsi" w:hAnsiTheme="minorHAnsi"/>
            </w:rPr>
          </w:rPrChange>
        </w:rPr>
      </w:pPr>
      <w:r w:rsidRPr="002D3F66">
        <w:rPr>
          <w:rFonts w:asciiTheme="minorHAnsi" w:hAnsiTheme="minorHAnsi"/>
          <w:sz w:val="16"/>
          <w:szCs w:val="16"/>
          <w:rPrChange w:id="9184" w:author="Hemmati" w:date="2016-12-16T10:29:00Z">
            <w:rPr>
              <w:rFonts w:asciiTheme="minorHAnsi" w:hAnsiTheme="minorHAnsi"/>
            </w:rPr>
          </w:rPrChange>
        </w:rPr>
        <w:t xml:space="preserve">        119        528 23958389028923                 VISA                 22-AUG-10</w:t>
      </w:r>
    </w:p>
    <w:p w:rsidR="00483D31" w:rsidRPr="002D3F66" w:rsidRDefault="00483D31" w:rsidP="00483D31">
      <w:pPr>
        <w:pStyle w:val="sqlF9"/>
        <w:rPr>
          <w:rFonts w:asciiTheme="minorHAnsi" w:hAnsiTheme="minorHAnsi"/>
          <w:sz w:val="16"/>
          <w:szCs w:val="16"/>
          <w:rPrChange w:id="9185" w:author="Hemmati" w:date="2016-12-16T10:29:00Z">
            <w:rPr>
              <w:rFonts w:asciiTheme="minorHAnsi" w:hAnsiTheme="minorHAnsi"/>
            </w:rPr>
          </w:rPrChange>
        </w:rPr>
      </w:pPr>
    </w:p>
    <w:p w:rsidR="00483D31" w:rsidRPr="002D3F66" w:rsidRDefault="00483D31" w:rsidP="00483D31">
      <w:pPr>
        <w:pStyle w:val="sqlF9"/>
        <w:rPr>
          <w:rFonts w:asciiTheme="minorHAnsi" w:hAnsiTheme="minorHAnsi"/>
          <w:sz w:val="16"/>
          <w:szCs w:val="16"/>
          <w:rPrChange w:id="9186" w:author="Hemmati" w:date="2016-12-16T10:29:00Z">
            <w:rPr>
              <w:rFonts w:asciiTheme="minorHAnsi" w:hAnsiTheme="minorHAnsi"/>
            </w:rPr>
          </w:rPrChange>
        </w:rPr>
      </w:pPr>
      <w:r w:rsidRPr="002D3F66">
        <w:rPr>
          <w:rFonts w:asciiTheme="minorHAnsi" w:hAnsiTheme="minorHAnsi"/>
          <w:sz w:val="16"/>
          <w:szCs w:val="16"/>
          <w:rPrChange w:id="9187" w:author="Hemmati" w:date="2016-12-16T10:29:00Z">
            <w:rPr>
              <w:rFonts w:asciiTheme="minorHAnsi" w:hAnsiTheme="minorHAnsi"/>
            </w:rPr>
          </w:rPrChange>
        </w:rPr>
        <w:t>10 rows selected.</w:t>
      </w:r>
    </w:p>
    <w:p w:rsidR="00483D31" w:rsidRPr="002D3F66" w:rsidDel="0030136C" w:rsidRDefault="00483D31" w:rsidP="00483D31">
      <w:pPr>
        <w:pStyle w:val="sqlF9"/>
        <w:rPr>
          <w:del w:id="9188" w:author="Hemmati" w:date="2016-12-16T09:53:00Z"/>
          <w:rFonts w:asciiTheme="minorHAnsi" w:hAnsiTheme="minorHAnsi"/>
          <w:sz w:val="16"/>
          <w:szCs w:val="16"/>
          <w:rPrChange w:id="9189" w:author="Hemmati" w:date="2016-12-16T10:29:00Z">
            <w:rPr>
              <w:del w:id="9190" w:author="Hemmati" w:date="2016-12-16T09:53:00Z"/>
              <w:rFonts w:asciiTheme="minorHAnsi" w:hAnsiTheme="minorHAnsi"/>
            </w:rPr>
          </w:rPrChange>
        </w:rPr>
      </w:pPr>
    </w:p>
    <w:p w:rsidR="003161BB" w:rsidRPr="002D3F66" w:rsidRDefault="003161BB" w:rsidP="00483D31">
      <w:pPr>
        <w:pStyle w:val="sqlF9"/>
        <w:rPr>
          <w:rFonts w:asciiTheme="minorHAnsi" w:hAnsiTheme="minorHAnsi"/>
          <w:sz w:val="16"/>
          <w:szCs w:val="16"/>
          <w:rPrChange w:id="9191" w:author="Hemmati" w:date="2016-12-16T10:29:00Z">
            <w:rPr>
              <w:rFonts w:asciiTheme="minorHAnsi" w:hAnsiTheme="minorHAnsi"/>
            </w:rPr>
          </w:rPrChange>
        </w:rPr>
      </w:pPr>
    </w:p>
    <w:p w:rsidR="00483D31" w:rsidRPr="002D3F66" w:rsidRDefault="00483D31" w:rsidP="00483D31">
      <w:pPr>
        <w:pStyle w:val="sqlF9"/>
        <w:rPr>
          <w:rFonts w:asciiTheme="minorHAnsi" w:hAnsiTheme="minorHAnsi"/>
          <w:sz w:val="16"/>
          <w:szCs w:val="16"/>
          <w:rPrChange w:id="9192" w:author="Hemmati" w:date="2016-12-16T10:29:00Z">
            <w:rPr>
              <w:rFonts w:asciiTheme="minorHAnsi" w:hAnsiTheme="minorHAnsi"/>
            </w:rPr>
          </w:rPrChange>
        </w:rPr>
      </w:pPr>
      <w:r w:rsidRPr="002D3F66">
        <w:rPr>
          <w:rFonts w:asciiTheme="minorHAnsi" w:hAnsiTheme="minorHAnsi"/>
          <w:sz w:val="16"/>
          <w:szCs w:val="16"/>
          <w:rPrChange w:id="9193" w:author="Hemmati" w:date="2016-12-16T10:29:00Z">
            <w:rPr>
              <w:rFonts w:asciiTheme="minorHAnsi" w:hAnsiTheme="minorHAnsi"/>
            </w:rPr>
          </w:rPrChange>
        </w:rPr>
        <w:t>SQL&gt; select count(*) from credit_card;</w:t>
      </w:r>
    </w:p>
    <w:p w:rsidR="00483D31" w:rsidRPr="002D3F66" w:rsidRDefault="00483D31" w:rsidP="00483D31">
      <w:pPr>
        <w:pStyle w:val="sqlF9"/>
        <w:rPr>
          <w:rFonts w:asciiTheme="minorHAnsi" w:hAnsiTheme="minorHAnsi"/>
          <w:sz w:val="16"/>
          <w:szCs w:val="16"/>
          <w:rPrChange w:id="9194" w:author="Hemmati" w:date="2016-12-16T10:29:00Z">
            <w:rPr>
              <w:rFonts w:asciiTheme="minorHAnsi" w:hAnsiTheme="minorHAnsi"/>
            </w:rPr>
          </w:rPrChange>
        </w:rPr>
      </w:pPr>
    </w:p>
    <w:p w:rsidR="00483D31" w:rsidRPr="002D3F66" w:rsidRDefault="00483D31" w:rsidP="00483D31">
      <w:pPr>
        <w:pStyle w:val="sqlF9"/>
        <w:rPr>
          <w:rFonts w:asciiTheme="minorHAnsi" w:hAnsiTheme="minorHAnsi"/>
          <w:sz w:val="16"/>
          <w:szCs w:val="16"/>
          <w:rPrChange w:id="9195" w:author="Hemmati" w:date="2016-12-16T10:29:00Z">
            <w:rPr>
              <w:rFonts w:asciiTheme="minorHAnsi" w:hAnsiTheme="minorHAnsi"/>
            </w:rPr>
          </w:rPrChange>
        </w:rPr>
      </w:pPr>
      <w:r w:rsidRPr="002D3F66">
        <w:rPr>
          <w:rFonts w:asciiTheme="minorHAnsi" w:hAnsiTheme="minorHAnsi"/>
          <w:sz w:val="16"/>
          <w:szCs w:val="16"/>
          <w:rPrChange w:id="9196" w:author="Hemmati" w:date="2016-12-16T10:29:00Z">
            <w:rPr>
              <w:rFonts w:asciiTheme="minorHAnsi" w:hAnsiTheme="minorHAnsi"/>
            </w:rPr>
          </w:rPrChange>
        </w:rPr>
        <w:t xml:space="preserve">  COUNT(*)</w:t>
      </w:r>
    </w:p>
    <w:p w:rsidR="00483D31" w:rsidRPr="002D3F66" w:rsidRDefault="00483D31" w:rsidP="00483D31">
      <w:pPr>
        <w:pStyle w:val="sqlF9"/>
        <w:rPr>
          <w:rFonts w:asciiTheme="minorHAnsi" w:hAnsiTheme="minorHAnsi"/>
          <w:sz w:val="16"/>
          <w:szCs w:val="16"/>
          <w:rPrChange w:id="9197" w:author="Hemmati" w:date="2016-12-16T10:29:00Z">
            <w:rPr>
              <w:rFonts w:asciiTheme="minorHAnsi" w:hAnsiTheme="minorHAnsi"/>
            </w:rPr>
          </w:rPrChange>
        </w:rPr>
      </w:pPr>
      <w:r w:rsidRPr="002D3F66">
        <w:rPr>
          <w:rFonts w:asciiTheme="minorHAnsi" w:hAnsiTheme="minorHAnsi"/>
          <w:sz w:val="16"/>
          <w:szCs w:val="16"/>
          <w:rPrChange w:id="9198" w:author="Hemmati" w:date="2016-12-16T10:29:00Z">
            <w:rPr>
              <w:rFonts w:asciiTheme="minorHAnsi" w:hAnsiTheme="minorHAnsi"/>
            </w:rPr>
          </w:rPrChange>
        </w:rPr>
        <w:t>----------</w:t>
      </w:r>
    </w:p>
    <w:p w:rsidR="00483D31" w:rsidRPr="002D3F66" w:rsidRDefault="00483D31" w:rsidP="00483D31">
      <w:pPr>
        <w:pStyle w:val="sqlF9"/>
        <w:rPr>
          <w:rFonts w:asciiTheme="minorHAnsi" w:hAnsiTheme="minorHAnsi"/>
          <w:sz w:val="16"/>
          <w:szCs w:val="16"/>
          <w:rPrChange w:id="9199" w:author="Hemmati" w:date="2016-12-16T10:29:00Z">
            <w:rPr>
              <w:rFonts w:asciiTheme="minorHAnsi" w:hAnsiTheme="minorHAnsi"/>
            </w:rPr>
          </w:rPrChange>
        </w:rPr>
      </w:pPr>
      <w:r w:rsidRPr="002D3F66">
        <w:rPr>
          <w:rFonts w:asciiTheme="minorHAnsi" w:hAnsiTheme="minorHAnsi"/>
          <w:sz w:val="16"/>
          <w:szCs w:val="16"/>
          <w:rPrChange w:id="9200" w:author="Hemmati" w:date="2016-12-16T10:29:00Z">
            <w:rPr>
              <w:rFonts w:asciiTheme="minorHAnsi" w:hAnsiTheme="minorHAnsi"/>
            </w:rPr>
          </w:rPrChange>
        </w:rPr>
        <w:t xml:space="preserve">       232</w:t>
      </w:r>
    </w:p>
    <w:p w:rsidR="003161BB" w:rsidRPr="00AB486D" w:rsidRDefault="003161BB" w:rsidP="00483D31">
      <w:pPr>
        <w:tabs>
          <w:tab w:val="left" w:pos="6901"/>
        </w:tabs>
        <w:rPr>
          <w:rFonts w:cstheme="minorHAnsi"/>
        </w:rPr>
      </w:pPr>
    </w:p>
    <w:p w:rsidR="003161BB" w:rsidRPr="00AB486D" w:rsidRDefault="003161BB" w:rsidP="003161BB">
      <w:pPr>
        <w:rPr>
          <w:rFonts w:cstheme="minorHAnsi"/>
        </w:rPr>
      </w:pPr>
    </w:p>
    <w:p w:rsidR="003161BB" w:rsidRPr="00AB486D" w:rsidRDefault="003161BB" w:rsidP="003161BB">
      <w:pPr>
        <w:tabs>
          <w:tab w:val="left" w:pos="1657"/>
        </w:tabs>
        <w:rPr>
          <w:rFonts w:cstheme="minorHAnsi"/>
        </w:rPr>
      </w:pPr>
      <w:r w:rsidRPr="00AB486D">
        <w:rPr>
          <w:rFonts w:cstheme="minorHAnsi"/>
        </w:rPr>
        <w:tab/>
      </w:r>
    </w:p>
    <w:p w:rsidR="003161BB" w:rsidRPr="00AB486D" w:rsidDel="0030136C" w:rsidRDefault="003161BB">
      <w:pPr>
        <w:rPr>
          <w:del w:id="9201" w:author="Hemmati" w:date="2016-12-16T09:54:00Z"/>
          <w:rFonts w:cstheme="minorHAnsi"/>
        </w:rPr>
      </w:pPr>
      <w:del w:id="9202" w:author="Hemmati" w:date="2016-12-16T09:54:00Z">
        <w:r w:rsidRPr="00AB486D" w:rsidDel="0030136C">
          <w:rPr>
            <w:rFonts w:cstheme="minorHAnsi"/>
          </w:rPr>
          <w:br w:type="page"/>
        </w:r>
      </w:del>
    </w:p>
    <w:p w:rsidR="005E2110" w:rsidRPr="00AB486D" w:rsidDel="0030136C" w:rsidRDefault="00501CCA" w:rsidP="0030136C">
      <w:pPr>
        <w:pStyle w:val="Heading2"/>
        <w:jc w:val="center"/>
        <w:rPr>
          <w:del w:id="9203" w:author="Hemmati" w:date="2016-12-16T09:53:00Z"/>
          <w:rFonts w:cstheme="minorHAnsi"/>
        </w:rPr>
        <w:pPrChange w:id="9204" w:author="Hemmati" w:date="2016-12-16T09:54:00Z">
          <w:pPr>
            <w:pStyle w:val="Heading2"/>
            <w:jc w:val="center"/>
          </w:pPr>
        </w:pPrChange>
      </w:pPr>
      <w:del w:id="9205" w:author="Hemmati" w:date="2016-12-16T09:53:00Z">
        <w:r w:rsidRPr="00AB486D" w:rsidDel="0030136C">
          <w:rPr>
            <w:rFonts w:cstheme="minorHAnsi"/>
          </w:rPr>
          <w:delText xml:space="preserve">Insert Data into </w:delText>
        </w:r>
        <w:r w:rsidR="003161BB" w:rsidRPr="00AB486D" w:rsidDel="0030136C">
          <w:rPr>
            <w:rFonts w:cstheme="minorHAnsi"/>
          </w:rPr>
          <w:delText>R</w:delText>
        </w:r>
        <w:r w:rsidRPr="00AB486D" w:rsidDel="0030136C">
          <w:rPr>
            <w:rFonts w:cstheme="minorHAnsi"/>
          </w:rPr>
          <w:delText>eward</w:delText>
        </w:r>
        <w:r w:rsidR="003161BB" w:rsidRPr="00AB486D" w:rsidDel="0030136C">
          <w:rPr>
            <w:rFonts w:cstheme="minorHAnsi"/>
          </w:rPr>
          <w:delText xml:space="preserve"> T</w:delText>
        </w:r>
        <w:r w:rsidRPr="00AB486D" w:rsidDel="0030136C">
          <w:rPr>
            <w:rFonts w:cstheme="minorHAnsi"/>
          </w:rPr>
          <w:delText>able</w:delText>
        </w:r>
      </w:del>
    </w:p>
    <w:p w:rsidR="003161BB" w:rsidRPr="00AB486D" w:rsidDel="0030136C" w:rsidRDefault="003161BB" w:rsidP="003161BB">
      <w:pPr>
        <w:pStyle w:val="sqlF9"/>
        <w:rPr>
          <w:del w:id="9206" w:author="Hemmati" w:date="2016-12-16T09:53:00Z"/>
          <w:rFonts w:asciiTheme="minorHAnsi" w:hAnsiTheme="minorHAnsi"/>
        </w:rPr>
      </w:pPr>
    </w:p>
    <w:p w:rsidR="003161BB" w:rsidRPr="00AB486D" w:rsidDel="0030136C" w:rsidRDefault="003161BB" w:rsidP="003161BB">
      <w:pPr>
        <w:pStyle w:val="sqlF9"/>
        <w:rPr>
          <w:del w:id="9207" w:author="Hemmati" w:date="2016-12-16T09:53:00Z"/>
          <w:rFonts w:asciiTheme="minorHAnsi" w:hAnsiTheme="minorHAnsi"/>
        </w:rPr>
      </w:pPr>
      <w:del w:id="9208" w:author="Hemmati" w:date="2016-12-16T09:53:00Z">
        <w:r w:rsidRPr="00AB486D" w:rsidDel="0030136C">
          <w:rPr>
            <w:rFonts w:asciiTheme="minorHAnsi" w:hAnsiTheme="minorHAnsi"/>
          </w:rPr>
          <w:delText xml:space="preserve">REM======================== </w:delText>
        </w:r>
        <w:r w:rsidRPr="00AB486D" w:rsidDel="0030136C">
          <w:rPr>
            <w:rFonts w:asciiTheme="minorHAnsi" w:hAnsiTheme="minorHAnsi"/>
            <w:b/>
          </w:rPr>
          <w:delText>INSERT DATA INTO REWARD TABLE</w:delText>
        </w:r>
        <w:r w:rsidRPr="00AB486D" w:rsidDel="0030136C">
          <w:rPr>
            <w:rFonts w:asciiTheme="minorHAnsi" w:hAnsiTheme="minorHAnsi"/>
          </w:rPr>
          <w:delText xml:space="preserve"> ==========================</w:delText>
        </w:r>
      </w:del>
    </w:p>
    <w:p w:rsidR="003161BB" w:rsidRPr="00AB486D" w:rsidDel="0030136C" w:rsidRDefault="003161BB" w:rsidP="003161BB">
      <w:pPr>
        <w:pStyle w:val="sqlF9"/>
        <w:rPr>
          <w:del w:id="9209" w:author="Hemmati" w:date="2016-12-16T09:53:00Z"/>
          <w:rFonts w:asciiTheme="minorHAnsi" w:hAnsiTheme="minorHAnsi"/>
        </w:rPr>
      </w:pPr>
    </w:p>
    <w:p w:rsidR="003161BB" w:rsidRPr="00AB486D" w:rsidDel="0030136C" w:rsidRDefault="003161BB" w:rsidP="003161BB">
      <w:pPr>
        <w:pStyle w:val="sqlF9"/>
        <w:rPr>
          <w:del w:id="9210" w:author="Hemmati" w:date="2016-12-16T09:53:00Z"/>
          <w:rFonts w:asciiTheme="minorHAnsi" w:hAnsiTheme="minorHAnsi"/>
        </w:rPr>
      </w:pPr>
      <w:del w:id="9211" w:author="Hemmati" w:date="2016-12-16T09:53:00Z">
        <w:r w:rsidRPr="00AB486D" w:rsidDel="0030136C">
          <w:rPr>
            <w:rFonts w:asciiTheme="minorHAnsi" w:hAnsiTheme="minorHAnsi"/>
          </w:rPr>
          <w:delText>DROP SEQUENCE reward_seq;</w:delText>
        </w:r>
      </w:del>
    </w:p>
    <w:p w:rsidR="003161BB" w:rsidRPr="00AB486D" w:rsidDel="0030136C" w:rsidRDefault="003161BB" w:rsidP="003161BB">
      <w:pPr>
        <w:pStyle w:val="sqlF9"/>
        <w:rPr>
          <w:del w:id="9212" w:author="Hemmati" w:date="2016-12-16T09:53:00Z"/>
          <w:rFonts w:asciiTheme="minorHAnsi" w:hAnsiTheme="minorHAnsi"/>
        </w:rPr>
      </w:pPr>
    </w:p>
    <w:p w:rsidR="003161BB" w:rsidRPr="00AB486D" w:rsidDel="0030136C" w:rsidRDefault="003161BB" w:rsidP="003161BB">
      <w:pPr>
        <w:pStyle w:val="sqlF9"/>
        <w:rPr>
          <w:del w:id="9213" w:author="Hemmati" w:date="2016-12-16T09:53:00Z"/>
          <w:rFonts w:asciiTheme="minorHAnsi" w:hAnsiTheme="minorHAnsi"/>
        </w:rPr>
      </w:pPr>
    </w:p>
    <w:p w:rsidR="003161BB" w:rsidRPr="00AB486D" w:rsidDel="0030136C" w:rsidRDefault="003161BB" w:rsidP="003161BB">
      <w:pPr>
        <w:pStyle w:val="sqlF9"/>
        <w:rPr>
          <w:del w:id="9214" w:author="Hemmati" w:date="2016-12-16T09:53:00Z"/>
          <w:rFonts w:asciiTheme="minorHAnsi" w:hAnsiTheme="minorHAnsi"/>
        </w:rPr>
      </w:pPr>
      <w:del w:id="9215" w:author="Hemmati" w:date="2016-12-16T09:53:00Z">
        <w:r w:rsidRPr="00AB486D" w:rsidDel="0030136C">
          <w:rPr>
            <w:rFonts w:asciiTheme="minorHAnsi" w:hAnsiTheme="minorHAnsi"/>
          </w:rPr>
          <w:delText>CREATE SEQUENCE reward_seq</w:delText>
        </w:r>
      </w:del>
    </w:p>
    <w:p w:rsidR="003161BB" w:rsidRPr="00AB486D" w:rsidDel="0030136C" w:rsidRDefault="003161BB" w:rsidP="003161BB">
      <w:pPr>
        <w:pStyle w:val="sqlF9"/>
        <w:rPr>
          <w:del w:id="9216" w:author="Hemmati" w:date="2016-12-16T09:53:00Z"/>
          <w:rFonts w:asciiTheme="minorHAnsi" w:hAnsiTheme="minorHAnsi"/>
        </w:rPr>
      </w:pPr>
      <w:del w:id="9217" w:author="Hemmati" w:date="2016-12-16T09:53:00Z">
        <w:r w:rsidRPr="00AB486D" w:rsidDel="0030136C">
          <w:rPr>
            <w:rFonts w:asciiTheme="minorHAnsi" w:hAnsiTheme="minorHAnsi"/>
          </w:rPr>
          <w:delText>START WITH 1</w:delText>
        </w:r>
      </w:del>
    </w:p>
    <w:p w:rsidR="003161BB" w:rsidRPr="00AB486D" w:rsidDel="0030136C" w:rsidRDefault="003161BB" w:rsidP="003161BB">
      <w:pPr>
        <w:pStyle w:val="sqlF9"/>
        <w:rPr>
          <w:del w:id="9218" w:author="Hemmati" w:date="2016-12-16T09:53:00Z"/>
          <w:rFonts w:asciiTheme="minorHAnsi" w:hAnsiTheme="minorHAnsi"/>
        </w:rPr>
      </w:pPr>
      <w:del w:id="9219" w:author="Hemmati" w:date="2016-12-16T09:53:00Z">
        <w:r w:rsidRPr="00AB486D" w:rsidDel="0030136C">
          <w:rPr>
            <w:rFonts w:asciiTheme="minorHAnsi" w:hAnsiTheme="minorHAnsi"/>
          </w:rPr>
          <w:delText>MAXVALUE   10000</w:delText>
        </w:r>
      </w:del>
    </w:p>
    <w:p w:rsidR="003161BB" w:rsidRPr="00AB486D" w:rsidDel="0030136C" w:rsidRDefault="003161BB" w:rsidP="003161BB">
      <w:pPr>
        <w:pStyle w:val="sqlF9"/>
        <w:rPr>
          <w:del w:id="9220" w:author="Hemmati" w:date="2016-12-16T09:53:00Z"/>
          <w:rFonts w:asciiTheme="minorHAnsi" w:hAnsiTheme="minorHAnsi"/>
        </w:rPr>
      </w:pPr>
      <w:del w:id="9221" w:author="Hemmati" w:date="2016-12-16T09:53:00Z">
        <w:r w:rsidRPr="00AB486D" w:rsidDel="0030136C">
          <w:rPr>
            <w:rFonts w:asciiTheme="minorHAnsi" w:hAnsiTheme="minorHAnsi"/>
          </w:rPr>
          <w:delText>INCREMENT BY 1</w:delText>
        </w:r>
      </w:del>
    </w:p>
    <w:p w:rsidR="003161BB" w:rsidRPr="00AB486D" w:rsidDel="0030136C" w:rsidRDefault="003161BB" w:rsidP="003161BB">
      <w:pPr>
        <w:pStyle w:val="sqlF9"/>
        <w:rPr>
          <w:del w:id="9222" w:author="Hemmati" w:date="2016-12-16T09:53:00Z"/>
          <w:rFonts w:asciiTheme="minorHAnsi" w:hAnsiTheme="minorHAnsi"/>
        </w:rPr>
      </w:pPr>
      <w:del w:id="9223" w:author="Hemmati" w:date="2016-12-16T09:53:00Z">
        <w:r w:rsidRPr="00AB486D" w:rsidDel="0030136C">
          <w:rPr>
            <w:rFonts w:asciiTheme="minorHAnsi" w:hAnsiTheme="minorHAnsi"/>
          </w:rPr>
          <w:delText>NOCACHE</w:delText>
        </w:r>
      </w:del>
    </w:p>
    <w:p w:rsidR="003161BB" w:rsidRPr="00AB486D" w:rsidDel="0030136C" w:rsidRDefault="003161BB" w:rsidP="003161BB">
      <w:pPr>
        <w:pStyle w:val="sqlF9"/>
        <w:rPr>
          <w:del w:id="9224" w:author="Hemmati" w:date="2016-12-16T09:53:00Z"/>
          <w:rFonts w:asciiTheme="minorHAnsi" w:hAnsiTheme="minorHAnsi"/>
        </w:rPr>
      </w:pPr>
      <w:del w:id="9225" w:author="Hemmati" w:date="2016-12-16T09:53:00Z">
        <w:r w:rsidRPr="00AB486D" w:rsidDel="0030136C">
          <w:rPr>
            <w:rFonts w:asciiTheme="minorHAnsi" w:hAnsiTheme="minorHAnsi"/>
          </w:rPr>
          <w:delText>NOCYCLE;</w:delText>
        </w:r>
      </w:del>
    </w:p>
    <w:p w:rsidR="003161BB" w:rsidRPr="00AB486D" w:rsidDel="0030136C" w:rsidRDefault="003161BB" w:rsidP="003161BB">
      <w:pPr>
        <w:pStyle w:val="sqlF9"/>
        <w:rPr>
          <w:del w:id="9226" w:author="Hemmati" w:date="2016-12-16T09:53:00Z"/>
          <w:rFonts w:asciiTheme="minorHAnsi" w:hAnsiTheme="minorHAnsi"/>
        </w:rPr>
      </w:pPr>
    </w:p>
    <w:p w:rsidR="003161BB" w:rsidRPr="00AB486D" w:rsidDel="0030136C" w:rsidRDefault="003161BB" w:rsidP="003161BB">
      <w:pPr>
        <w:pStyle w:val="sqlF9"/>
        <w:rPr>
          <w:del w:id="9227" w:author="Hemmati" w:date="2016-12-16T09:53:00Z"/>
          <w:rFonts w:asciiTheme="minorHAnsi" w:hAnsiTheme="minorHAnsi"/>
        </w:rPr>
      </w:pPr>
    </w:p>
    <w:p w:rsidR="003161BB" w:rsidRPr="00AB486D" w:rsidDel="0030136C" w:rsidRDefault="003161BB" w:rsidP="003161BB">
      <w:pPr>
        <w:pStyle w:val="sqlF9"/>
        <w:rPr>
          <w:del w:id="9228" w:author="Hemmati" w:date="2016-12-16T09:53:00Z"/>
          <w:rFonts w:asciiTheme="minorHAnsi" w:hAnsiTheme="minorHAnsi"/>
        </w:rPr>
      </w:pPr>
      <w:del w:id="9229" w:author="Hemmati" w:date="2016-12-16T09:53:00Z">
        <w:r w:rsidRPr="00AB486D" w:rsidDel="0030136C">
          <w:rPr>
            <w:rFonts w:asciiTheme="minorHAnsi" w:hAnsiTheme="minorHAnsi"/>
          </w:rPr>
          <w:delText>truncate table reward;</w:delText>
        </w:r>
      </w:del>
    </w:p>
    <w:p w:rsidR="003161BB" w:rsidRPr="00AB486D" w:rsidDel="0030136C" w:rsidRDefault="003161BB" w:rsidP="003161BB">
      <w:pPr>
        <w:pStyle w:val="sqlF9"/>
        <w:rPr>
          <w:del w:id="9230" w:author="Hemmati" w:date="2016-12-16T09:53:00Z"/>
          <w:rFonts w:asciiTheme="minorHAnsi" w:hAnsiTheme="minorHAnsi"/>
        </w:rPr>
      </w:pPr>
    </w:p>
    <w:p w:rsidR="003161BB" w:rsidRPr="00AB486D" w:rsidDel="0030136C" w:rsidRDefault="003161BB" w:rsidP="003161BB">
      <w:pPr>
        <w:pStyle w:val="sqlF9"/>
        <w:rPr>
          <w:del w:id="9231" w:author="Hemmati" w:date="2016-12-16T09:53:00Z"/>
          <w:rFonts w:asciiTheme="minorHAnsi" w:hAnsiTheme="minorHAnsi"/>
        </w:rPr>
      </w:pPr>
    </w:p>
    <w:p w:rsidR="003161BB" w:rsidRPr="00AB486D" w:rsidDel="0030136C" w:rsidRDefault="003161BB" w:rsidP="003161BB">
      <w:pPr>
        <w:pStyle w:val="sqlF9"/>
        <w:rPr>
          <w:del w:id="9232" w:author="Hemmati" w:date="2016-12-16T09:53:00Z"/>
          <w:rFonts w:asciiTheme="minorHAnsi" w:hAnsiTheme="minorHAnsi"/>
        </w:rPr>
      </w:pPr>
      <w:del w:id="9233" w:author="Hemmati" w:date="2016-12-16T09:53:00Z">
        <w:r w:rsidRPr="00AB486D" w:rsidDel="0030136C">
          <w:rPr>
            <w:rFonts w:asciiTheme="minorHAnsi" w:hAnsiTheme="minorHAnsi"/>
          </w:rPr>
          <w:delText>insert into reward values(reward_seq.nextval,'AC-154334165','Aeroplan', 302);</w:delText>
        </w:r>
      </w:del>
    </w:p>
    <w:p w:rsidR="003161BB" w:rsidRPr="00AB486D" w:rsidDel="0030136C" w:rsidRDefault="003161BB" w:rsidP="003161BB">
      <w:pPr>
        <w:pStyle w:val="sqlF9"/>
        <w:rPr>
          <w:del w:id="9234" w:author="Hemmati" w:date="2016-12-16T09:53:00Z"/>
          <w:rFonts w:asciiTheme="minorHAnsi" w:hAnsiTheme="minorHAnsi"/>
        </w:rPr>
      </w:pPr>
    </w:p>
    <w:p w:rsidR="003161BB" w:rsidRPr="00AB486D" w:rsidDel="0030136C" w:rsidRDefault="003161BB" w:rsidP="003161BB">
      <w:pPr>
        <w:pStyle w:val="sqlF9"/>
        <w:rPr>
          <w:del w:id="9235" w:author="Hemmati" w:date="2016-12-16T09:53:00Z"/>
          <w:rFonts w:asciiTheme="minorHAnsi" w:hAnsiTheme="minorHAnsi"/>
        </w:rPr>
      </w:pPr>
      <w:del w:id="9236" w:author="Hemmati" w:date="2016-12-16T09:53:00Z">
        <w:r w:rsidRPr="00AB486D" w:rsidDel="0030136C">
          <w:rPr>
            <w:rFonts w:asciiTheme="minorHAnsi" w:hAnsiTheme="minorHAnsi"/>
          </w:rPr>
          <w:delText>insert into reward values(reward_seq.nextval,'875 443 132','Marriott  Rewards',302);</w:delText>
        </w:r>
      </w:del>
    </w:p>
    <w:p w:rsidR="003161BB" w:rsidRPr="00AB486D" w:rsidDel="0030136C" w:rsidRDefault="003161BB" w:rsidP="003161BB">
      <w:pPr>
        <w:pStyle w:val="sqlF9"/>
        <w:rPr>
          <w:del w:id="9237" w:author="Hemmati" w:date="2016-12-16T09:53:00Z"/>
          <w:rFonts w:asciiTheme="minorHAnsi" w:hAnsiTheme="minorHAnsi"/>
        </w:rPr>
      </w:pPr>
    </w:p>
    <w:p w:rsidR="003161BB" w:rsidRPr="00AB486D" w:rsidDel="0030136C" w:rsidRDefault="003161BB" w:rsidP="003161BB">
      <w:pPr>
        <w:pStyle w:val="sqlF9"/>
        <w:rPr>
          <w:del w:id="9238" w:author="Hemmati" w:date="2016-12-16T09:53:00Z"/>
          <w:rFonts w:asciiTheme="minorHAnsi" w:hAnsiTheme="minorHAnsi"/>
        </w:rPr>
      </w:pPr>
      <w:del w:id="9239" w:author="Hemmati" w:date="2016-12-16T09:53:00Z">
        <w:r w:rsidRPr="00AB486D" w:rsidDel="0030136C">
          <w:rPr>
            <w:rFonts w:asciiTheme="minorHAnsi" w:hAnsiTheme="minorHAnsi"/>
          </w:rPr>
          <w:delText>insert into reward values(reward_seq.nextval,'AC-154334164','Aeroplan',280);</w:delText>
        </w:r>
      </w:del>
    </w:p>
    <w:p w:rsidR="003161BB" w:rsidRPr="00AB486D" w:rsidDel="0030136C" w:rsidRDefault="003161BB" w:rsidP="003161BB">
      <w:pPr>
        <w:pStyle w:val="sqlF9"/>
        <w:rPr>
          <w:del w:id="9240" w:author="Hemmati" w:date="2016-12-16T09:53:00Z"/>
          <w:rFonts w:asciiTheme="minorHAnsi" w:hAnsiTheme="minorHAnsi"/>
        </w:rPr>
      </w:pPr>
    </w:p>
    <w:p w:rsidR="003161BB" w:rsidRPr="00AB486D" w:rsidDel="0030136C" w:rsidRDefault="003161BB" w:rsidP="003161BB">
      <w:pPr>
        <w:pStyle w:val="sqlF9"/>
        <w:rPr>
          <w:del w:id="9241" w:author="Hemmati" w:date="2016-12-16T09:53:00Z"/>
          <w:rFonts w:asciiTheme="minorHAnsi" w:hAnsiTheme="minorHAnsi"/>
        </w:rPr>
      </w:pPr>
    </w:p>
    <w:p w:rsidR="003161BB" w:rsidRPr="00AB486D" w:rsidDel="0030136C" w:rsidRDefault="003161BB" w:rsidP="003161BB">
      <w:pPr>
        <w:pStyle w:val="sqlF9"/>
        <w:rPr>
          <w:del w:id="9242" w:author="Hemmati" w:date="2016-12-16T09:53:00Z"/>
          <w:rFonts w:asciiTheme="minorHAnsi" w:hAnsiTheme="minorHAnsi"/>
        </w:rPr>
      </w:pPr>
      <w:del w:id="9243" w:author="Hemmati" w:date="2016-12-16T09:53:00Z">
        <w:r w:rsidRPr="00AB486D" w:rsidDel="0030136C">
          <w:rPr>
            <w:rFonts w:asciiTheme="minorHAnsi" w:hAnsiTheme="minorHAnsi"/>
          </w:rPr>
          <w:delText>SQL&gt; select * from reward;</w:delText>
        </w:r>
      </w:del>
    </w:p>
    <w:p w:rsidR="003161BB" w:rsidRPr="00AB486D" w:rsidDel="0030136C" w:rsidRDefault="003161BB" w:rsidP="003161BB">
      <w:pPr>
        <w:pStyle w:val="sqlF9"/>
        <w:rPr>
          <w:del w:id="9244" w:author="Hemmati" w:date="2016-12-16T09:53:00Z"/>
          <w:rFonts w:asciiTheme="minorHAnsi" w:hAnsiTheme="minorHAnsi"/>
        </w:rPr>
      </w:pPr>
    </w:p>
    <w:p w:rsidR="003161BB" w:rsidRPr="00AB486D" w:rsidDel="0030136C" w:rsidRDefault="003161BB" w:rsidP="003161BB">
      <w:pPr>
        <w:pStyle w:val="sqlF9"/>
        <w:rPr>
          <w:del w:id="9245" w:author="Hemmati" w:date="2016-12-16T09:53:00Z"/>
          <w:rFonts w:asciiTheme="minorHAnsi" w:hAnsiTheme="minorHAnsi"/>
        </w:rPr>
      </w:pPr>
      <w:del w:id="9246" w:author="Hemmati" w:date="2016-12-16T09:53:00Z">
        <w:r w:rsidRPr="00AB486D" w:rsidDel="0030136C">
          <w:rPr>
            <w:rFonts w:asciiTheme="minorHAnsi" w:hAnsiTheme="minorHAnsi"/>
          </w:rPr>
          <w:delText xml:space="preserve"> REWARD_ID REWARD_CODE               REWARD_NAME                    CUSTOMER_ID</w:delText>
        </w:r>
      </w:del>
    </w:p>
    <w:p w:rsidR="003161BB" w:rsidRPr="00AB486D" w:rsidDel="0030136C" w:rsidRDefault="003161BB" w:rsidP="003161BB">
      <w:pPr>
        <w:pStyle w:val="sqlF9"/>
        <w:rPr>
          <w:del w:id="9247" w:author="Hemmati" w:date="2016-12-16T09:53:00Z"/>
          <w:rFonts w:asciiTheme="minorHAnsi" w:hAnsiTheme="minorHAnsi"/>
        </w:rPr>
      </w:pPr>
      <w:del w:id="9248" w:author="Hemmati" w:date="2016-12-16T09:53:00Z">
        <w:r w:rsidRPr="00AB486D" w:rsidDel="0030136C">
          <w:rPr>
            <w:rFonts w:asciiTheme="minorHAnsi" w:hAnsiTheme="minorHAnsi"/>
          </w:rPr>
          <w:delText>---------- ------------------------- ------------------------------ -----------</w:delText>
        </w:r>
      </w:del>
    </w:p>
    <w:p w:rsidR="003161BB" w:rsidRPr="00AB486D" w:rsidDel="0030136C" w:rsidRDefault="003161BB" w:rsidP="003161BB">
      <w:pPr>
        <w:pStyle w:val="sqlF9"/>
        <w:rPr>
          <w:del w:id="9249" w:author="Hemmati" w:date="2016-12-16T09:53:00Z"/>
          <w:rFonts w:asciiTheme="minorHAnsi" w:hAnsiTheme="minorHAnsi"/>
        </w:rPr>
      </w:pPr>
      <w:del w:id="9250" w:author="Hemmati" w:date="2016-12-16T09:53:00Z">
        <w:r w:rsidRPr="00AB486D" w:rsidDel="0030136C">
          <w:rPr>
            <w:rFonts w:asciiTheme="minorHAnsi" w:hAnsiTheme="minorHAnsi"/>
          </w:rPr>
          <w:delText xml:space="preserve">         1 AC-154334165              Aeroplan                               302</w:delText>
        </w:r>
      </w:del>
    </w:p>
    <w:p w:rsidR="003161BB" w:rsidRPr="00AB486D" w:rsidDel="0030136C" w:rsidRDefault="003161BB" w:rsidP="003161BB">
      <w:pPr>
        <w:pStyle w:val="sqlF9"/>
        <w:rPr>
          <w:del w:id="9251" w:author="Hemmati" w:date="2016-12-16T09:53:00Z"/>
          <w:rFonts w:asciiTheme="minorHAnsi" w:hAnsiTheme="minorHAnsi"/>
        </w:rPr>
      </w:pPr>
      <w:del w:id="9252" w:author="Hemmati" w:date="2016-12-16T09:53:00Z">
        <w:r w:rsidRPr="00AB486D" w:rsidDel="0030136C">
          <w:rPr>
            <w:rFonts w:asciiTheme="minorHAnsi" w:hAnsiTheme="minorHAnsi"/>
          </w:rPr>
          <w:delText xml:space="preserve">         2 875 443 132               Marriott  Rewards                      302</w:delText>
        </w:r>
      </w:del>
    </w:p>
    <w:p w:rsidR="003161BB" w:rsidRPr="00AB486D" w:rsidDel="0030136C" w:rsidRDefault="003161BB" w:rsidP="003161BB">
      <w:pPr>
        <w:pStyle w:val="sqlF9"/>
        <w:rPr>
          <w:del w:id="9253" w:author="Hemmati" w:date="2016-12-16T09:53:00Z"/>
          <w:rFonts w:asciiTheme="minorHAnsi" w:hAnsiTheme="minorHAnsi"/>
        </w:rPr>
      </w:pPr>
      <w:del w:id="9254" w:author="Hemmati" w:date="2016-12-16T09:53:00Z">
        <w:r w:rsidRPr="00AB486D" w:rsidDel="0030136C">
          <w:rPr>
            <w:rFonts w:asciiTheme="minorHAnsi" w:hAnsiTheme="minorHAnsi"/>
          </w:rPr>
          <w:delText xml:space="preserve">         3 AC-154334164              Aeroplan                               280</w:delText>
        </w:r>
      </w:del>
    </w:p>
    <w:p w:rsidR="003161BB" w:rsidRPr="00AB486D" w:rsidDel="0030136C" w:rsidRDefault="003161BB" w:rsidP="003161BB">
      <w:pPr>
        <w:pStyle w:val="sqlF9"/>
        <w:rPr>
          <w:del w:id="9255" w:author="Hemmati" w:date="2016-12-16T09:53:00Z"/>
          <w:rFonts w:asciiTheme="minorHAnsi" w:hAnsiTheme="minorHAnsi"/>
        </w:rPr>
      </w:pPr>
    </w:p>
    <w:p w:rsidR="003161BB" w:rsidRPr="00AB486D" w:rsidDel="0030136C" w:rsidRDefault="003161BB" w:rsidP="003161BB">
      <w:pPr>
        <w:pStyle w:val="sqlF9"/>
        <w:rPr>
          <w:del w:id="9256" w:author="Hemmati" w:date="2016-12-16T09:53:00Z"/>
          <w:rFonts w:asciiTheme="minorHAnsi" w:hAnsiTheme="minorHAnsi"/>
        </w:rPr>
      </w:pPr>
    </w:p>
    <w:p w:rsidR="003161BB" w:rsidRPr="00AB486D" w:rsidDel="0030136C" w:rsidRDefault="003161BB" w:rsidP="003161BB">
      <w:pPr>
        <w:pStyle w:val="sqlF9"/>
        <w:rPr>
          <w:del w:id="9257" w:author="Hemmati" w:date="2016-12-16T09:53:00Z"/>
          <w:rFonts w:asciiTheme="minorHAnsi" w:hAnsiTheme="minorHAnsi"/>
        </w:rPr>
      </w:pPr>
      <w:del w:id="9258" w:author="Hemmati" w:date="2016-12-16T09:53:00Z">
        <w:r w:rsidRPr="00AB486D" w:rsidDel="0030136C">
          <w:rPr>
            <w:rFonts w:asciiTheme="minorHAnsi" w:hAnsiTheme="minorHAnsi"/>
          </w:rPr>
          <w:delText>REM   We do not have data about customer rewards, I only find 3 records in itinerary report.</w:delText>
        </w:r>
      </w:del>
    </w:p>
    <w:p w:rsidR="003161BB" w:rsidRPr="00AB486D" w:rsidDel="0030136C" w:rsidRDefault="003161BB" w:rsidP="003161BB">
      <w:pPr>
        <w:pStyle w:val="sqlF9"/>
        <w:rPr>
          <w:del w:id="9259" w:author="Hemmati" w:date="2016-12-16T09:53:00Z"/>
          <w:rFonts w:asciiTheme="minorHAnsi" w:hAnsiTheme="minorHAnsi"/>
        </w:rPr>
      </w:pPr>
    </w:p>
    <w:p w:rsidR="003161BB" w:rsidRPr="00AB486D" w:rsidDel="0030136C" w:rsidRDefault="003161BB" w:rsidP="003161BB">
      <w:pPr>
        <w:pStyle w:val="sqlF9"/>
        <w:rPr>
          <w:del w:id="9260" w:author="Hemmati" w:date="2016-12-16T09:53:00Z"/>
          <w:rFonts w:asciiTheme="minorHAnsi" w:hAnsiTheme="minorHAnsi"/>
        </w:rPr>
      </w:pPr>
    </w:p>
    <w:p w:rsidR="003161BB" w:rsidRPr="00AB486D" w:rsidDel="0030136C" w:rsidRDefault="003161BB" w:rsidP="003161BB">
      <w:pPr>
        <w:pStyle w:val="sqlF9"/>
        <w:rPr>
          <w:del w:id="9261" w:author="Hemmati" w:date="2016-12-16T09:53:00Z"/>
          <w:rFonts w:asciiTheme="minorHAnsi" w:hAnsiTheme="minorHAnsi"/>
        </w:rPr>
      </w:pPr>
      <w:del w:id="9262" w:author="Hemmati" w:date="2016-12-16T09:53:00Z">
        <w:r w:rsidRPr="00AB486D" w:rsidDel="0030136C">
          <w:rPr>
            <w:rFonts w:asciiTheme="minorHAnsi" w:hAnsiTheme="minorHAnsi"/>
          </w:rPr>
          <w:delText>SQL&gt; select count(*) from reward;</w:delText>
        </w:r>
      </w:del>
    </w:p>
    <w:p w:rsidR="003161BB" w:rsidRPr="00AB486D" w:rsidDel="0030136C" w:rsidRDefault="003161BB" w:rsidP="003161BB">
      <w:pPr>
        <w:pStyle w:val="sqlF9"/>
        <w:rPr>
          <w:del w:id="9263" w:author="Hemmati" w:date="2016-12-16T09:53:00Z"/>
          <w:rFonts w:asciiTheme="minorHAnsi" w:hAnsiTheme="minorHAnsi"/>
        </w:rPr>
      </w:pPr>
    </w:p>
    <w:p w:rsidR="003161BB" w:rsidRPr="00AB486D" w:rsidDel="0030136C" w:rsidRDefault="003161BB" w:rsidP="003161BB">
      <w:pPr>
        <w:pStyle w:val="sqlF9"/>
        <w:rPr>
          <w:del w:id="9264" w:author="Hemmati" w:date="2016-12-16T09:53:00Z"/>
          <w:rFonts w:asciiTheme="minorHAnsi" w:hAnsiTheme="minorHAnsi"/>
        </w:rPr>
      </w:pPr>
      <w:del w:id="9265" w:author="Hemmati" w:date="2016-12-16T09:53:00Z">
        <w:r w:rsidRPr="00AB486D" w:rsidDel="0030136C">
          <w:rPr>
            <w:rFonts w:asciiTheme="minorHAnsi" w:hAnsiTheme="minorHAnsi"/>
          </w:rPr>
          <w:delText xml:space="preserve">  COUNT(*)</w:delText>
        </w:r>
      </w:del>
    </w:p>
    <w:p w:rsidR="003161BB" w:rsidRPr="00AB486D" w:rsidDel="0030136C" w:rsidRDefault="003161BB" w:rsidP="003161BB">
      <w:pPr>
        <w:pStyle w:val="sqlF9"/>
        <w:rPr>
          <w:del w:id="9266" w:author="Hemmati" w:date="2016-12-16T09:53:00Z"/>
          <w:rFonts w:asciiTheme="minorHAnsi" w:hAnsiTheme="minorHAnsi"/>
        </w:rPr>
      </w:pPr>
      <w:del w:id="9267" w:author="Hemmati" w:date="2016-12-16T09:53:00Z">
        <w:r w:rsidRPr="00AB486D" w:rsidDel="0030136C">
          <w:rPr>
            <w:rFonts w:asciiTheme="minorHAnsi" w:hAnsiTheme="minorHAnsi"/>
          </w:rPr>
          <w:delText>----------</w:delText>
        </w:r>
      </w:del>
    </w:p>
    <w:p w:rsidR="003161BB" w:rsidRPr="00AB486D" w:rsidDel="0030136C" w:rsidRDefault="003161BB" w:rsidP="003161BB">
      <w:pPr>
        <w:pStyle w:val="sqlF9"/>
        <w:rPr>
          <w:del w:id="9268" w:author="Hemmati" w:date="2016-12-16T09:53:00Z"/>
          <w:rFonts w:asciiTheme="minorHAnsi" w:hAnsiTheme="minorHAnsi"/>
        </w:rPr>
      </w:pPr>
      <w:del w:id="9269" w:author="Hemmati" w:date="2016-12-16T09:53:00Z">
        <w:r w:rsidRPr="00AB486D" w:rsidDel="0030136C">
          <w:rPr>
            <w:rFonts w:asciiTheme="minorHAnsi" w:hAnsiTheme="minorHAnsi"/>
          </w:rPr>
          <w:delText xml:space="preserve">         3</w:delText>
        </w:r>
      </w:del>
    </w:p>
    <w:p w:rsidR="003161BB" w:rsidRPr="00AB486D" w:rsidDel="0030136C" w:rsidRDefault="003161BB" w:rsidP="003161BB">
      <w:pPr>
        <w:pStyle w:val="sqlF9"/>
        <w:rPr>
          <w:del w:id="9270" w:author="Hemmati" w:date="2016-12-16T09:53:00Z"/>
          <w:rFonts w:asciiTheme="minorHAnsi" w:hAnsiTheme="minorHAnsi"/>
        </w:rPr>
      </w:pPr>
    </w:p>
    <w:p w:rsidR="003161BB" w:rsidRPr="00AB486D" w:rsidDel="0030136C" w:rsidRDefault="003161BB" w:rsidP="003161BB">
      <w:pPr>
        <w:pStyle w:val="sqlF9"/>
        <w:rPr>
          <w:del w:id="9271" w:author="Hemmati" w:date="2016-12-16T09:53:00Z"/>
          <w:rFonts w:asciiTheme="minorHAnsi" w:hAnsiTheme="minorHAnsi"/>
        </w:rPr>
      </w:pPr>
      <w:del w:id="9272" w:author="Hemmati" w:date="2016-12-16T09:53:00Z">
        <w:r w:rsidRPr="00AB486D" w:rsidDel="0030136C">
          <w:rPr>
            <w:rFonts w:asciiTheme="minorHAnsi" w:hAnsiTheme="minorHAnsi"/>
          </w:rPr>
          <w:delText>SQL&gt; commit;</w:delText>
        </w:r>
      </w:del>
    </w:p>
    <w:p w:rsidR="003161BB" w:rsidRPr="00AB486D" w:rsidDel="0030136C" w:rsidRDefault="003161BB" w:rsidP="003161BB">
      <w:pPr>
        <w:pStyle w:val="sqlF9"/>
        <w:rPr>
          <w:del w:id="9273" w:author="Hemmati" w:date="2016-12-16T09:53:00Z"/>
          <w:rFonts w:asciiTheme="minorHAnsi" w:hAnsiTheme="minorHAnsi"/>
        </w:rPr>
      </w:pPr>
      <w:del w:id="9274" w:author="Hemmati" w:date="2016-12-16T09:53:00Z">
        <w:r w:rsidRPr="00AB486D" w:rsidDel="0030136C">
          <w:rPr>
            <w:rFonts w:asciiTheme="minorHAnsi" w:hAnsiTheme="minorHAnsi"/>
          </w:rPr>
          <w:delText>Commit complete.</w:delText>
        </w:r>
      </w:del>
    </w:p>
    <w:p w:rsidR="003161BB" w:rsidRPr="00AB486D" w:rsidDel="0030136C" w:rsidRDefault="003161BB" w:rsidP="003161BB">
      <w:pPr>
        <w:pStyle w:val="sqlF9"/>
        <w:rPr>
          <w:del w:id="9275" w:author="Hemmati" w:date="2016-12-16T09:53:00Z"/>
          <w:rFonts w:asciiTheme="minorHAnsi" w:hAnsiTheme="minorHAnsi"/>
        </w:rPr>
      </w:pPr>
    </w:p>
    <w:p w:rsidR="0086041C" w:rsidRPr="00AB486D" w:rsidDel="0030136C" w:rsidRDefault="0086041C" w:rsidP="003161BB">
      <w:pPr>
        <w:pStyle w:val="sqlF9"/>
        <w:rPr>
          <w:del w:id="9276" w:author="Hemmati" w:date="2016-12-16T09:53:00Z"/>
          <w:rFonts w:asciiTheme="minorHAnsi" w:hAnsiTheme="minorHAnsi"/>
        </w:rPr>
      </w:pPr>
    </w:p>
    <w:p w:rsidR="0086041C" w:rsidRPr="00AB486D" w:rsidDel="0030136C" w:rsidRDefault="0086041C" w:rsidP="0086041C">
      <w:pPr>
        <w:rPr>
          <w:del w:id="9277" w:author="Hemmati" w:date="2016-12-16T09:53:00Z"/>
          <w:rFonts w:cstheme="minorHAnsi"/>
        </w:rPr>
      </w:pPr>
    </w:p>
    <w:p w:rsidR="0086041C" w:rsidRPr="00AB486D" w:rsidDel="0030136C" w:rsidRDefault="0086041C" w:rsidP="0086041C">
      <w:pPr>
        <w:rPr>
          <w:del w:id="9278" w:author="Hemmati" w:date="2016-12-16T09:53:00Z"/>
          <w:rFonts w:cstheme="minorHAnsi"/>
        </w:rPr>
      </w:pPr>
    </w:p>
    <w:p w:rsidR="0086041C" w:rsidRPr="00AB486D" w:rsidDel="0030136C" w:rsidRDefault="0086041C" w:rsidP="0086041C">
      <w:pPr>
        <w:tabs>
          <w:tab w:val="left" w:pos="2676"/>
        </w:tabs>
        <w:rPr>
          <w:del w:id="9279" w:author="Hemmati" w:date="2016-12-16T09:53:00Z"/>
          <w:rFonts w:cstheme="minorHAnsi"/>
        </w:rPr>
      </w:pPr>
      <w:del w:id="9280" w:author="Hemmati" w:date="2016-12-16T09:53:00Z">
        <w:r w:rsidRPr="00AB486D" w:rsidDel="0030136C">
          <w:rPr>
            <w:rFonts w:cstheme="minorHAnsi"/>
          </w:rPr>
          <w:tab/>
        </w:r>
      </w:del>
    </w:p>
    <w:p w:rsidR="0086041C" w:rsidRPr="00AB486D" w:rsidRDefault="0086041C" w:rsidP="0030136C">
      <w:pPr>
        <w:tabs>
          <w:tab w:val="left" w:pos="2676"/>
        </w:tabs>
        <w:rPr>
          <w:rFonts w:cstheme="minorHAnsi"/>
        </w:rPr>
        <w:pPrChange w:id="9281" w:author="Hemmati" w:date="2016-12-16T09:53:00Z">
          <w:pPr/>
        </w:pPrChange>
      </w:pPr>
      <w:del w:id="9282" w:author="Hemmati" w:date="2016-12-16T09:53:00Z">
        <w:r w:rsidRPr="00AB486D" w:rsidDel="0030136C">
          <w:rPr>
            <w:rFonts w:cstheme="minorHAnsi"/>
          </w:rPr>
          <w:br w:type="page"/>
        </w:r>
      </w:del>
    </w:p>
    <w:p w:rsidR="0030136C" w:rsidRDefault="0030136C">
      <w:pPr>
        <w:rPr>
          <w:ins w:id="9283" w:author="Hemmati" w:date="2016-12-16T09:54:00Z"/>
          <w:rFonts w:eastAsiaTheme="majorEastAsia" w:cstheme="minorHAnsi"/>
          <w:b/>
          <w:bCs/>
          <w:sz w:val="24"/>
          <w:szCs w:val="26"/>
        </w:rPr>
      </w:pPr>
      <w:ins w:id="9284" w:author="Hemmati" w:date="2016-12-16T09:54:00Z">
        <w:r>
          <w:rPr>
            <w:rFonts w:cstheme="minorHAnsi"/>
          </w:rPr>
          <w:br w:type="page"/>
        </w:r>
      </w:ins>
    </w:p>
    <w:p w:rsidR="003161BB" w:rsidRPr="00AB486D" w:rsidRDefault="00501CCA" w:rsidP="00501CCA">
      <w:pPr>
        <w:pStyle w:val="Heading2"/>
        <w:jc w:val="center"/>
        <w:rPr>
          <w:rFonts w:cstheme="minorHAnsi"/>
        </w:rPr>
      </w:pPr>
      <w:bookmarkStart w:id="9285" w:name="_Toc469648543"/>
      <w:r w:rsidRPr="00AB486D">
        <w:rPr>
          <w:rFonts w:cstheme="minorHAnsi"/>
        </w:rPr>
        <w:lastRenderedPageBreak/>
        <w:t xml:space="preserve">Insert Data into </w:t>
      </w:r>
      <w:del w:id="9286" w:author="Hemmati" w:date="2016-12-16T09:54:00Z">
        <w:r w:rsidRPr="00AB486D" w:rsidDel="0030136C">
          <w:rPr>
            <w:rFonts w:cstheme="minorHAnsi"/>
          </w:rPr>
          <w:delText>Itinerary_Invoice</w:delText>
        </w:r>
      </w:del>
      <w:ins w:id="9287" w:author="Hemmati" w:date="2016-12-16T09:54:00Z">
        <w:r w:rsidR="0030136C">
          <w:rPr>
            <w:rFonts w:cstheme="minorHAnsi"/>
          </w:rPr>
          <w:t>ITIN_INVOICE</w:t>
        </w:r>
      </w:ins>
      <w:r w:rsidR="0086041C" w:rsidRPr="00AB486D">
        <w:rPr>
          <w:rFonts w:cstheme="minorHAnsi"/>
        </w:rPr>
        <w:t xml:space="preserve"> T</w:t>
      </w:r>
      <w:r w:rsidRPr="00AB486D">
        <w:rPr>
          <w:rFonts w:cstheme="minorHAnsi"/>
        </w:rPr>
        <w:t>able</w:t>
      </w:r>
      <w:bookmarkEnd w:id="9285"/>
    </w:p>
    <w:p w:rsidR="00540796" w:rsidRPr="00AB486D" w:rsidRDefault="00540796" w:rsidP="0086041C">
      <w:pPr>
        <w:pStyle w:val="sqlF9"/>
        <w:rPr>
          <w:rFonts w:asciiTheme="minorHAnsi" w:hAnsiTheme="minorHAnsi"/>
        </w:rPr>
      </w:pPr>
    </w:p>
    <w:p w:rsidR="0086041C" w:rsidRPr="002D3F66" w:rsidRDefault="0086041C" w:rsidP="0086041C">
      <w:pPr>
        <w:pStyle w:val="sqlF9"/>
        <w:rPr>
          <w:rFonts w:asciiTheme="minorHAnsi" w:hAnsiTheme="minorHAnsi"/>
          <w:sz w:val="16"/>
          <w:szCs w:val="16"/>
          <w:rPrChange w:id="9288" w:author="Hemmati" w:date="2016-12-16T10:29:00Z">
            <w:rPr>
              <w:rFonts w:asciiTheme="minorHAnsi" w:hAnsiTheme="minorHAnsi"/>
            </w:rPr>
          </w:rPrChange>
        </w:rPr>
      </w:pPr>
      <w:r w:rsidRPr="002D3F66">
        <w:rPr>
          <w:rFonts w:asciiTheme="minorHAnsi" w:hAnsiTheme="minorHAnsi"/>
          <w:sz w:val="16"/>
          <w:szCs w:val="16"/>
          <w:rPrChange w:id="9289" w:author="Hemmati" w:date="2016-12-16T10:29:00Z">
            <w:rPr>
              <w:rFonts w:asciiTheme="minorHAnsi" w:hAnsiTheme="minorHAnsi"/>
            </w:rPr>
          </w:rPrChange>
        </w:rPr>
        <w:t xml:space="preserve">REM ================= </w:t>
      </w:r>
      <w:r w:rsidRPr="002D3F66">
        <w:rPr>
          <w:rFonts w:asciiTheme="minorHAnsi" w:hAnsiTheme="minorHAnsi"/>
          <w:b/>
          <w:sz w:val="16"/>
          <w:szCs w:val="16"/>
          <w:rPrChange w:id="9290" w:author="Hemmati" w:date="2016-12-16T10:29:00Z">
            <w:rPr>
              <w:rFonts w:asciiTheme="minorHAnsi" w:hAnsiTheme="minorHAnsi"/>
              <w:b/>
            </w:rPr>
          </w:rPrChange>
        </w:rPr>
        <w:t>INSERT DATA INTO ITINERARY_INVOICE TABLE</w:t>
      </w:r>
      <w:r w:rsidRPr="002D3F66">
        <w:rPr>
          <w:rFonts w:asciiTheme="minorHAnsi" w:hAnsiTheme="minorHAnsi"/>
          <w:sz w:val="16"/>
          <w:szCs w:val="16"/>
          <w:rPrChange w:id="9291" w:author="Hemmati" w:date="2016-12-16T10:29:00Z">
            <w:rPr>
              <w:rFonts w:asciiTheme="minorHAnsi" w:hAnsiTheme="minorHAnsi"/>
            </w:rPr>
          </w:rPrChange>
        </w:rPr>
        <w:t xml:space="preserve"> ====================</w:t>
      </w:r>
    </w:p>
    <w:p w:rsidR="0086041C" w:rsidRPr="002D3F66" w:rsidRDefault="0086041C" w:rsidP="0086041C">
      <w:pPr>
        <w:pStyle w:val="sqlF9"/>
        <w:rPr>
          <w:rFonts w:asciiTheme="minorHAnsi" w:hAnsiTheme="minorHAnsi"/>
          <w:sz w:val="16"/>
          <w:szCs w:val="16"/>
          <w:rPrChange w:id="9292" w:author="Hemmati" w:date="2016-12-16T10:29:00Z">
            <w:rPr>
              <w:rFonts w:asciiTheme="minorHAnsi" w:hAnsiTheme="minorHAnsi"/>
            </w:rPr>
          </w:rPrChange>
        </w:rPr>
      </w:pPr>
    </w:p>
    <w:p w:rsidR="0086041C" w:rsidRPr="002D3F66" w:rsidRDefault="0086041C" w:rsidP="0086041C">
      <w:pPr>
        <w:pStyle w:val="sqlF9"/>
        <w:rPr>
          <w:rFonts w:asciiTheme="minorHAnsi" w:hAnsiTheme="minorHAnsi"/>
          <w:sz w:val="16"/>
          <w:szCs w:val="16"/>
          <w:rPrChange w:id="9293" w:author="Hemmati" w:date="2016-12-16T10:29:00Z">
            <w:rPr>
              <w:rFonts w:asciiTheme="minorHAnsi" w:hAnsiTheme="minorHAnsi"/>
            </w:rPr>
          </w:rPrChange>
        </w:rPr>
      </w:pPr>
      <w:r w:rsidRPr="002D3F66">
        <w:rPr>
          <w:rFonts w:asciiTheme="minorHAnsi" w:hAnsiTheme="minorHAnsi"/>
          <w:sz w:val="16"/>
          <w:szCs w:val="16"/>
          <w:rPrChange w:id="9294" w:author="Hemmati" w:date="2016-12-16T10:29:00Z">
            <w:rPr>
              <w:rFonts w:asciiTheme="minorHAnsi" w:hAnsiTheme="minorHAnsi"/>
            </w:rPr>
          </w:rPrChange>
        </w:rPr>
        <w:t>INSERT INTO itin_invoice</w:t>
      </w:r>
    </w:p>
    <w:p w:rsidR="0086041C" w:rsidRPr="002D3F66" w:rsidRDefault="0086041C" w:rsidP="0086041C">
      <w:pPr>
        <w:pStyle w:val="sqlF9"/>
        <w:rPr>
          <w:rFonts w:asciiTheme="minorHAnsi" w:hAnsiTheme="minorHAnsi"/>
          <w:sz w:val="16"/>
          <w:szCs w:val="16"/>
          <w:rPrChange w:id="9295" w:author="Hemmati" w:date="2016-12-16T10:29:00Z">
            <w:rPr>
              <w:rFonts w:asciiTheme="minorHAnsi" w:hAnsiTheme="minorHAnsi"/>
            </w:rPr>
          </w:rPrChange>
        </w:rPr>
      </w:pPr>
      <w:r w:rsidRPr="002D3F66">
        <w:rPr>
          <w:rFonts w:asciiTheme="minorHAnsi" w:hAnsiTheme="minorHAnsi"/>
          <w:sz w:val="16"/>
          <w:szCs w:val="16"/>
          <w:rPrChange w:id="9296" w:author="Hemmati" w:date="2016-12-16T10:29:00Z">
            <w:rPr>
              <w:rFonts w:asciiTheme="minorHAnsi" w:hAnsiTheme="minorHAnsi"/>
            </w:rPr>
          </w:rPrChange>
        </w:rPr>
        <w:t xml:space="preserve">             (itin_invc_id,</w:t>
      </w:r>
    </w:p>
    <w:p w:rsidR="0086041C" w:rsidRPr="002D3F66" w:rsidRDefault="0086041C" w:rsidP="0086041C">
      <w:pPr>
        <w:pStyle w:val="sqlF9"/>
        <w:rPr>
          <w:rFonts w:asciiTheme="minorHAnsi" w:hAnsiTheme="minorHAnsi"/>
          <w:sz w:val="16"/>
          <w:szCs w:val="16"/>
          <w:rPrChange w:id="9297" w:author="Hemmati" w:date="2016-12-16T10:29:00Z">
            <w:rPr>
              <w:rFonts w:asciiTheme="minorHAnsi" w:hAnsiTheme="minorHAnsi"/>
            </w:rPr>
          </w:rPrChange>
        </w:rPr>
      </w:pPr>
      <w:r w:rsidRPr="002D3F66">
        <w:rPr>
          <w:rFonts w:asciiTheme="minorHAnsi" w:hAnsiTheme="minorHAnsi"/>
          <w:sz w:val="16"/>
          <w:szCs w:val="16"/>
          <w:rPrChange w:id="9298" w:author="Hemmati" w:date="2016-12-16T10:29:00Z">
            <w:rPr>
              <w:rFonts w:asciiTheme="minorHAnsi" w:hAnsiTheme="minorHAnsi"/>
            </w:rPr>
          </w:rPrChange>
        </w:rPr>
        <w:tab/>
        <w:t xml:space="preserve">     itin</w:t>
      </w:r>
      <w:r w:rsidRPr="002D3F66">
        <w:rPr>
          <w:rFonts w:asciiTheme="minorHAnsi" w:hAnsiTheme="minorHAnsi"/>
          <w:sz w:val="16"/>
          <w:szCs w:val="16"/>
          <w:rPrChange w:id="9299" w:author="Hemmati" w:date="2016-12-16T10:30:00Z">
            <w:rPr>
              <w:rFonts w:asciiTheme="minorHAnsi" w:hAnsiTheme="minorHAnsi"/>
            </w:rPr>
          </w:rPrChange>
        </w:rPr>
        <w:t>_</w:t>
      </w:r>
      <w:r w:rsidRPr="002D3F66">
        <w:rPr>
          <w:rFonts w:asciiTheme="minorHAnsi" w:hAnsiTheme="minorHAnsi"/>
          <w:sz w:val="16"/>
          <w:szCs w:val="16"/>
          <w:rPrChange w:id="9300" w:author="Hemmati" w:date="2016-12-16T10:29:00Z">
            <w:rPr>
              <w:rFonts w:asciiTheme="minorHAnsi" w:hAnsiTheme="minorHAnsi"/>
            </w:rPr>
          </w:rPrChange>
        </w:rPr>
        <w:t>invc_no,</w:t>
      </w:r>
    </w:p>
    <w:p w:rsidR="0086041C" w:rsidRPr="002D3F66" w:rsidRDefault="0086041C" w:rsidP="0086041C">
      <w:pPr>
        <w:pStyle w:val="sqlF9"/>
        <w:rPr>
          <w:rFonts w:asciiTheme="minorHAnsi" w:hAnsiTheme="minorHAnsi"/>
          <w:sz w:val="16"/>
          <w:szCs w:val="16"/>
          <w:rPrChange w:id="9301" w:author="Hemmati" w:date="2016-12-16T10:29:00Z">
            <w:rPr>
              <w:rFonts w:asciiTheme="minorHAnsi" w:hAnsiTheme="minorHAnsi"/>
            </w:rPr>
          </w:rPrChange>
        </w:rPr>
      </w:pPr>
      <w:r w:rsidRPr="002D3F66">
        <w:rPr>
          <w:rFonts w:asciiTheme="minorHAnsi" w:hAnsiTheme="minorHAnsi"/>
          <w:sz w:val="16"/>
          <w:szCs w:val="16"/>
          <w:rPrChange w:id="9302" w:author="Hemmati" w:date="2016-12-16T10:29:00Z">
            <w:rPr>
              <w:rFonts w:asciiTheme="minorHAnsi" w:hAnsiTheme="minorHAnsi"/>
            </w:rPr>
          </w:rPrChange>
        </w:rPr>
        <w:tab/>
        <w:t xml:space="preserve">     itin_invc_date,</w:t>
      </w:r>
    </w:p>
    <w:p w:rsidR="0086041C" w:rsidRPr="002D3F66" w:rsidRDefault="0086041C" w:rsidP="0086041C">
      <w:pPr>
        <w:pStyle w:val="sqlF9"/>
        <w:rPr>
          <w:rFonts w:asciiTheme="minorHAnsi" w:hAnsiTheme="minorHAnsi"/>
          <w:sz w:val="16"/>
          <w:szCs w:val="16"/>
          <w:rPrChange w:id="9303" w:author="Hemmati" w:date="2016-12-16T10:29:00Z">
            <w:rPr>
              <w:rFonts w:asciiTheme="minorHAnsi" w:hAnsiTheme="minorHAnsi"/>
            </w:rPr>
          </w:rPrChange>
        </w:rPr>
      </w:pPr>
      <w:r w:rsidRPr="002D3F66">
        <w:rPr>
          <w:rFonts w:asciiTheme="minorHAnsi" w:hAnsiTheme="minorHAnsi"/>
          <w:sz w:val="16"/>
          <w:szCs w:val="16"/>
          <w:rPrChange w:id="9304" w:author="Hemmati" w:date="2016-12-16T10:29:00Z">
            <w:rPr>
              <w:rFonts w:asciiTheme="minorHAnsi" w:hAnsiTheme="minorHAnsi"/>
            </w:rPr>
          </w:rPrChange>
        </w:rPr>
        <w:tab/>
        <w:t xml:space="preserve">     no_of_traveller,</w:t>
      </w:r>
    </w:p>
    <w:p w:rsidR="0086041C" w:rsidRPr="002D3F66" w:rsidRDefault="0086041C" w:rsidP="0086041C">
      <w:pPr>
        <w:pStyle w:val="sqlF9"/>
        <w:rPr>
          <w:rFonts w:asciiTheme="minorHAnsi" w:hAnsiTheme="minorHAnsi"/>
          <w:sz w:val="16"/>
          <w:szCs w:val="16"/>
          <w:rPrChange w:id="9305" w:author="Hemmati" w:date="2016-12-16T10:29:00Z">
            <w:rPr>
              <w:rFonts w:asciiTheme="minorHAnsi" w:hAnsiTheme="minorHAnsi"/>
            </w:rPr>
          </w:rPrChange>
        </w:rPr>
      </w:pPr>
      <w:r w:rsidRPr="002D3F66">
        <w:rPr>
          <w:rFonts w:asciiTheme="minorHAnsi" w:hAnsiTheme="minorHAnsi"/>
          <w:sz w:val="16"/>
          <w:szCs w:val="16"/>
          <w:rPrChange w:id="9306" w:author="Hemmati" w:date="2016-12-16T10:29:00Z">
            <w:rPr>
              <w:rFonts w:asciiTheme="minorHAnsi" w:hAnsiTheme="minorHAnsi"/>
            </w:rPr>
          </w:rPrChange>
        </w:rPr>
        <w:tab/>
        <w:t xml:space="preserve">     billed_amount,</w:t>
      </w:r>
    </w:p>
    <w:p w:rsidR="0086041C" w:rsidRPr="002D3F66" w:rsidRDefault="0086041C" w:rsidP="0086041C">
      <w:pPr>
        <w:pStyle w:val="sqlF9"/>
        <w:rPr>
          <w:rFonts w:asciiTheme="minorHAnsi" w:hAnsiTheme="minorHAnsi"/>
          <w:sz w:val="16"/>
          <w:szCs w:val="16"/>
          <w:rPrChange w:id="9307" w:author="Hemmati" w:date="2016-12-16T10:29:00Z">
            <w:rPr>
              <w:rFonts w:asciiTheme="minorHAnsi" w:hAnsiTheme="minorHAnsi"/>
            </w:rPr>
          </w:rPrChange>
        </w:rPr>
      </w:pPr>
      <w:r w:rsidRPr="002D3F66">
        <w:rPr>
          <w:rFonts w:asciiTheme="minorHAnsi" w:hAnsiTheme="minorHAnsi"/>
          <w:sz w:val="16"/>
          <w:szCs w:val="16"/>
          <w:rPrChange w:id="9308" w:author="Hemmati" w:date="2016-12-16T10:29:00Z">
            <w:rPr>
              <w:rFonts w:asciiTheme="minorHAnsi" w:hAnsiTheme="minorHAnsi"/>
            </w:rPr>
          </w:rPrChange>
        </w:rPr>
        <w:tab/>
        <w:t xml:space="preserve">     pay_type)</w:t>
      </w:r>
    </w:p>
    <w:p w:rsidR="0086041C" w:rsidRPr="002D3F66" w:rsidRDefault="0086041C" w:rsidP="0086041C">
      <w:pPr>
        <w:pStyle w:val="sqlF9"/>
        <w:rPr>
          <w:rFonts w:asciiTheme="minorHAnsi" w:hAnsiTheme="minorHAnsi"/>
          <w:sz w:val="16"/>
          <w:szCs w:val="16"/>
          <w:rPrChange w:id="9309" w:author="Hemmati" w:date="2016-12-16T10:29:00Z">
            <w:rPr>
              <w:rFonts w:asciiTheme="minorHAnsi" w:hAnsiTheme="minorHAnsi"/>
            </w:rPr>
          </w:rPrChange>
        </w:rPr>
      </w:pPr>
      <w:r w:rsidRPr="002D3F66">
        <w:rPr>
          <w:rFonts w:asciiTheme="minorHAnsi" w:hAnsiTheme="minorHAnsi"/>
          <w:sz w:val="16"/>
          <w:szCs w:val="16"/>
          <w:rPrChange w:id="9310" w:author="Hemmati" w:date="2016-12-16T10:29:00Z">
            <w:rPr>
              <w:rFonts w:asciiTheme="minorHAnsi" w:hAnsiTheme="minorHAnsi"/>
            </w:rPr>
          </w:rPrChange>
        </w:rPr>
        <w:t>SELECT</w:t>
      </w:r>
    </w:p>
    <w:p w:rsidR="0086041C" w:rsidRPr="002D3F66" w:rsidRDefault="0086041C" w:rsidP="0086041C">
      <w:pPr>
        <w:pStyle w:val="sqlF9"/>
        <w:rPr>
          <w:rFonts w:asciiTheme="minorHAnsi" w:hAnsiTheme="minorHAnsi"/>
          <w:sz w:val="16"/>
          <w:szCs w:val="16"/>
          <w:rPrChange w:id="9311" w:author="Hemmati" w:date="2016-12-16T10:29:00Z">
            <w:rPr>
              <w:rFonts w:asciiTheme="minorHAnsi" w:hAnsiTheme="minorHAnsi"/>
            </w:rPr>
          </w:rPrChange>
        </w:rPr>
      </w:pPr>
      <w:r w:rsidRPr="002D3F66">
        <w:rPr>
          <w:rFonts w:asciiTheme="minorHAnsi" w:hAnsiTheme="minorHAnsi"/>
          <w:sz w:val="16"/>
          <w:szCs w:val="16"/>
          <w:rPrChange w:id="9312" w:author="Hemmati" w:date="2016-12-16T10:29:00Z">
            <w:rPr>
              <w:rFonts w:asciiTheme="minorHAnsi" w:hAnsiTheme="minorHAnsi"/>
            </w:rPr>
          </w:rPrChange>
        </w:rPr>
        <w:t xml:space="preserve">             itinerary_id,</w:t>
      </w:r>
    </w:p>
    <w:p w:rsidR="0086041C" w:rsidRPr="002D3F66" w:rsidRDefault="0086041C" w:rsidP="0086041C">
      <w:pPr>
        <w:pStyle w:val="sqlF9"/>
        <w:rPr>
          <w:rFonts w:asciiTheme="minorHAnsi" w:hAnsiTheme="minorHAnsi"/>
          <w:sz w:val="16"/>
          <w:szCs w:val="16"/>
          <w:rPrChange w:id="9313" w:author="Hemmati" w:date="2016-12-16T10:29:00Z">
            <w:rPr>
              <w:rFonts w:asciiTheme="minorHAnsi" w:hAnsiTheme="minorHAnsi"/>
            </w:rPr>
          </w:rPrChange>
        </w:rPr>
      </w:pPr>
      <w:r w:rsidRPr="002D3F66">
        <w:rPr>
          <w:rFonts w:asciiTheme="minorHAnsi" w:hAnsiTheme="minorHAnsi"/>
          <w:sz w:val="16"/>
          <w:szCs w:val="16"/>
          <w:rPrChange w:id="9314" w:author="Hemmati" w:date="2016-12-16T10:29:00Z">
            <w:rPr>
              <w:rFonts w:asciiTheme="minorHAnsi" w:hAnsiTheme="minorHAnsi"/>
            </w:rPr>
          </w:rPrChange>
        </w:rPr>
        <w:tab/>
        <w:t xml:space="preserve">     itinerary_num,</w:t>
      </w:r>
    </w:p>
    <w:p w:rsidR="0086041C" w:rsidRPr="002D3F66" w:rsidRDefault="0086041C" w:rsidP="0086041C">
      <w:pPr>
        <w:pStyle w:val="sqlF9"/>
        <w:rPr>
          <w:rFonts w:asciiTheme="minorHAnsi" w:hAnsiTheme="minorHAnsi"/>
          <w:sz w:val="16"/>
          <w:szCs w:val="16"/>
          <w:rPrChange w:id="9315" w:author="Hemmati" w:date="2016-12-16T10:29:00Z">
            <w:rPr>
              <w:rFonts w:asciiTheme="minorHAnsi" w:hAnsiTheme="minorHAnsi"/>
            </w:rPr>
          </w:rPrChange>
        </w:rPr>
      </w:pPr>
      <w:r w:rsidRPr="002D3F66">
        <w:rPr>
          <w:rFonts w:asciiTheme="minorHAnsi" w:hAnsiTheme="minorHAnsi"/>
          <w:sz w:val="16"/>
          <w:szCs w:val="16"/>
          <w:rPrChange w:id="9316" w:author="Hemmati" w:date="2016-12-16T10:29:00Z">
            <w:rPr>
              <w:rFonts w:asciiTheme="minorHAnsi" w:hAnsiTheme="minorHAnsi"/>
            </w:rPr>
          </w:rPrChange>
        </w:rPr>
        <w:tab/>
        <w:t xml:space="preserve">     billing_date,</w:t>
      </w:r>
    </w:p>
    <w:p w:rsidR="0086041C" w:rsidRPr="002D3F66" w:rsidRDefault="0086041C" w:rsidP="0086041C">
      <w:pPr>
        <w:pStyle w:val="sqlF9"/>
        <w:rPr>
          <w:rFonts w:asciiTheme="minorHAnsi" w:hAnsiTheme="minorHAnsi"/>
          <w:sz w:val="16"/>
          <w:szCs w:val="16"/>
          <w:rPrChange w:id="9317" w:author="Hemmati" w:date="2016-12-16T10:29:00Z">
            <w:rPr>
              <w:rFonts w:asciiTheme="minorHAnsi" w:hAnsiTheme="minorHAnsi"/>
            </w:rPr>
          </w:rPrChange>
        </w:rPr>
      </w:pPr>
      <w:r w:rsidRPr="002D3F66">
        <w:rPr>
          <w:rFonts w:asciiTheme="minorHAnsi" w:hAnsiTheme="minorHAnsi"/>
          <w:sz w:val="16"/>
          <w:szCs w:val="16"/>
          <w:rPrChange w:id="9318" w:author="Hemmati" w:date="2016-12-16T10:29:00Z">
            <w:rPr>
              <w:rFonts w:asciiTheme="minorHAnsi" w:hAnsiTheme="minorHAnsi"/>
            </w:rPr>
          </w:rPrChange>
        </w:rPr>
        <w:tab/>
        <w:t xml:space="preserve">     num_of_travelers,</w:t>
      </w:r>
    </w:p>
    <w:p w:rsidR="0086041C" w:rsidRPr="002D3F66" w:rsidRDefault="0086041C" w:rsidP="0086041C">
      <w:pPr>
        <w:pStyle w:val="sqlF9"/>
        <w:rPr>
          <w:rFonts w:asciiTheme="minorHAnsi" w:hAnsiTheme="minorHAnsi"/>
          <w:sz w:val="16"/>
          <w:szCs w:val="16"/>
          <w:rPrChange w:id="9319" w:author="Hemmati" w:date="2016-12-16T10:29:00Z">
            <w:rPr>
              <w:rFonts w:asciiTheme="minorHAnsi" w:hAnsiTheme="minorHAnsi"/>
            </w:rPr>
          </w:rPrChange>
        </w:rPr>
      </w:pPr>
      <w:r w:rsidRPr="002D3F66">
        <w:rPr>
          <w:rFonts w:asciiTheme="minorHAnsi" w:hAnsiTheme="minorHAnsi"/>
          <w:sz w:val="16"/>
          <w:szCs w:val="16"/>
          <w:rPrChange w:id="9320" w:author="Hemmati" w:date="2016-12-16T10:29:00Z">
            <w:rPr>
              <w:rFonts w:asciiTheme="minorHAnsi" w:hAnsiTheme="minorHAnsi"/>
            </w:rPr>
          </w:rPrChange>
        </w:rPr>
        <w:tab/>
        <w:t xml:space="preserve">     billed_amt,</w:t>
      </w:r>
    </w:p>
    <w:p w:rsidR="0086041C" w:rsidRPr="002D3F66" w:rsidRDefault="0086041C" w:rsidP="0086041C">
      <w:pPr>
        <w:pStyle w:val="sqlF9"/>
        <w:rPr>
          <w:rFonts w:asciiTheme="minorHAnsi" w:hAnsiTheme="minorHAnsi"/>
          <w:sz w:val="16"/>
          <w:szCs w:val="16"/>
          <w:rPrChange w:id="9321" w:author="Hemmati" w:date="2016-12-16T10:29:00Z">
            <w:rPr>
              <w:rFonts w:asciiTheme="minorHAnsi" w:hAnsiTheme="minorHAnsi"/>
            </w:rPr>
          </w:rPrChange>
        </w:rPr>
      </w:pPr>
      <w:r w:rsidRPr="002D3F66">
        <w:rPr>
          <w:rFonts w:asciiTheme="minorHAnsi" w:hAnsiTheme="minorHAnsi"/>
          <w:sz w:val="16"/>
          <w:szCs w:val="16"/>
          <w:rPrChange w:id="9322" w:author="Hemmati" w:date="2016-12-16T10:29:00Z">
            <w:rPr>
              <w:rFonts w:asciiTheme="minorHAnsi" w:hAnsiTheme="minorHAnsi"/>
            </w:rPr>
          </w:rPrChange>
        </w:rPr>
        <w:tab/>
        <w:t xml:space="preserve">     bill_description</w:t>
      </w:r>
    </w:p>
    <w:p w:rsidR="0086041C" w:rsidRPr="002D3F66" w:rsidRDefault="0086041C" w:rsidP="0086041C">
      <w:pPr>
        <w:pStyle w:val="sqlF9"/>
        <w:rPr>
          <w:rFonts w:asciiTheme="minorHAnsi" w:hAnsiTheme="minorHAnsi"/>
          <w:sz w:val="16"/>
          <w:szCs w:val="16"/>
          <w:rPrChange w:id="9323" w:author="Hemmati" w:date="2016-12-16T10:29:00Z">
            <w:rPr>
              <w:rFonts w:asciiTheme="minorHAnsi" w:hAnsiTheme="minorHAnsi"/>
            </w:rPr>
          </w:rPrChange>
        </w:rPr>
      </w:pPr>
      <w:r w:rsidRPr="002D3F66">
        <w:rPr>
          <w:rFonts w:asciiTheme="minorHAnsi" w:hAnsiTheme="minorHAnsi"/>
          <w:sz w:val="16"/>
          <w:szCs w:val="16"/>
          <w:rPrChange w:id="9324" w:author="Hemmati" w:date="2016-12-16T10:29:00Z">
            <w:rPr>
              <w:rFonts w:asciiTheme="minorHAnsi" w:hAnsiTheme="minorHAnsi"/>
            </w:rPr>
          </w:rPrChange>
        </w:rPr>
        <w:t>FROM sale_data;</w:t>
      </w:r>
    </w:p>
    <w:p w:rsidR="0086041C" w:rsidRPr="002D3F66" w:rsidDel="0030136C" w:rsidRDefault="0086041C" w:rsidP="0086041C">
      <w:pPr>
        <w:pStyle w:val="sqlF9"/>
        <w:rPr>
          <w:del w:id="9325" w:author="Hemmati" w:date="2016-12-16T09:54:00Z"/>
          <w:rFonts w:asciiTheme="minorHAnsi" w:hAnsiTheme="minorHAnsi"/>
          <w:sz w:val="16"/>
          <w:szCs w:val="16"/>
          <w:rPrChange w:id="9326" w:author="Hemmati" w:date="2016-12-16T10:29:00Z">
            <w:rPr>
              <w:del w:id="9327" w:author="Hemmati" w:date="2016-12-16T09:54:00Z"/>
              <w:rFonts w:asciiTheme="minorHAnsi" w:hAnsiTheme="minorHAnsi"/>
            </w:rPr>
          </w:rPrChange>
        </w:rPr>
      </w:pPr>
    </w:p>
    <w:p w:rsidR="0086041C" w:rsidRPr="002D3F66" w:rsidDel="0030136C" w:rsidRDefault="0086041C" w:rsidP="0086041C">
      <w:pPr>
        <w:pStyle w:val="sqlF9"/>
        <w:rPr>
          <w:del w:id="9328" w:author="Hemmati" w:date="2016-12-16T09:54:00Z"/>
          <w:rFonts w:asciiTheme="minorHAnsi" w:hAnsiTheme="minorHAnsi"/>
          <w:sz w:val="16"/>
          <w:szCs w:val="16"/>
          <w:rPrChange w:id="9329" w:author="Hemmati" w:date="2016-12-16T10:29:00Z">
            <w:rPr>
              <w:del w:id="9330" w:author="Hemmati" w:date="2016-12-16T09:54:00Z"/>
              <w:rFonts w:asciiTheme="minorHAnsi" w:hAnsiTheme="minorHAnsi"/>
            </w:rPr>
          </w:rPrChange>
        </w:rPr>
      </w:pPr>
    </w:p>
    <w:p w:rsidR="0086041C" w:rsidRPr="002D3F66" w:rsidDel="0030136C" w:rsidRDefault="0086041C" w:rsidP="0086041C">
      <w:pPr>
        <w:pStyle w:val="sqlF9"/>
        <w:rPr>
          <w:del w:id="9331" w:author="Hemmati" w:date="2016-12-16T09:54:00Z"/>
          <w:rFonts w:asciiTheme="minorHAnsi" w:hAnsiTheme="minorHAnsi"/>
          <w:sz w:val="16"/>
          <w:szCs w:val="16"/>
          <w:rPrChange w:id="9332" w:author="Hemmati" w:date="2016-12-16T10:29:00Z">
            <w:rPr>
              <w:del w:id="9333" w:author="Hemmati" w:date="2016-12-16T09:54:00Z"/>
              <w:rFonts w:asciiTheme="minorHAnsi" w:hAnsiTheme="minorHAnsi"/>
            </w:rPr>
          </w:rPrChange>
        </w:rPr>
      </w:pPr>
    </w:p>
    <w:p w:rsidR="0086041C" w:rsidRPr="002D3F66" w:rsidDel="0030136C" w:rsidRDefault="0086041C" w:rsidP="0086041C">
      <w:pPr>
        <w:pStyle w:val="sqlF9"/>
        <w:rPr>
          <w:del w:id="9334" w:author="Hemmati" w:date="2016-12-16T09:54:00Z"/>
          <w:rFonts w:asciiTheme="minorHAnsi" w:hAnsiTheme="minorHAnsi"/>
          <w:sz w:val="16"/>
          <w:szCs w:val="16"/>
          <w:rPrChange w:id="9335" w:author="Hemmati" w:date="2016-12-16T10:29:00Z">
            <w:rPr>
              <w:del w:id="9336" w:author="Hemmati" w:date="2016-12-16T09:54:00Z"/>
              <w:rFonts w:asciiTheme="minorHAnsi" w:hAnsiTheme="minorHAnsi"/>
            </w:rPr>
          </w:rPrChange>
        </w:rPr>
      </w:pPr>
    </w:p>
    <w:p w:rsidR="0086041C" w:rsidRPr="002D3F66" w:rsidDel="0030136C" w:rsidRDefault="0086041C" w:rsidP="0086041C">
      <w:pPr>
        <w:pStyle w:val="sqlF9"/>
        <w:rPr>
          <w:del w:id="9337" w:author="Hemmati" w:date="2016-12-16T09:54:00Z"/>
          <w:rFonts w:asciiTheme="minorHAnsi" w:hAnsiTheme="minorHAnsi"/>
          <w:sz w:val="16"/>
          <w:szCs w:val="16"/>
          <w:rPrChange w:id="9338" w:author="Hemmati" w:date="2016-12-16T10:29:00Z">
            <w:rPr>
              <w:del w:id="9339" w:author="Hemmati" w:date="2016-12-16T09:54:00Z"/>
              <w:rFonts w:asciiTheme="minorHAnsi" w:hAnsiTheme="minorHAnsi"/>
            </w:rPr>
          </w:rPrChange>
        </w:rPr>
      </w:pPr>
    </w:p>
    <w:p w:rsidR="0086041C" w:rsidRPr="002D3F66" w:rsidRDefault="0086041C" w:rsidP="0086041C">
      <w:pPr>
        <w:pStyle w:val="sqlF9"/>
        <w:rPr>
          <w:rFonts w:asciiTheme="minorHAnsi" w:hAnsiTheme="minorHAnsi"/>
          <w:sz w:val="16"/>
          <w:szCs w:val="16"/>
          <w:rPrChange w:id="9340" w:author="Hemmati" w:date="2016-12-16T10:29:00Z">
            <w:rPr>
              <w:rFonts w:asciiTheme="minorHAnsi" w:hAnsiTheme="minorHAnsi"/>
            </w:rPr>
          </w:rPrChange>
        </w:rPr>
      </w:pPr>
    </w:p>
    <w:p w:rsidR="0086041C" w:rsidRPr="002D3F66" w:rsidRDefault="0086041C" w:rsidP="0086041C">
      <w:pPr>
        <w:pStyle w:val="sqlF9"/>
        <w:rPr>
          <w:rFonts w:asciiTheme="minorHAnsi" w:hAnsiTheme="minorHAnsi"/>
          <w:sz w:val="16"/>
          <w:szCs w:val="16"/>
          <w:rPrChange w:id="9341" w:author="Hemmati" w:date="2016-12-16T10:29:00Z">
            <w:rPr>
              <w:rFonts w:asciiTheme="minorHAnsi" w:hAnsiTheme="minorHAnsi"/>
            </w:rPr>
          </w:rPrChange>
        </w:rPr>
      </w:pPr>
      <w:r w:rsidRPr="002D3F66">
        <w:rPr>
          <w:rFonts w:asciiTheme="minorHAnsi" w:hAnsiTheme="minorHAnsi"/>
          <w:sz w:val="16"/>
          <w:szCs w:val="16"/>
          <w:rPrChange w:id="9342" w:author="Hemmati" w:date="2016-12-16T10:29:00Z">
            <w:rPr>
              <w:rFonts w:asciiTheme="minorHAnsi" w:hAnsiTheme="minorHAnsi"/>
            </w:rPr>
          </w:rPrChange>
        </w:rPr>
        <w:t>SQL&gt; select * from itin_invoice  where rownum &lt;=10;</w:t>
      </w:r>
    </w:p>
    <w:p w:rsidR="0086041C" w:rsidRPr="002D3F66" w:rsidRDefault="0086041C" w:rsidP="0086041C">
      <w:pPr>
        <w:pStyle w:val="sqlF9"/>
        <w:rPr>
          <w:rFonts w:asciiTheme="minorHAnsi" w:hAnsiTheme="minorHAnsi"/>
          <w:sz w:val="16"/>
          <w:szCs w:val="16"/>
          <w:rPrChange w:id="9343" w:author="Hemmati" w:date="2016-12-16T10:29:00Z">
            <w:rPr>
              <w:rFonts w:asciiTheme="minorHAnsi" w:hAnsiTheme="minorHAnsi"/>
            </w:rPr>
          </w:rPrChange>
        </w:rPr>
      </w:pPr>
    </w:p>
    <w:p w:rsidR="0086041C" w:rsidRPr="002D3F66" w:rsidRDefault="0086041C" w:rsidP="0086041C">
      <w:pPr>
        <w:pStyle w:val="sqlF9"/>
        <w:rPr>
          <w:rFonts w:asciiTheme="minorHAnsi" w:hAnsiTheme="minorHAnsi"/>
          <w:sz w:val="16"/>
          <w:szCs w:val="16"/>
          <w:rPrChange w:id="9344" w:author="Hemmati" w:date="2016-12-16T10:29:00Z">
            <w:rPr>
              <w:rFonts w:asciiTheme="minorHAnsi" w:hAnsiTheme="minorHAnsi"/>
            </w:rPr>
          </w:rPrChange>
        </w:rPr>
      </w:pPr>
      <w:r w:rsidRPr="002D3F66">
        <w:rPr>
          <w:rFonts w:asciiTheme="minorHAnsi" w:hAnsiTheme="minorHAnsi"/>
          <w:sz w:val="16"/>
          <w:szCs w:val="16"/>
          <w:rPrChange w:id="9345" w:author="Hemmati" w:date="2016-12-16T10:29:00Z">
            <w:rPr>
              <w:rFonts w:asciiTheme="minorHAnsi" w:hAnsiTheme="minorHAnsi"/>
            </w:rPr>
          </w:rPrChange>
        </w:rPr>
        <w:t>ITIN_INVC_ID ITIN_INVC_NO ITIN_INVC NO_OF_TRAVELLER BILLED_AMOUNT PAY_TYPE</w:t>
      </w:r>
    </w:p>
    <w:p w:rsidR="0086041C" w:rsidRPr="002D3F66" w:rsidRDefault="0086041C" w:rsidP="0086041C">
      <w:pPr>
        <w:pStyle w:val="sqlF9"/>
        <w:rPr>
          <w:rFonts w:asciiTheme="minorHAnsi" w:hAnsiTheme="minorHAnsi"/>
          <w:sz w:val="16"/>
          <w:szCs w:val="16"/>
          <w:rPrChange w:id="9346" w:author="Hemmati" w:date="2016-12-16T10:29:00Z">
            <w:rPr>
              <w:rFonts w:asciiTheme="minorHAnsi" w:hAnsiTheme="minorHAnsi"/>
            </w:rPr>
          </w:rPrChange>
        </w:rPr>
      </w:pPr>
      <w:r w:rsidRPr="002D3F66">
        <w:rPr>
          <w:rFonts w:asciiTheme="minorHAnsi" w:hAnsiTheme="minorHAnsi"/>
          <w:sz w:val="16"/>
          <w:szCs w:val="16"/>
          <w:rPrChange w:id="9347" w:author="Hemmati" w:date="2016-12-16T10:29:00Z">
            <w:rPr>
              <w:rFonts w:asciiTheme="minorHAnsi" w:hAnsiTheme="minorHAnsi"/>
            </w:rPr>
          </w:rPrChange>
        </w:rPr>
        <w:t>------------ ------------ --------- --------------- ------------- ---------------</w:t>
      </w:r>
    </w:p>
    <w:p w:rsidR="0086041C" w:rsidRPr="002D3F66" w:rsidRDefault="0086041C" w:rsidP="0086041C">
      <w:pPr>
        <w:pStyle w:val="sqlF9"/>
        <w:rPr>
          <w:rFonts w:asciiTheme="minorHAnsi" w:hAnsiTheme="minorHAnsi"/>
          <w:sz w:val="16"/>
          <w:szCs w:val="16"/>
          <w:rPrChange w:id="9348" w:author="Hemmati" w:date="2016-12-16T10:29:00Z">
            <w:rPr>
              <w:rFonts w:asciiTheme="minorHAnsi" w:hAnsiTheme="minorHAnsi"/>
            </w:rPr>
          </w:rPrChange>
        </w:rPr>
      </w:pPr>
      <w:r w:rsidRPr="002D3F66">
        <w:rPr>
          <w:rFonts w:asciiTheme="minorHAnsi" w:hAnsiTheme="minorHAnsi"/>
          <w:sz w:val="16"/>
          <w:szCs w:val="16"/>
          <w:rPrChange w:id="9349" w:author="Hemmati" w:date="2016-12-16T10:29:00Z">
            <w:rPr>
              <w:rFonts w:asciiTheme="minorHAnsi" w:hAnsiTheme="minorHAnsi"/>
            </w:rPr>
          </w:rPrChange>
        </w:rPr>
        <w:t xml:space="preserve">           1         1000 25-FEB-08               2         677.2 DEPOSIT</w:t>
      </w:r>
    </w:p>
    <w:p w:rsidR="0086041C" w:rsidRPr="002D3F66" w:rsidRDefault="0086041C" w:rsidP="0086041C">
      <w:pPr>
        <w:pStyle w:val="sqlF9"/>
        <w:rPr>
          <w:rFonts w:asciiTheme="minorHAnsi" w:hAnsiTheme="minorHAnsi"/>
          <w:sz w:val="16"/>
          <w:szCs w:val="16"/>
          <w:rPrChange w:id="9350" w:author="Hemmati" w:date="2016-12-16T10:29:00Z">
            <w:rPr>
              <w:rFonts w:asciiTheme="minorHAnsi" w:hAnsiTheme="minorHAnsi"/>
            </w:rPr>
          </w:rPrChange>
        </w:rPr>
      </w:pPr>
      <w:r w:rsidRPr="002D3F66">
        <w:rPr>
          <w:rFonts w:asciiTheme="minorHAnsi" w:hAnsiTheme="minorHAnsi"/>
          <w:sz w:val="16"/>
          <w:szCs w:val="16"/>
          <w:rPrChange w:id="9351" w:author="Hemmati" w:date="2016-12-16T10:29:00Z">
            <w:rPr>
              <w:rFonts w:asciiTheme="minorHAnsi" w:hAnsiTheme="minorHAnsi"/>
            </w:rPr>
          </w:rPrChange>
        </w:rPr>
        <w:t xml:space="preserve">           2         1000 25-FEB-08               2        5644.8 FINAL PAYMENT</w:t>
      </w:r>
    </w:p>
    <w:p w:rsidR="0086041C" w:rsidRPr="002D3F66" w:rsidRDefault="0086041C" w:rsidP="0086041C">
      <w:pPr>
        <w:pStyle w:val="sqlF9"/>
        <w:rPr>
          <w:rFonts w:asciiTheme="minorHAnsi" w:hAnsiTheme="minorHAnsi"/>
          <w:sz w:val="16"/>
          <w:szCs w:val="16"/>
          <w:rPrChange w:id="9352" w:author="Hemmati" w:date="2016-12-16T10:29:00Z">
            <w:rPr>
              <w:rFonts w:asciiTheme="minorHAnsi" w:hAnsiTheme="minorHAnsi"/>
            </w:rPr>
          </w:rPrChange>
        </w:rPr>
      </w:pPr>
      <w:r w:rsidRPr="002D3F66">
        <w:rPr>
          <w:rFonts w:asciiTheme="minorHAnsi" w:hAnsiTheme="minorHAnsi"/>
          <w:sz w:val="16"/>
          <w:szCs w:val="16"/>
          <w:rPrChange w:id="9353" w:author="Hemmati" w:date="2016-12-16T10:29:00Z">
            <w:rPr>
              <w:rFonts w:asciiTheme="minorHAnsi" w:hAnsiTheme="minorHAnsi"/>
            </w:rPr>
          </w:rPrChange>
        </w:rPr>
        <w:t xml:space="preserve">           3          136 15-JAN-09               2             0</w:t>
      </w:r>
    </w:p>
    <w:p w:rsidR="0086041C" w:rsidRPr="002D3F66" w:rsidRDefault="0086041C" w:rsidP="0086041C">
      <w:pPr>
        <w:pStyle w:val="sqlF9"/>
        <w:rPr>
          <w:rFonts w:asciiTheme="minorHAnsi" w:hAnsiTheme="minorHAnsi"/>
          <w:sz w:val="16"/>
          <w:szCs w:val="16"/>
          <w:rPrChange w:id="9354" w:author="Hemmati" w:date="2016-12-16T10:29:00Z">
            <w:rPr>
              <w:rFonts w:asciiTheme="minorHAnsi" w:hAnsiTheme="minorHAnsi"/>
            </w:rPr>
          </w:rPrChange>
        </w:rPr>
      </w:pPr>
      <w:r w:rsidRPr="002D3F66">
        <w:rPr>
          <w:rFonts w:asciiTheme="minorHAnsi" w:hAnsiTheme="minorHAnsi"/>
          <w:sz w:val="16"/>
          <w:szCs w:val="16"/>
          <w:rPrChange w:id="9355" w:author="Hemmati" w:date="2016-12-16T10:29:00Z">
            <w:rPr>
              <w:rFonts w:asciiTheme="minorHAnsi" w:hAnsiTheme="minorHAnsi"/>
            </w:rPr>
          </w:rPrChange>
        </w:rPr>
        <w:t xml:space="preserve">           4          136 15-JAN-09               2             0</w:t>
      </w:r>
    </w:p>
    <w:p w:rsidR="0086041C" w:rsidRPr="002D3F66" w:rsidRDefault="0086041C" w:rsidP="0086041C">
      <w:pPr>
        <w:pStyle w:val="sqlF9"/>
        <w:rPr>
          <w:rFonts w:asciiTheme="minorHAnsi" w:hAnsiTheme="minorHAnsi"/>
          <w:sz w:val="16"/>
          <w:szCs w:val="16"/>
          <w:rPrChange w:id="9356" w:author="Hemmati" w:date="2016-12-16T10:29:00Z">
            <w:rPr>
              <w:rFonts w:asciiTheme="minorHAnsi" w:hAnsiTheme="minorHAnsi"/>
            </w:rPr>
          </w:rPrChange>
        </w:rPr>
      </w:pPr>
      <w:r w:rsidRPr="002D3F66">
        <w:rPr>
          <w:rFonts w:asciiTheme="minorHAnsi" w:hAnsiTheme="minorHAnsi"/>
          <w:sz w:val="16"/>
          <w:szCs w:val="16"/>
          <w:rPrChange w:id="9357" w:author="Hemmati" w:date="2016-12-16T10:29:00Z">
            <w:rPr>
              <w:rFonts w:asciiTheme="minorHAnsi" w:hAnsiTheme="minorHAnsi"/>
            </w:rPr>
          </w:rPrChange>
        </w:rPr>
        <w:t xml:space="preserve">           5          136 15-JAN-09               2        133.75 FULL PAYMENT</w:t>
      </w:r>
    </w:p>
    <w:p w:rsidR="0086041C" w:rsidRPr="002D3F66" w:rsidRDefault="0086041C" w:rsidP="0086041C">
      <w:pPr>
        <w:pStyle w:val="sqlF9"/>
        <w:rPr>
          <w:rFonts w:asciiTheme="minorHAnsi" w:hAnsiTheme="minorHAnsi"/>
          <w:sz w:val="16"/>
          <w:szCs w:val="16"/>
          <w:rPrChange w:id="9358" w:author="Hemmati" w:date="2016-12-16T10:29:00Z">
            <w:rPr>
              <w:rFonts w:asciiTheme="minorHAnsi" w:hAnsiTheme="minorHAnsi"/>
            </w:rPr>
          </w:rPrChange>
        </w:rPr>
      </w:pPr>
      <w:r w:rsidRPr="002D3F66">
        <w:rPr>
          <w:rFonts w:asciiTheme="minorHAnsi" w:hAnsiTheme="minorHAnsi"/>
          <w:sz w:val="16"/>
          <w:szCs w:val="16"/>
          <w:rPrChange w:id="9359" w:author="Hemmati" w:date="2016-12-16T10:29:00Z">
            <w:rPr>
              <w:rFonts w:asciiTheme="minorHAnsi" w:hAnsiTheme="minorHAnsi"/>
            </w:rPr>
          </w:rPrChange>
        </w:rPr>
        <w:t xml:space="preserve">           6          224 01-APR-09               2          1895 FULL PAYMENT</w:t>
      </w:r>
    </w:p>
    <w:p w:rsidR="0086041C" w:rsidRPr="002D3F66" w:rsidRDefault="0086041C" w:rsidP="0086041C">
      <w:pPr>
        <w:pStyle w:val="sqlF9"/>
        <w:rPr>
          <w:rFonts w:asciiTheme="minorHAnsi" w:hAnsiTheme="minorHAnsi"/>
          <w:sz w:val="16"/>
          <w:szCs w:val="16"/>
          <w:rPrChange w:id="9360" w:author="Hemmati" w:date="2016-12-16T10:29:00Z">
            <w:rPr>
              <w:rFonts w:asciiTheme="minorHAnsi" w:hAnsiTheme="minorHAnsi"/>
            </w:rPr>
          </w:rPrChange>
        </w:rPr>
      </w:pPr>
      <w:r w:rsidRPr="002D3F66">
        <w:rPr>
          <w:rFonts w:asciiTheme="minorHAnsi" w:hAnsiTheme="minorHAnsi"/>
          <w:sz w:val="16"/>
          <w:szCs w:val="16"/>
          <w:rPrChange w:id="9361" w:author="Hemmati" w:date="2016-12-16T10:29:00Z">
            <w:rPr>
              <w:rFonts w:asciiTheme="minorHAnsi" w:hAnsiTheme="minorHAnsi"/>
            </w:rPr>
          </w:rPrChange>
        </w:rPr>
        <w:t xml:space="preserve">           7          205 01-JUN-09               1       1007.77 FULL PAYMENT</w:t>
      </w:r>
    </w:p>
    <w:p w:rsidR="0086041C" w:rsidRPr="002D3F66" w:rsidRDefault="0086041C" w:rsidP="0086041C">
      <w:pPr>
        <w:pStyle w:val="sqlF9"/>
        <w:rPr>
          <w:rFonts w:asciiTheme="minorHAnsi" w:hAnsiTheme="minorHAnsi"/>
          <w:sz w:val="16"/>
          <w:szCs w:val="16"/>
          <w:rPrChange w:id="9362" w:author="Hemmati" w:date="2016-12-16T10:29:00Z">
            <w:rPr>
              <w:rFonts w:asciiTheme="minorHAnsi" w:hAnsiTheme="minorHAnsi"/>
            </w:rPr>
          </w:rPrChange>
        </w:rPr>
      </w:pPr>
      <w:r w:rsidRPr="002D3F66">
        <w:rPr>
          <w:rFonts w:asciiTheme="minorHAnsi" w:hAnsiTheme="minorHAnsi"/>
          <w:sz w:val="16"/>
          <w:szCs w:val="16"/>
          <w:rPrChange w:id="9363" w:author="Hemmati" w:date="2016-12-16T10:29:00Z">
            <w:rPr>
              <w:rFonts w:asciiTheme="minorHAnsi" w:hAnsiTheme="minorHAnsi"/>
            </w:rPr>
          </w:rPrChange>
        </w:rPr>
        <w:t xml:space="preserve">           8          160 27-JAN-09               1       1007.77 FULL PAYMENT</w:t>
      </w:r>
    </w:p>
    <w:p w:rsidR="0086041C" w:rsidRPr="002D3F66" w:rsidRDefault="0086041C" w:rsidP="0086041C">
      <w:pPr>
        <w:pStyle w:val="sqlF9"/>
        <w:rPr>
          <w:rFonts w:asciiTheme="minorHAnsi" w:hAnsiTheme="minorHAnsi"/>
          <w:sz w:val="16"/>
          <w:szCs w:val="16"/>
          <w:rPrChange w:id="9364" w:author="Hemmati" w:date="2016-12-16T10:29:00Z">
            <w:rPr>
              <w:rFonts w:asciiTheme="minorHAnsi" w:hAnsiTheme="minorHAnsi"/>
            </w:rPr>
          </w:rPrChange>
        </w:rPr>
      </w:pPr>
      <w:r w:rsidRPr="002D3F66">
        <w:rPr>
          <w:rFonts w:asciiTheme="minorHAnsi" w:hAnsiTheme="minorHAnsi"/>
          <w:sz w:val="16"/>
          <w:szCs w:val="16"/>
          <w:rPrChange w:id="9365" w:author="Hemmati" w:date="2016-12-16T10:29:00Z">
            <w:rPr>
              <w:rFonts w:asciiTheme="minorHAnsi" w:hAnsiTheme="minorHAnsi"/>
            </w:rPr>
          </w:rPrChange>
        </w:rPr>
        <w:t xml:space="preserve">           9          179 29-JAN-09               1           984 FULL PAYMENT</w:t>
      </w:r>
    </w:p>
    <w:p w:rsidR="0086041C" w:rsidRPr="002D3F66" w:rsidRDefault="0086041C" w:rsidP="0086041C">
      <w:pPr>
        <w:pStyle w:val="sqlF9"/>
        <w:rPr>
          <w:rFonts w:asciiTheme="minorHAnsi" w:hAnsiTheme="minorHAnsi"/>
          <w:sz w:val="16"/>
          <w:szCs w:val="16"/>
          <w:rPrChange w:id="9366" w:author="Hemmati" w:date="2016-12-16T10:29:00Z">
            <w:rPr>
              <w:rFonts w:asciiTheme="minorHAnsi" w:hAnsiTheme="minorHAnsi"/>
            </w:rPr>
          </w:rPrChange>
        </w:rPr>
      </w:pPr>
      <w:r w:rsidRPr="002D3F66">
        <w:rPr>
          <w:rFonts w:asciiTheme="minorHAnsi" w:hAnsiTheme="minorHAnsi"/>
          <w:sz w:val="16"/>
          <w:szCs w:val="16"/>
          <w:rPrChange w:id="9367" w:author="Hemmati" w:date="2016-12-16T10:29:00Z">
            <w:rPr>
              <w:rFonts w:asciiTheme="minorHAnsi" w:hAnsiTheme="minorHAnsi"/>
            </w:rPr>
          </w:rPrChange>
        </w:rPr>
        <w:t xml:space="preserve">          10          181 30-JAN-09               1        638.77 FULL PAYMENT</w:t>
      </w:r>
    </w:p>
    <w:p w:rsidR="0086041C" w:rsidRPr="002D3F66" w:rsidRDefault="0086041C" w:rsidP="0086041C">
      <w:pPr>
        <w:pStyle w:val="sqlF9"/>
        <w:rPr>
          <w:rFonts w:asciiTheme="minorHAnsi" w:hAnsiTheme="minorHAnsi"/>
          <w:sz w:val="16"/>
          <w:szCs w:val="16"/>
          <w:rPrChange w:id="9368" w:author="Hemmati" w:date="2016-12-16T10:29:00Z">
            <w:rPr>
              <w:rFonts w:asciiTheme="minorHAnsi" w:hAnsiTheme="minorHAnsi"/>
            </w:rPr>
          </w:rPrChange>
        </w:rPr>
      </w:pPr>
    </w:p>
    <w:p w:rsidR="0086041C" w:rsidRPr="002D3F66" w:rsidRDefault="0086041C" w:rsidP="0086041C">
      <w:pPr>
        <w:pStyle w:val="sqlF9"/>
        <w:rPr>
          <w:rFonts w:asciiTheme="minorHAnsi" w:hAnsiTheme="minorHAnsi"/>
          <w:sz w:val="16"/>
          <w:szCs w:val="16"/>
          <w:rPrChange w:id="9369" w:author="Hemmati" w:date="2016-12-16T10:29:00Z">
            <w:rPr>
              <w:rFonts w:asciiTheme="minorHAnsi" w:hAnsiTheme="minorHAnsi"/>
            </w:rPr>
          </w:rPrChange>
        </w:rPr>
      </w:pPr>
      <w:r w:rsidRPr="002D3F66">
        <w:rPr>
          <w:rFonts w:asciiTheme="minorHAnsi" w:hAnsiTheme="minorHAnsi"/>
          <w:sz w:val="16"/>
          <w:szCs w:val="16"/>
          <w:rPrChange w:id="9370" w:author="Hemmati" w:date="2016-12-16T10:29:00Z">
            <w:rPr>
              <w:rFonts w:asciiTheme="minorHAnsi" w:hAnsiTheme="minorHAnsi"/>
            </w:rPr>
          </w:rPrChange>
        </w:rPr>
        <w:t>10 rows selected.</w:t>
      </w:r>
    </w:p>
    <w:p w:rsidR="0086041C" w:rsidRPr="002D3F66" w:rsidRDefault="0086041C" w:rsidP="0086041C">
      <w:pPr>
        <w:pStyle w:val="sqlF9"/>
        <w:rPr>
          <w:rFonts w:asciiTheme="minorHAnsi" w:hAnsiTheme="minorHAnsi"/>
          <w:sz w:val="16"/>
          <w:szCs w:val="16"/>
          <w:rPrChange w:id="9371" w:author="Hemmati" w:date="2016-12-16T10:29:00Z">
            <w:rPr>
              <w:rFonts w:asciiTheme="minorHAnsi" w:hAnsiTheme="minorHAnsi"/>
            </w:rPr>
          </w:rPrChange>
        </w:rPr>
      </w:pPr>
    </w:p>
    <w:p w:rsidR="0086041C" w:rsidRPr="002D3F66" w:rsidDel="0030136C" w:rsidRDefault="0086041C" w:rsidP="0086041C">
      <w:pPr>
        <w:pStyle w:val="sqlF9"/>
        <w:rPr>
          <w:del w:id="9372" w:author="Hemmati" w:date="2016-12-16T09:54:00Z"/>
          <w:rFonts w:asciiTheme="minorHAnsi" w:hAnsiTheme="minorHAnsi"/>
          <w:sz w:val="16"/>
          <w:szCs w:val="16"/>
          <w:rPrChange w:id="9373" w:author="Hemmati" w:date="2016-12-16T10:29:00Z">
            <w:rPr>
              <w:del w:id="9374" w:author="Hemmati" w:date="2016-12-16T09:54:00Z"/>
              <w:rFonts w:asciiTheme="minorHAnsi" w:hAnsiTheme="minorHAnsi"/>
            </w:rPr>
          </w:rPrChange>
        </w:rPr>
      </w:pPr>
    </w:p>
    <w:p w:rsidR="0086041C" w:rsidRPr="002D3F66" w:rsidDel="0030136C" w:rsidRDefault="0086041C" w:rsidP="0086041C">
      <w:pPr>
        <w:pStyle w:val="sqlF9"/>
        <w:rPr>
          <w:del w:id="9375" w:author="Hemmati" w:date="2016-12-16T09:54:00Z"/>
          <w:rFonts w:asciiTheme="minorHAnsi" w:hAnsiTheme="minorHAnsi"/>
          <w:sz w:val="16"/>
          <w:szCs w:val="16"/>
          <w:rPrChange w:id="9376" w:author="Hemmati" w:date="2016-12-16T10:29:00Z">
            <w:rPr>
              <w:del w:id="9377" w:author="Hemmati" w:date="2016-12-16T09:54:00Z"/>
              <w:rFonts w:asciiTheme="minorHAnsi" w:hAnsiTheme="minorHAnsi"/>
            </w:rPr>
          </w:rPrChange>
        </w:rPr>
      </w:pPr>
    </w:p>
    <w:p w:rsidR="0086041C" w:rsidRPr="002D3F66" w:rsidDel="0030136C" w:rsidRDefault="0086041C" w:rsidP="0086041C">
      <w:pPr>
        <w:pStyle w:val="sqlF9"/>
        <w:rPr>
          <w:del w:id="9378" w:author="Hemmati" w:date="2016-12-16T09:54:00Z"/>
          <w:rFonts w:asciiTheme="minorHAnsi" w:hAnsiTheme="minorHAnsi"/>
          <w:sz w:val="16"/>
          <w:szCs w:val="16"/>
          <w:rPrChange w:id="9379" w:author="Hemmati" w:date="2016-12-16T10:29:00Z">
            <w:rPr>
              <w:del w:id="9380" w:author="Hemmati" w:date="2016-12-16T09:54:00Z"/>
              <w:rFonts w:asciiTheme="minorHAnsi" w:hAnsiTheme="minorHAnsi"/>
            </w:rPr>
          </w:rPrChange>
        </w:rPr>
      </w:pPr>
    </w:p>
    <w:p w:rsidR="0086041C" w:rsidRPr="002D3F66" w:rsidRDefault="0086041C" w:rsidP="0086041C">
      <w:pPr>
        <w:pStyle w:val="sqlF9"/>
        <w:rPr>
          <w:rFonts w:asciiTheme="minorHAnsi" w:hAnsiTheme="minorHAnsi"/>
          <w:sz w:val="16"/>
          <w:szCs w:val="16"/>
          <w:rPrChange w:id="9381" w:author="Hemmati" w:date="2016-12-16T10:29:00Z">
            <w:rPr>
              <w:rFonts w:asciiTheme="minorHAnsi" w:hAnsiTheme="minorHAnsi"/>
            </w:rPr>
          </w:rPrChange>
        </w:rPr>
      </w:pPr>
      <w:r w:rsidRPr="002D3F66">
        <w:rPr>
          <w:rFonts w:asciiTheme="minorHAnsi" w:hAnsiTheme="minorHAnsi"/>
          <w:sz w:val="16"/>
          <w:szCs w:val="16"/>
          <w:rPrChange w:id="9382" w:author="Hemmati" w:date="2016-12-16T10:29:00Z">
            <w:rPr>
              <w:rFonts w:asciiTheme="minorHAnsi" w:hAnsiTheme="minorHAnsi"/>
            </w:rPr>
          </w:rPrChange>
        </w:rPr>
        <w:t>SQL&gt; select count(*) from itin_invoice;</w:t>
      </w:r>
    </w:p>
    <w:p w:rsidR="0086041C" w:rsidRPr="002D3F66" w:rsidRDefault="0086041C" w:rsidP="0086041C">
      <w:pPr>
        <w:pStyle w:val="sqlF9"/>
        <w:rPr>
          <w:rFonts w:asciiTheme="minorHAnsi" w:hAnsiTheme="minorHAnsi"/>
          <w:sz w:val="16"/>
          <w:szCs w:val="16"/>
          <w:rPrChange w:id="9383" w:author="Hemmati" w:date="2016-12-16T10:29:00Z">
            <w:rPr>
              <w:rFonts w:asciiTheme="minorHAnsi" w:hAnsiTheme="minorHAnsi"/>
            </w:rPr>
          </w:rPrChange>
        </w:rPr>
      </w:pPr>
    </w:p>
    <w:p w:rsidR="0086041C" w:rsidRPr="002D3F66" w:rsidRDefault="0086041C" w:rsidP="0086041C">
      <w:pPr>
        <w:pStyle w:val="sqlF9"/>
        <w:rPr>
          <w:rFonts w:asciiTheme="minorHAnsi" w:hAnsiTheme="minorHAnsi"/>
          <w:sz w:val="16"/>
          <w:szCs w:val="16"/>
          <w:rPrChange w:id="9384" w:author="Hemmati" w:date="2016-12-16T10:29:00Z">
            <w:rPr>
              <w:rFonts w:asciiTheme="minorHAnsi" w:hAnsiTheme="minorHAnsi"/>
            </w:rPr>
          </w:rPrChange>
        </w:rPr>
      </w:pPr>
      <w:r w:rsidRPr="002D3F66">
        <w:rPr>
          <w:rFonts w:asciiTheme="minorHAnsi" w:hAnsiTheme="minorHAnsi"/>
          <w:sz w:val="16"/>
          <w:szCs w:val="16"/>
          <w:rPrChange w:id="9385" w:author="Hemmati" w:date="2016-12-16T10:29:00Z">
            <w:rPr>
              <w:rFonts w:asciiTheme="minorHAnsi" w:hAnsiTheme="minorHAnsi"/>
            </w:rPr>
          </w:rPrChange>
        </w:rPr>
        <w:t xml:space="preserve">  COUNT(*)</w:t>
      </w:r>
    </w:p>
    <w:p w:rsidR="0086041C" w:rsidRPr="002D3F66" w:rsidRDefault="0086041C" w:rsidP="0086041C">
      <w:pPr>
        <w:pStyle w:val="sqlF9"/>
        <w:rPr>
          <w:rFonts w:asciiTheme="minorHAnsi" w:hAnsiTheme="minorHAnsi"/>
          <w:sz w:val="16"/>
          <w:szCs w:val="16"/>
          <w:rPrChange w:id="9386" w:author="Hemmati" w:date="2016-12-16T10:29:00Z">
            <w:rPr>
              <w:rFonts w:asciiTheme="minorHAnsi" w:hAnsiTheme="minorHAnsi"/>
            </w:rPr>
          </w:rPrChange>
        </w:rPr>
      </w:pPr>
      <w:r w:rsidRPr="002D3F66">
        <w:rPr>
          <w:rFonts w:asciiTheme="minorHAnsi" w:hAnsiTheme="minorHAnsi"/>
          <w:sz w:val="16"/>
          <w:szCs w:val="16"/>
          <w:rPrChange w:id="9387" w:author="Hemmati" w:date="2016-12-16T10:29:00Z">
            <w:rPr>
              <w:rFonts w:asciiTheme="minorHAnsi" w:hAnsiTheme="minorHAnsi"/>
            </w:rPr>
          </w:rPrChange>
        </w:rPr>
        <w:t>----------</w:t>
      </w:r>
    </w:p>
    <w:p w:rsidR="0086041C" w:rsidRPr="002D3F66" w:rsidRDefault="0086041C" w:rsidP="0086041C">
      <w:pPr>
        <w:pStyle w:val="sqlF9"/>
        <w:rPr>
          <w:rFonts w:asciiTheme="minorHAnsi" w:hAnsiTheme="minorHAnsi"/>
          <w:sz w:val="16"/>
          <w:szCs w:val="16"/>
          <w:rPrChange w:id="9388" w:author="Hemmati" w:date="2016-12-16T10:29:00Z">
            <w:rPr>
              <w:rFonts w:asciiTheme="minorHAnsi" w:hAnsiTheme="minorHAnsi"/>
            </w:rPr>
          </w:rPrChange>
        </w:rPr>
      </w:pPr>
      <w:r w:rsidRPr="002D3F66">
        <w:rPr>
          <w:rFonts w:asciiTheme="minorHAnsi" w:hAnsiTheme="minorHAnsi"/>
          <w:sz w:val="16"/>
          <w:szCs w:val="16"/>
          <w:rPrChange w:id="9389" w:author="Hemmati" w:date="2016-12-16T10:29:00Z">
            <w:rPr>
              <w:rFonts w:asciiTheme="minorHAnsi" w:hAnsiTheme="minorHAnsi"/>
            </w:rPr>
          </w:rPrChange>
        </w:rPr>
        <w:t xml:space="preserve">      1341</w:t>
      </w:r>
    </w:p>
    <w:p w:rsidR="0086041C" w:rsidRPr="002D3F66" w:rsidRDefault="0086041C" w:rsidP="0086041C">
      <w:pPr>
        <w:pStyle w:val="sqlF9"/>
        <w:rPr>
          <w:rFonts w:asciiTheme="minorHAnsi" w:hAnsiTheme="minorHAnsi"/>
          <w:sz w:val="16"/>
          <w:szCs w:val="16"/>
          <w:rPrChange w:id="9390" w:author="Hemmati" w:date="2016-12-16T10:29:00Z">
            <w:rPr>
              <w:rFonts w:asciiTheme="minorHAnsi" w:hAnsiTheme="minorHAnsi"/>
            </w:rPr>
          </w:rPrChange>
        </w:rPr>
      </w:pPr>
    </w:p>
    <w:p w:rsidR="0086041C" w:rsidRPr="002D3F66" w:rsidRDefault="0086041C" w:rsidP="0086041C">
      <w:pPr>
        <w:pStyle w:val="sqlF9"/>
        <w:rPr>
          <w:rFonts w:asciiTheme="minorHAnsi" w:hAnsiTheme="minorHAnsi"/>
          <w:sz w:val="16"/>
          <w:szCs w:val="16"/>
          <w:rPrChange w:id="9391" w:author="Hemmati" w:date="2016-12-16T10:29:00Z">
            <w:rPr>
              <w:rFonts w:asciiTheme="minorHAnsi" w:hAnsiTheme="minorHAnsi"/>
            </w:rPr>
          </w:rPrChange>
        </w:rPr>
      </w:pPr>
      <w:r w:rsidRPr="002D3F66">
        <w:rPr>
          <w:rFonts w:asciiTheme="minorHAnsi" w:hAnsiTheme="minorHAnsi"/>
          <w:sz w:val="16"/>
          <w:szCs w:val="16"/>
          <w:rPrChange w:id="9392" w:author="Hemmati" w:date="2016-12-16T10:29:00Z">
            <w:rPr>
              <w:rFonts w:asciiTheme="minorHAnsi" w:hAnsiTheme="minorHAnsi"/>
            </w:rPr>
          </w:rPrChange>
        </w:rPr>
        <w:t>SQL&gt; commit;</w:t>
      </w:r>
    </w:p>
    <w:p w:rsidR="0086041C" w:rsidRPr="002D3F66" w:rsidRDefault="0086041C" w:rsidP="0086041C">
      <w:pPr>
        <w:pStyle w:val="sqlF9"/>
        <w:rPr>
          <w:rFonts w:asciiTheme="minorHAnsi" w:hAnsiTheme="minorHAnsi"/>
          <w:sz w:val="16"/>
          <w:szCs w:val="16"/>
          <w:rPrChange w:id="9393" w:author="Hemmati" w:date="2016-12-16T10:29:00Z">
            <w:rPr>
              <w:rFonts w:asciiTheme="minorHAnsi" w:hAnsiTheme="minorHAnsi"/>
            </w:rPr>
          </w:rPrChange>
        </w:rPr>
      </w:pPr>
      <w:r w:rsidRPr="002D3F66">
        <w:rPr>
          <w:rFonts w:asciiTheme="minorHAnsi" w:hAnsiTheme="minorHAnsi"/>
          <w:sz w:val="16"/>
          <w:szCs w:val="16"/>
          <w:rPrChange w:id="9394" w:author="Hemmati" w:date="2016-12-16T10:29:00Z">
            <w:rPr>
              <w:rFonts w:asciiTheme="minorHAnsi" w:hAnsiTheme="minorHAnsi"/>
            </w:rPr>
          </w:rPrChange>
        </w:rPr>
        <w:t>Commit complete.</w:t>
      </w:r>
    </w:p>
    <w:p w:rsidR="0086041C" w:rsidRPr="002D3F66" w:rsidRDefault="0086041C" w:rsidP="0086041C">
      <w:pPr>
        <w:pStyle w:val="sqlF9"/>
        <w:rPr>
          <w:rFonts w:asciiTheme="minorHAnsi" w:hAnsiTheme="minorHAnsi"/>
          <w:sz w:val="16"/>
          <w:szCs w:val="16"/>
          <w:rPrChange w:id="9395" w:author="Hemmati" w:date="2016-12-16T10:29:00Z">
            <w:rPr>
              <w:rFonts w:asciiTheme="minorHAnsi" w:hAnsiTheme="minorHAnsi"/>
            </w:rPr>
          </w:rPrChange>
        </w:rPr>
      </w:pPr>
    </w:p>
    <w:p w:rsidR="00540796" w:rsidRPr="002D3F66" w:rsidRDefault="00540796" w:rsidP="00540796">
      <w:pPr>
        <w:pStyle w:val="sqlF9"/>
        <w:rPr>
          <w:rFonts w:asciiTheme="minorHAnsi" w:hAnsiTheme="minorHAnsi"/>
          <w:sz w:val="16"/>
          <w:szCs w:val="16"/>
          <w:rPrChange w:id="9396" w:author="Hemmati" w:date="2016-12-16T10:29:00Z">
            <w:rPr>
              <w:rFonts w:asciiTheme="minorHAnsi" w:hAnsiTheme="minorHAnsi"/>
            </w:rPr>
          </w:rPrChange>
        </w:rPr>
      </w:pPr>
      <w:r w:rsidRPr="002D3F66">
        <w:rPr>
          <w:rFonts w:asciiTheme="minorHAnsi" w:hAnsiTheme="minorHAnsi"/>
          <w:sz w:val="16"/>
          <w:szCs w:val="16"/>
          <w:rPrChange w:id="9397" w:author="Hemmati" w:date="2016-12-16T10:29:00Z">
            <w:rPr>
              <w:rFonts w:asciiTheme="minorHAnsi" w:hAnsiTheme="minorHAnsi"/>
            </w:rPr>
          </w:rPrChange>
        </w:rPr>
        <w:t>DROP SEQUENCE    itin_invoice_seq;</w:t>
      </w:r>
    </w:p>
    <w:p w:rsidR="00540796" w:rsidRPr="002D3F66" w:rsidRDefault="00540796" w:rsidP="00540796">
      <w:pPr>
        <w:pStyle w:val="sqlF9"/>
        <w:rPr>
          <w:rFonts w:asciiTheme="minorHAnsi" w:hAnsiTheme="minorHAnsi"/>
          <w:sz w:val="16"/>
          <w:szCs w:val="16"/>
          <w:rPrChange w:id="9398" w:author="Hemmati" w:date="2016-12-16T10:29:00Z">
            <w:rPr>
              <w:rFonts w:asciiTheme="minorHAnsi" w:hAnsiTheme="minorHAnsi"/>
            </w:rPr>
          </w:rPrChange>
        </w:rPr>
      </w:pPr>
    </w:p>
    <w:p w:rsidR="00540796" w:rsidRPr="002D3F66" w:rsidRDefault="00540796" w:rsidP="00540796">
      <w:pPr>
        <w:pStyle w:val="sqlF9"/>
        <w:rPr>
          <w:rFonts w:asciiTheme="minorHAnsi" w:hAnsiTheme="minorHAnsi"/>
          <w:sz w:val="16"/>
          <w:szCs w:val="16"/>
          <w:rPrChange w:id="9399" w:author="Hemmati" w:date="2016-12-16T10:29:00Z">
            <w:rPr>
              <w:rFonts w:asciiTheme="minorHAnsi" w:hAnsiTheme="minorHAnsi"/>
            </w:rPr>
          </w:rPrChange>
        </w:rPr>
      </w:pPr>
      <w:r w:rsidRPr="002D3F66">
        <w:rPr>
          <w:rFonts w:asciiTheme="minorHAnsi" w:hAnsiTheme="minorHAnsi"/>
          <w:sz w:val="16"/>
          <w:szCs w:val="16"/>
          <w:rPrChange w:id="9400" w:author="Hemmati" w:date="2016-12-16T10:29:00Z">
            <w:rPr>
              <w:rFonts w:asciiTheme="minorHAnsi" w:hAnsiTheme="minorHAnsi"/>
            </w:rPr>
          </w:rPrChange>
        </w:rPr>
        <w:t>CREATE SEQUENCE  itin_invoice_seq</w:t>
      </w:r>
    </w:p>
    <w:p w:rsidR="00540796" w:rsidRPr="002D3F66" w:rsidRDefault="00540796" w:rsidP="00540796">
      <w:pPr>
        <w:pStyle w:val="sqlF9"/>
        <w:rPr>
          <w:rFonts w:asciiTheme="minorHAnsi" w:hAnsiTheme="minorHAnsi"/>
          <w:sz w:val="16"/>
          <w:szCs w:val="16"/>
          <w:rPrChange w:id="9401" w:author="Hemmati" w:date="2016-12-16T10:29:00Z">
            <w:rPr>
              <w:rFonts w:asciiTheme="minorHAnsi" w:hAnsiTheme="minorHAnsi"/>
            </w:rPr>
          </w:rPrChange>
        </w:rPr>
      </w:pPr>
      <w:r w:rsidRPr="002D3F66">
        <w:rPr>
          <w:rFonts w:asciiTheme="minorHAnsi" w:hAnsiTheme="minorHAnsi"/>
          <w:sz w:val="16"/>
          <w:szCs w:val="16"/>
          <w:rPrChange w:id="9402" w:author="Hemmati" w:date="2016-12-16T10:29:00Z">
            <w:rPr>
              <w:rFonts w:asciiTheme="minorHAnsi" w:hAnsiTheme="minorHAnsi"/>
            </w:rPr>
          </w:rPrChange>
        </w:rPr>
        <w:t>START WITH 1342</w:t>
      </w:r>
    </w:p>
    <w:p w:rsidR="00540796" w:rsidRPr="002D3F66" w:rsidRDefault="00540796" w:rsidP="00540796">
      <w:pPr>
        <w:pStyle w:val="sqlF9"/>
        <w:rPr>
          <w:rFonts w:asciiTheme="minorHAnsi" w:hAnsiTheme="minorHAnsi"/>
          <w:sz w:val="16"/>
          <w:szCs w:val="16"/>
          <w:rPrChange w:id="9403" w:author="Hemmati" w:date="2016-12-16T10:29:00Z">
            <w:rPr>
              <w:rFonts w:asciiTheme="minorHAnsi" w:hAnsiTheme="minorHAnsi"/>
            </w:rPr>
          </w:rPrChange>
        </w:rPr>
      </w:pPr>
      <w:r w:rsidRPr="002D3F66">
        <w:rPr>
          <w:rFonts w:asciiTheme="minorHAnsi" w:hAnsiTheme="minorHAnsi"/>
          <w:sz w:val="16"/>
          <w:szCs w:val="16"/>
          <w:rPrChange w:id="9404" w:author="Hemmati" w:date="2016-12-16T10:29:00Z">
            <w:rPr>
              <w:rFonts w:asciiTheme="minorHAnsi" w:hAnsiTheme="minorHAnsi"/>
            </w:rPr>
          </w:rPrChange>
        </w:rPr>
        <w:t>MAXVALUE   10000</w:t>
      </w:r>
    </w:p>
    <w:p w:rsidR="00540796" w:rsidRPr="002D3F66" w:rsidRDefault="00540796" w:rsidP="00540796">
      <w:pPr>
        <w:pStyle w:val="sqlF9"/>
        <w:rPr>
          <w:rFonts w:asciiTheme="minorHAnsi" w:hAnsiTheme="minorHAnsi"/>
          <w:sz w:val="16"/>
          <w:szCs w:val="16"/>
          <w:rPrChange w:id="9405" w:author="Hemmati" w:date="2016-12-16T10:29:00Z">
            <w:rPr>
              <w:rFonts w:asciiTheme="minorHAnsi" w:hAnsiTheme="minorHAnsi"/>
            </w:rPr>
          </w:rPrChange>
        </w:rPr>
      </w:pPr>
      <w:r w:rsidRPr="002D3F66">
        <w:rPr>
          <w:rFonts w:asciiTheme="minorHAnsi" w:hAnsiTheme="minorHAnsi"/>
          <w:sz w:val="16"/>
          <w:szCs w:val="16"/>
          <w:rPrChange w:id="9406" w:author="Hemmati" w:date="2016-12-16T10:29:00Z">
            <w:rPr>
              <w:rFonts w:asciiTheme="minorHAnsi" w:hAnsiTheme="minorHAnsi"/>
            </w:rPr>
          </w:rPrChange>
        </w:rPr>
        <w:t>INCREMENT BY 1</w:t>
      </w:r>
    </w:p>
    <w:p w:rsidR="00540796" w:rsidRPr="002D3F66" w:rsidRDefault="00540796" w:rsidP="00540796">
      <w:pPr>
        <w:pStyle w:val="sqlF9"/>
        <w:rPr>
          <w:rFonts w:asciiTheme="minorHAnsi" w:hAnsiTheme="minorHAnsi"/>
          <w:sz w:val="16"/>
          <w:szCs w:val="16"/>
          <w:rPrChange w:id="9407" w:author="Hemmati" w:date="2016-12-16T10:29:00Z">
            <w:rPr>
              <w:rFonts w:asciiTheme="minorHAnsi" w:hAnsiTheme="minorHAnsi"/>
            </w:rPr>
          </w:rPrChange>
        </w:rPr>
      </w:pPr>
      <w:r w:rsidRPr="002D3F66">
        <w:rPr>
          <w:rFonts w:asciiTheme="minorHAnsi" w:hAnsiTheme="minorHAnsi"/>
          <w:sz w:val="16"/>
          <w:szCs w:val="16"/>
          <w:rPrChange w:id="9408" w:author="Hemmati" w:date="2016-12-16T10:29:00Z">
            <w:rPr>
              <w:rFonts w:asciiTheme="minorHAnsi" w:hAnsiTheme="minorHAnsi"/>
            </w:rPr>
          </w:rPrChange>
        </w:rPr>
        <w:t>NOCACHE</w:t>
      </w:r>
    </w:p>
    <w:p w:rsidR="00540796" w:rsidRPr="002D3F66" w:rsidRDefault="00540796" w:rsidP="00540796">
      <w:pPr>
        <w:pStyle w:val="sqlF9"/>
        <w:rPr>
          <w:rFonts w:asciiTheme="minorHAnsi" w:hAnsiTheme="minorHAnsi"/>
          <w:sz w:val="16"/>
          <w:szCs w:val="16"/>
          <w:rPrChange w:id="9409" w:author="Hemmati" w:date="2016-12-16T10:29:00Z">
            <w:rPr>
              <w:rFonts w:asciiTheme="minorHAnsi" w:hAnsiTheme="minorHAnsi"/>
            </w:rPr>
          </w:rPrChange>
        </w:rPr>
      </w:pPr>
      <w:r w:rsidRPr="002D3F66">
        <w:rPr>
          <w:rFonts w:asciiTheme="minorHAnsi" w:hAnsiTheme="minorHAnsi"/>
          <w:sz w:val="16"/>
          <w:szCs w:val="16"/>
          <w:rPrChange w:id="9410" w:author="Hemmati" w:date="2016-12-16T10:29:00Z">
            <w:rPr>
              <w:rFonts w:asciiTheme="minorHAnsi" w:hAnsiTheme="minorHAnsi"/>
            </w:rPr>
          </w:rPrChange>
        </w:rPr>
        <w:t>NOCYCLE;</w:t>
      </w:r>
    </w:p>
    <w:p w:rsidR="0030136C" w:rsidRDefault="0030136C">
      <w:pPr>
        <w:rPr>
          <w:ins w:id="9411" w:author="Hemmati" w:date="2016-12-16T09:54:00Z"/>
          <w:rFonts w:eastAsiaTheme="majorEastAsia" w:cstheme="minorHAnsi"/>
          <w:b/>
          <w:bCs/>
          <w:sz w:val="24"/>
          <w:szCs w:val="26"/>
        </w:rPr>
      </w:pPr>
      <w:ins w:id="9412" w:author="Hemmati" w:date="2016-12-16T09:54:00Z">
        <w:r>
          <w:rPr>
            <w:rFonts w:cstheme="minorHAnsi"/>
          </w:rPr>
          <w:br w:type="page"/>
        </w:r>
      </w:ins>
    </w:p>
    <w:p w:rsidR="00540796" w:rsidRPr="00AB486D" w:rsidRDefault="00501CCA" w:rsidP="00501CCA">
      <w:pPr>
        <w:pStyle w:val="Heading2"/>
        <w:jc w:val="center"/>
        <w:rPr>
          <w:rFonts w:cstheme="minorHAnsi"/>
        </w:rPr>
      </w:pPr>
      <w:bookmarkStart w:id="9413" w:name="_Toc469648544"/>
      <w:r w:rsidRPr="00AB486D">
        <w:rPr>
          <w:rFonts w:cstheme="minorHAnsi"/>
        </w:rPr>
        <w:lastRenderedPageBreak/>
        <w:t xml:space="preserve">Insert Data into </w:t>
      </w:r>
      <w:del w:id="9414" w:author="Hemmati" w:date="2016-12-16T09:54:00Z">
        <w:r w:rsidR="00D82F95" w:rsidRPr="00AB486D" w:rsidDel="0030136C">
          <w:rPr>
            <w:rFonts w:cstheme="minorHAnsi"/>
          </w:rPr>
          <w:delText>B</w:delText>
        </w:r>
        <w:r w:rsidRPr="00AB486D" w:rsidDel="0030136C">
          <w:rPr>
            <w:rFonts w:cstheme="minorHAnsi"/>
          </w:rPr>
          <w:delText xml:space="preserve">ooking </w:delText>
        </w:r>
      </w:del>
      <w:ins w:id="9415" w:author="Hemmati" w:date="2016-12-16T09:54:00Z">
        <w:r w:rsidR="0030136C">
          <w:rPr>
            <w:rFonts w:cstheme="minorHAnsi"/>
          </w:rPr>
          <w:t>BOOKING</w:t>
        </w:r>
        <w:r w:rsidR="0030136C" w:rsidRPr="00AB486D">
          <w:rPr>
            <w:rFonts w:cstheme="minorHAnsi"/>
          </w:rPr>
          <w:t xml:space="preserve"> </w:t>
        </w:r>
      </w:ins>
      <w:r w:rsidR="00D82F95" w:rsidRPr="00AB486D">
        <w:rPr>
          <w:rFonts w:cstheme="minorHAnsi"/>
        </w:rPr>
        <w:t>T</w:t>
      </w:r>
      <w:r w:rsidRPr="00AB486D">
        <w:rPr>
          <w:rFonts w:cstheme="minorHAnsi"/>
        </w:rPr>
        <w:t>able</w:t>
      </w:r>
      <w:bookmarkEnd w:id="9413"/>
    </w:p>
    <w:p w:rsidR="00D82F95" w:rsidRPr="00AB486D" w:rsidDel="0030136C" w:rsidRDefault="00D82F95" w:rsidP="00D82F95">
      <w:pPr>
        <w:pStyle w:val="sqlF9"/>
        <w:rPr>
          <w:del w:id="9416" w:author="Hemmati" w:date="2016-12-16T09:54:00Z"/>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REM **************** PREPARING BEFORE INSERTING DATA TO BOOKING *******************</w:t>
      </w:r>
    </w:p>
    <w:p w:rsidR="00D82F95" w:rsidRPr="00AB486D" w:rsidDel="0030136C" w:rsidRDefault="00D82F95" w:rsidP="00D82F95">
      <w:pPr>
        <w:pStyle w:val="sqlF9"/>
        <w:rPr>
          <w:del w:id="9417" w:author="Hemmati" w:date="2016-12-16T09:54:00Z"/>
          <w:rFonts w:asciiTheme="minorHAnsi" w:hAnsiTheme="minorHAnsi"/>
        </w:rPr>
      </w:pP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update sale_data</w:t>
      </w:r>
    </w:p>
    <w:p w:rsidR="00D82F95" w:rsidRPr="00AB486D" w:rsidRDefault="00D82F95" w:rsidP="00D82F95">
      <w:pPr>
        <w:pStyle w:val="sqlF9"/>
        <w:rPr>
          <w:rFonts w:asciiTheme="minorHAnsi" w:hAnsiTheme="minorHAnsi"/>
        </w:rPr>
      </w:pPr>
      <w:r w:rsidRPr="00AB486D">
        <w:rPr>
          <w:rFonts w:asciiTheme="minorHAnsi" w:hAnsiTheme="minorHAnsi"/>
        </w:rPr>
        <w:t>set emp_num = 1</w:t>
      </w:r>
    </w:p>
    <w:p w:rsidR="00D82F95" w:rsidRPr="00AB486D" w:rsidRDefault="00D82F95" w:rsidP="00D82F95">
      <w:pPr>
        <w:pStyle w:val="sqlF9"/>
        <w:rPr>
          <w:rFonts w:asciiTheme="minorHAnsi" w:hAnsiTheme="minorHAnsi"/>
        </w:rPr>
      </w:pPr>
      <w:r w:rsidRPr="00AB486D">
        <w:rPr>
          <w:rFonts w:asciiTheme="minorHAnsi" w:hAnsiTheme="minorHAnsi"/>
        </w:rPr>
        <w:t>where agent = 'JD';</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update sale_data</w:t>
      </w:r>
    </w:p>
    <w:p w:rsidR="00D82F95" w:rsidRPr="00AB486D" w:rsidRDefault="00D82F95" w:rsidP="00D82F95">
      <w:pPr>
        <w:pStyle w:val="sqlF9"/>
        <w:rPr>
          <w:rFonts w:asciiTheme="minorHAnsi" w:hAnsiTheme="minorHAnsi"/>
        </w:rPr>
      </w:pPr>
      <w:r w:rsidRPr="00AB486D">
        <w:rPr>
          <w:rFonts w:asciiTheme="minorHAnsi" w:hAnsiTheme="minorHAnsi"/>
        </w:rPr>
        <w:t>set emp_num = 2</w:t>
      </w:r>
    </w:p>
    <w:p w:rsidR="00D82F95" w:rsidRPr="00AB486D" w:rsidRDefault="00D82F95" w:rsidP="00D82F95">
      <w:pPr>
        <w:pStyle w:val="sqlF9"/>
        <w:rPr>
          <w:rFonts w:asciiTheme="minorHAnsi" w:hAnsiTheme="minorHAnsi"/>
        </w:rPr>
      </w:pPr>
      <w:r w:rsidRPr="00AB486D">
        <w:rPr>
          <w:rFonts w:asciiTheme="minorHAnsi" w:hAnsiTheme="minorHAnsi"/>
        </w:rPr>
        <w:t>where agent = 'JL';</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update sale_data</w:t>
      </w:r>
    </w:p>
    <w:p w:rsidR="00D82F95" w:rsidRPr="00AB486D" w:rsidRDefault="00D82F95" w:rsidP="00D82F95">
      <w:pPr>
        <w:pStyle w:val="sqlF9"/>
        <w:rPr>
          <w:rFonts w:asciiTheme="minorHAnsi" w:hAnsiTheme="minorHAnsi"/>
        </w:rPr>
      </w:pPr>
      <w:r w:rsidRPr="00AB486D">
        <w:rPr>
          <w:rFonts w:asciiTheme="minorHAnsi" w:hAnsiTheme="minorHAnsi"/>
        </w:rPr>
        <w:t>set emp_num = 3</w:t>
      </w:r>
    </w:p>
    <w:p w:rsidR="00D82F95" w:rsidRPr="00AB486D" w:rsidRDefault="00D82F95" w:rsidP="00D82F95">
      <w:pPr>
        <w:pStyle w:val="sqlF9"/>
        <w:rPr>
          <w:rFonts w:asciiTheme="minorHAnsi" w:hAnsiTheme="minorHAnsi"/>
        </w:rPr>
      </w:pPr>
      <w:r w:rsidRPr="00AB486D">
        <w:rPr>
          <w:rFonts w:asciiTheme="minorHAnsi" w:hAnsiTheme="minorHAnsi"/>
        </w:rPr>
        <w:t>where agent = 'DR';</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update sale_data</w:t>
      </w:r>
    </w:p>
    <w:p w:rsidR="00D82F95" w:rsidRPr="00AB486D" w:rsidRDefault="00D82F95" w:rsidP="00D82F95">
      <w:pPr>
        <w:pStyle w:val="sqlF9"/>
        <w:rPr>
          <w:rFonts w:asciiTheme="minorHAnsi" w:hAnsiTheme="minorHAnsi"/>
        </w:rPr>
      </w:pPr>
      <w:r w:rsidRPr="00AB486D">
        <w:rPr>
          <w:rFonts w:asciiTheme="minorHAnsi" w:hAnsiTheme="minorHAnsi"/>
        </w:rPr>
        <w:t>set emp_num = 4</w:t>
      </w:r>
    </w:p>
    <w:p w:rsidR="00D82F95" w:rsidRPr="00AB486D" w:rsidRDefault="00D82F95" w:rsidP="00D82F95">
      <w:pPr>
        <w:pStyle w:val="sqlF9"/>
        <w:rPr>
          <w:rFonts w:asciiTheme="minorHAnsi" w:hAnsiTheme="minorHAnsi"/>
        </w:rPr>
      </w:pPr>
      <w:r w:rsidRPr="00AB486D">
        <w:rPr>
          <w:rFonts w:asciiTheme="minorHAnsi" w:hAnsiTheme="minorHAnsi"/>
        </w:rPr>
        <w:t>where agent = 'JC';</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update sale_data</w:t>
      </w:r>
    </w:p>
    <w:p w:rsidR="00D82F95" w:rsidRPr="00AB486D" w:rsidRDefault="00D82F95" w:rsidP="00D82F95">
      <w:pPr>
        <w:pStyle w:val="sqlF9"/>
        <w:rPr>
          <w:rFonts w:asciiTheme="minorHAnsi" w:hAnsiTheme="minorHAnsi"/>
        </w:rPr>
      </w:pPr>
      <w:r w:rsidRPr="00AB486D">
        <w:rPr>
          <w:rFonts w:asciiTheme="minorHAnsi" w:hAnsiTheme="minorHAnsi"/>
        </w:rPr>
        <w:t>set emp_num = 5</w:t>
      </w:r>
    </w:p>
    <w:p w:rsidR="00D82F95" w:rsidRPr="00AB486D" w:rsidRDefault="00D82F95" w:rsidP="00D82F95">
      <w:pPr>
        <w:pStyle w:val="sqlF9"/>
        <w:rPr>
          <w:rFonts w:asciiTheme="minorHAnsi" w:hAnsiTheme="minorHAnsi"/>
        </w:rPr>
      </w:pPr>
      <w:r w:rsidRPr="00AB486D">
        <w:rPr>
          <w:rFonts w:asciiTheme="minorHAnsi" w:hAnsiTheme="minorHAnsi"/>
        </w:rPr>
        <w:t>where agent = 'JD';</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update sale_data</w:t>
      </w:r>
    </w:p>
    <w:p w:rsidR="00D82F95" w:rsidRPr="00AB486D" w:rsidRDefault="00D82F95" w:rsidP="00D82F95">
      <w:pPr>
        <w:pStyle w:val="sqlF9"/>
        <w:rPr>
          <w:rFonts w:asciiTheme="minorHAnsi" w:hAnsiTheme="minorHAnsi"/>
        </w:rPr>
      </w:pPr>
      <w:r w:rsidRPr="00AB486D">
        <w:rPr>
          <w:rFonts w:asciiTheme="minorHAnsi" w:hAnsiTheme="minorHAnsi"/>
        </w:rPr>
        <w:t>set emp_num = 6</w:t>
      </w:r>
    </w:p>
    <w:p w:rsidR="00D82F95" w:rsidRPr="00AB486D" w:rsidRDefault="00D82F95" w:rsidP="00D82F95">
      <w:pPr>
        <w:pStyle w:val="sqlF9"/>
        <w:rPr>
          <w:rFonts w:asciiTheme="minorHAnsi" w:hAnsiTheme="minorHAnsi"/>
        </w:rPr>
      </w:pPr>
      <w:r w:rsidRPr="00AB486D">
        <w:rPr>
          <w:rFonts w:asciiTheme="minorHAnsi" w:hAnsiTheme="minorHAnsi"/>
        </w:rPr>
        <w:t>where agent = 'BD';</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update sale_data</w:t>
      </w:r>
    </w:p>
    <w:p w:rsidR="00D82F95" w:rsidRPr="00AB486D" w:rsidRDefault="00D82F95" w:rsidP="00D82F95">
      <w:pPr>
        <w:pStyle w:val="sqlF9"/>
        <w:rPr>
          <w:rFonts w:asciiTheme="minorHAnsi" w:hAnsiTheme="minorHAnsi"/>
        </w:rPr>
      </w:pPr>
      <w:r w:rsidRPr="00AB486D">
        <w:rPr>
          <w:rFonts w:asciiTheme="minorHAnsi" w:hAnsiTheme="minorHAnsi"/>
        </w:rPr>
        <w:t>set emp_num = 7</w:t>
      </w:r>
    </w:p>
    <w:p w:rsidR="00D82F95" w:rsidRPr="00AB486D" w:rsidRDefault="00D82F95" w:rsidP="00D82F95">
      <w:pPr>
        <w:pStyle w:val="sqlF9"/>
        <w:rPr>
          <w:rFonts w:asciiTheme="minorHAnsi" w:hAnsiTheme="minorHAnsi"/>
        </w:rPr>
      </w:pPr>
      <w:r w:rsidRPr="00AB486D">
        <w:rPr>
          <w:rFonts w:asciiTheme="minorHAnsi" w:hAnsiTheme="minorHAnsi"/>
        </w:rPr>
        <w:t>where agent = 'BJ';</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update sale_data</w:t>
      </w:r>
    </w:p>
    <w:p w:rsidR="00D82F95" w:rsidRPr="00AB486D" w:rsidRDefault="00D82F95" w:rsidP="00D82F95">
      <w:pPr>
        <w:pStyle w:val="sqlF9"/>
        <w:rPr>
          <w:rFonts w:asciiTheme="minorHAnsi" w:hAnsiTheme="minorHAnsi"/>
        </w:rPr>
      </w:pPr>
      <w:r w:rsidRPr="00AB486D">
        <w:rPr>
          <w:rFonts w:asciiTheme="minorHAnsi" w:hAnsiTheme="minorHAnsi"/>
        </w:rPr>
        <w:t>set emp_num = 8</w:t>
      </w:r>
    </w:p>
    <w:p w:rsidR="00D82F95" w:rsidRPr="00AB486D" w:rsidRDefault="00D82F95" w:rsidP="00D82F95">
      <w:pPr>
        <w:pStyle w:val="sqlF9"/>
        <w:rPr>
          <w:rFonts w:asciiTheme="minorHAnsi" w:hAnsiTheme="minorHAnsi"/>
        </w:rPr>
      </w:pPr>
      <w:r w:rsidRPr="00AB486D">
        <w:rPr>
          <w:rFonts w:asciiTheme="minorHAnsi" w:hAnsiTheme="minorHAnsi"/>
        </w:rPr>
        <w:t>where agent = 'JM';</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update sale_data</w:t>
      </w:r>
    </w:p>
    <w:p w:rsidR="00D82F95" w:rsidRPr="00AB486D" w:rsidRDefault="00D82F95" w:rsidP="00D82F95">
      <w:pPr>
        <w:pStyle w:val="sqlF9"/>
        <w:rPr>
          <w:rFonts w:asciiTheme="minorHAnsi" w:hAnsiTheme="minorHAnsi"/>
        </w:rPr>
      </w:pPr>
      <w:r w:rsidRPr="00AB486D">
        <w:rPr>
          <w:rFonts w:asciiTheme="minorHAnsi" w:hAnsiTheme="minorHAnsi"/>
        </w:rPr>
        <w:t>set emp_num = 9</w:t>
      </w:r>
    </w:p>
    <w:p w:rsidR="00D82F95" w:rsidRPr="00AB486D" w:rsidRDefault="00D82F95" w:rsidP="00D82F95">
      <w:pPr>
        <w:pStyle w:val="sqlF9"/>
        <w:rPr>
          <w:rFonts w:asciiTheme="minorHAnsi" w:hAnsiTheme="minorHAnsi"/>
        </w:rPr>
      </w:pPr>
      <w:r w:rsidRPr="00AB486D">
        <w:rPr>
          <w:rFonts w:asciiTheme="minorHAnsi" w:hAnsiTheme="minorHAnsi"/>
        </w:rPr>
        <w:t>where agent = 'BP';</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COMMIT;</w:t>
      </w:r>
    </w:p>
    <w:p w:rsidR="00D82F95" w:rsidRPr="00AB486D" w:rsidRDefault="00D82F95" w:rsidP="00D82F95">
      <w:pPr>
        <w:pStyle w:val="sqlF9"/>
        <w:rPr>
          <w:rFonts w:asciiTheme="minorHAnsi" w:hAnsiTheme="minorHAnsi"/>
        </w:rPr>
      </w:pPr>
      <w:r w:rsidRPr="00AB486D">
        <w:rPr>
          <w:rFonts w:asciiTheme="minorHAnsi" w:hAnsiTheme="minorHAnsi"/>
        </w:rPr>
        <w:t>Commit complete.</w:t>
      </w:r>
    </w:p>
    <w:p w:rsidR="00D82F95" w:rsidRPr="00AB486D" w:rsidRDefault="00D82F95" w:rsidP="00D82F95">
      <w:pPr>
        <w:pStyle w:val="sqlF9"/>
        <w:rPr>
          <w:rFonts w:asciiTheme="minorHAnsi" w:hAnsiTheme="minorHAnsi"/>
        </w:rPr>
      </w:pPr>
    </w:p>
    <w:p w:rsidR="00D82F95" w:rsidRPr="00AB486D" w:rsidDel="0030136C" w:rsidRDefault="00D82F95" w:rsidP="00D82F95">
      <w:pPr>
        <w:pStyle w:val="sqlF9"/>
        <w:rPr>
          <w:del w:id="9418" w:author="Hemmati" w:date="2016-12-16T09:54:00Z"/>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SQL&gt; SELECT emp_num,agent from sale_data where rownum&lt;=10;</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 xml:space="preserve">   EMP_NUM AGENT</w:t>
      </w:r>
    </w:p>
    <w:p w:rsidR="00D82F95" w:rsidRPr="00AB486D" w:rsidRDefault="00D82F95" w:rsidP="00D82F95">
      <w:pPr>
        <w:pStyle w:val="sqlF9"/>
        <w:rPr>
          <w:rFonts w:asciiTheme="minorHAnsi" w:hAnsiTheme="minorHAnsi"/>
        </w:rPr>
      </w:pPr>
      <w:r w:rsidRPr="00AB486D">
        <w:rPr>
          <w:rFonts w:asciiTheme="minorHAnsi" w:hAnsiTheme="minorHAnsi"/>
        </w:rPr>
        <w:t>---------- -----</w:t>
      </w:r>
    </w:p>
    <w:p w:rsidR="00D82F95" w:rsidRPr="00AB486D" w:rsidRDefault="00D82F95" w:rsidP="00D82F95">
      <w:pPr>
        <w:pStyle w:val="sqlF9"/>
        <w:rPr>
          <w:rFonts w:asciiTheme="minorHAnsi" w:hAnsiTheme="minorHAnsi"/>
        </w:rPr>
      </w:pPr>
      <w:r w:rsidRPr="00AB486D">
        <w:rPr>
          <w:rFonts w:asciiTheme="minorHAnsi" w:hAnsiTheme="minorHAnsi"/>
        </w:rPr>
        <w:t xml:space="preserve">         3 DR</w:t>
      </w:r>
    </w:p>
    <w:p w:rsidR="00D82F95" w:rsidRPr="00AB486D" w:rsidRDefault="00D82F95" w:rsidP="00D82F95">
      <w:pPr>
        <w:pStyle w:val="sqlF9"/>
        <w:rPr>
          <w:rFonts w:asciiTheme="minorHAnsi" w:hAnsiTheme="minorHAnsi"/>
        </w:rPr>
      </w:pPr>
      <w:r w:rsidRPr="00AB486D">
        <w:rPr>
          <w:rFonts w:asciiTheme="minorHAnsi" w:hAnsiTheme="minorHAnsi"/>
        </w:rPr>
        <w:t xml:space="preserve">           BS</w:t>
      </w:r>
    </w:p>
    <w:p w:rsidR="00D82F95" w:rsidRPr="00AB486D" w:rsidRDefault="00D82F95" w:rsidP="00D82F95">
      <w:pPr>
        <w:pStyle w:val="sqlF9"/>
        <w:rPr>
          <w:rFonts w:asciiTheme="minorHAnsi" w:hAnsiTheme="minorHAnsi"/>
        </w:rPr>
      </w:pPr>
      <w:r w:rsidRPr="00AB486D">
        <w:rPr>
          <w:rFonts w:asciiTheme="minorHAnsi" w:hAnsiTheme="minorHAnsi"/>
        </w:rPr>
        <w:t xml:space="preserve">         8 JM</w:t>
      </w:r>
    </w:p>
    <w:p w:rsidR="00D82F95" w:rsidRPr="00AB486D" w:rsidRDefault="00D82F95" w:rsidP="00D82F95">
      <w:pPr>
        <w:pStyle w:val="sqlF9"/>
        <w:rPr>
          <w:rFonts w:asciiTheme="minorHAnsi" w:hAnsiTheme="minorHAnsi"/>
        </w:rPr>
      </w:pPr>
      <w:r w:rsidRPr="00AB486D">
        <w:rPr>
          <w:rFonts w:asciiTheme="minorHAnsi" w:hAnsiTheme="minorHAnsi"/>
        </w:rPr>
        <w:t xml:space="preserve">         8 JM</w:t>
      </w:r>
    </w:p>
    <w:p w:rsidR="00D82F95" w:rsidRPr="00AB486D" w:rsidRDefault="00D82F95" w:rsidP="00D82F95">
      <w:pPr>
        <w:pStyle w:val="sqlF9"/>
        <w:rPr>
          <w:rFonts w:asciiTheme="minorHAnsi" w:hAnsiTheme="minorHAnsi"/>
        </w:rPr>
      </w:pPr>
      <w:r w:rsidRPr="00AB486D">
        <w:rPr>
          <w:rFonts w:asciiTheme="minorHAnsi" w:hAnsiTheme="minorHAnsi"/>
        </w:rPr>
        <w:t xml:space="preserve">         8 JM</w:t>
      </w:r>
    </w:p>
    <w:p w:rsidR="00D82F95" w:rsidRPr="00AB486D" w:rsidRDefault="00D82F95" w:rsidP="00D82F95">
      <w:pPr>
        <w:pStyle w:val="sqlF9"/>
        <w:rPr>
          <w:rFonts w:asciiTheme="minorHAnsi" w:hAnsiTheme="minorHAnsi"/>
        </w:rPr>
      </w:pPr>
      <w:r w:rsidRPr="00AB486D">
        <w:rPr>
          <w:rFonts w:asciiTheme="minorHAnsi" w:hAnsiTheme="minorHAnsi"/>
        </w:rPr>
        <w:t xml:space="preserve">         3 DR</w:t>
      </w:r>
    </w:p>
    <w:p w:rsidR="00D82F95" w:rsidRPr="00AB486D" w:rsidRDefault="00D82F95" w:rsidP="00D82F95">
      <w:pPr>
        <w:pStyle w:val="sqlF9"/>
        <w:rPr>
          <w:rFonts w:asciiTheme="minorHAnsi" w:hAnsiTheme="minorHAnsi"/>
        </w:rPr>
      </w:pPr>
      <w:r w:rsidRPr="00AB486D">
        <w:rPr>
          <w:rFonts w:asciiTheme="minorHAnsi" w:hAnsiTheme="minorHAnsi"/>
        </w:rPr>
        <w:t xml:space="preserve">         9 BP</w:t>
      </w:r>
    </w:p>
    <w:p w:rsidR="00D82F95" w:rsidRPr="00AB486D" w:rsidRDefault="00D82F95" w:rsidP="00D82F95">
      <w:pPr>
        <w:pStyle w:val="sqlF9"/>
        <w:rPr>
          <w:rFonts w:asciiTheme="minorHAnsi" w:hAnsiTheme="minorHAnsi"/>
        </w:rPr>
      </w:pPr>
      <w:r w:rsidRPr="00AB486D">
        <w:rPr>
          <w:rFonts w:asciiTheme="minorHAnsi" w:hAnsiTheme="minorHAnsi"/>
        </w:rPr>
        <w:t xml:space="preserve">         3 DR</w:t>
      </w:r>
    </w:p>
    <w:p w:rsidR="00D82F95" w:rsidRPr="00AB486D" w:rsidRDefault="00D82F95" w:rsidP="00D82F95">
      <w:pPr>
        <w:pStyle w:val="sqlF9"/>
        <w:rPr>
          <w:rFonts w:asciiTheme="minorHAnsi" w:hAnsiTheme="minorHAnsi"/>
        </w:rPr>
      </w:pPr>
      <w:r w:rsidRPr="00AB486D">
        <w:rPr>
          <w:rFonts w:asciiTheme="minorHAnsi" w:hAnsiTheme="minorHAnsi"/>
        </w:rPr>
        <w:t xml:space="preserve">         9 BP</w:t>
      </w:r>
    </w:p>
    <w:p w:rsidR="00D82F95" w:rsidRPr="00AB486D" w:rsidRDefault="00D82F95" w:rsidP="00D82F95">
      <w:pPr>
        <w:pStyle w:val="sqlF9"/>
        <w:rPr>
          <w:rFonts w:asciiTheme="minorHAnsi" w:hAnsiTheme="minorHAnsi"/>
        </w:rPr>
      </w:pPr>
      <w:r w:rsidRPr="00AB486D">
        <w:rPr>
          <w:rFonts w:asciiTheme="minorHAnsi" w:hAnsiTheme="minorHAnsi"/>
        </w:rPr>
        <w:t xml:space="preserve">         9 BP</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 xml:space="preserve"> REM  who is BS that I don not have her/his information in agent_emp table?</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SQL&gt; SELECT distinct  emp_num,agent from sale_data where emp_num is null;</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 xml:space="preserve">   EMP_NUM AGENT</w:t>
      </w:r>
    </w:p>
    <w:p w:rsidR="00D82F95" w:rsidRPr="00AB486D" w:rsidRDefault="00D82F95" w:rsidP="00D82F95">
      <w:pPr>
        <w:pStyle w:val="sqlF9"/>
        <w:rPr>
          <w:rFonts w:asciiTheme="minorHAnsi" w:hAnsiTheme="minorHAnsi"/>
        </w:rPr>
      </w:pPr>
      <w:r w:rsidRPr="00AB486D">
        <w:rPr>
          <w:rFonts w:asciiTheme="minorHAnsi" w:hAnsiTheme="minorHAnsi"/>
        </w:rPr>
        <w:t>---------- -----</w:t>
      </w:r>
    </w:p>
    <w:p w:rsidR="00D82F95" w:rsidRPr="00AB486D" w:rsidRDefault="00D82F95" w:rsidP="00D82F95">
      <w:pPr>
        <w:pStyle w:val="sqlF9"/>
        <w:rPr>
          <w:rFonts w:asciiTheme="minorHAnsi" w:hAnsiTheme="minorHAnsi"/>
        </w:rPr>
      </w:pPr>
      <w:r w:rsidRPr="00AB486D">
        <w:rPr>
          <w:rFonts w:asciiTheme="minorHAnsi" w:hAnsiTheme="minorHAnsi"/>
        </w:rPr>
        <w:t xml:space="preserve">           JW</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 xml:space="preserve">           BS</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REM  I don't have JW information too!!!</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SQL&gt; select count(*) from sale_data where emp_num is null;</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 xml:space="preserve">  COUNT(*)</w:t>
      </w:r>
    </w:p>
    <w:p w:rsidR="00D82F95" w:rsidRPr="00AB486D" w:rsidRDefault="00D82F95" w:rsidP="00D82F95">
      <w:pPr>
        <w:pStyle w:val="sqlF9"/>
        <w:rPr>
          <w:rFonts w:asciiTheme="minorHAnsi" w:hAnsiTheme="minorHAnsi"/>
        </w:rPr>
      </w:pPr>
      <w:r w:rsidRPr="00AB486D">
        <w:rPr>
          <w:rFonts w:asciiTheme="minorHAnsi" w:hAnsiTheme="minorHAnsi"/>
        </w:rPr>
        <w:t>----------</w:t>
      </w:r>
    </w:p>
    <w:p w:rsidR="00D82F95" w:rsidRPr="00AB486D" w:rsidRDefault="00D82F95" w:rsidP="00D82F95">
      <w:pPr>
        <w:pStyle w:val="sqlF9"/>
        <w:rPr>
          <w:rFonts w:asciiTheme="minorHAnsi" w:hAnsiTheme="minorHAnsi"/>
        </w:rPr>
      </w:pPr>
      <w:r w:rsidRPr="00AB486D">
        <w:rPr>
          <w:rFonts w:asciiTheme="minorHAnsi" w:hAnsiTheme="minorHAnsi"/>
        </w:rPr>
        <w:t xml:space="preserve">       264</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SQL&gt; select count(*) from sale_data where agent is null;</w:t>
      </w: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 xml:space="preserve">  COUNT(*)</w:t>
      </w:r>
    </w:p>
    <w:p w:rsidR="00D82F95" w:rsidRPr="00AB486D" w:rsidRDefault="00D82F95" w:rsidP="00D82F95">
      <w:pPr>
        <w:pStyle w:val="sqlF9"/>
        <w:rPr>
          <w:rFonts w:asciiTheme="minorHAnsi" w:hAnsiTheme="minorHAnsi"/>
        </w:rPr>
      </w:pPr>
      <w:r w:rsidRPr="00AB486D">
        <w:rPr>
          <w:rFonts w:asciiTheme="minorHAnsi" w:hAnsiTheme="minorHAnsi"/>
        </w:rPr>
        <w:t>----------</w:t>
      </w:r>
    </w:p>
    <w:p w:rsidR="00D82F95" w:rsidRPr="00AB486D" w:rsidRDefault="00D82F95" w:rsidP="00D82F95">
      <w:pPr>
        <w:pStyle w:val="sqlF9"/>
        <w:rPr>
          <w:rFonts w:asciiTheme="minorHAnsi" w:hAnsiTheme="minorHAnsi"/>
        </w:rPr>
      </w:pPr>
      <w:r w:rsidRPr="00AB486D">
        <w:rPr>
          <w:rFonts w:asciiTheme="minorHAnsi" w:hAnsiTheme="minorHAnsi"/>
        </w:rPr>
        <w:t xml:space="preserve">       108</w:t>
      </w:r>
    </w:p>
    <w:p w:rsidR="00D82F95" w:rsidRPr="00AB486D" w:rsidDel="0030136C" w:rsidRDefault="00D82F95" w:rsidP="00D82F95">
      <w:pPr>
        <w:pStyle w:val="sqlF9"/>
        <w:rPr>
          <w:del w:id="9419" w:author="Hemmati" w:date="2016-12-16T09:54:00Z"/>
          <w:rFonts w:asciiTheme="minorHAnsi" w:hAnsiTheme="minorHAnsi"/>
        </w:rPr>
      </w:pPr>
    </w:p>
    <w:p w:rsidR="00D82F95" w:rsidRPr="00AB486D" w:rsidDel="0030136C" w:rsidRDefault="00D82F95" w:rsidP="00D82F95">
      <w:pPr>
        <w:pStyle w:val="sqlF9"/>
        <w:rPr>
          <w:del w:id="9420" w:author="Hemmati" w:date="2016-12-16T09:54:00Z"/>
          <w:rFonts w:asciiTheme="minorHAnsi" w:hAnsiTheme="minorHAnsi"/>
        </w:rPr>
      </w:pPr>
      <w:del w:id="9421" w:author="Hemmati" w:date="2016-12-16T09:54:00Z">
        <w:r w:rsidRPr="00AB486D" w:rsidDel="0030136C">
          <w:rPr>
            <w:rFonts w:asciiTheme="minorHAnsi" w:hAnsiTheme="minorHAnsi"/>
          </w:rPr>
          <w:delText xml:space="preserve">REM   OK! I should flag these records as missing data. </w:delText>
        </w:r>
      </w:del>
    </w:p>
    <w:p w:rsidR="00D82F95" w:rsidRPr="00AB486D" w:rsidDel="0030136C" w:rsidRDefault="00D82F95" w:rsidP="00D82F95">
      <w:pPr>
        <w:pStyle w:val="sqlF9"/>
        <w:rPr>
          <w:del w:id="9422" w:author="Hemmati" w:date="2016-12-16T09:54:00Z"/>
          <w:rFonts w:asciiTheme="minorHAnsi" w:hAnsiTheme="minorHAnsi"/>
        </w:rPr>
      </w:pPr>
    </w:p>
    <w:p w:rsidR="00D01074" w:rsidRPr="00AB486D" w:rsidDel="0030136C" w:rsidRDefault="00D01074" w:rsidP="00D82F95">
      <w:pPr>
        <w:pStyle w:val="sqlF9"/>
        <w:rPr>
          <w:del w:id="9423" w:author="Hemmati" w:date="2016-12-16T09:54:00Z"/>
          <w:rFonts w:asciiTheme="minorHAnsi" w:hAnsiTheme="minorHAnsi"/>
        </w:rPr>
      </w:pPr>
    </w:p>
    <w:p w:rsidR="00D01074" w:rsidRPr="00AB486D" w:rsidDel="0030136C" w:rsidRDefault="00D01074" w:rsidP="00D82F95">
      <w:pPr>
        <w:pStyle w:val="sqlF9"/>
        <w:rPr>
          <w:del w:id="9424" w:author="Hemmati" w:date="2016-12-16T09:54:00Z"/>
          <w:rFonts w:asciiTheme="minorHAnsi" w:hAnsiTheme="minorHAnsi"/>
        </w:rPr>
      </w:pPr>
    </w:p>
    <w:p w:rsidR="00D82F95" w:rsidRPr="00AB486D" w:rsidRDefault="00D82F95" w:rsidP="00D82F95">
      <w:pPr>
        <w:pStyle w:val="sqlF9"/>
        <w:rPr>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REM************************ NOW INSERT DATA TO BOOKING TABLE***********************</w:t>
      </w:r>
    </w:p>
    <w:p w:rsidR="00D82F95" w:rsidRPr="00AB486D" w:rsidDel="0030136C" w:rsidRDefault="00D82F95" w:rsidP="00D82F95">
      <w:pPr>
        <w:pStyle w:val="sqlF9"/>
        <w:rPr>
          <w:del w:id="9425" w:author="Hemmati" w:date="2016-12-16T09:54:00Z"/>
          <w:rFonts w:asciiTheme="minorHAnsi" w:hAnsiTheme="minorHAnsi"/>
        </w:rPr>
      </w:pPr>
    </w:p>
    <w:p w:rsidR="00D82F95" w:rsidRPr="00AB486D" w:rsidDel="0030136C" w:rsidRDefault="00D82F95" w:rsidP="00D82F95">
      <w:pPr>
        <w:pStyle w:val="sqlF9"/>
        <w:rPr>
          <w:del w:id="9426" w:author="Hemmati" w:date="2016-12-16T09:54:00Z"/>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TRUNCATE TABLE booking;</w:t>
      </w:r>
    </w:p>
    <w:p w:rsidR="00D82F95" w:rsidRPr="00AB486D" w:rsidDel="0030136C" w:rsidRDefault="00D82F95" w:rsidP="00D82F95">
      <w:pPr>
        <w:pStyle w:val="sqlF9"/>
        <w:rPr>
          <w:del w:id="9427" w:author="Hemmati" w:date="2016-12-16T09:54:00Z"/>
          <w:rFonts w:asciiTheme="minorHAnsi" w:hAnsiTheme="minorHAnsi"/>
        </w:rPr>
      </w:pPr>
    </w:p>
    <w:p w:rsidR="00D82F95" w:rsidRPr="00AB486D" w:rsidDel="0030136C" w:rsidRDefault="00D82F95" w:rsidP="00D82F95">
      <w:pPr>
        <w:pStyle w:val="sqlF9"/>
        <w:rPr>
          <w:del w:id="9428" w:author="Hemmati" w:date="2016-12-16T09:54:00Z"/>
          <w:rFonts w:asciiTheme="minorHAnsi" w:hAnsiTheme="minorHAnsi"/>
        </w:rPr>
      </w:pPr>
    </w:p>
    <w:p w:rsidR="00D82F95" w:rsidRPr="00AB486D" w:rsidRDefault="00D82F95" w:rsidP="00D82F95">
      <w:pPr>
        <w:pStyle w:val="sqlF9"/>
        <w:rPr>
          <w:rFonts w:asciiTheme="minorHAnsi" w:hAnsiTheme="minorHAnsi"/>
        </w:rPr>
      </w:pPr>
      <w:r w:rsidRPr="00AB486D">
        <w:rPr>
          <w:rFonts w:asciiTheme="minorHAnsi" w:hAnsiTheme="minorHAnsi"/>
        </w:rPr>
        <w:t>INSERT INTO booking</w:t>
      </w:r>
    </w:p>
    <w:p w:rsidR="00D82F95" w:rsidRPr="00AB486D" w:rsidRDefault="00D82F95" w:rsidP="00D82F95">
      <w:pPr>
        <w:pStyle w:val="sqlF9"/>
        <w:rPr>
          <w:rFonts w:asciiTheme="minorHAnsi" w:hAnsiTheme="minorHAnsi"/>
        </w:rPr>
      </w:pPr>
      <w:r w:rsidRPr="00AB486D">
        <w:rPr>
          <w:rFonts w:asciiTheme="minorHAnsi" w:hAnsiTheme="minorHAnsi"/>
        </w:rPr>
        <w:t xml:space="preserve">            (booking_id,</w:t>
      </w:r>
    </w:p>
    <w:p w:rsidR="00D82F95" w:rsidRPr="00AB486D" w:rsidRDefault="00D82F95" w:rsidP="00D82F95">
      <w:pPr>
        <w:pStyle w:val="sqlF9"/>
        <w:rPr>
          <w:rFonts w:asciiTheme="minorHAnsi" w:hAnsiTheme="minorHAnsi"/>
        </w:rPr>
      </w:pPr>
      <w:r w:rsidRPr="00AB486D">
        <w:rPr>
          <w:rFonts w:asciiTheme="minorHAnsi" w:hAnsiTheme="minorHAnsi"/>
        </w:rPr>
        <w:t xml:space="preserve">            booking_no,</w:t>
      </w:r>
    </w:p>
    <w:p w:rsidR="00D82F95" w:rsidRPr="00AB486D" w:rsidRDefault="00D82F95" w:rsidP="00D82F95">
      <w:pPr>
        <w:pStyle w:val="sqlF9"/>
        <w:rPr>
          <w:rFonts w:asciiTheme="minorHAnsi" w:hAnsiTheme="minorHAnsi"/>
        </w:rPr>
      </w:pPr>
      <w:r w:rsidRPr="00AB486D">
        <w:rPr>
          <w:rFonts w:asciiTheme="minorHAnsi" w:hAnsiTheme="minorHAnsi"/>
        </w:rPr>
        <w:t xml:space="preserve">            booking_date,</w:t>
      </w:r>
    </w:p>
    <w:p w:rsidR="00D82F95" w:rsidRPr="00AB486D" w:rsidRDefault="00B44341" w:rsidP="00D82F95">
      <w:pPr>
        <w:pStyle w:val="sqlF9"/>
        <w:rPr>
          <w:rFonts w:asciiTheme="minorHAnsi" w:hAnsiTheme="minorHAnsi"/>
        </w:rPr>
      </w:pPr>
      <w:r w:rsidRPr="00AB486D">
        <w:rPr>
          <w:rFonts w:asciiTheme="minorHAnsi" w:hAnsiTheme="minorHAnsi"/>
        </w:rPr>
        <w:t xml:space="preserve">            </w:t>
      </w:r>
      <w:r w:rsidR="00D82F95" w:rsidRPr="00AB486D">
        <w:rPr>
          <w:rFonts w:asciiTheme="minorHAnsi" w:hAnsiTheme="minorHAnsi"/>
        </w:rPr>
        <w:t>trip_start_date,</w:t>
      </w:r>
    </w:p>
    <w:p w:rsidR="00D82F95" w:rsidRPr="00AB486D" w:rsidRDefault="00D82F95" w:rsidP="00D82F95">
      <w:pPr>
        <w:pStyle w:val="sqlF9"/>
        <w:rPr>
          <w:rFonts w:asciiTheme="minorHAnsi" w:hAnsiTheme="minorHAnsi"/>
        </w:rPr>
      </w:pPr>
      <w:r w:rsidRPr="00AB486D">
        <w:rPr>
          <w:rFonts w:asciiTheme="minorHAnsi" w:hAnsiTheme="minorHAnsi"/>
        </w:rPr>
        <w:tab/>
        <w:t xml:space="preserve">     trip_end_date,</w:t>
      </w:r>
    </w:p>
    <w:p w:rsidR="00D82F95" w:rsidRPr="00AB486D" w:rsidRDefault="00D82F95" w:rsidP="00D82F95">
      <w:pPr>
        <w:pStyle w:val="sqlF9"/>
        <w:rPr>
          <w:rFonts w:asciiTheme="minorHAnsi" w:hAnsiTheme="minorHAnsi"/>
        </w:rPr>
      </w:pPr>
      <w:r w:rsidRPr="00AB486D">
        <w:rPr>
          <w:rFonts w:asciiTheme="minorHAnsi" w:hAnsiTheme="minorHAnsi"/>
        </w:rPr>
        <w:tab/>
        <w:t xml:space="preserve">     destination_desc,</w:t>
      </w:r>
    </w:p>
    <w:p w:rsidR="00D82F95" w:rsidRPr="00AB486D" w:rsidRDefault="00D82F95" w:rsidP="00D82F95">
      <w:pPr>
        <w:pStyle w:val="sqlF9"/>
        <w:rPr>
          <w:rFonts w:asciiTheme="minorHAnsi" w:hAnsiTheme="minorHAnsi"/>
        </w:rPr>
      </w:pPr>
      <w:r w:rsidRPr="00AB486D">
        <w:rPr>
          <w:rFonts w:asciiTheme="minorHAnsi" w:hAnsiTheme="minorHAnsi"/>
        </w:rPr>
        <w:tab/>
        <w:t xml:space="preserve">     destination_code,</w:t>
      </w:r>
    </w:p>
    <w:p w:rsidR="00D82F95" w:rsidRPr="00AB486D" w:rsidRDefault="00D82F95" w:rsidP="00D82F95">
      <w:pPr>
        <w:pStyle w:val="sqlF9"/>
        <w:rPr>
          <w:rFonts w:asciiTheme="minorHAnsi" w:hAnsiTheme="minorHAnsi"/>
        </w:rPr>
      </w:pPr>
      <w:r w:rsidRPr="00AB486D">
        <w:rPr>
          <w:rFonts w:asciiTheme="minorHAnsi" w:hAnsiTheme="minorHAnsi"/>
        </w:rPr>
        <w:tab/>
        <w:t xml:space="preserve">     itin_invc_id,</w:t>
      </w:r>
    </w:p>
    <w:p w:rsidR="00D82F95" w:rsidRPr="00AB486D" w:rsidRDefault="00D82F95" w:rsidP="00D82F95">
      <w:pPr>
        <w:pStyle w:val="sqlF9"/>
        <w:rPr>
          <w:rFonts w:asciiTheme="minorHAnsi" w:hAnsiTheme="minorHAnsi"/>
        </w:rPr>
      </w:pPr>
      <w:r w:rsidRPr="00AB486D">
        <w:rPr>
          <w:rFonts w:asciiTheme="minorHAnsi" w:hAnsiTheme="minorHAnsi"/>
        </w:rPr>
        <w:tab/>
        <w:t xml:space="preserve">     emp_num,</w:t>
      </w:r>
    </w:p>
    <w:p w:rsidR="00D82F95" w:rsidRPr="00AB486D" w:rsidRDefault="00D82F95" w:rsidP="00D82F95">
      <w:pPr>
        <w:pStyle w:val="sqlF9"/>
        <w:rPr>
          <w:rFonts w:asciiTheme="minorHAnsi" w:hAnsiTheme="minorHAnsi"/>
        </w:rPr>
      </w:pPr>
      <w:r w:rsidRPr="00AB486D">
        <w:rPr>
          <w:rFonts w:asciiTheme="minorHAnsi" w:hAnsiTheme="minorHAnsi"/>
        </w:rPr>
        <w:tab/>
        <w:t xml:space="preserve">     fee_code</w:t>
      </w:r>
    </w:p>
    <w:p w:rsidR="00D82F95" w:rsidRPr="00AB486D" w:rsidRDefault="00D82F95" w:rsidP="00D82F95">
      <w:pPr>
        <w:pStyle w:val="sqlF9"/>
        <w:rPr>
          <w:rFonts w:asciiTheme="minorHAnsi" w:hAnsiTheme="minorHAnsi"/>
        </w:rPr>
      </w:pPr>
      <w:r w:rsidRPr="00AB486D">
        <w:rPr>
          <w:rFonts w:asciiTheme="minorHAnsi" w:hAnsiTheme="minorHAnsi"/>
        </w:rPr>
        <w:t xml:space="preserve">             )</w:t>
      </w:r>
    </w:p>
    <w:p w:rsidR="00D82F95" w:rsidRPr="00AB486D" w:rsidRDefault="00D82F95" w:rsidP="00D82F95">
      <w:pPr>
        <w:pStyle w:val="sqlF9"/>
        <w:rPr>
          <w:rFonts w:asciiTheme="minorHAnsi" w:hAnsiTheme="minorHAnsi"/>
        </w:rPr>
      </w:pPr>
      <w:r w:rsidRPr="00AB486D">
        <w:rPr>
          <w:rFonts w:asciiTheme="minorHAnsi" w:hAnsiTheme="minorHAnsi"/>
        </w:rPr>
        <w:t>SELECT</w:t>
      </w:r>
    </w:p>
    <w:p w:rsidR="00D82F95" w:rsidRPr="00AB486D" w:rsidRDefault="00D82F95" w:rsidP="00D82F95">
      <w:pPr>
        <w:pStyle w:val="sqlF9"/>
        <w:rPr>
          <w:rFonts w:asciiTheme="minorHAnsi" w:hAnsiTheme="minorHAnsi"/>
        </w:rPr>
      </w:pPr>
      <w:r w:rsidRPr="00AB486D">
        <w:rPr>
          <w:rFonts w:asciiTheme="minorHAnsi" w:hAnsiTheme="minorHAnsi"/>
        </w:rPr>
        <w:t xml:space="preserve">            booking_id,</w:t>
      </w:r>
    </w:p>
    <w:p w:rsidR="00D82F95" w:rsidRPr="00AB486D" w:rsidRDefault="00D82F95" w:rsidP="00D82F95">
      <w:pPr>
        <w:pStyle w:val="sqlF9"/>
        <w:rPr>
          <w:rFonts w:asciiTheme="minorHAnsi" w:hAnsiTheme="minorHAnsi"/>
        </w:rPr>
      </w:pPr>
      <w:r w:rsidRPr="00AB486D">
        <w:rPr>
          <w:rFonts w:asciiTheme="minorHAnsi" w:hAnsiTheme="minorHAnsi"/>
        </w:rPr>
        <w:t xml:space="preserve">            booking_num,</w:t>
      </w:r>
    </w:p>
    <w:p w:rsidR="00D82F95" w:rsidRPr="00AB486D" w:rsidRDefault="00D82F95" w:rsidP="00D82F95">
      <w:pPr>
        <w:pStyle w:val="sqlF9"/>
        <w:rPr>
          <w:rFonts w:asciiTheme="minorHAnsi" w:hAnsiTheme="minorHAnsi"/>
        </w:rPr>
      </w:pPr>
      <w:r w:rsidRPr="00AB486D">
        <w:rPr>
          <w:rFonts w:asciiTheme="minorHAnsi" w:hAnsiTheme="minorHAnsi"/>
        </w:rPr>
        <w:t xml:space="preserve">            sale,</w:t>
      </w:r>
    </w:p>
    <w:p w:rsidR="00D82F95" w:rsidRPr="00AB486D" w:rsidRDefault="00D82F95" w:rsidP="00D82F95">
      <w:pPr>
        <w:pStyle w:val="sqlF9"/>
        <w:rPr>
          <w:rFonts w:asciiTheme="minorHAnsi" w:hAnsiTheme="minorHAnsi"/>
        </w:rPr>
      </w:pPr>
      <w:r w:rsidRPr="00AB486D">
        <w:rPr>
          <w:rFonts w:asciiTheme="minorHAnsi" w:hAnsiTheme="minorHAnsi"/>
        </w:rPr>
        <w:t xml:space="preserve">           </w:t>
      </w:r>
      <w:r w:rsidR="00B44341" w:rsidRPr="00AB486D">
        <w:rPr>
          <w:rFonts w:asciiTheme="minorHAnsi" w:hAnsiTheme="minorHAnsi"/>
        </w:rPr>
        <w:t xml:space="preserve"> </w:t>
      </w:r>
      <w:r w:rsidRPr="00AB486D">
        <w:rPr>
          <w:rFonts w:asciiTheme="minorHAnsi" w:hAnsiTheme="minorHAnsi"/>
        </w:rPr>
        <w:t>trip_start,</w:t>
      </w:r>
    </w:p>
    <w:p w:rsidR="00D82F95" w:rsidRPr="00AB486D" w:rsidRDefault="00D82F95" w:rsidP="00D82F95">
      <w:pPr>
        <w:pStyle w:val="sqlF9"/>
        <w:rPr>
          <w:rFonts w:asciiTheme="minorHAnsi" w:hAnsiTheme="minorHAnsi"/>
        </w:rPr>
      </w:pPr>
      <w:r w:rsidRPr="00AB486D">
        <w:rPr>
          <w:rFonts w:asciiTheme="minorHAnsi" w:hAnsiTheme="minorHAnsi"/>
        </w:rPr>
        <w:tab/>
        <w:t xml:space="preserve">     trip_end,</w:t>
      </w:r>
    </w:p>
    <w:p w:rsidR="00D82F95" w:rsidRPr="00AB486D" w:rsidRDefault="00D82F95" w:rsidP="00D82F95">
      <w:pPr>
        <w:pStyle w:val="sqlF9"/>
        <w:rPr>
          <w:rFonts w:asciiTheme="minorHAnsi" w:hAnsiTheme="minorHAnsi"/>
        </w:rPr>
      </w:pPr>
      <w:r w:rsidRPr="00AB486D">
        <w:rPr>
          <w:rFonts w:asciiTheme="minorHAnsi" w:hAnsiTheme="minorHAnsi"/>
        </w:rPr>
        <w:tab/>
        <w:t xml:space="preserve">     destination,</w:t>
      </w:r>
    </w:p>
    <w:p w:rsidR="00D82F95" w:rsidRPr="00AB486D" w:rsidRDefault="00D82F95" w:rsidP="00D82F95">
      <w:pPr>
        <w:pStyle w:val="sqlF9"/>
        <w:rPr>
          <w:rFonts w:asciiTheme="minorHAnsi" w:hAnsiTheme="minorHAnsi"/>
        </w:rPr>
      </w:pPr>
      <w:r w:rsidRPr="00AB486D">
        <w:rPr>
          <w:rFonts w:asciiTheme="minorHAnsi" w:hAnsiTheme="minorHAnsi"/>
        </w:rPr>
        <w:tab/>
        <w:t xml:space="preserve">     dest_id,</w:t>
      </w:r>
    </w:p>
    <w:p w:rsidR="00D82F95" w:rsidRPr="00AB486D" w:rsidRDefault="00D82F95" w:rsidP="00D82F95">
      <w:pPr>
        <w:pStyle w:val="sqlF9"/>
        <w:rPr>
          <w:rFonts w:asciiTheme="minorHAnsi" w:hAnsiTheme="minorHAnsi"/>
        </w:rPr>
      </w:pPr>
      <w:r w:rsidRPr="00AB486D">
        <w:rPr>
          <w:rFonts w:asciiTheme="minorHAnsi" w:hAnsiTheme="minorHAnsi"/>
        </w:rPr>
        <w:tab/>
        <w:t xml:space="preserve">     itinerary_id,</w:t>
      </w:r>
    </w:p>
    <w:p w:rsidR="00D82F95" w:rsidRPr="00AB486D" w:rsidRDefault="00D82F95" w:rsidP="00D82F95">
      <w:pPr>
        <w:pStyle w:val="sqlF9"/>
        <w:rPr>
          <w:rFonts w:asciiTheme="minorHAnsi" w:hAnsiTheme="minorHAnsi"/>
        </w:rPr>
      </w:pPr>
      <w:r w:rsidRPr="00AB486D">
        <w:rPr>
          <w:rFonts w:asciiTheme="minorHAnsi" w:hAnsiTheme="minorHAnsi"/>
        </w:rPr>
        <w:tab/>
        <w:t xml:space="preserve">     emp_num,</w:t>
      </w:r>
    </w:p>
    <w:p w:rsidR="00D82F95" w:rsidRPr="00AB486D" w:rsidRDefault="00D82F95" w:rsidP="00D82F95">
      <w:pPr>
        <w:pStyle w:val="sqlF9"/>
        <w:rPr>
          <w:rFonts w:asciiTheme="minorHAnsi" w:hAnsiTheme="minorHAnsi"/>
        </w:rPr>
      </w:pPr>
      <w:r w:rsidRPr="00AB486D">
        <w:rPr>
          <w:rFonts w:asciiTheme="minorHAnsi" w:hAnsiTheme="minorHAnsi"/>
        </w:rPr>
        <w:tab/>
        <w:t xml:space="preserve">     agency_fee_code</w:t>
      </w:r>
    </w:p>
    <w:p w:rsidR="00D82F95" w:rsidRPr="00AB486D" w:rsidRDefault="00D82F95" w:rsidP="00D82F95">
      <w:pPr>
        <w:pStyle w:val="sqlF9"/>
        <w:rPr>
          <w:rFonts w:asciiTheme="minorHAnsi" w:hAnsiTheme="minorHAnsi"/>
        </w:rPr>
      </w:pPr>
      <w:r w:rsidRPr="00AB486D">
        <w:rPr>
          <w:rFonts w:asciiTheme="minorHAnsi" w:hAnsiTheme="minorHAnsi"/>
        </w:rPr>
        <w:t>FROM sale_data;</w:t>
      </w:r>
    </w:p>
    <w:p w:rsidR="00D01074" w:rsidRPr="00AB486D" w:rsidRDefault="00D01074" w:rsidP="00D82F95">
      <w:pPr>
        <w:pStyle w:val="sqlF9"/>
        <w:rPr>
          <w:rFonts w:asciiTheme="minorHAnsi" w:hAnsiTheme="minorHAnsi"/>
        </w:rPr>
      </w:pPr>
    </w:p>
    <w:p w:rsidR="00D01074" w:rsidRPr="00AB486D" w:rsidDel="0030136C" w:rsidRDefault="00D01074" w:rsidP="00D82F95">
      <w:pPr>
        <w:pStyle w:val="sqlF9"/>
        <w:rPr>
          <w:del w:id="9429" w:author="Hemmati" w:date="2016-12-16T09:54:00Z"/>
          <w:rFonts w:asciiTheme="minorHAnsi" w:hAnsiTheme="minorHAnsi"/>
        </w:rPr>
      </w:pPr>
    </w:p>
    <w:p w:rsidR="00D01074" w:rsidRPr="00AB486D" w:rsidDel="0030136C" w:rsidRDefault="00D01074" w:rsidP="00D82F95">
      <w:pPr>
        <w:pStyle w:val="sqlF9"/>
        <w:rPr>
          <w:del w:id="9430" w:author="Hemmati" w:date="2016-12-16T09:54:00Z"/>
          <w:rFonts w:asciiTheme="minorHAnsi" w:hAnsiTheme="minorHAnsi"/>
        </w:rPr>
      </w:pPr>
    </w:p>
    <w:p w:rsidR="00D01074" w:rsidRPr="00AB486D" w:rsidRDefault="00D01074" w:rsidP="00D01074">
      <w:pPr>
        <w:pStyle w:val="sqlF9"/>
        <w:rPr>
          <w:rFonts w:asciiTheme="minorHAnsi" w:hAnsiTheme="minorHAnsi"/>
        </w:rPr>
      </w:pPr>
      <w:r w:rsidRPr="00AB486D">
        <w:rPr>
          <w:rFonts w:asciiTheme="minorHAnsi" w:hAnsiTheme="minorHAnsi"/>
        </w:rPr>
        <w:t>SQL&gt; REM I find 2 rows which their dest_id were wrong then I flag them as incorrect data and update them.</w:t>
      </w:r>
    </w:p>
    <w:p w:rsidR="00D01074" w:rsidRPr="00AB486D" w:rsidDel="0030136C" w:rsidRDefault="00D01074" w:rsidP="00D01074">
      <w:pPr>
        <w:pStyle w:val="sqlF9"/>
        <w:rPr>
          <w:del w:id="9431" w:author="Hemmati" w:date="2016-12-16T09:54:00Z"/>
          <w:rFonts w:asciiTheme="minorHAnsi" w:hAnsiTheme="minorHAnsi"/>
        </w:rPr>
      </w:pPr>
    </w:p>
    <w:p w:rsidR="00D01074" w:rsidRPr="00AB486D" w:rsidRDefault="00D01074" w:rsidP="00D01074">
      <w:pPr>
        <w:pStyle w:val="sqlF9"/>
        <w:rPr>
          <w:rFonts w:asciiTheme="minorHAnsi" w:hAnsiTheme="minorHAnsi"/>
        </w:rPr>
      </w:pPr>
    </w:p>
    <w:p w:rsidR="00D01074" w:rsidRPr="00AB486D" w:rsidRDefault="00D01074" w:rsidP="00D01074">
      <w:pPr>
        <w:pStyle w:val="sqlF9"/>
        <w:rPr>
          <w:rFonts w:asciiTheme="minorHAnsi" w:hAnsiTheme="minorHAnsi"/>
        </w:rPr>
      </w:pPr>
      <w:r w:rsidRPr="00AB486D">
        <w:rPr>
          <w:rFonts w:asciiTheme="minorHAnsi" w:hAnsiTheme="minorHAnsi"/>
        </w:rPr>
        <w:t>SQL&gt; update sale_data</w:t>
      </w:r>
    </w:p>
    <w:p w:rsidR="00D01074" w:rsidRPr="00AB486D" w:rsidRDefault="00D01074" w:rsidP="00D01074">
      <w:pPr>
        <w:pStyle w:val="sqlF9"/>
        <w:rPr>
          <w:rFonts w:asciiTheme="minorHAnsi" w:hAnsiTheme="minorHAnsi"/>
        </w:rPr>
      </w:pPr>
      <w:r w:rsidRPr="00AB486D">
        <w:rPr>
          <w:rFonts w:asciiTheme="minorHAnsi" w:hAnsiTheme="minorHAnsi"/>
        </w:rPr>
        <w:t xml:space="preserve">  2  set DEST_ID = 'SP'</w:t>
      </w:r>
    </w:p>
    <w:p w:rsidR="00D01074" w:rsidRPr="00AB486D" w:rsidRDefault="00D01074" w:rsidP="00D01074">
      <w:pPr>
        <w:pStyle w:val="sqlF9"/>
        <w:rPr>
          <w:rFonts w:asciiTheme="minorHAnsi" w:hAnsiTheme="minorHAnsi"/>
        </w:rPr>
      </w:pPr>
      <w:r w:rsidRPr="00AB486D">
        <w:rPr>
          <w:rFonts w:asciiTheme="minorHAnsi" w:hAnsiTheme="minorHAnsi"/>
        </w:rPr>
        <w:t xml:space="preserve">  3  where DEST_ID = 'SPCF';</w:t>
      </w:r>
    </w:p>
    <w:p w:rsidR="00D01074" w:rsidRPr="00AB486D" w:rsidRDefault="00D01074" w:rsidP="00D01074">
      <w:pPr>
        <w:pStyle w:val="sqlF9"/>
        <w:rPr>
          <w:rFonts w:asciiTheme="minorHAnsi" w:hAnsiTheme="minorHAnsi"/>
        </w:rPr>
      </w:pPr>
    </w:p>
    <w:p w:rsidR="00D01074" w:rsidRPr="00AB486D" w:rsidRDefault="00D01074" w:rsidP="00D01074">
      <w:pPr>
        <w:pStyle w:val="sqlF9"/>
        <w:rPr>
          <w:rFonts w:asciiTheme="minorHAnsi" w:hAnsiTheme="minorHAnsi"/>
        </w:rPr>
      </w:pPr>
      <w:r w:rsidRPr="00AB486D">
        <w:rPr>
          <w:rFonts w:asciiTheme="minorHAnsi" w:hAnsiTheme="minorHAnsi"/>
        </w:rPr>
        <w:lastRenderedPageBreak/>
        <w:t>2 rows updated.</w:t>
      </w:r>
    </w:p>
    <w:p w:rsidR="00D01074" w:rsidRPr="00AB486D" w:rsidRDefault="00D01074" w:rsidP="00D01074">
      <w:pPr>
        <w:pStyle w:val="sqlF9"/>
        <w:rPr>
          <w:rFonts w:asciiTheme="minorHAnsi" w:hAnsiTheme="minorHAnsi"/>
        </w:rPr>
      </w:pPr>
    </w:p>
    <w:p w:rsidR="00D01074" w:rsidRPr="00AB486D" w:rsidRDefault="00D01074" w:rsidP="00D01074">
      <w:pPr>
        <w:pStyle w:val="sqlF9"/>
        <w:rPr>
          <w:rFonts w:asciiTheme="minorHAnsi" w:hAnsiTheme="minorHAnsi"/>
        </w:rPr>
      </w:pPr>
      <w:r w:rsidRPr="00AB486D">
        <w:rPr>
          <w:rFonts w:asciiTheme="minorHAnsi" w:hAnsiTheme="minorHAnsi"/>
        </w:rPr>
        <w:t>SQL&gt; COMMIT;</w:t>
      </w:r>
    </w:p>
    <w:p w:rsidR="00D01074" w:rsidRPr="00AB486D" w:rsidRDefault="00D01074" w:rsidP="00D01074">
      <w:pPr>
        <w:pStyle w:val="sqlF9"/>
        <w:rPr>
          <w:rFonts w:asciiTheme="minorHAnsi" w:hAnsiTheme="minorHAnsi"/>
        </w:rPr>
      </w:pPr>
    </w:p>
    <w:p w:rsidR="00D01074" w:rsidRPr="00AB486D" w:rsidRDefault="00D01074" w:rsidP="00D01074">
      <w:pPr>
        <w:pStyle w:val="sqlF9"/>
        <w:rPr>
          <w:rFonts w:asciiTheme="minorHAnsi" w:hAnsiTheme="minorHAnsi"/>
        </w:rPr>
      </w:pPr>
      <w:r w:rsidRPr="00AB486D">
        <w:rPr>
          <w:rFonts w:asciiTheme="minorHAnsi" w:hAnsiTheme="minorHAnsi"/>
        </w:rPr>
        <w:t>Commit complete.</w:t>
      </w:r>
    </w:p>
    <w:p w:rsidR="00D01074" w:rsidRPr="00AB486D" w:rsidRDefault="00D01074" w:rsidP="00D01074">
      <w:pPr>
        <w:pStyle w:val="sqlF9"/>
        <w:rPr>
          <w:rFonts w:asciiTheme="minorHAnsi" w:hAnsiTheme="minorHAnsi"/>
        </w:rPr>
      </w:pPr>
    </w:p>
    <w:p w:rsidR="00D01074" w:rsidRPr="00AB486D" w:rsidRDefault="00D01074" w:rsidP="00D01074">
      <w:pPr>
        <w:pStyle w:val="sqlF9"/>
        <w:rPr>
          <w:rFonts w:asciiTheme="minorHAnsi" w:hAnsiTheme="minorHAnsi"/>
        </w:rPr>
      </w:pPr>
      <w:r w:rsidRPr="00AB486D">
        <w:rPr>
          <w:rFonts w:asciiTheme="minorHAnsi" w:hAnsiTheme="minorHAnsi"/>
        </w:rPr>
        <w:t>SQL&gt; select * from BOOKING where rownum &lt;=10;</w:t>
      </w:r>
    </w:p>
    <w:p w:rsidR="00D01074" w:rsidRPr="00AB486D" w:rsidRDefault="00D01074" w:rsidP="00D01074">
      <w:pPr>
        <w:pStyle w:val="sqlF9"/>
        <w:rPr>
          <w:rFonts w:asciiTheme="minorHAnsi" w:hAnsiTheme="minorHAnsi"/>
        </w:rPr>
      </w:pPr>
    </w:p>
    <w:p w:rsidR="00D01074" w:rsidRPr="00AB486D" w:rsidRDefault="00D01074" w:rsidP="00D01074">
      <w:pPr>
        <w:pStyle w:val="sqlF9"/>
        <w:rPr>
          <w:rFonts w:asciiTheme="minorHAnsi" w:hAnsiTheme="minorHAnsi"/>
          <w:sz w:val="16"/>
          <w:szCs w:val="16"/>
        </w:rPr>
      </w:pPr>
      <w:r w:rsidRPr="00AB486D">
        <w:rPr>
          <w:rFonts w:asciiTheme="minorHAnsi" w:hAnsiTheme="minorHAnsi"/>
          <w:sz w:val="16"/>
          <w:szCs w:val="16"/>
        </w:rPr>
        <w:t xml:space="preserve">BOOKING_ID BOOKING_NO      BOOKING_D TRIP_STAR TRIP_END_ DESTINATION_DESC       DESTINATIO </w:t>
      </w:r>
    </w:p>
    <w:p w:rsidR="00D01074" w:rsidRPr="00AB486D" w:rsidRDefault="00D01074" w:rsidP="00D01074">
      <w:pPr>
        <w:pStyle w:val="sqlF9"/>
        <w:rPr>
          <w:rFonts w:asciiTheme="minorHAnsi" w:hAnsiTheme="minorHAnsi"/>
          <w:sz w:val="16"/>
          <w:szCs w:val="16"/>
        </w:rPr>
      </w:pPr>
      <w:r w:rsidRPr="00AB486D">
        <w:rPr>
          <w:rFonts w:asciiTheme="minorHAnsi" w:hAnsiTheme="minorHAnsi"/>
          <w:sz w:val="16"/>
          <w:szCs w:val="16"/>
        </w:rPr>
        <w:t xml:space="preserve">---------- --------------- --------- --------- --------- ---------------------- ---------- </w:t>
      </w:r>
    </w:p>
    <w:p w:rsidR="00D01074" w:rsidRPr="00AB486D" w:rsidRDefault="00D01074" w:rsidP="00D01074">
      <w:pPr>
        <w:pStyle w:val="sqlF9"/>
        <w:rPr>
          <w:rFonts w:asciiTheme="minorHAnsi" w:hAnsiTheme="minorHAnsi"/>
          <w:sz w:val="16"/>
          <w:szCs w:val="16"/>
        </w:rPr>
      </w:pPr>
      <w:r w:rsidRPr="00AB486D">
        <w:rPr>
          <w:rFonts w:asciiTheme="minorHAnsi" w:hAnsiTheme="minorHAnsi"/>
          <w:sz w:val="16"/>
          <w:szCs w:val="16"/>
        </w:rPr>
        <w:t xml:space="preserve">       788 KKJ96           02-FEB-08 08-MAR-08 12-MAR-08 Buenos Aires,Argentina    SA            </w:t>
      </w:r>
    </w:p>
    <w:p w:rsidR="00D01074" w:rsidRPr="00AB486D" w:rsidRDefault="00D01074" w:rsidP="00D01074">
      <w:pPr>
        <w:pStyle w:val="sqlF9"/>
        <w:rPr>
          <w:rFonts w:asciiTheme="minorHAnsi" w:hAnsiTheme="minorHAnsi"/>
          <w:sz w:val="16"/>
          <w:szCs w:val="16"/>
        </w:rPr>
      </w:pPr>
      <w:r w:rsidRPr="00AB486D">
        <w:rPr>
          <w:rFonts w:asciiTheme="minorHAnsi" w:hAnsiTheme="minorHAnsi"/>
          <w:sz w:val="16"/>
          <w:szCs w:val="16"/>
        </w:rPr>
        <w:t xml:space="preserve">       789 SD45895         02-FEB-08 15-MAR-08 15-MAR-08 Canada                    NA               </w:t>
      </w:r>
    </w:p>
    <w:p w:rsidR="00D01074" w:rsidRPr="00AB486D" w:rsidRDefault="00D01074" w:rsidP="00D01074">
      <w:pPr>
        <w:pStyle w:val="sqlF9"/>
        <w:rPr>
          <w:rFonts w:asciiTheme="minorHAnsi" w:hAnsiTheme="minorHAnsi"/>
          <w:sz w:val="16"/>
          <w:szCs w:val="16"/>
        </w:rPr>
      </w:pPr>
      <w:r w:rsidRPr="00AB486D">
        <w:rPr>
          <w:rFonts w:asciiTheme="minorHAnsi" w:hAnsiTheme="minorHAnsi"/>
          <w:sz w:val="16"/>
          <w:szCs w:val="16"/>
        </w:rPr>
        <w:t xml:space="preserve">       790 286756          03-FEB-08 11-MAR-08 02-APR-08 Canada,USA                NA               </w:t>
      </w:r>
    </w:p>
    <w:p w:rsidR="00D01074" w:rsidRPr="00AB486D" w:rsidRDefault="00D01074" w:rsidP="00D01074">
      <w:pPr>
        <w:pStyle w:val="sqlF9"/>
        <w:rPr>
          <w:rFonts w:asciiTheme="minorHAnsi" w:hAnsiTheme="minorHAnsi"/>
          <w:sz w:val="16"/>
          <w:szCs w:val="16"/>
        </w:rPr>
      </w:pPr>
      <w:r w:rsidRPr="00AB486D">
        <w:rPr>
          <w:rFonts w:asciiTheme="minorHAnsi" w:hAnsiTheme="minorHAnsi"/>
          <w:sz w:val="16"/>
          <w:szCs w:val="16"/>
        </w:rPr>
        <w:t xml:space="preserve">       791 KKJ98           03-FEB-08 08-MAR-08 12-MAR-08                           SA               </w:t>
      </w:r>
    </w:p>
    <w:p w:rsidR="00D01074" w:rsidRPr="00AB486D" w:rsidRDefault="00D01074" w:rsidP="00D01074">
      <w:pPr>
        <w:pStyle w:val="sqlF9"/>
        <w:rPr>
          <w:rFonts w:asciiTheme="minorHAnsi" w:hAnsiTheme="minorHAnsi"/>
          <w:sz w:val="16"/>
          <w:szCs w:val="16"/>
        </w:rPr>
      </w:pPr>
      <w:r w:rsidRPr="00AB486D">
        <w:rPr>
          <w:rFonts w:asciiTheme="minorHAnsi" w:hAnsiTheme="minorHAnsi"/>
          <w:sz w:val="16"/>
          <w:szCs w:val="16"/>
        </w:rPr>
        <w:t xml:space="preserve">       792 3214535ED       03-FEB-08 15-MAR-08 05-APR-08 Canada, USA               NA               </w:t>
      </w:r>
    </w:p>
    <w:p w:rsidR="00D01074" w:rsidRPr="00AB486D" w:rsidRDefault="00D01074" w:rsidP="00D01074">
      <w:pPr>
        <w:pStyle w:val="sqlF9"/>
        <w:rPr>
          <w:rFonts w:asciiTheme="minorHAnsi" w:hAnsiTheme="minorHAnsi"/>
          <w:sz w:val="16"/>
          <w:szCs w:val="16"/>
        </w:rPr>
      </w:pPr>
      <w:r w:rsidRPr="00AB486D">
        <w:rPr>
          <w:rFonts w:asciiTheme="minorHAnsi" w:hAnsiTheme="minorHAnsi"/>
          <w:sz w:val="16"/>
          <w:szCs w:val="16"/>
        </w:rPr>
        <w:t xml:space="preserve">       793 3214535ED       03-FEB-08 15-MAR-08 05-APR-08 Canada, USA               NA               </w:t>
      </w:r>
    </w:p>
    <w:p w:rsidR="00D01074" w:rsidRPr="00AB486D" w:rsidRDefault="00D01074" w:rsidP="00D01074">
      <w:pPr>
        <w:pStyle w:val="sqlF9"/>
        <w:rPr>
          <w:rFonts w:asciiTheme="minorHAnsi" w:hAnsiTheme="minorHAnsi"/>
          <w:sz w:val="16"/>
          <w:szCs w:val="16"/>
        </w:rPr>
      </w:pPr>
      <w:r w:rsidRPr="00AB486D">
        <w:rPr>
          <w:rFonts w:asciiTheme="minorHAnsi" w:hAnsiTheme="minorHAnsi"/>
          <w:sz w:val="16"/>
          <w:szCs w:val="16"/>
        </w:rPr>
        <w:t xml:space="preserve">       794 SD462894        03-FEB-08 15-MAR-08 05-APR-08                           NA               </w:t>
      </w:r>
    </w:p>
    <w:p w:rsidR="00D01074" w:rsidRPr="00AB486D" w:rsidRDefault="00D01074" w:rsidP="00D01074">
      <w:pPr>
        <w:pStyle w:val="sqlF9"/>
        <w:rPr>
          <w:rFonts w:asciiTheme="minorHAnsi" w:hAnsiTheme="minorHAnsi"/>
          <w:sz w:val="16"/>
          <w:szCs w:val="16"/>
        </w:rPr>
      </w:pPr>
      <w:r w:rsidRPr="00AB486D">
        <w:rPr>
          <w:rFonts w:asciiTheme="minorHAnsi" w:hAnsiTheme="minorHAnsi"/>
          <w:sz w:val="16"/>
          <w:szCs w:val="16"/>
        </w:rPr>
        <w:t xml:space="preserve">       795 5665666         03-FEB-08 16-MAR-08 06-APR-08 USA                       NA               </w:t>
      </w:r>
    </w:p>
    <w:p w:rsidR="00D01074" w:rsidRPr="00AB486D" w:rsidRDefault="00D01074" w:rsidP="00D01074">
      <w:pPr>
        <w:pStyle w:val="sqlF9"/>
        <w:rPr>
          <w:rFonts w:asciiTheme="minorHAnsi" w:hAnsiTheme="minorHAnsi"/>
          <w:sz w:val="16"/>
          <w:szCs w:val="16"/>
        </w:rPr>
      </w:pPr>
      <w:r w:rsidRPr="00AB486D">
        <w:rPr>
          <w:rFonts w:asciiTheme="minorHAnsi" w:hAnsiTheme="minorHAnsi"/>
          <w:sz w:val="16"/>
          <w:szCs w:val="16"/>
        </w:rPr>
        <w:t xml:space="preserve">       796 5665666         03-FEB-08 16-MAR-08 06-APR-08 USA                       NA               </w:t>
      </w:r>
    </w:p>
    <w:p w:rsidR="00D01074" w:rsidRPr="00AB486D" w:rsidRDefault="00D01074" w:rsidP="00D01074">
      <w:pPr>
        <w:pStyle w:val="sqlF9"/>
        <w:rPr>
          <w:rFonts w:asciiTheme="minorHAnsi" w:hAnsiTheme="minorHAnsi"/>
          <w:sz w:val="16"/>
          <w:szCs w:val="16"/>
        </w:rPr>
      </w:pPr>
      <w:r w:rsidRPr="00AB486D">
        <w:rPr>
          <w:rFonts w:asciiTheme="minorHAnsi" w:hAnsiTheme="minorHAnsi"/>
          <w:sz w:val="16"/>
          <w:szCs w:val="16"/>
        </w:rPr>
        <w:t xml:space="preserve">       797 A7667900        04-FEB-08 20-MAR-08 22-MAR-08 USA, Mexic                NA               </w:t>
      </w:r>
    </w:p>
    <w:p w:rsidR="00D01074" w:rsidRPr="00AB486D" w:rsidRDefault="00D01074" w:rsidP="00D01074">
      <w:pPr>
        <w:pStyle w:val="sqlF9"/>
        <w:rPr>
          <w:rFonts w:asciiTheme="minorHAnsi" w:hAnsiTheme="minorHAnsi"/>
          <w:sz w:val="16"/>
          <w:szCs w:val="16"/>
        </w:rPr>
      </w:pPr>
    </w:p>
    <w:p w:rsidR="00D01074" w:rsidRPr="00AB486D" w:rsidRDefault="00D01074" w:rsidP="00D01074">
      <w:pPr>
        <w:pStyle w:val="sqlF9"/>
        <w:rPr>
          <w:rFonts w:asciiTheme="minorHAnsi" w:hAnsiTheme="minorHAnsi"/>
          <w:sz w:val="16"/>
          <w:szCs w:val="16"/>
        </w:rPr>
      </w:pPr>
      <w:r w:rsidRPr="00AB486D">
        <w:rPr>
          <w:rFonts w:asciiTheme="minorHAnsi" w:hAnsiTheme="minorHAnsi"/>
          <w:sz w:val="16"/>
          <w:szCs w:val="16"/>
        </w:rPr>
        <w:t>10 rows selected.</w:t>
      </w:r>
    </w:p>
    <w:p w:rsidR="00D01074" w:rsidRPr="00AB486D" w:rsidRDefault="00D01074" w:rsidP="00D01074">
      <w:pPr>
        <w:pStyle w:val="sqlF9"/>
        <w:rPr>
          <w:rFonts w:asciiTheme="minorHAnsi" w:hAnsiTheme="minorHAnsi"/>
          <w:sz w:val="16"/>
          <w:szCs w:val="16"/>
        </w:rPr>
      </w:pPr>
    </w:p>
    <w:p w:rsidR="00D01074" w:rsidRPr="00AB486D" w:rsidRDefault="00D01074" w:rsidP="00D01074">
      <w:pPr>
        <w:pStyle w:val="sqlF9"/>
        <w:rPr>
          <w:rFonts w:asciiTheme="minorHAnsi" w:hAnsiTheme="minorHAnsi"/>
        </w:rPr>
      </w:pPr>
      <w:r w:rsidRPr="00AB486D">
        <w:rPr>
          <w:rFonts w:asciiTheme="minorHAnsi" w:hAnsiTheme="minorHAnsi"/>
        </w:rPr>
        <w:t>SQL&gt; select count(*) from BOOKING;</w:t>
      </w:r>
    </w:p>
    <w:p w:rsidR="00D01074" w:rsidRPr="00AB486D" w:rsidRDefault="00D01074" w:rsidP="00D01074">
      <w:pPr>
        <w:pStyle w:val="sqlF9"/>
        <w:rPr>
          <w:rFonts w:asciiTheme="minorHAnsi" w:hAnsiTheme="minorHAnsi"/>
        </w:rPr>
      </w:pPr>
    </w:p>
    <w:p w:rsidR="00D01074" w:rsidRPr="00AB486D" w:rsidRDefault="00D01074" w:rsidP="00D01074">
      <w:pPr>
        <w:pStyle w:val="sqlF9"/>
        <w:rPr>
          <w:rFonts w:asciiTheme="minorHAnsi" w:hAnsiTheme="minorHAnsi"/>
        </w:rPr>
      </w:pPr>
      <w:r w:rsidRPr="00AB486D">
        <w:rPr>
          <w:rFonts w:asciiTheme="minorHAnsi" w:hAnsiTheme="minorHAnsi"/>
        </w:rPr>
        <w:t xml:space="preserve">  COUNT(*)</w:t>
      </w:r>
    </w:p>
    <w:p w:rsidR="00D01074" w:rsidRPr="00AB486D" w:rsidRDefault="00D01074" w:rsidP="00D01074">
      <w:pPr>
        <w:pStyle w:val="sqlF9"/>
        <w:rPr>
          <w:rFonts w:asciiTheme="minorHAnsi" w:hAnsiTheme="minorHAnsi"/>
        </w:rPr>
      </w:pPr>
      <w:r w:rsidRPr="00AB486D">
        <w:rPr>
          <w:rFonts w:asciiTheme="minorHAnsi" w:hAnsiTheme="minorHAnsi"/>
        </w:rPr>
        <w:t>----------</w:t>
      </w:r>
    </w:p>
    <w:p w:rsidR="00D01074" w:rsidRPr="00AB486D" w:rsidRDefault="00D01074" w:rsidP="00D01074">
      <w:pPr>
        <w:pStyle w:val="sqlF9"/>
        <w:rPr>
          <w:rFonts w:asciiTheme="minorHAnsi" w:hAnsiTheme="minorHAnsi"/>
        </w:rPr>
      </w:pPr>
      <w:r w:rsidRPr="00AB486D">
        <w:rPr>
          <w:rFonts w:asciiTheme="minorHAnsi" w:hAnsiTheme="minorHAnsi"/>
        </w:rPr>
        <w:t xml:space="preserve">      1341</w:t>
      </w:r>
      <w:r w:rsidR="001B4A54" w:rsidRPr="00AB486D">
        <w:rPr>
          <w:rFonts w:asciiTheme="minorHAnsi" w:hAnsiTheme="minorHAnsi"/>
        </w:rPr>
        <w:t xml:space="preserve">   </w:t>
      </w:r>
    </w:p>
    <w:p w:rsidR="001B4A54" w:rsidRPr="00AB486D" w:rsidRDefault="001B4A54" w:rsidP="00D01074">
      <w:pPr>
        <w:pStyle w:val="sqlF9"/>
        <w:rPr>
          <w:rFonts w:asciiTheme="minorHAnsi" w:hAnsiTheme="minorHAnsi"/>
        </w:rPr>
      </w:pPr>
    </w:p>
    <w:p w:rsidR="00540796" w:rsidRPr="00AB486D" w:rsidRDefault="00540796" w:rsidP="00540796">
      <w:pPr>
        <w:tabs>
          <w:tab w:val="left" w:pos="2146"/>
        </w:tabs>
        <w:rPr>
          <w:rFonts w:cstheme="minorHAnsi"/>
        </w:rPr>
      </w:pPr>
      <w:r w:rsidRPr="00AB486D">
        <w:rPr>
          <w:rFonts w:cstheme="minorHAnsi"/>
        </w:rPr>
        <w:tab/>
      </w:r>
    </w:p>
    <w:p w:rsidR="001B4A54" w:rsidRPr="00AB486D" w:rsidRDefault="001B4A54">
      <w:pPr>
        <w:rPr>
          <w:rFonts w:cstheme="minorHAnsi"/>
        </w:rPr>
      </w:pPr>
      <w:r w:rsidRPr="00AB486D">
        <w:rPr>
          <w:rFonts w:cstheme="minorHAnsi"/>
        </w:rPr>
        <w:br w:type="page"/>
      </w:r>
    </w:p>
    <w:p w:rsidR="001B4A54" w:rsidRPr="002D3F66" w:rsidRDefault="00501CCA" w:rsidP="00501CCA">
      <w:pPr>
        <w:pStyle w:val="Heading2"/>
        <w:jc w:val="center"/>
        <w:rPr>
          <w:rFonts w:cstheme="minorHAnsi"/>
          <w:sz w:val="16"/>
          <w:szCs w:val="16"/>
          <w:rPrChange w:id="9432" w:author="Hemmati" w:date="2016-12-16T10:30:00Z">
            <w:rPr>
              <w:rFonts w:cstheme="minorHAnsi"/>
            </w:rPr>
          </w:rPrChange>
        </w:rPr>
      </w:pPr>
      <w:bookmarkStart w:id="9433" w:name="_Toc469648545"/>
      <w:r w:rsidRPr="002D3F66">
        <w:rPr>
          <w:rFonts w:cstheme="minorHAnsi"/>
          <w:sz w:val="16"/>
          <w:szCs w:val="16"/>
          <w:rPrChange w:id="9434" w:author="Hemmati" w:date="2016-12-16T10:30:00Z">
            <w:rPr>
              <w:rFonts w:cstheme="minorHAnsi"/>
            </w:rPr>
          </w:rPrChange>
        </w:rPr>
        <w:lastRenderedPageBreak/>
        <w:t xml:space="preserve">Insert Data into </w:t>
      </w:r>
      <w:del w:id="9435" w:author="Hemmati" w:date="2016-12-16T09:55:00Z">
        <w:r w:rsidRPr="002D3F66" w:rsidDel="0030136C">
          <w:rPr>
            <w:rFonts w:cstheme="minorHAnsi"/>
            <w:sz w:val="16"/>
            <w:szCs w:val="16"/>
            <w:rPrChange w:id="9436" w:author="Hemmati" w:date="2016-12-16T10:30:00Z">
              <w:rPr>
                <w:rFonts w:cstheme="minorHAnsi"/>
              </w:rPr>
            </w:rPrChange>
          </w:rPr>
          <w:delText>Traveler</w:delText>
        </w:r>
        <w:r w:rsidR="001B4A54" w:rsidRPr="002D3F66" w:rsidDel="0030136C">
          <w:rPr>
            <w:rFonts w:cstheme="minorHAnsi"/>
            <w:sz w:val="16"/>
            <w:szCs w:val="16"/>
            <w:rPrChange w:id="9437" w:author="Hemmati" w:date="2016-12-16T10:30:00Z">
              <w:rPr>
                <w:rFonts w:cstheme="minorHAnsi"/>
              </w:rPr>
            </w:rPrChange>
          </w:rPr>
          <w:delText xml:space="preserve"> </w:delText>
        </w:r>
      </w:del>
      <w:ins w:id="9438" w:author="Hemmati" w:date="2016-12-16T09:55:00Z">
        <w:r w:rsidR="0030136C" w:rsidRPr="002D3F66">
          <w:rPr>
            <w:rFonts w:cstheme="minorHAnsi"/>
            <w:sz w:val="16"/>
            <w:szCs w:val="16"/>
            <w:rPrChange w:id="9439" w:author="Hemmati" w:date="2016-12-16T10:30:00Z">
              <w:rPr>
                <w:rFonts w:cstheme="minorHAnsi"/>
              </w:rPr>
            </w:rPrChange>
          </w:rPr>
          <w:t xml:space="preserve">TRAVELLER </w:t>
        </w:r>
      </w:ins>
      <w:r w:rsidR="001B4A54" w:rsidRPr="002D3F66">
        <w:rPr>
          <w:rFonts w:cstheme="minorHAnsi"/>
          <w:sz w:val="16"/>
          <w:szCs w:val="16"/>
          <w:rPrChange w:id="9440" w:author="Hemmati" w:date="2016-12-16T10:30:00Z">
            <w:rPr>
              <w:rFonts w:cstheme="minorHAnsi"/>
            </w:rPr>
          </w:rPrChange>
        </w:rPr>
        <w:t>T</w:t>
      </w:r>
      <w:r w:rsidRPr="002D3F66">
        <w:rPr>
          <w:rFonts w:cstheme="minorHAnsi"/>
          <w:sz w:val="16"/>
          <w:szCs w:val="16"/>
          <w:rPrChange w:id="9441" w:author="Hemmati" w:date="2016-12-16T10:30:00Z">
            <w:rPr>
              <w:rFonts w:cstheme="minorHAnsi"/>
            </w:rPr>
          </w:rPrChange>
        </w:rPr>
        <w:t>able</w:t>
      </w:r>
      <w:bookmarkEnd w:id="9433"/>
    </w:p>
    <w:p w:rsidR="001B4A54" w:rsidRPr="002D3F66" w:rsidRDefault="001B4A54" w:rsidP="001B4A54">
      <w:pPr>
        <w:pStyle w:val="sqlF9"/>
        <w:rPr>
          <w:rFonts w:asciiTheme="minorHAnsi" w:hAnsiTheme="minorHAnsi"/>
          <w:sz w:val="16"/>
          <w:szCs w:val="16"/>
          <w:rPrChange w:id="9442" w:author="Hemmati" w:date="2016-12-16T10:30:00Z">
            <w:rPr>
              <w:rFonts w:asciiTheme="minorHAnsi" w:hAnsiTheme="minorHAnsi"/>
            </w:rPr>
          </w:rPrChange>
        </w:rPr>
      </w:pPr>
    </w:p>
    <w:p w:rsidR="001B4A54" w:rsidRPr="002D3F66" w:rsidRDefault="001B4A54" w:rsidP="001B4A54">
      <w:pPr>
        <w:pStyle w:val="sqlF9"/>
        <w:rPr>
          <w:rFonts w:asciiTheme="minorHAnsi" w:hAnsiTheme="minorHAnsi"/>
          <w:sz w:val="16"/>
          <w:szCs w:val="16"/>
          <w:rPrChange w:id="9443" w:author="Hemmati" w:date="2016-12-16T10:30:00Z">
            <w:rPr>
              <w:rFonts w:asciiTheme="minorHAnsi" w:hAnsiTheme="minorHAnsi"/>
            </w:rPr>
          </w:rPrChange>
        </w:rPr>
      </w:pPr>
      <w:r w:rsidRPr="002D3F66">
        <w:rPr>
          <w:rFonts w:asciiTheme="minorHAnsi" w:hAnsiTheme="minorHAnsi"/>
          <w:sz w:val="16"/>
          <w:szCs w:val="16"/>
          <w:rPrChange w:id="9444" w:author="Hemmati" w:date="2016-12-16T10:30:00Z">
            <w:rPr>
              <w:rFonts w:asciiTheme="minorHAnsi" w:hAnsiTheme="minorHAnsi"/>
            </w:rPr>
          </w:rPrChange>
        </w:rPr>
        <w:t xml:space="preserve">REM ========================== </w:t>
      </w:r>
      <w:r w:rsidRPr="002D3F66">
        <w:rPr>
          <w:rFonts w:asciiTheme="minorHAnsi" w:hAnsiTheme="minorHAnsi"/>
          <w:b/>
          <w:sz w:val="16"/>
          <w:szCs w:val="16"/>
          <w:rPrChange w:id="9445" w:author="Hemmati" w:date="2016-12-16T10:30:00Z">
            <w:rPr>
              <w:rFonts w:asciiTheme="minorHAnsi" w:hAnsiTheme="minorHAnsi"/>
              <w:b/>
            </w:rPr>
          </w:rPrChange>
        </w:rPr>
        <w:t>INSERT DATA INTO TRAVELLER TABLE</w:t>
      </w:r>
      <w:r w:rsidRPr="002D3F66">
        <w:rPr>
          <w:rFonts w:asciiTheme="minorHAnsi" w:hAnsiTheme="minorHAnsi"/>
          <w:sz w:val="16"/>
          <w:szCs w:val="16"/>
          <w:rPrChange w:id="9446" w:author="Hemmati" w:date="2016-12-16T10:30:00Z">
            <w:rPr>
              <w:rFonts w:asciiTheme="minorHAnsi" w:hAnsiTheme="minorHAnsi"/>
            </w:rPr>
          </w:rPrChange>
        </w:rPr>
        <w:t xml:space="preserve">  ===========================</w:t>
      </w:r>
    </w:p>
    <w:p w:rsidR="001B4A54" w:rsidRPr="002D3F66" w:rsidRDefault="001B4A54" w:rsidP="001B4A54">
      <w:pPr>
        <w:pStyle w:val="sqlF9"/>
        <w:rPr>
          <w:rFonts w:asciiTheme="minorHAnsi" w:hAnsiTheme="minorHAnsi"/>
          <w:sz w:val="16"/>
          <w:szCs w:val="16"/>
          <w:rPrChange w:id="9447" w:author="Hemmati" w:date="2016-12-16T10:30:00Z">
            <w:rPr>
              <w:rFonts w:asciiTheme="minorHAnsi" w:hAnsiTheme="minorHAnsi"/>
            </w:rPr>
          </w:rPrChange>
        </w:rPr>
      </w:pPr>
    </w:p>
    <w:p w:rsidR="001B4A54" w:rsidRPr="002D3F66" w:rsidRDefault="001B4A54" w:rsidP="001B4A54">
      <w:pPr>
        <w:pStyle w:val="sqlF9"/>
        <w:rPr>
          <w:rFonts w:asciiTheme="minorHAnsi" w:hAnsiTheme="minorHAnsi"/>
          <w:sz w:val="16"/>
          <w:szCs w:val="16"/>
          <w:rPrChange w:id="9448" w:author="Hemmati" w:date="2016-12-16T10:30:00Z">
            <w:rPr>
              <w:rFonts w:asciiTheme="minorHAnsi" w:hAnsiTheme="minorHAnsi"/>
            </w:rPr>
          </w:rPrChange>
        </w:rPr>
      </w:pPr>
      <w:r w:rsidRPr="002D3F66">
        <w:rPr>
          <w:rFonts w:asciiTheme="minorHAnsi" w:hAnsiTheme="minorHAnsi"/>
          <w:sz w:val="16"/>
          <w:szCs w:val="16"/>
          <w:rPrChange w:id="9449" w:author="Hemmati" w:date="2016-12-16T10:30:00Z">
            <w:rPr>
              <w:rFonts w:asciiTheme="minorHAnsi" w:hAnsiTheme="minorHAnsi"/>
            </w:rPr>
          </w:rPrChange>
        </w:rPr>
        <w:t>TRUNCATE TABLE traveller;</w:t>
      </w:r>
    </w:p>
    <w:p w:rsidR="001B4A54" w:rsidRPr="002D3F66" w:rsidRDefault="001B4A54" w:rsidP="001B4A54">
      <w:pPr>
        <w:pStyle w:val="sqlF9"/>
        <w:rPr>
          <w:rFonts w:asciiTheme="minorHAnsi" w:hAnsiTheme="minorHAnsi"/>
          <w:sz w:val="16"/>
          <w:szCs w:val="16"/>
          <w:rPrChange w:id="9450" w:author="Hemmati" w:date="2016-12-16T10:30:00Z">
            <w:rPr>
              <w:rFonts w:asciiTheme="minorHAnsi" w:hAnsiTheme="minorHAnsi"/>
            </w:rPr>
          </w:rPrChange>
        </w:rPr>
      </w:pPr>
    </w:p>
    <w:p w:rsidR="00540796" w:rsidRPr="002D3F66" w:rsidRDefault="001B4A54" w:rsidP="001B4A54">
      <w:pPr>
        <w:pStyle w:val="sqlF9"/>
        <w:rPr>
          <w:rFonts w:asciiTheme="minorHAnsi" w:hAnsiTheme="minorHAnsi"/>
          <w:sz w:val="16"/>
          <w:szCs w:val="16"/>
          <w:rPrChange w:id="9451" w:author="Hemmati" w:date="2016-12-16T10:30:00Z">
            <w:rPr>
              <w:rFonts w:asciiTheme="minorHAnsi" w:hAnsiTheme="minorHAnsi"/>
            </w:rPr>
          </w:rPrChange>
        </w:rPr>
      </w:pPr>
      <w:r w:rsidRPr="002D3F66">
        <w:rPr>
          <w:rFonts w:asciiTheme="minorHAnsi" w:hAnsiTheme="minorHAnsi"/>
          <w:sz w:val="16"/>
          <w:szCs w:val="16"/>
          <w:rPrChange w:id="9452" w:author="Hemmati" w:date="2016-12-16T10:30:00Z">
            <w:rPr>
              <w:rFonts w:asciiTheme="minorHAnsi" w:hAnsiTheme="minorHAnsi"/>
            </w:rPr>
          </w:rPrChange>
        </w:rPr>
        <w:t>INSERT INTO  traveller select cust_id,booking_id from sale_data;</w:t>
      </w:r>
    </w:p>
    <w:p w:rsidR="001B4A54" w:rsidRPr="002D3F66" w:rsidRDefault="001B4A54" w:rsidP="001B4A54">
      <w:pPr>
        <w:pStyle w:val="sqlF9"/>
        <w:rPr>
          <w:rFonts w:asciiTheme="minorHAnsi" w:hAnsiTheme="minorHAnsi"/>
          <w:sz w:val="16"/>
          <w:szCs w:val="16"/>
          <w:rPrChange w:id="9453" w:author="Hemmati" w:date="2016-12-16T10:30:00Z">
            <w:rPr>
              <w:rFonts w:asciiTheme="minorHAnsi" w:hAnsiTheme="minorHAnsi"/>
            </w:rPr>
          </w:rPrChange>
        </w:rPr>
      </w:pPr>
    </w:p>
    <w:p w:rsidR="001B4A54" w:rsidRPr="002D3F66" w:rsidRDefault="001B4A54" w:rsidP="001B4A54">
      <w:pPr>
        <w:pStyle w:val="sqlF9"/>
        <w:rPr>
          <w:rFonts w:asciiTheme="minorHAnsi" w:hAnsiTheme="minorHAnsi"/>
          <w:sz w:val="16"/>
          <w:szCs w:val="16"/>
          <w:rPrChange w:id="9454" w:author="Hemmati" w:date="2016-12-16T10:30:00Z">
            <w:rPr>
              <w:rFonts w:asciiTheme="minorHAnsi" w:hAnsiTheme="minorHAnsi"/>
            </w:rPr>
          </w:rPrChange>
        </w:rPr>
      </w:pPr>
      <w:r w:rsidRPr="002D3F66">
        <w:rPr>
          <w:rFonts w:asciiTheme="minorHAnsi" w:hAnsiTheme="minorHAnsi"/>
          <w:sz w:val="16"/>
          <w:szCs w:val="16"/>
          <w:rPrChange w:id="9455" w:author="Hemmati" w:date="2016-12-16T10:30:00Z">
            <w:rPr>
              <w:rFonts w:asciiTheme="minorHAnsi" w:hAnsiTheme="minorHAnsi"/>
            </w:rPr>
          </w:rPrChange>
        </w:rPr>
        <w:t>SQL&gt; select * from traveller where rownum &lt;=5;</w:t>
      </w:r>
    </w:p>
    <w:p w:rsidR="001B4A54" w:rsidRPr="002D3F66" w:rsidRDefault="001B4A54" w:rsidP="001B4A54">
      <w:pPr>
        <w:pStyle w:val="sqlF9"/>
        <w:rPr>
          <w:rFonts w:asciiTheme="minorHAnsi" w:hAnsiTheme="minorHAnsi"/>
          <w:sz w:val="16"/>
          <w:szCs w:val="16"/>
          <w:rPrChange w:id="9456" w:author="Hemmati" w:date="2016-12-16T10:30:00Z">
            <w:rPr>
              <w:rFonts w:asciiTheme="minorHAnsi" w:hAnsiTheme="minorHAnsi"/>
            </w:rPr>
          </w:rPrChange>
        </w:rPr>
      </w:pPr>
    </w:p>
    <w:p w:rsidR="001B4A54" w:rsidRPr="002D3F66" w:rsidRDefault="001B4A54" w:rsidP="001B4A54">
      <w:pPr>
        <w:pStyle w:val="sqlF9"/>
        <w:rPr>
          <w:rFonts w:asciiTheme="minorHAnsi" w:hAnsiTheme="minorHAnsi"/>
          <w:sz w:val="16"/>
          <w:szCs w:val="16"/>
          <w:rPrChange w:id="9457" w:author="Hemmati" w:date="2016-12-16T10:30:00Z">
            <w:rPr>
              <w:rFonts w:asciiTheme="minorHAnsi" w:hAnsiTheme="minorHAnsi"/>
            </w:rPr>
          </w:rPrChange>
        </w:rPr>
      </w:pPr>
      <w:r w:rsidRPr="002D3F66">
        <w:rPr>
          <w:rFonts w:asciiTheme="minorHAnsi" w:hAnsiTheme="minorHAnsi"/>
          <w:sz w:val="16"/>
          <w:szCs w:val="16"/>
          <w:rPrChange w:id="9458" w:author="Hemmati" w:date="2016-12-16T10:30:00Z">
            <w:rPr>
              <w:rFonts w:asciiTheme="minorHAnsi" w:hAnsiTheme="minorHAnsi"/>
            </w:rPr>
          </w:rPrChange>
        </w:rPr>
        <w:t>CUSTOMER_ID BOOKING_ID</w:t>
      </w:r>
    </w:p>
    <w:p w:rsidR="001B4A54" w:rsidRPr="002D3F66" w:rsidRDefault="001B4A54" w:rsidP="001B4A54">
      <w:pPr>
        <w:pStyle w:val="sqlF9"/>
        <w:rPr>
          <w:rFonts w:asciiTheme="minorHAnsi" w:hAnsiTheme="minorHAnsi"/>
          <w:sz w:val="16"/>
          <w:szCs w:val="16"/>
          <w:rPrChange w:id="9459" w:author="Hemmati" w:date="2016-12-16T10:30:00Z">
            <w:rPr>
              <w:rFonts w:asciiTheme="minorHAnsi" w:hAnsiTheme="minorHAnsi"/>
            </w:rPr>
          </w:rPrChange>
        </w:rPr>
      </w:pPr>
      <w:r w:rsidRPr="002D3F66">
        <w:rPr>
          <w:rFonts w:asciiTheme="minorHAnsi" w:hAnsiTheme="minorHAnsi"/>
          <w:sz w:val="16"/>
          <w:szCs w:val="16"/>
          <w:rPrChange w:id="9460" w:author="Hemmati" w:date="2016-12-16T10:30:00Z">
            <w:rPr>
              <w:rFonts w:asciiTheme="minorHAnsi" w:hAnsiTheme="minorHAnsi"/>
            </w:rPr>
          </w:rPrChange>
        </w:rPr>
        <w:t>----------- ----------</w:t>
      </w:r>
    </w:p>
    <w:p w:rsidR="001B4A54" w:rsidRPr="002D3F66" w:rsidRDefault="001B4A54" w:rsidP="001B4A54">
      <w:pPr>
        <w:pStyle w:val="sqlF9"/>
        <w:rPr>
          <w:rFonts w:asciiTheme="minorHAnsi" w:hAnsiTheme="minorHAnsi"/>
          <w:sz w:val="16"/>
          <w:szCs w:val="16"/>
          <w:rPrChange w:id="9461" w:author="Hemmati" w:date="2016-12-16T10:30:00Z">
            <w:rPr>
              <w:rFonts w:asciiTheme="minorHAnsi" w:hAnsiTheme="minorHAnsi"/>
            </w:rPr>
          </w:rPrChange>
        </w:rPr>
      </w:pPr>
      <w:r w:rsidRPr="002D3F66">
        <w:rPr>
          <w:rFonts w:asciiTheme="minorHAnsi" w:hAnsiTheme="minorHAnsi"/>
          <w:sz w:val="16"/>
          <w:szCs w:val="16"/>
          <w:rPrChange w:id="9462" w:author="Hemmati" w:date="2016-12-16T10:30:00Z">
            <w:rPr>
              <w:rFonts w:asciiTheme="minorHAnsi" w:hAnsiTheme="minorHAnsi"/>
            </w:rPr>
          </w:rPrChange>
        </w:rPr>
        <w:t xml:space="preserve">        191          1</w:t>
      </w:r>
    </w:p>
    <w:p w:rsidR="001B4A54" w:rsidRPr="002D3F66" w:rsidRDefault="001B4A54" w:rsidP="001B4A54">
      <w:pPr>
        <w:pStyle w:val="sqlF9"/>
        <w:rPr>
          <w:rFonts w:asciiTheme="minorHAnsi" w:hAnsiTheme="minorHAnsi"/>
          <w:sz w:val="16"/>
          <w:szCs w:val="16"/>
          <w:rPrChange w:id="9463" w:author="Hemmati" w:date="2016-12-16T10:30:00Z">
            <w:rPr>
              <w:rFonts w:asciiTheme="minorHAnsi" w:hAnsiTheme="minorHAnsi"/>
            </w:rPr>
          </w:rPrChange>
        </w:rPr>
      </w:pPr>
      <w:r w:rsidRPr="002D3F66">
        <w:rPr>
          <w:rFonts w:asciiTheme="minorHAnsi" w:hAnsiTheme="minorHAnsi"/>
          <w:sz w:val="16"/>
          <w:szCs w:val="16"/>
          <w:rPrChange w:id="9464" w:author="Hemmati" w:date="2016-12-16T10:30:00Z">
            <w:rPr>
              <w:rFonts w:asciiTheme="minorHAnsi" w:hAnsiTheme="minorHAnsi"/>
            </w:rPr>
          </w:rPrChange>
        </w:rPr>
        <w:t xml:space="preserve">        191          2</w:t>
      </w:r>
    </w:p>
    <w:p w:rsidR="001B4A54" w:rsidRPr="002D3F66" w:rsidRDefault="001B4A54" w:rsidP="001B4A54">
      <w:pPr>
        <w:pStyle w:val="sqlF9"/>
        <w:rPr>
          <w:rFonts w:asciiTheme="minorHAnsi" w:hAnsiTheme="minorHAnsi"/>
          <w:sz w:val="16"/>
          <w:szCs w:val="16"/>
          <w:rPrChange w:id="9465" w:author="Hemmati" w:date="2016-12-16T10:30:00Z">
            <w:rPr>
              <w:rFonts w:asciiTheme="minorHAnsi" w:hAnsiTheme="minorHAnsi"/>
            </w:rPr>
          </w:rPrChange>
        </w:rPr>
      </w:pPr>
      <w:r w:rsidRPr="002D3F66">
        <w:rPr>
          <w:rFonts w:asciiTheme="minorHAnsi" w:hAnsiTheme="minorHAnsi"/>
          <w:sz w:val="16"/>
          <w:szCs w:val="16"/>
          <w:rPrChange w:id="9466" w:author="Hemmati" w:date="2016-12-16T10:30:00Z">
            <w:rPr>
              <w:rFonts w:asciiTheme="minorHAnsi" w:hAnsiTheme="minorHAnsi"/>
            </w:rPr>
          </w:rPrChange>
        </w:rPr>
        <w:t xml:space="preserve">        368          3</w:t>
      </w:r>
    </w:p>
    <w:p w:rsidR="001B4A54" w:rsidRPr="002D3F66" w:rsidRDefault="001B4A54" w:rsidP="001B4A54">
      <w:pPr>
        <w:pStyle w:val="sqlF9"/>
        <w:rPr>
          <w:rFonts w:asciiTheme="minorHAnsi" w:hAnsiTheme="minorHAnsi"/>
          <w:sz w:val="16"/>
          <w:szCs w:val="16"/>
          <w:rPrChange w:id="9467" w:author="Hemmati" w:date="2016-12-16T10:30:00Z">
            <w:rPr>
              <w:rFonts w:asciiTheme="minorHAnsi" w:hAnsiTheme="minorHAnsi"/>
            </w:rPr>
          </w:rPrChange>
        </w:rPr>
      </w:pPr>
      <w:r w:rsidRPr="002D3F66">
        <w:rPr>
          <w:rFonts w:asciiTheme="minorHAnsi" w:hAnsiTheme="minorHAnsi"/>
          <w:sz w:val="16"/>
          <w:szCs w:val="16"/>
          <w:rPrChange w:id="9468" w:author="Hemmati" w:date="2016-12-16T10:30:00Z">
            <w:rPr>
              <w:rFonts w:asciiTheme="minorHAnsi" w:hAnsiTheme="minorHAnsi"/>
            </w:rPr>
          </w:rPrChange>
        </w:rPr>
        <w:t xml:space="preserve">        368          4</w:t>
      </w:r>
    </w:p>
    <w:p w:rsidR="001B4A54" w:rsidRPr="002D3F66" w:rsidRDefault="001B4A54" w:rsidP="001B4A54">
      <w:pPr>
        <w:pStyle w:val="sqlF9"/>
        <w:rPr>
          <w:rFonts w:asciiTheme="minorHAnsi" w:hAnsiTheme="minorHAnsi"/>
          <w:sz w:val="16"/>
          <w:szCs w:val="16"/>
          <w:rPrChange w:id="9469" w:author="Hemmati" w:date="2016-12-16T10:30:00Z">
            <w:rPr>
              <w:rFonts w:asciiTheme="minorHAnsi" w:hAnsiTheme="minorHAnsi"/>
            </w:rPr>
          </w:rPrChange>
        </w:rPr>
      </w:pPr>
      <w:r w:rsidRPr="002D3F66">
        <w:rPr>
          <w:rFonts w:asciiTheme="minorHAnsi" w:hAnsiTheme="minorHAnsi"/>
          <w:sz w:val="16"/>
          <w:szCs w:val="16"/>
          <w:rPrChange w:id="9470" w:author="Hemmati" w:date="2016-12-16T10:30:00Z">
            <w:rPr>
              <w:rFonts w:asciiTheme="minorHAnsi" w:hAnsiTheme="minorHAnsi"/>
            </w:rPr>
          </w:rPrChange>
        </w:rPr>
        <w:t xml:space="preserve">        368          5</w:t>
      </w:r>
    </w:p>
    <w:p w:rsidR="001B4A54" w:rsidRPr="002D3F66" w:rsidRDefault="001B4A54" w:rsidP="001B4A54">
      <w:pPr>
        <w:pStyle w:val="sqlF9"/>
        <w:rPr>
          <w:rFonts w:asciiTheme="minorHAnsi" w:hAnsiTheme="minorHAnsi"/>
          <w:sz w:val="16"/>
          <w:szCs w:val="16"/>
          <w:rPrChange w:id="9471" w:author="Hemmati" w:date="2016-12-16T10:30:00Z">
            <w:rPr>
              <w:rFonts w:asciiTheme="minorHAnsi" w:hAnsiTheme="minorHAnsi"/>
            </w:rPr>
          </w:rPrChange>
        </w:rPr>
      </w:pPr>
    </w:p>
    <w:p w:rsidR="001B4A54" w:rsidRPr="002D3F66" w:rsidRDefault="001B4A54" w:rsidP="001B4A54">
      <w:pPr>
        <w:pStyle w:val="sqlF9"/>
        <w:rPr>
          <w:rFonts w:asciiTheme="minorHAnsi" w:hAnsiTheme="minorHAnsi"/>
          <w:sz w:val="16"/>
          <w:szCs w:val="16"/>
          <w:rPrChange w:id="9472" w:author="Hemmati" w:date="2016-12-16T10:30:00Z">
            <w:rPr>
              <w:rFonts w:asciiTheme="minorHAnsi" w:hAnsiTheme="minorHAnsi"/>
            </w:rPr>
          </w:rPrChange>
        </w:rPr>
      </w:pPr>
      <w:r w:rsidRPr="002D3F66">
        <w:rPr>
          <w:rFonts w:asciiTheme="minorHAnsi" w:hAnsiTheme="minorHAnsi"/>
          <w:sz w:val="16"/>
          <w:szCs w:val="16"/>
          <w:rPrChange w:id="9473" w:author="Hemmati" w:date="2016-12-16T10:30:00Z">
            <w:rPr>
              <w:rFonts w:asciiTheme="minorHAnsi" w:hAnsiTheme="minorHAnsi"/>
            </w:rPr>
          </w:rPrChange>
        </w:rPr>
        <w:t>SQL&gt;</w:t>
      </w:r>
    </w:p>
    <w:p w:rsidR="001B4A54" w:rsidRPr="002D3F66" w:rsidRDefault="001B4A54" w:rsidP="001B4A54">
      <w:pPr>
        <w:pStyle w:val="sqlF9"/>
        <w:rPr>
          <w:rFonts w:asciiTheme="minorHAnsi" w:hAnsiTheme="minorHAnsi"/>
          <w:sz w:val="16"/>
          <w:szCs w:val="16"/>
          <w:rPrChange w:id="9474" w:author="Hemmati" w:date="2016-12-16T10:30:00Z">
            <w:rPr>
              <w:rFonts w:asciiTheme="minorHAnsi" w:hAnsiTheme="minorHAnsi"/>
            </w:rPr>
          </w:rPrChange>
        </w:rPr>
      </w:pPr>
      <w:r w:rsidRPr="002D3F66">
        <w:rPr>
          <w:rFonts w:asciiTheme="minorHAnsi" w:hAnsiTheme="minorHAnsi"/>
          <w:sz w:val="16"/>
          <w:szCs w:val="16"/>
          <w:rPrChange w:id="9475" w:author="Hemmati" w:date="2016-12-16T10:30:00Z">
            <w:rPr>
              <w:rFonts w:asciiTheme="minorHAnsi" w:hAnsiTheme="minorHAnsi"/>
            </w:rPr>
          </w:rPrChange>
        </w:rPr>
        <w:t>SQL&gt;</w:t>
      </w:r>
    </w:p>
    <w:p w:rsidR="001B4A54" w:rsidRPr="002D3F66" w:rsidRDefault="001B4A54" w:rsidP="001B4A54">
      <w:pPr>
        <w:pStyle w:val="sqlF9"/>
        <w:rPr>
          <w:rFonts w:asciiTheme="minorHAnsi" w:hAnsiTheme="minorHAnsi"/>
          <w:sz w:val="16"/>
          <w:szCs w:val="16"/>
          <w:rPrChange w:id="9476" w:author="Hemmati" w:date="2016-12-16T10:30:00Z">
            <w:rPr>
              <w:rFonts w:asciiTheme="minorHAnsi" w:hAnsiTheme="minorHAnsi"/>
            </w:rPr>
          </w:rPrChange>
        </w:rPr>
      </w:pPr>
      <w:r w:rsidRPr="002D3F66">
        <w:rPr>
          <w:rFonts w:asciiTheme="minorHAnsi" w:hAnsiTheme="minorHAnsi"/>
          <w:sz w:val="16"/>
          <w:szCs w:val="16"/>
          <w:rPrChange w:id="9477" w:author="Hemmati" w:date="2016-12-16T10:30:00Z">
            <w:rPr>
              <w:rFonts w:asciiTheme="minorHAnsi" w:hAnsiTheme="minorHAnsi"/>
            </w:rPr>
          </w:rPrChange>
        </w:rPr>
        <w:t>SQL&gt; select count(*) from traveller;</w:t>
      </w:r>
    </w:p>
    <w:p w:rsidR="001B4A54" w:rsidRPr="002D3F66" w:rsidRDefault="001B4A54" w:rsidP="001B4A54">
      <w:pPr>
        <w:pStyle w:val="sqlF9"/>
        <w:rPr>
          <w:rFonts w:asciiTheme="minorHAnsi" w:hAnsiTheme="minorHAnsi"/>
          <w:sz w:val="16"/>
          <w:szCs w:val="16"/>
          <w:rPrChange w:id="9478" w:author="Hemmati" w:date="2016-12-16T10:30:00Z">
            <w:rPr>
              <w:rFonts w:asciiTheme="minorHAnsi" w:hAnsiTheme="minorHAnsi"/>
            </w:rPr>
          </w:rPrChange>
        </w:rPr>
      </w:pPr>
    </w:p>
    <w:p w:rsidR="001B4A54" w:rsidRPr="002D3F66" w:rsidRDefault="001B4A54" w:rsidP="001B4A54">
      <w:pPr>
        <w:pStyle w:val="sqlF9"/>
        <w:rPr>
          <w:rFonts w:asciiTheme="minorHAnsi" w:hAnsiTheme="minorHAnsi"/>
          <w:sz w:val="16"/>
          <w:szCs w:val="16"/>
          <w:rPrChange w:id="9479" w:author="Hemmati" w:date="2016-12-16T10:30:00Z">
            <w:rPr>
              <w:rFonts w:asciiTheme="minorHAnsi" w:hAnsiTheme="minorHAnsi"/>
            </w:rPr>
          </w:rPrChange>
        </w:rPr>
      </w:pPr>
      <w:r w:rsidRPr="002D3F66">
        <w:rPr>
          <w:rFonts w:asciiTheme="minorHAnsi" w:hAnsiTheme="minorHAnsi"/>
          <w:sz w:val="16"/>
          <w:szCs w:val="16"/>
          <w:rPrChange w:id="9480" w:author="Hemmati" w:date="2016-12-16T10:30:00Z">
            <w:rPr>
              <w:rFonts w:asciiTheme="minorHAnsi" w:hAnsiTheme="minorHAnsi"/>
            </w:rPr>
          </w:rPrChange>
        </w:rPr>
        <w:t xml:space="preserve">  COUNT(*)</w:t>
      </w:r>
    </w:p>
    <w:p w:rsidR="001B4A54" w:rsidRPr="002D3F66" w:rsidRDefault="001B4A54" w:rsidP="001B4A54">
      <w:pPr>
        <w:pStyle w:val="sqlF9"/>
        <w:rPr>
          <w:rFonts w:asciiTheme="minorHAnsi" w:hAnsiTheme="minorHAnsi"/>
          <w:sz w:val="16"/>
          <w:szCs w:val="16"/>
          <w:rPrChange w:id="9481" w:author="Hemmati" w:date="2016-12-16T10:30:00Z">
            <w:rPr>
              <w:rFonts w:asciiTheme="minorHAnsi" w:hAnsiTheme="minorHAnsi"/>
            </w:rPr>
          </w:rPrChange>
        </w:rPr>
      </w:pPr>
      <w:r w:rsidRPr="002D3F66">
        <w:rPr>
          <w:rFonts w:asciiTheme="minorHAnsi" w:hAnsiTheme="minorHAnsi"/>
          <w:sz w:val="16"/>
          <w:szCs w:val="16"/>
          <w:rPrChange w:id="9482" w:author="Hemmati" w:date="2016-12-16T10:30:00Z">
            <w:rPr>
              <w:rFonts w:asciiTheme="minorHAnsi" w:hAnsiTheme="minorHAnsi"/>
            </w:rPr>
          </w:rPrChange>
        </w:rPr>
        <w:t>----------</w:t>
      </w:r>
    </w:p>
    <w:p w:rsidR="001B4A54" w:rsidRPr="002D3F66" w:rsidRDefault="001B4A54" w:rsidP="001B4A54">
      <w:pPr>
        <w:pStyle w:val="sqlF9"/>
        <w:rPr>
          <w:rFonts w:asciiTheme="minorHAnsi" w:hAnsiTheme="minorHAnsi"/>
          <w:sz w:val="16"/>
          <w:szCs w:val="16"/>
          <w:rPrChange w:id="9483" w:author="Hemmati" w:date="2016-12-16T10:30:00Z">
            <w:rPr>
              <w:rFonts w:asciiTheme="minorHAnsi" w:hAnsiTheme="minorHAnsi"/>
            </w:rPr>
          </w:rPrChange>
        </w:rPr>
      </w:pPr>
      <w:r w:rsidRPr="002D3F66">
        <w:rPr>
          <w:rFonts w:asciiTheme="minorHAnsi" w:hAnsiTheme="minorHAnsi"/>
          <w:sz w:val="16"/>
          <w:szCs w:val="16"/>
          <w:rPrChange w:id="9484" w:author="Hemmati" w:date="2016-12-16T10:30:00Z">
            <w:rPr>
              <w:rFonts w:asciiTheme="minorHAnsi" w:hAnsiTheme="minorHAnsi"/>
            </w:rPr>
          </w:rPrChange>
        </w:rPr>
        <w:t xml:space="preserve">      1341</w:t>
      </w:r>
    </w:p>
    <w:p w:rsidR="001B4A54" w:rsidRPr="00AB486D" w:rsidRDefault="001B4A54" w:rsidP="001B4A54">
      <w:pPr>
        <w:pStyle w:val="sqlF9"/>
        <w:rPr>
          <w:rFonts w:asciiTheme="minorHAnsi" w:hAnsiTheme="minorHAnsi"/>
        </w:rPr>
      </w:pPr>
    </w:p>
    <w:p w:rsidR="001B4A54" w:rsidRPr="00AB486D" w:rsidRDefault="001B4A54" w:rsidP="00540796">
      <w:pPr>
        <w:tabs>
          <w:tab w:val="left" w:pos="2146"/>
        </w:tabs>
        <w:rPr>
          <w:rFonts w:cstheme="minorHAnsi"/>
        </w:rPr>
      </w:pPr>
    </w:p>
    <w:p w:rsidR="001B4A54" w:rsidRPr="00AB486D" w:rsidRDefault="001B4A54" w:rsidP="001B4A54">
      <w:pPr>
        <w:rPr>
          <w:rFonts w:cstheme="minorHAnsi"/>
        </w:rPr>
      </w:pPr>
    </w:p>
    <w:p w:rsidR="001B4A54" w:rsidRPr="00AB486D" w:rsidRDefault="001B4A54" w:rsidP="001B4A54">
      <w:pPr>
        <w:rPr>
          <w:rFonts w:cstheme="minorHAnsi"/>
        </w:rPr>
      </w:pPr>
    </w:p>
    <w:p w:rsidR="001B4A54" w:rsidRPr="00AB486D" w:rsidRDefault="001B4A54" w:rsidP="001B4A54">
      <w:pPr>
        <w:rPr>
          <w:rFonts w:cstheme="minorHAnsi"/>
        </w:rPr>
      </w:pPr>
    </w:p>
    <w:p w:rsidR="001B4A54" w:rsidRPr="00AB486D" w:rsidRDefault="001B4A54" w:rsidP="001B4A54">
      <w:pPr>
        <w:tabs>
          <w:tab w:val="left" w:pos="3233"/>
        </w:tabs>
        <w:rPr>
          <w:rFonts w:cstheme="minorHAnsi"/>
        </w:rPr>
      </w:pPr>
      <w:r w:rsidRPr="00AB486D">
        <w:rPr>
          <w:rFonts w:cstheme="minorHAnsi"/>
        </w:rPr>
        <w:tab/>
      </w:r>
    </w:p>
    <w:p w:rsidR="001B4A54" w:rsidRPr="00AB486D" w:rsidRDefault="001B4A54">
      <w:pPr>
        <w:rPr>
          <w:rFonts w:cstheme="minorHAnsi"/>
        </w:rPr>
      </w:pPr>
      <w:r w:rsidRPr="00AB486D">
        <w:rPr>
          <w:rFonts w:cstheme="minorHAnsi"/>
        </w:rPr>
        <w:br w:type="page"/>
      </w:r>
    </w:p>
    <w:p w:rsidR="00501CCA" w:rsidRPr="00AB486D" w:rsidRDefault="00501CCA" w:rsidP="00501CCA">
      <w:pPr>
        <w:pStyle w:val="Heading2"/>
        <w:jc w:val="center"/>
        <w:rPr>
          <w:rFonts w:cstheme="minorHAnsi"/>
        </w:rPr>
      </w:pPr>
      <w:bookmarkStart w:id="9485" w:name="_Toc469648546"/>
      <w:r w:rsidRPr="00AB486D">
        <w:rPr>
          <w:rFonts w:cstheme="minorHAnsi"/>
        </w:rPr>
        <w:lastRenderedPageBreak/>
        <w:t xml:space="preserve">Insert Data into </w:t>
      </w:r>
      <w:del w:id="9486" w:author="Hemmati" w:date="2016-12-16T09:55:00Z">
        <w:r w:rsidRPr="00AB486D" w:rsidDel="0030136C">
          <w:rPr>
            <w:rFonts w:cstheme="minorHAnsi"/>
          </w:rPr>
          <w:delText xml:space="preserve">Supplier </w:delText>
        </w:r>
      </w:del>
      <w:ins w:id="9487" w:author="Hemmati" w:date="2016-12-16T09:55:00Z">
        <w:r w:rsidR="0030136C">
          <w:rPr>
            <w:rFonts w:cstheme="minorHAnsi"/>
          </w:rPr>
          <w:t>SUPPLIER</w:t>
        </w:r>
        <w:r w:rsidR="0030136C" w:rsidRPr="00AB486D">
          <w:rPr>
            <w:rFonts w:cstheme="minorHAnsi"/>
          </w:rPr>
          <w:t xml:space="preserve"> </w:t>
        </w:r>
      </w:ins>
      <w:r w:rsidRPr="00AB486D">
        <w:rPr>
          <w:rFonts w:cstheme="minorHAnsi"/>
        </w:rPr>
        <w:t>Table</w:t>
      </w:r>
      <w:bookmarkEnd w:id="9485"/>
    </w:p>
    <w:p w:rsidR="001B4A54" w:rsidRPr="00AB486D" w:rsidRDefault="001B4A54" w:rsidP="001B4A54">
      <w:pPr>
        <w:pStyle w:val="sqlF9"/>
        <w:rPr>
          <w:rFonts w:asciiTheme="minorHAnsi" w:hAnsiTheme="minorHAnsi"/>
        </w:rPr>
      </w:pPr>
    </w:p>
    <w:p w:rsidR="001B4A54" w:rsidRPr="002D3F66" w:rsidRDefault="001B4A54" w:rsidP="001B4A54">
      <w:pPr>
        <w:pStyle w:val="sqlF9"/>
        <w:rPr>
          <w:rFonts w:asciiTheme="minorHAnsi" w:hAnsiTheme="minorHAnsi"/>
          <w:sz w:val="16"/>
          <w:szCs w:val="16"/>
          <w:rPrChange w:id="9488" w:author="Hemmati" w:date="2016-12-16T10:31:00Z">
            <w:rPr>
              <w:rFonts w:asciiTheme="minorHAnsi" w:hAnsiTheme="minorHAnsi"/>
            </w:rPr>
          </w:rPrChange>
        </w:rPr>
      </w:pPr>
      <w:r w:rsidRPr="002D3F66">
        <w:rPr>
          <w:rFonts w:asciiTheme="minorHAnsi" w:hAnsiTheme="minorHAnsi"/>
          <w:sz w:val="16"/>
          <w:szCs w:val="16"/>
          <w:rPrChange w:id="9489" w:author="Hemmati" w:date="2016-12-16T10:31:00Z">
            <w:rPr>
              <w:rFonts w:asciiTheme="minorHAnsi" w:hAnsiTheme="minorHAnsi"/>
            </w:rPr>
          </w:rPrChange>
        </w:rPr>
        <w:t xml:space="preserve">REM======================== </w:t>
      </w:r>
      <w:r w:rsidRPr="002D3F66">
        <w:rPr>
          <w:rFonts w:asciiTheme="minorHAnsi" w:hAnsiTheme="minorHAnsi"/>
          <w:b/>
          <w:sz w:val="16"/>
          <w:szCs w:val="16"/>
          <w:rPrChange w:id="9490" w:author="Hemmati" w:date="2016-12-16T10:31:00Z">
            <w:rPr>
              <w:rFonts w:asciiTheme="minorHAnsi" w:hAnsiTheme="minorHAnsi"/>
              <w:b/>
            </w:rPr>
          </w:rPrChange>
        </w:rPr>
        <w:t>INSERT DATA INTO SUPPLIER TABLE</w:t>
      </w:r>
      <w:r w:rsidRPr="002D3F66">
        <w:rPr>
          <w:rFonts w:asciiTheme="minorHAnsi" w:hAnsiTheme="minorHAnsi"/>
          <w:sz w:val="16"/>
          <w:szCs w:val="16"/>
          <w:rPrChange w:id="9491" w:author="Hemmati" w:date="2016-12-16T10:31:00Z">
            <w:rPr>
              <w:rFonts w:asciiTheme="minorHAnsi" w:hAnsiTheme="minorHAnsi"/>
            </w:rPr>
          </w:rPrChange>
        </w:rPr>
        <w:t xml:space="preserve"> =================================</w:t>
      </w:r>
    </w:p>
    <w:p w:rsidR="001B4A54" w:rsidRPr="002D3F66" w:rsidRDefault="001B4A54" w:rsidP="001B4A54">
      <w:pPr>
        <w:pStyle w:val="sqlF9"/>
        <w:rPr>
          <w:rFonts w:asciiTheme="minorHAnsi" w:hAnsiTheme="minorHAnsi"/>
          <w:sz w:val="16"/>
          <w:szCs w:val="16"/>
          <w:rPrChange w:id="9492" w:author="Hemmati" w:date="2016-12-16T10:31:00Z">
            <w:rPr>
              <w:rFonts w:asciiTheme="minorHAnsi" w:hAnsiTheme="minorHAnsi"/>
            </w:rPr>
          </w:rPrChange>
        </w:rPr>
      </w:pPr>
    </w:p>
    <w:p w:rsidR="001B4A54" w:rsidRPr="002D3F66" w:rsidRDefault="001B4A54" w:rsidP="001B4A54">
      <w:pPr>
        <w:pStyle w:val="sqlF9"/>
        <w:rPr>
          <w:rFonts w:asciiTheme="minorHAnsi" w:hAnsiTheme="minorHAnsi"/>
          <w:sz w:val="16"/>
          <w:szCs w:val="16"/>
          <w:rPrChange w:id="9493" w:author="Hemmati" w:date="2016-12-16T10:31:00Z">
            <w:rPr>
              <w:rFonts w:asciiTheme="minorHAnsi" w:hAnsiTheme="minorHAnsi"/>
            </w:rPr>
          </w:rPrChange>
        </w:rPr>
      </w:pPr>
      <w:r w:rsidRPr="002D3F66">
        <w:rPr>
          <w:rFonts w:asciiTheme="minorHAnsi" w:hAnsiTheme="minorHAnsi"/>
          <w:sz w:val="16"/>
          <w:szCs w:val="16"/>
          <w:rPrChange w:id="9494" w:author="Hemmati" w:date="2016-12-16T10:31:00Z">
            <w:rPr>
              <w:rFonts w:asciiTheme="minorHAnsi" w:hAnsiTheme="minorHAnsi"/>
            </w:rPr>
          </w:rPrChange>
        </w:rPr>
        <w:t>TRUNCATE TABLE SUPPLIER;</w:t>
      </w:r>
    </w:p>
    <w:p w:rsidR="001B4A54" w:rsidRPr="002D3F66" w:rsidRDefault="001B4A54" w:rsidP="001B4A54">
      <w:pPr>
        <w:pStyle w:val="sqlF9"/>
        <w:rPr>
          <w:rFonts w:asciiTheme="minorHAnsi" w:hAnsiTheme="minorHAnsi"/>
          <w:sz w:val="16"/>
          <w:szCs w:val="16"/>
          <w:rPrChange w:id="9495" w:author="Hemmati" w:date="2016-12-16T10:31:00Z">
            <w:rPr>
              <w:rFonts w:asciiTheme="minorHAnsi" w:hAnsiTheme="minorHAnsi"/>
            </w:rPr>
          </w:rPrChange>
        </w:rPr>
      </w:pPr>
    </w:p>
    <w:p w:rsidR="001B4A54" w:rsidRPr="002D3F66" w:rsidRDefault="001B4A54" w:rsidP="001B4A54">
      <w:pPr>
        <w:pStyle w:val="sqlF9"/>
        <w:rPr>
          <w:rFonts w:asciiTheme="minorHAnsi" w:hAnsiTheme="minorHAnsi"/>
          <w:sz w:val="16"/>
          <w:szCs w:val="16"/>
          <w:rPrChange w:id="9496" w:author="Hemmati" w:date="2016-12-16T10:31:00Z">
            <w:rPr>
              <w:rFonts w:asciiTheme="minorHAnsi" w:hAnsiTheme="minorHAnsi"/>
            </w:rPr>
          </w:rPrChange>
        </w:rPr>
      </w:pPr>
      <w:r w:rsidRPr="002D3F66">
        <w:rPr>
          <w:rFonts w:asciiTheme="minorHAnsi" w:hAnsiTheme="minorHAnsi"/>
          <w:sz w:val="16"/>
          <w:szCs w:val="16"/>
          <w:rPrChange w:id="9497" w:author="Hemmati" w:date="2016-12-16T10:31:00Z">
            <w:rPr>
              <w:rFonts w:asciiTheme="minorHAnsi" w:hAnsiTheme="minorHAnsi"/>
            </w:rPr>
          </w:rPrChange>
        </w:rPr>
        <w:t>DROP SEQUENCE supplier_seq;</w:t>
      </w:r>
    </w:p>
    <w:p w:rsidR="001B4A54" w:rsidRPr="002D3F66" w:rsidRDefault="001B4A54" w:rsidP="001B4A54">
      <w:pPr>
        <w:pStyle w:val="sqlF9"/>
        <w:rPr>
          <w:rFonts w:asciiTheme="minorHAnsi" w:hAnsiTheme="minorHAnsi"/>
          <w:sz w:val="16"/>
          <w:szCs w:val="16"/>
          <w:rPrChange w:id="9498" w:author="Hemmati" w:date="2016-12-16T10:31:00Z">
            <w:rPr>
              <w:rFonts w:asciiTheme="minorHAnsi" w:hAnsiTheme="minorHAnsi"/>
            </w:rPr>
          </w:rPrChange>
        </w:rPr>
      </w:pPr>
    </w:p>
    <w:p w:rsidR="001B4A54" w:rsidRPr="002D3F66" w:rsidRDefault="001B4A54" w:rsidP="001B4A54">
      <w:pPr>
        <w:pStyle w:val="sqlF9"/>
        <w:rPr>
          <w:rFonts w:asciiTheme="minorHAnsi" w:hAnsiTheme="minorHAnsi"/>
          <w:sz w:val="16"/>
          <w:szCs w:val="16"/>
          <w:rPrChange w:id="9499" w:author="Hemmati" w:date="2016-12-16T10:31:00Z">
            <w:rPr>
              <w:rFonts w:asciiTheme="minorHAnsi" w:hAnsiTheme="minorHAnsi"/>
            </w:rPr>
          </w:rPrChange>
        </w:rPr>
      </w:pPr>
      <w:r w:rsidRPr="002D3F66">
        <w:rPr>
          <w:rFonts w:asciiTheme="minorHAnsi" w:hAnsiTheme="minorHAnsi"/>
          <w:sz w:val="16"/>
          <w:szCs w:val="16"/>
          <w:rPrChange w:id="9500" w:author="Hemmati" w:date="2016-12-16T10:31:00Z">
            <w:rPr>
              <w:rFonts w:asciiTheme="minorHAnsi" w:hAnsiTheme="minorHAnsi"/>
            </w:rPr>
          </w:rPrChange>
        </w:rPr>
        <w:t>CREATE SEQUENCE supplier_seq</w:t>
      </w:r>
    </w:p>
    <w:p w:rsidR="001B4A54" w:rsidRPr="002D3F66" w:rsidRDefault="001B4A54" w:rsidP="001B4A54">
      <w:pPr>
        <w:pStyle w:val="sqlF9"/>
        <w:rPr>
          <w:rFonts w:asciiTheme="minorHAnsi" w:hAnsiTheme="minorHAnsi"/>
          <w:sz w:val="16"/>
          <w:szCs w:val="16"/>
          <w:rPrChange w:id="9501" w:author="Hemmati" w:date="2016-12-16T10:31:00Z">
            <w:rPr>
              <w:rFonts w:asciiTheme="minorHAnsi" w:hAnsiTheme="minorHAnsi"/>
            </w:rPr>
          </w:rPrChange>
        </w:rPr>
      </w:pPr>
      <w:r w:rsidRPr="002D3F66">
        <w:rPr>
          <w:rFonts w:asciiTheme="minorHAnsi" w:hAnsiTheme="minorHAnsi"/>
          <w:sz w:val="16"/>
          <w:szCs w:val="16"/>
          <w:rPrChange w:id="9502" w:author="Hemmati" w:date="2016-12-16T10:31:00Z">
            <w:rPr>
              <w:rFonts w:asciiTheme="minorHAnsi" w:hAnsiTheme="minorHAnsi"/>
            </w:rPr>
          </w:rPrChange>
        </w:rPr>
        <w:t xml:space="preserve">   START WITH 1</w:t>
      </w:r>
    </w:p>
    <w:p w:rsidR="001B4A54" w:rsidRPr="002D3F66" w:rsidRDefault="001B4A54" w:rsidP="001B4A54">
      <w:pPr>
        <w:pStyle w:val="sqlF9"/>
        <w:rPr>
          <w:rFonts w:asciiTheme="minorHAnsi" w:hAnsiTheme="minorHAnsi"/>
          <w:sz w:val="16"/>
          <w:szCs w:val="16"/>
          <w:rPrChange w:id="9503" w:author="Hemmati" w:date="2016-12-16T10:31:00Z">
            <w:rPr>
              <w:rFonts w:asciiTheme="minorHAnsi" w:hAnsiTheme="minorHAnsi"/>
            </w:rPr>
          </w:rPrChange>
        </w:rPr>
      </w:pPr>
      <w:r w:rsidRPr="002D3F66">
        <w:rPr>
          <w:rFonts w:asciiTheme="minorHAnsi" w:hAnsiTheme="minorHAnsi"/>
          <w:sz w:val="16"/>
          <w:szCs w:val="16"/>
          <w:rPrChange w:id="9504" w:author="Hemmati" w:date="2016-12-16T10:31:00Z">
            <w:rPr>
              <w:rFonts w:asciiTheme="minorHAnsi" w:hAnsiTheme="minorHAnsi"/>
            </w:rPr>
          </w:rPrChange>
        </w:rPr>
        <w:t xml:space="preserve">   MAXVALUE   10000</w:t>
      </w:r>
    </w:p>
    <w:p w:rsidR="001B4A54" w:rsidRPr="002D3F66" w:rsidRDefault="001B4A54" w:rsidP="001B4A54">
      <w:pPr>
        <w:pStyle w:val="sqlF9"/>
        <w:rPr>
          <w:rFonts w:asciiTheme="minorHAnsi" w:hAnsiTheme="minorHAnsi"/>
          <w:sz w:val="16"/>
          <w:szCs w:val="16"/>
          <w:rPrChange w:id="9505" w:author="Hemmati" w:date="2016-12-16T10:31:00Z">
            <w:rPr>
              <w:rFonts w:asciiTheme="minorHAnsi" w:hAnsiTheme="minorHAnsi"/>
            </w:rPr>
          </w:rPrChange>
        </w:rPr>
      </w:pPr>
      <w:r w:rsidRPr="002D3F66">
        <w:rPr>
          <w:rFonts w:asciiTheme="minorHAnsi" w:hAnsiTheme="minorHAnsi"/>
          <w:sz w:val="16"/>
          <w:szCs w:val="16"/>
          <w:rPrChange w:id="9506" w:author="Hemmati" w:date="2016-12-16T10:31:00Z">
            <w:rPr>
              <w:rFonts w:asciiTheme="minorHAnsi" w:hAnsiTheme="minorHAnsi"/>
            </w:rPr>
          </w:rPrChange>
        </w:rPr>
        <w:t xml:space="preserve">   INCREMENT BY 1</w:t>
      </w:r>
    </w:p>
    <w:p w:rsidR="001B4A54" w:rsidRPr="002D3F66" w:rsidRDefault="001B4A54" w:rsidP="001B4A54">
      <w:pPr>
        <w:pStyle w:val="sqlF9"/>
        <w:rPr>
          <w:rFonts w:asciiTheme="minorHAnsi" w:hAnsiTheme="minorHAnsi"/>
          <w:sz w:val="16"/>
          <w:szCs w:val="16"/>
          <w:rPrChange w:id="9507" w:author="Hemmati" w:date="2016-12-16T10:31:00Z">
            <w:rPr>
              <w:rFonts w:asciiTheme="minorHAnsi" w:hAnsiTheme="minorHAnsi"/>
            </w:rPr>
          </w:rPrChange>
        </w:rPr>
      </w:pPr>
      <w:r w:rsidRPr="002D3F66">
        <w:rPr>
          <w:rFonts w:asciiTheme="minorHAnsi" w:hAnsiTheme="minorHAnsi"/>
          <w:sz w:val="16"/>
          <w:szCs w:val="16"/>
          <w:rPrChange w:id="9508" w:author="Hemmati" w:date="2016-12-16T10:31:00Z">
            <w:rPr>
              <w:rFonts w:asciiTheme="minorHAnsi" w:hAnsiTheme="minorHAnsi"/>
            </w:rPr>
          </w:rPrChange>
        </w:rPr>
        <w:t xml:space="preserve">   NOCACHE</w:t>
      </w:r>
    </w:p>
    <w:p w:rsidR="001B4A54" w:rsidRPr="002D3F66" w:rsidRDefault="001B4A54" w:rsidP="001B4A54">
      <w:pPr>
        <w:pStyle w:val="sqlF9"/>
        <w:rPr>
          <w:rFonts w:asciiTheme="minorHAnsi" w:hAnsiTheme="minorHAnsi"/>
          <w:sz w:val="16"/>
          <w:szCs w:val="16"/>
          <w:rPrChange w:id="9509" w:author="Hemmati" w:date="2016-12-16T10:31:00Z">
            <w:rPr>
              <w:rFonts w:asciiTheme="minorHAnsi" w:hAnsiTheme="minorHAnsi"/>
            </w:rPr>
          </w:rPrChange>
        </w:rPr>
      </w:pPr>
      <w:r w:rsidRPr="002D3F66">
        <w:rPr>
          <w:rFonts w:asciiTheme="minorHAnsi" w:hAnsiTheme="minorHAnsi"/>
          <w:sz w:val="16"/>
          <w:szCs w:val="16"/>
          <w:rPrChange w:id="9510" w:author="Hemmati" w:date="2016-12-16T10:31:00Z">
            <w:rPr>
              <w:rFonts w:asciiTheme="minorHAnsi" w:hAnsiTheme="minorHAnsi"/>
            </w:rPr>
          </w:rPrChange>
        </w:rPr>
        <w:t xml:space="preserve">   NOCYCLE;</w:t>
      </w:r>
    </w:p>
    <w:p w:rsidR="001B4A54" w:rsidRPr="002D3F66" w:rsidRDefault="001B4A54" w:rsidP="001B4A54">
      <w:pPr>
        <w:pStyle w:val="sqlF9"/>
        <w:rPr>
          <w:rFonts w:asciiTheme="minorHAnsi" w:hAnsiTheme="minorHAnsi"/>
          <w:sz w:val="16"/>
          <w:szCs w:val="16"/>
          <w:rPrChange w:id="9511" w:author="Hemmati" w:date="2016-12-16T10:31:00Z">
            <w:rPr>
              <w:rFonts w:asciiTheme="minorHAnsi" w:hAnsiTheme="minorHAnsi"/>
            </w:rPr>
          </w:rPrChange>
        </w:rPr>
      </w:pPr>
    </w:p>
    <w:p w:rsidR="001B4A54" w:rsidRPr="002D3F66" w:rsidRDefault="001B4A54" w:rsidP="001B4A54">
      <w:pPr>
        <w:pStyle w:val="sqlF9"/>
        <w:rPr>
          <w:rFonts w:asciiTheme="minorHAnsi" w:hAnsiTheme="minorHAnsi"/>
          <w:sz w:val="16"/>
          <w:szCs w:val="16"/>
          <w:rPrChange w:id="9512" w:author="Hemmati" w:date="2016-12-16T10:31:00Z">
            <w:rPr>
              <w:rFonts w:asciiTheme="minorHAnsi" w:hAnsiTheme="minorHAnsi"/>
            </w:rPr>
          </w:rPrChange>
        </w:rPr>
      </w:pPr>
      <w:r w:rsidRPr="002D3F66">
        <w:rPr>
          <w:rFonts w:asciiTheme="minorHAnsi" w:hAnsiTheme="minorHAnsi"/>
          <w:sz w:val="16"/>
          <w:szCs w:val="16"/>
          <w:rPrChange w:id="9513" w:author="Hemmati" w:date="2016-12-16T10:31:00Z">
            <w:rPr>
              <w:rFonts w:asciiTheme="minorHAnsi" w:hAnsiTheme="minorHAnsi"/>
            </w:rPr>
          </w:rPrChange>
        </w:rPr>
        <w:t>INSERT INTO supplier</w:t>
      </w:r>
    </w:p>
    <w:p w:rsidR="001B4A54" w:rsidRPr="002D3F66" w:rsidRDefault="001B4A54" w:rsidP="001B4A54">
      <w:pPr>
        <w:pStyle w:val="sqlF9"/>
        <w:rPr>
          <w:rFonts w:asciiTheme="minorHAnsi" w:hAnsiTheme="minorHAnsi"/>
          <w:sz w:val="16"/>
          <w:szCs w:val="16"/>
          <w:rPrChange w:id="9514" w:author="Hemmati" w:date="2016-12-16T10:31:00Z">
            <w:rPr>
              <w:rFonts w:asciiTheme="minorHAnsi" w:hAnsiTheme="minorHAnsi"/>
            </w:rPr>
          </w:rPrChange>
        </w:rPr>
      </w:pPr>
      <w:r w:rsidRPr="002D3F66">
        <w:rPr>
          <w:rFonts w:asciiTheme="minorHAnsi" w:hAnsiTheme="minorHAnsi"/>
          <w:sz w:val="16"/>
          <w:szCs w:val="16"/>
          <w:rPrChange w:id="9515" w:author="Hemmati" w:date="2016-12-16T10:31:00Z">
            <w:rPr>
              <w:rFonts w:asciiTheme="minorHAnsi" w:hAnsiTheme="minorHAnsi"/>
            </w:rPr>
          </w:rPrChange>
        </w:rPr>
        <w:t xml:space="preserve">             (supplier_id,</w:t>
      </w:r>
    </w:p>
    <w:p w:rsidR="001B4A54" w:rsidRPr="002D3F66" w:rsidRDefault="001B4A54" w:rsidP="001B4A54">
      <w:pPr>
        <w:pStyle w:val="sqlF9"/>
        <w:rPr>
          <w:rFonts w:asciiTheme="minorHAnsi" w:hAnsiTheme="minorHAnsi"/>
          <w:sz w:val="16"/>
          <w:szCs w:val="16"/>
          <w:rPrChange w:id="9516" w:author="Hemmati" w:date="2016-12-16T10:31:00Z">
            <w:rPr>
              <w:rFonts w:asciiTheme="minorHAnsi" w:hAnsiTheme="minorHAnsi"/>
            </w:rPr>
          </w:rPrChange>
        </w:rPr>
      </w:pPr>
      <w:r w:rsidRPr="002D3F66">
        <w:rPr>
          <w:rFonts w:asciiTheme="minorHAnsi" w:hAnsiTheme="minorHAnsi"/>
          <w:sz w:val="16"/>
          <w:szCs w:val="16"/>
          <w:rPrChange w:id="9517" w:author="Hemmati" w:date="2016-12-16T10:31:00Z">
            <w:rPr>
              <w:rFonts w:asciiTheme="minorHAnsi" w:hAnsiTheme="minorHAnsi"/>
            </w:rPr>
          </w:rPrChange>
        </w:rPr>
        <w:t xml:space="preserve">             supplier_num,</w:t>
      </w:r>
    </w:p>
    <w:p w:rsidR="001B4A54" w:rsidRPr="002D3F66" w:rsidRDefault="001B4A54" w:rsidP="001B4A54">
      <w:pPr>
        <w:pStyle w:val="sqlF9"/>
        <w:rPr>
          <w:rFonts w:asciiTheme="minorHAnsi" w:hAnsiTheme="minorHAnsi"/>
          <w:sz w:val="16"/>
          <w:szCs w:val="16"/>
          <w:rPrChange w:id="9518" w:author="Hemmati" w:date="2016-12-16T10:31:00Z">
            <w:rPr>
              <w:rFonts w:asciiTheme="minorHAnsi" w:hAnsiTheme="minorHAnsi"/>
            </w:rPr>
          </w:rPrChange>
        </w:rPr>
      </w:pPr>
      <w:r w:rsidRPr="002D3F66">
        <w:rPr>
          <w:rFonts w:asciiTheme="minorHAnsi" w:hAnsiTheme="minorHAnsi"/>
          <w:sz w:val="16"/>
          <w:szCs w:val="16"/>
          <w:rPrChange w:id="9519" w:author="Hemmati" w:date="2016-12-16T10:31:00Z">
            <w:rPr>
              <w:rFonts w:asciiTheme="minorHAnsi" w:hAnsiTheme="minorHAnsi"/>
            </w:rPr>
          </w:rPrChange>
        </w:rPr>
        <w:t xml:space="preserve">             supplier_name,</w:t>
      </w:r>
    </w:p>
    <w:p w:rsidR="001B4A54" w:rsidRPr="002D3F66" w:rsidRDefault="001B4A54" w:rsidP="001B4A54">
      <w:pPr>
        <w:pStyle w:val="sqlF9"/>
        <w:rPr>
          <w:rFonts w:asciiTheme="minorHAnsi" w:hAnsiTheme="minorHAnsi"/>
          <w:sz w:val="16"/>
          <w:szCs w:val="16"/>
          <w:rPrChange w:id="9520" w:author="Hemmati" w:date="2016-12-16T10:31:00Z">
            <w:rPr>
              <w:rFonts w:asciiTheme="minorHAnsi" w:hAnsiTheme="minorHAnsi"/>
            </w:rPr>
          </w:rPrChange>
        </w:rPr>
      </w:pPr>
      <w:r w:rsidRPr="002D3F66">
        <w:rPr>
          <w:rFonts w:asciiTheme="minorHAnsi" w:hAnsiTheme="minorHAnsi"/>
          <w:sz w:val="16"/>
          <w:szCs w:val="16"/>
          <w:rPrChange w:id="9521" w:author="Hemmati" w:date="2016-12-16T10:31:00Z">
            <w:rPr>
              <w:rFonts w:asciiTheme="minorHAnsi" w:hAnsiTheme="minorHAnsi"/>
            </w:rPr>
          </w:rPrChange>
        </w:rPr>
        <w:t xml:space="preserve">             supplier_company_name,</w:t>
      </w:r>
    </w:p>
    <w:p w:rsidR="001B4A54" w:rsidRPr="002D3F66" w:rsidRDefault="001B4A54" w:rsidP="001B4A54">
      <w:pPr>
        <w:pStyle w:val="sqlF9"/>
        <w:rPr>
          <w:rFonts w:asciiTheme="minorHAnsi" w:hAnsiTheme="minorHAnsi"/>
          <w:sz w:val="16"/>
          <w:szCs w:val="16"/>
          <w:rPrChange w:id="9522" w:author="Hemmati" w:date="2016-12-16T10:31:00Z">
            <w:rPr>
              <w:rFonts w:asciiTheme="minorHAnsi" w:hAnsiTheme="minorHAnsi"/>
            </w:rPr>
          </w:rPrChange>
        </w:rPr>
      </w:pPr>
      <w:r w:rsidRPr="002D3F66">
        <w:rPr>
          <w:rFonts w:asciiTheme="minorHAnsi" w:hAnsiTheme="minorHAnsi"/>
          <w:sz w:val="16"/>
          <w:szCs w:val="16"/>
          <w:rPrChange w:id="9523" w:author="Hemmati" w:date="2016-12-16T10:31:00Z">
            <w:rPr>
              <w:rFonts w:asciiTheme="minorHAnsi" w:hAnsiTheme="minorHAnsi"/>
            </w:rPr>
          </w:rPrChange>
        </w:rPr>
        <w:t xml:space="preserve">             supplier_office,</w:t>
      </w:r>
    </w:p>
    <w:p w:rsidR="001B4A54" w:rsidRPr="002D3F66" w:rsidRDefault="001B4A54" w:rsidP="001B4A54">
      <w:pPr>
        <w:pStyle w:val="sqlF9"/>
        <w:rPr>
          <w:rFonts w:asciiTheme="minorHAnsi" w:hAnsiTheme="minorHAnsi"/>
          <w:sz w:val="16"/>
          <w:szCs w:val="16"/>
          <w:rPrChange w:id="9524" w:author="Hemmati" w:date="2016-12-16T10:31:00Z">
            <w:rPr>
              <w:rFonts w:asciiTheme="minorHAnsi" w:hAnsiTheme="minorHAnsi"/>
            </w:rPr>
          </w:rPrChange>
        </w:rPr>
      </w:pPr>
      <w:r w:rsidRPr="002D3F66">
        <w:rPr>
          <w:rFonts w:asciiTheme="minorHAnsi" w:hAnsiTheme="minorHAnsi"/>
          <w:sz w:val="16"/>
          <w:szCs w:val="16"/>
          <w:rPrChange w:id="9525" w:author="Hemmati" w:date="2016-12-16T10:31:00Z">
            <w:rPr>
              <w:rFonts w:asciiTheme="minorHAnsi" w:hAnsiTheme="minorHAnsi"/>
            </w:rPr>
          </w:rPrChange>
        </w:rPr>
        <w:t xml:space="preserve">             supplier_phone,</w:t>
      </w:r>
    </w:p>
    <w:p w:rsidR="001B4A54" w:rsidRPr="002D3F66" w:rsidRDefault="001B4A54" w:rsidP="001B4A54">
      <w:pPr>
        <w:pStyle w:val="sqlF9"/>
        <w:rPr>
          <w:rFonts w:asciiTheme="minorHAnsi" w:hAnsiTheme="minorHAnsi"/>
          <w:sz w:val="16"/>
          <w:szCs w:val="16"/>
          <w:rPrChange w:id="9526" w:author="Hemmati" w:date="2016-12-16T10:31:00Z">
            <w:rPr>
              <w:rFonts w:asciiTheme="minorHAnsi" w:hAnsiTheme="minorHAnsi"/>
            </w:rPr>
          </w:rPrChange>
        </w:rPr>
      </w:pPr>
      <w:r w:rsidRPr="002D3F66">
        <w:rPr>
          <w:rFonts w:asciiTheme="minorHAnsi" w:hAnsiTheme="minorHAnsi"/>
          <w:sz w:val="16"/>
          <w:szCs w:val="16"/>
          <w:rPrChange w:id="9527" w:author="Hemmati" w:date="2016-12-16T10:31:00Z">
            <w:rPr>
              <w:rFonts w:asciiTheme="minorHAnsi" w:hAnsiTheme="minorHAnsi"/>
            </w:rPr>
          </w:rPrChange>
        </w:rPr>
        <w:t xml:space="preserve">             supplier_fax,</w:t>
      </w:r>
    </w:p>
    <w:p w:rsidR="001B4A54" w:rsidRPr="002D3F66" w:rsidRDefault="001B4A54" w:rsidP="001B4A54">
      <w:pPr>
        <w:pStyle w:val="sqlF9"/>
        <w:rPr>
          <w:rFonts w:asciiTheme="minorHAnsi" w:hAnsiTheme="minorHAnsi"/>
          <w:sz w:val="16"/>
          <w:szCs w:val="16"/>
          <w:rPrChange w:id="9528" w:author="Hemmati" w:date="2016-12-16T10:31:00Z">
            <w:rPr>
              <w:rFonts w:asciiTheme="minorHAnsi" w:hAnsiTheme="minorHAnsi"/>
            </w:rPr>
          </w:rPrChange>
        </w:rPr>
      </w:pPr>
      <w:r w:rsidRPr="002D3F66">
        <w:rPr>
          <w:rFonts w:asciiTheme="minorHAnsi" w:hAnsiTheme="minorHAnsi"/>
          <w:sz w:val="16"/>
          <w:szCs w:val="16"/>
          <w:rPrChange w:id="9529" w:author="Hemmati" w:date="2016-12-16T10:31:00Z">
            <w:rPr>
              <w:rFonts w:asciiTheme="minorHAnsi" w:hAnsiTheme="minorHAnsi"/>
            </w:rPr>
          </w:rPrChange>
        </w:rPr>
        <w:t xml:space="preserve">             supplier_address1,</w:t>
      </w:r>
    </w:p>
    <w:p w:rsidR="001B4A54" w:rsidRPr="002D3F66" w:rsidRDefault="001B4A54" w:rsidP="001B4A54">
      <w:pPr>
        <w:pStyle w:val="sqlF9"/>
        <w:rPr>
          <w:rFonts w:asciiTheme="minorHAnsi" w:hAnsiTheme="minorHAnsi"/>
          <w:sz w:val="16"/>
          <w:szCs w:val="16"/>
          <w:rPrChange w:id="9530" w:author="Hemmati" w:date="2016-12-16T10:31:00Z">
            <w:rPr>
              <w:rFonts w:asciiTheme="minorHAnsi" w:hAnsiTheme="minorHAnsi"/>
            </w:rPr>
          </w:rPrChange>
        </w:rPr>
      </w:pPr>
      <w:r w:rsidRPr="002D3F66">
        <w:rPr>
          <w:rFonts w:asciiTheme="minorHAnsi" w:hAnsiTheme="minorHAnsi"/>
          <w:sz w:val="16"/>
          <w:szCs w:val="16"/>
          <w:rPrChange w:id="9531" w:author="Hemmati" w:date="2016-12-16T10:31:00Z">
            <w:rPr>
              <w:rFonts w:asciiTheme="minorHAnsi" w:hAnsiTheme="minorHAnsi"/>
            </w:rPr>
          </w:rPrChange>
        </w:rPr>
        <w:t xml:space="preserve">             supplier_address2,</w:t>
      </w:r>
    </w:p>
    <w:p w:rsidR="001B4A54" w:rsidRPr="002D3F66" w:rsidRDefault="001B4A54" w:rsidP="001B4A54">
      <w:pPr>
        <w:pStyle w:val="sqlF9"/>
        <w:rPr>
          <w:rFonts w:asciiTheme="minorHAnsi" w:hAnsiTheme="minorHAnsi"/>
          <w:sz w:val="16"/>
          <w:szCs w:val="16"/>
          <w:rPrChange w:id="9532" w:author="Hemmati" w:date="2016-12-16T10:31:00Z">
            <w:rPr>
              <w:rFonts w:asciiTheme="minorHAnsi" w:hAnsiTheme="minorHAnsi"/>
            </w:rPr>
          </w:rPrChange>
        </w:rPr>
      </w:pPr>
      <w:r w:rsidRPr="002D3F66">
        <w:rPr>
          <w:rFonts w:asciiTheme="minorHAnsi" w:hAnsiTheme="minorHAnsi"/>
          <w:sz w:val="16"/>
          <w:szCs w:val="16"/>
          <w:rPrChange w:id="9533" w:author="Hemmati" w:date="2016-12-16T10:31:00Z">
            <w:rPr>
              <w:rFonts w:asciiTheme="minorHAnsi" w:hAnsiTheme="minorHAnsi"/>
            </w:rPr>
          </w:rPrChange>
        </w:rPr>
        <w:t xml:space="preserve">             supplier_zipcode,</w:t>
      </w:r>
    </w:p>
    <w:p w:rsidR="001B4A54" w:rsidRPr="002D3F66" w:rsidRDefault="001B4A54" w:rsidP="001B4A54">
      <w:pPr>
        <w:pStyle w:val="sqlF9"/>
        <w:rPr>
          <w:rFonts w:asciiTheme="minorHAnsi" w:hAnsiTheme="minorHAnsi"/>
          <w:sz w:val="16"/>
          <w:szCs w:val="16"/>
          <w:rPrChange w:id="9534" w:author="Hemmati" w:date="2016-12-16T10:31:00Z">
            <w:rPr>
              <w:rFonts w:asciiTheme="minorHAnsi" w:hAnsiTheme="minorHAnsi"/>
            </w:rPr>
          </w:rPrChange>
        </w:rPr>
      </w:pPr>
      <w:r w:rsidRPr="002D3F66">
        <w:rPr>
          <w:rFonts w:asciiTheme="minorHAnsi" w:hAnsiTheme="minorHAnsi"/>
          <w:sz w:val="16"/>
          <w:szCs w:val="16"/>
          <w:rPrChange w:id="9535" w:author="Hemmati" w:date="2016-12-16T10:31:00Z">
            <w:rPr>
              <w:rFonts w:asciiTheme="minorHAnsi" w:hAnsiTheme="minorHAnsi"/>
            </w:rPr>
          </w:rPrChange>
        </w:rPr>
        <w:tab/>
        <w:t xml:space="preserve">      supplier_city,</w:t>
      </w:r>
    </w:p>
    <w:p w:rsidR="001B4A54" w:rsidRPr="002D3F66" w:rsidRDefault="001B4A54" w:rsidP="001B4A54">
      <w:pPr>
        <w:pStyle w:val="sqlF9"/>
        <w:rPr>
          <w:rFonts w:asciiTheme="minorHAnsi" w:hAnsiTheme="minorHAnsi"/>
          <w:sz w:val="16"/>
          <w:szCs w:val="16"/>
          <w:rPrChange w:id="9536" w:author="Hemmati" w:date="2016-12-16T10:31:00Z">
            <w:rPr>
              <w:rFonts w:asciiTheme="minorHAnsi" w:hAnsiTheme="minorHAnsi"/>
            </w:rPr>
          </w:rPrChange>
        </w:rPr>
      </w:pPr>
      <w:r w:rsidRPr="002D3F66">
        <w:rPr>
          <w:rFonts w:asciiTheme="minorHAnsi" w:hAnsiTheme="minorHAnsi"/>
          <w:sz w:val="16"/>
          <w:szCs w:val="16"/>
          <w:rPrChange w:id="9537" w:author="Hemmati" w:date="2016-12-16T10:31:00Z">
            <w:rPr>
              <w:rFonts w:asciiTheme="minorHAnsi" w:hAnsiTheme="minorHAnsi"/>
            </w:rPr>
          </w:rPrChange>
        </w:rPr>
        <w:tab/>
        <w:t xml:space="preserve">      supplier_province,</w:t>
      </w:r>
    </w:p>
    <w:p w:rsidR="001B4A54" w:rsidRPr="002D3F66" w:rsidRDefault="001B4A54" w:rsidP="001B4A54">
      <w:pPr>
        <w:pStyle w:val="sqlF9"/>
        <w:rPr>
          <w:rFonts w:asciiTheme="minorHAnsi" w:hAnsiTheme="minorHAnsi"/>
          <w:sz w:val="16"/>
          <w:szCs w:val="16"/>
          <w:rPrChange w:id="9538" w:author="Hemmati" w:date="2016-12-16T10:31:00Z">
            <w:rPr>
              <w:rFonts w:asciiTheme="minorHAnsi" w:hAnsiTheme="minorHAnsi"/>
            </w:rPr>
          </w:rPrChange>
        </w:rPr>
      </w:pPr>
      <w:r w:rsidRPr="002D3F66">
        <w:rPr>
          <w:rFonts w:asciiTheme="minorHAnsi" w:hAnsiTheme="minorHAnsi"/>
          <w:sz w:val="16"/>
          <w:szCs w:val="16"/>
          <w:rPrChange w:id="9539" w:author="Hemmati" w:date="2016-12-16T10:31:00Z">
            <w:rPr>
              <w:rFonts w:asciiTheme="minorHAnsi" w:hAnsiTheme="minorHAnsi"/>
            </w:rPr>
          </w:rPrChange>
        </w:rPr>
        <w:tab/>
        <w:t xml:space="preserve">      supplier_country,</w:t>
      </w:r>
    </w:p>
    <w:p w:rsidR="001B4A54" w:rsidRPr="002D3F66" w:rsidRDefault="001B4A54" w:rsidP="001B4A54">
      <w:pPr>
        <w:pStyle w:val="sqlF9"/>
        <w:rPr>
          <w:rFonts w:asciiTheme="minorHAnsi" w:hAnsiTheme="minorHAnsi"/>
          <w:sz w:val="16"/>
          <w:szCs w:val="16"/>
          <w:rPrChange w:id="9540" w:author="Hemmati" w:date="2016-12-16T10:31:00Z">
            <w:rPr>
              <w:rFonts w:asciiTheme="minorHAnsi" w:hAnsiTheme="minorHAnsi"/>
            </w:rPr>
          </w:rPrChange>
        </w:rPr>
      </w:pPr>
      <w:r w:rsidRPr="002D3F66">
        <w:rPr>
          <w:rFonts w:asciiTheme="minorHAnsi" w:hAnsiTheme="minorHAnsi"/>
          <w:sz w:val="16"/>
          <w:szCs w:val="16"/>
          <w:rPrChange w:id="9541" w:author="Hemmati" w:date="2016-12-16T10:31:00Z">
            <w:rPr>
              <w:rFonts w:asciiTheme="minorHAnsi" w:hAnsiTheme="minorHAnsi"/>
            </w:rPr>
          </w:rPrChange>
        </w:rPr>
        <w:t xml:space="preserve">             supplier_email,</w:t>
      </w:r>
    </w:p>
    <w:p w:rsidR="001B4A54" w:rsidRPr="002D3F66" w:rsidRDefault="001B4A54" w:rsidP="001B4A54">
      <w:pPr>
        <w:pStyle w:val="sqlF9"/>
        <w:rPr>
          <w:rFonts w:asciiTheme="minorHAnsi" w:hAnsiTheme="minorHAnsi"/>
          <w:sz w:val="16"/>
          <w:szCs w:val="16"/>
          <w:rPrChange w:id="9542" w:author="Hemmati" w:date="2016-12-16T10:31:00Z">
            <w:rPr>
              <w:rFonts w:asciiTheme="minorHAnsi" w:hAnsiTheme="minorHAnsi"/>
            </w:rPr>
          </w:rPrChange>
        </w:rPr>
      </w:pPr>
      <w:r w:rsidRPr="002D3F66">
        <w:rPr>
          <w:rFonts w:asciiTheme="minorHAnsi" w:hAnsiTheme="minorHAnsi"/>
          <w:sz w:val="16"/>
          <w:szCs w:val="16"/>
          <w:rPrChange w:id="9543" w:author="Hemmati" w:date="2016-12-16T10:31:00Z">
            <w:rPr>
              <w:rFonts w:asciiTheme="minorHAnsi" w:hAnsiTheme="minorHAnsi"/>
            </w:rPr>
          </w:rPrChange>
        </w:rPr>
        <w:t xml:space="preserve">             supplier_website,</w:t>
      </w:r>
    </w:p>
    <w:p w:rsidR="001B4A54" w:rsidRPr="002D3F66" w:rsidRDefault="001B4A54" w:rsidP="001B4A54">
      <w:pPr>
        <w:pStyle w:val="sqlF9"/>
        <w:rPr>
          <w:rFonts w:asciiTheme="minorHAnsi" w:hAnsiTheme="minorHAnsi"/>
          <w:sz w:val="16"/>
          <w:szCs w:val="16"/>
          <w:rPrChange w:id="9544" w:author="Hemmati" w:date="2016-12-16T10:31:00Z">
            <w:rPr>
              <w:rFonts w:asciiTheme="minorHAnsi" w:hAnsiTheme="minorHAnsi"/>
            </w:rPr>
          </w:rPrChange>
        </w:rPr>
      </w:pPr>
      <w:r w:rsidRPr="002D3F66">
        <w:rPr>
          <w:rFonts w:asciiTheme="minorHAnsi" w:hAnsiTheme="minorHAnsi"/>
          <w:sz w:val="16"/>
          <w:szCs w:val="16"/>
          <w:rPrChange w:id="9545" w:author="Hemmati" w:date="2016-12-16T10:31:00Z">
            <w:rPr>
              <w:rFonts w:asciiTheme="minorHAnsi" w:hAnsiTheme="minorHAnsi"/>
            </w:rPr>
          </w:rPrChange>
        </w:rPr>
        <w:t xml:space="preserve">             representative,</w:t>
      </w:r>
    </w:p>
    <w:p w:rsidR="001B4A54" w:rsidRPr="002D3F66" w:rsidRDefault="001B4A54" w:rsidP="001B4A54">
      <w:pPr>
        <w:pStyle w:val="sqlF9"/>
        <w:rPr>
          <w:rFonts w:asciiTheme="minorHAnsi" w:hAnsiTheme="minorHAnsi"/>
          <w:sz w:val="16"/>
          <w:szCs w:val="16"/>
          <w:rPrChange w:id="9546" w:author="Hemmati" w:date="2016-12-16T10:31:00Z">
            <w:rPr>
              <w:rFonts w:asciiTheme="minorHAnsi" w:hAnsiTheme="minorHAnsi"/>
            </w:rPr>
          </w:rPrChange>
        </w:rPr>
      </w:pPr>
      <w:r w:rsidRPr="002D3F66">
        <w:rPr>
          <w:rFonts w:asciiTheme="minorHAnsi" w:hAnsiTheme="minorHAnsi"/>
          <w:sz w:val="16"/>
          <w:szCs w:val="16"/>
          <w:rPrChange w:id="9547" w:author="Hemmati" w:date="2016-12-16T10:31:00Z">
            <w:rPr>
              <w:rFonts w:asciiTheme="minorHAnsi" w:hAnsiTheme="minorHAnsi"/>
            </w:rPr>
          </w:rPrChange>
        </w:rPr>
        <w:t xml:space="preserve">             affiliation_code</w:t>
      </w:r>
    </w:p>
    <w:p w:rsidR="001B4A54" w:rsidRPr="002D3F66" w:rsidRDefault="001B4A54" w:rsidP="001B4A54">
      <w:pPr>
        <w:pStyle w:val="sqlF9"/>
        <w:rPr>
          <w:rFonts w:asciiTheme="minorHAnsi" w:hAnsiTheme="minorHAnsi"/>
          <w:sz w:val="16"/>
          <w:szCs w:val="16"/>
          <w:rPrChange w:id="9548" w:author="Hemmati" w:date="2016-12-16T10:31:00Z">
            <w:rPr>
              <w:rFonts w:asciiTheme="minorHAnsi" w:hAnsiTheme="minorHAnsi"/>
            </w:rPr>
          </w:rPrChange>
        </w:rPr>
      </w:pPr>
      <w:r w:rsidRPr="002D3F66">
        <w:rPr>
          <w:rFonts w:asciiTheme="minorHAnsi" w:hAnsiTheme="minorHAnsi"/>
          <w:sz w:val="16"/>
          <w:szCs w:val="16"/>
          <w:rPrChange w:id="9549" w:author="Hemmati" w:date="2016-12-16T10:31:00Z">
            <w:rPr>
              <w:rFonts w:asciiTheme="minorHAnsi" w:hAnsiTheme="minorHAnsi"/>
            </w:rPr>
          </w:rPrChange>
        </w:rPr>
        <w:t xml:space="preserve">             )</w:t>
      </w:r>
    </w:p>
    <w:p w:rsidR="001B4A54" w:rsidRPr="002D3F66" w:rsidRDefault="001B4A54" w:rsidP="001B4A54">
      <w:pPr>
        <w:pStyle w:val="sqlF9"/>
        <w:rPr>
          <w:rFonts w:asciiTheme="minorHAnsi" w:hAnsiTheme="minorHAnsi"/>
          <w:sz w:val="16"/>
          <w:szCs w:val="16"/>
          <w:rPrChange w:id="9550" w:author="Hemmati" w:date="2016-12-16T10:31:00Z">
            <w:rPr>
              <w:rFonts w:asciiTheme="minorHAnsi" w:hAnsiTheme="minorHAnsi"/>
            </w:rPr>
          </w:rPrChange>
        </w:rPr>
      </w:pPr>
      <w:r w:rsidRPr="002D3F66">
        <w:rPr>
          <w:rFonts w:asciiTheme="minorHAnsi" w:hAnsiTheme="minorHAnsi"/>
          <w:sz w:val="16"/>
          <w:szCs w:val="16"/>
          <w:rPrChange w:id="9551" w:author="Hemmati" w:date="2016-12-16T10:31:00Z">
            <w:rPr>
              <w:rFonts w:asciiTheme="minorHAnsi" w:hAnsiTheme="minorHAnsi"/>
            </w:rPr>
          </w:rPrChange>
        </w:rPr>
        <w:t>SELECT</w:t>
      </w:r>
    </w:p>
    <w:p w:rsidR="001B4A54" w:rsidRPr="002D3F66" w:rsidRDefault="001B4A54" w:rsidP="001B4A54">
      <w:pPr>
        <w:pStyle w:val="sqlF9"/>
        <w:rPr>
          <w:rFonts w:asciiTheme="minorHAnsi" w:hAnsiTheme="minorHAnsi"/>
          <w:sz w:val="16"/>
          <w:szCs w:val="16"/>
          <w:rPrChange w:id="9552" w:author="Hemmati" w:date="2016-12-16T10:31:00Z">
            <w:rPr>
              <w:rFonts w:asciiTheme="minorHAnsi" w:hAnsiTheme="minorHAnsi"/>
            </w:rPr>
          </w:rPrChange>
        </w:rPr>
      </w:pPr>
      <w:r w:rsidRPr="002D3F66">
        <w:rPr>
          <w:rFonts w:asciiTheme="minorHAnsi" w:hAnsiTheme="minorHAnsi"/>
          <w:sz w:val="16"/>
          <w:szCs w:val="16"/>
          <w:rPrChange w:id="9553" w:author="Hemmati" w:date="2016-12-16T10:31:00Z">
            <w:rPr>
              <w:rFonts w:asciiTheme="minorHAnsi" w:hAnsiTheme="minorHAnsi"/>
            </w:rPr>
          </w:rPrChange>
        </w:rPr>
        <w:t xml:space="preserve">              supplier_seq.nextval,</w:t>
      </w:r>
    </w:p>
    <w:p w:rsidR="001B4A54" w:rsidRPr="002D3F66" w:rsidRDefault="001B4A54" w:rsidP="001B4A54">
      <w:pPr>
        <w:pStyle w:val="sqlF9"/>
        <w:rPr>
          <w:rFonts w:asciiTheme="minorHAnsi" w:hAnsiTheme="minorHAnsi"/>
          <w:sz w:val="16"/>
          <w:szCs w:val="16"/>
          <w:rPrChange w:id="9554" w:author="Hemmati" w:date="2016-12-16T10:31:00Z">
            <w:rPr>
              <w:rFonts w:asciiTheme="minorHAnsi" w:hAnsiTheme="minorHAnsi"/>
            </w:rPr>
          </w:rPrChange>
        </w:rPr>
      </w:pPr>
      <w:r w:rsidRPr="002D3F66">
        <w:rPr>
          <w:rFonts w:asciiTheme="minorHAnsi" w:hAnsiTheme="minorHAnsi"/>
          <w:sz w:val="16"/>
          <w:szCs w:val="16"/>
          <w:rPrChange w:id="9555" w:author="Hemmati" w:date="2016-12-16T10:31:00Z">
            <w:rPr>
              <w:rFonts w:asciiTheme="minorHAnsi" w:hAnsiTheme="minorHAnsi"/>
            </w:rPr>
          </w:rPrChange>
        </w:rPr>
        <w:t xml:space="preserve">              product_supplier,</w:t>
      </w:r>
    </w:p>
    <w:p w:rsidR="001B4A54" w:rsidRPr="002D3F66" w:rsidRDefault="001B4A54" w:rsidP="001B4A54">
      <w:pPr>
        <w:pStyle w:val="sqlF9"/>
        <w:rPr>
          <w:rFonts w:asciiTheme="minorHAnsi" w:hAnsiTheme="minorHAnsi"/>
          <w:sz w:val="16"/>
          <w:szCs w:val="16"/>
          <w:rPrChange w:id="9556" w:author="Hemmati" w:date="2016-12-16T10:31:00Z">
            <w:rPr>
              <w:rFonts w:asciiTheme="minorHAnsi" w:hAnsiTheme="minorHAnsi"/>
            </w:rPr>
          </w:rPrChange>
        </w:rPr>
      </w:pPr>
      <w:r w:rsidRPr="002D3F66">
        <w:rPr>
          <w:rFonts w:asciiTheme="minorHAnsi" w:hAnsiTheme="minorHAnsi"/>
          <w:sz w:val="16"/>
          <w:szCs w:val="16"/>
          <w:rPrChange w:id="9557" w:author="Hemmati" w:date="2016-12-16T10:31:00Z">
            <w:rPr>
              <w:rFonts w:asciiTheme="minorHAnsi" w:hAnsiTheme="minorHAnsi"/>
            </w:rPr>
          </w:rPrChange>
        </w:rPr>
        <w:t xml:space="preserve">              Contact_Name,</w:t>
      </w:r>
    </w:p>
    <w:p w:rsidR="001B4A54" w:rsidRPr="002D3F66" w:rsidRDefault="001B4A54" w:rsidP="001B4A54">
      <w:pPr>
        <w:pStyle w:val="sqlF9"/>
        <w:rPr>
          <w:rFonts w:asciiTheme="minorHAnsi" w:hAnsiTheme="minorHAnsi"/>
          <w:sz w:val="16"/>
          <w:szCs w:val="16"/>
          <w:rPrChange w:id="9558" w:author="Hemmati" w:date="2016-12-16T10:31:00Z">
            <w:rPr>
              <w:rFonts w:asciiTheme="minorHAnsi" w:hAnsiTheme="minorHAnsi"/>
            </w:rPr>
          </w:rPrChange>
        </w:rPr>
      </w:pPr>
      <w:r w:rsidRPr="002D3F66">
        <w:rPr>
          <w:rFonts w:asciiTheme="minorHAnsi" w:hAnsiTheme="minorHAnsi"/>
          <w:sz w:val="16"/>
          <w:szCs w:val="16"/>
          <w:rPrChange w:id="9559" w:author="Hemmati" w:date="2016-12-16T10:31:00Z">
            <w:rPr>
              <w:rFonts w:asciiTheme="minorHAnsi" w:hAnsiTheme="minorHAnsi"/>
            </w:rPr>
          </w:rPrChange>
        </w:rPr>
        <w:t xml:space="preserve">              company,</w:t>
      </w:r>
    </w:p>
    <w:p w:rsidR="001B4A54" w:rsidRPr="002D3F66" w:rsidRDefault="001B4A54" w:rsidP="001B4A54">
      <w:pPr>
        <w:pStyle w:val="sqlF9"/>
        <w:rPr>
          <w:rFonts w:asciiTheme="minorHAnsi" w:hAnsiTheme="minorHAnsi"/>
          <w:sz w:val="16"/>
          <w:szCs w:val="16"/>
          <w:rPrChange w:id="9560" w:author="Hemmati" w:date="2016-12-16T10:31:00Z">
            <w:rPr>
              <w:rFonts w:asciiTheme="minorHAnsi" w:hAnsiTheme="minorHAnsi"/>
            </w:rPr>
          </w:rPrChange>
        </w:rPr>
      </w:pPr>
      <w:r w:rsidRPr="002D3F66">
        <w:rPr>
          <w:rFonts w:asciiTheme="minorHAnsi" w:hAnsiTheme="minorHAnsi"/>
          <w:sz w:val="16"/>
          <w:szCs w:val="16"/>
          <w:rPrChange w:id="9561" w:author="Hemmati" w:date="2016-12-16T10:31:00Z">
            <w:rPr>
              <w:rFonts w:asciiTheme="minorHAnsi" w:hAnsiTheme="minorHAnsi"/>
            </w:rPr>
          </w:rPrChange>
        </w:rPr>
        <w:t xml:space="preserve">              supplier_office,</w:t>
      </w:r>
    </w:p>
    <w:p w:rsidR="001B4A54" w:rsidRPr="002D3F66" w:rsidRDefault="001B4A54" w:rsidP="001B4A54">
      <w:pPr>
        <w:pStyle w:val="sqlF9"/>
        <w:rPr>
          <w:rFonts w:asciiTheme="minorHAnsi" w:hAnsiTheme="minorHAnsi"/>
          <w:sz w:val="16"/>
          <w:szCs w:val="16"/>
          <w:rPrChange w:id="9562" w:author="Hemmati" w:date="2016-12-16T10:31:00Z">
            <w:rPr>
              <w:rFonts w:asciiTheme="minorHAnsi" w:hAnsiTheme="minorHAnsi"/>
            </w:rPr>
          </w:rPrChange>
        </w:rPr>
      </w:pPr>
      <w:r w:rsidRPr="002D3F66">
        <w:rPr>
          <w:rFonts w:asciiTheme="minorHAnsi" w:hAnsiTheme="minorHAnsi"/>
          <w:sz w:val="16"/>
          <w:szCs w:val="16"/>
          <w:rPrChange w:id="9563" w:author="Hemmati" w:date="2016-12-16T10:31:00Z">
            <w:rPr>
              <w:rFonts w:asciiTheme="minorHAnsi" w:hAnsiTheme="minorHAnsi"/>
            </w:rPr>
          </w:rPrChange>
        </w:rPr>
        <w:t xml:space="preserve">              PHONE,</w:t>
      </w:r>
    </w:p>
    <w:p w:rsidR="001B4A54" w:rsidRPr="002D3F66" w:rsidRDefault="001B4A54" w:rsidP="001B4A54">
      <w:pPr>
        <w:pStyle w:val="sqlF9"/>
        <w:rPr>
          <w:rFonts w:asciiTheme="minorHAnsi" w:hAnsiTheme="minorHAnsi"/>
          <w:sz w:val="16"/>
          <w:szCs w:val="16"/>
          <w:rPrChange w:id="9564" w:author="Hemmati" w:date="2016-12-16T10:31:00Z">
            <w:rPr>
              <w:rFonts w:asciiTheme="minorHAnsi" w:hAnsiTheme="minorHAnsi"/>
            </w:rPr>
          </w:rPrChange>
        </w:rPr>
      </w:pPr>
      <w:r w:rsidRPr="002D3F66">
        <w:rPr>
          <w:rFonts w:asciiTheme="minorHAnsi" w:hAnsiTheme="minorHAnsi"/>
          <w:sz w:val="16"/>
          <w:szCs w:val="16"/>
          <w:rPrChange w:id="9565" w:author="Hemmati" w:date="2016-12-16T10:31:00Z">
            <w:rPr>
              <w:rFonts w:asciiTheme="minorHAnsi" w:hAnsiTheme="minorHAnsi"/>
            </w:rPr>
          </w:rPrChange>
        </w:rPr>
        <w:t xml:space="preserve">              fax,</w:t>
      </w:r>
    </w:p>
    <w:p w:rsidR="001B4A54" w:rsidRPr="002D3F66" w:rsidRDefault="001B4A54" w:rsidP="001B4A54">
      <w:pPr>
        <w:pStyle w:val="sqlF9"/>
        <w:rPr>
          <w:rFonts w:asciiTheme="minorHAnsi" w:hAnsiTheme="minorHAnsi"/>
          <w:sz w:val="16"/>
          <w:szCs w:val="16"/>
          <w:rPrChange w:id="9566" w:author="Hemmati" w:date="2016-12-16T10:31:00Z">
            <w:rPr>
              <w:rFonts w:asciiTheme="minorHAnsi" w:hAnsiTheme="minorHAnsi"/>
            </w:rPr>
          </w:rPrChange>
        </w:rPr>
      </w:pPr>
      <w:r w:rsidRPr="002D3F66">
        <w:rPr>
          <w:rFonts w:asciiTheme="minorHAnsi" w:hAnsiTheme="minorHAnsi"/>
          <w:sz w:val="16"/>
          <w:szCs w:val="16"/>
          <w:rPrChange w:id="9567" w:author="Hemmati" w:date="2016-12-16T10:31:00Z">
            <w:rPr>
              <w:rFonts w:asciiTheme="minorHAnsi" w:hAnsiTheme="minorHAnsi"/>
            </w:rPr>
          </w:rPrChange>
        </w:rPr>
        <w:t xml:space="preserve">              address1,</w:t>
      </w:r>
    </w:p>
    <w:p w:rsidR="001B4A54" w:rsidRPr="002D3F66" w:rsidRDefault="001B4A54" w:rsidP="001B4A54">
      <w:pPr>
        <w:pStyle w:val="sqlF9"/>
        <w:rPr>
          <w:rFonts w:asciiTheme="minorHAnsi" w:hAnsiTheme="minorHAnsi"/>
          <w:sz w:val="16"/>
          <w:szCs w:val="16"/>
          <w:rPrChange w:id="9568" w:author="Hemmati" w:date="2016-12-16T10:31:00Z">
            <w:rPr>
              <w:rFonts w:asciiTheme="minorHAnsi" w:hAnsiTheme="minorHAnsi"/>
            </w:rPr>
          </w:rPrChange>
        </w:rPr>
      </w:pPr>
      <w:r w:rsidRPr="002D3F66">
        <w:rPr>
          <w:rFonts w:asciiTheme="minorHAnsi" w:hAnsiTheme="minorHAnsi"/>
          <w:sz w:val="16"/>
          <w:szCs w:val="16"/>
          <w:rPrChange w:id="9569" w:author="Hemmati" w:date="2016-12-16T10:31:00Z">
            <w:rPr>
              <w:rFonts w:asciiTheme="minorHAnsi" w:hAnsiTheme="minorHAnsi"/>
            </w:rPr>
          </w:rPrChange>
        </w:rPr>
        <w:t xml:space="preserve">              address2,</w:t>
      </w:r>
    </w:p>
    <w:p w:rsidR="001B4A54" w:rsidRPr="002D3F66" w:rsidRDefault="001B4A54" w:rsidP="001B4A54">
      <w:pPr>
        <w:pStyle w:val="sqlF9"/>
        <w:rPr>
          <w:rFonts w:asciiTheme="minorHAnsi" w:hAnsiTheme="minorHAnsi"/>
          <w:sz w:val="16"/>
          <w:szCs w:val="16"/>
          <w:rPrChange w:id="9570" w:author="Hemmati" w:date="2016-12-16T10:31:00Z">
            <w:rPr>
              <w:rFonts w:asciiTheme="minorHAnsi" w:hAnsiTheme="minorHAnsi"/>
            </w:rPr>
          </w:rPrChange>
        </w:rPr>
      </w:pPr>
      <w:r w:rsidRPr="002D3F66">
        <w:rPr>
          <w:rFonts w:asciiTheme="minorHAnsi" w:hAnsiTheme="minorHAnsi"/>
          <w:sz w:val="16"/>
          <w:szCs w:val="16"/>
          <w:rPrChange w:id="9571" w:author="Hemmati" w:date="2016-12-16T10:31:00Z">
            <w:rPr>
              <w:rFonts w:asciiTheme="minorHAnsi" w:hAnsiTheme="minorHAnsi"/>
            </w:rPr>
          </w:rPrChange>
        </w:rPr>
        <w:t xml:space="preserve">              zip_postal,</w:t>
      </w:r>
    </w:p>
    <w:p w:rsidR="001B4A54" w:rsidRPr="002D3F66" w:rsidRDefault="001B4A54" w:rsidP="001B4A54">
      <w:pPr>
        <w:pStyle w:val="sqlF9"/>
        <w:rPr>
          <w:rFonts w:asciiTheme="minorHAnsi" w:hAnsiTheme="minorHAnsi"/>
          <w:sz w:val="16"/>
          <w:szCs w:val="16"/>
          <w:rPrChange w:id="9572" w:author="Hemmati" w:date="2016-12-16T10:31:00Z">
            <w:rPr>
              <w:rFonts w:asciiTheme="minorHAnsi" w:hAnsiTheme="minorHAnsi"/>
            </w:rPr>
          </w:rPrChange>
        </w:rPr>
      </w:pPr>
      <w:r w:rsidRPr="002D3F66">
        <w:rPr>
          <w:rFonts w:asciiTheme="minorHAnsi" w:hAnsiTheme="minorHAnsi"/>
          <w:sz w:val="16"/>
          <w:szCs w:val="16"/>
          <w:rPrChange w:id="9573" w:author="Hemmati" w:date="2016-12-16T10:31:00Z">
            <w:rPr>
              <w:rFonts w:asciiTheme="minorHAnsi" w:hAnsiTheme="minorHAnsi"/>
            </w:rPr>
          </w:rPrChange>
        </w:rPr>
        <w:tab/>
        <w:t xml:space="preserve">      </w:t>
      </w:r>
      <w:r w:rsidR="00D84A82" w:rsidRPr="002D3F66">
        <w:rPr>
          <w:rFonts w:asciiTheme="minorHAnsi" w:hAnsiTheme="minorHAnsi"/>
          <w:sz w:val="16"/>
          <w:szCs w:val="16"/>
          <w:rPrChange w:id="9574" w:author="Hemmati" w:date="2016-12-16T10:31:00Z">
            <w:rPr>
              <w:rFonts w:asciiTheme="minorHAnsi" w:hAnsiTheme="minorHAnsi"/>
            </w:rPr>
          </w:rPrChange>
        </w:rPr>
        <w:t xml:space="preserve"> </w:t>
      </w:r>
      <w:r w:rsidRPr="002D3F66">
        <w:rPr>
          <w:rFonts w:asciiTheme="minorHAnsi" w:hAnsiTheme="minorHAnsi"/>
          <w:sz w:val="16"/>
          <w:szCs w:val="16"/>
          <w:rPrChange w:id="9575" w:author="Hemmati" w:date="2016-12-16T10:31:00Z">
            <w:rPr>
              <w:rFonts w:asciiTheme="minorHAnsi" w:hAnsiTheme="minorHAnsi"/>
            </w:rPr>
          </w:rPrChange>
        </w:rPr>
        <w:t>city,</w:t>
      </w:r>
    </w:p>
    <w:p w:rsidR="001B4A54" w:rsidRPr="002D3F66" w:rsidRDefault="001B4A54" w:rsidP="001B4A54">
      <w:pPr>
        <w:pStyle w:val="sqlF9"/>
        <w:rPr>
          <w:rFonts w:asciiTheme="minorHAnsi" w:hAnsiTheme="minorHAnsi"/>
          <w:sz w:val="16"/>
          <w:szCs w:val="16"/>
          <w:rPrChange w:id="9576" w:author="Hemmati" w:date="2016-12-16T10:31:00Z">
            <w:rPr>
              <w:rFonts w:asciiTheme="minorHAnsi" w:hAnsiTheme="minorHAnsi"/>
            </w:rPr>
          </w:rPrChange>
        </w:rPr>
      </w:pPr>
      <w:r w:rsidRPr="002D3F66">
        <w:rPr>
          <w:rFonts w:asciiTheme="minorHAnsi" w:hAnsiTheme="minorHAnsi"/>
          <w:sz w:val="16"/>
          <w:szCs w:val="16"/>
          <w:rPrChange w:id="9577" w:author="Hemmati" w:date="2016-12-16T10:31:00Z">
            <w:rPr>
              <w:rFonts w:asciiTheme="minorHAnsi" w:hAnsiTheme="minorHAnsi"/>
            </w:rPr>
          </w:rPrChange>
        </w:rPr>
        <w:tab/>
        <w:t xml:space="preserve">      </w:t>
      </w:r>
      <w:r w:rsidR="00D84A82" w:rsidRPr="002D3F66">
        <w:rPr>
          <w:rFonts w:asciiTheme="minorHAnsi" w:hAnsiTheme="minorHAnsi"/>
          <w:sz w:val="16"/>
          <w:szCs w:val="16"/>
          <w:rPrChange w:id="9578" w:author="Hemmati" w:date="2016-12-16T10:31:00Z">
            <w:rPr>
              <w:rFonts w:asciiTheme="minorHAnsi" w:hAnsiTheme="minorHAnsi"/>
            </w:rPr>
          </w:rPrChange>
        </w:rPr>
        <w:t xml:space="preserve"> </w:t>
      </w:r>
      <w:r w:rsidRPr="002D3F66">
        <w:rPr>
          <w:rFonts w:asciiTheme="minorHAnsi" w:hAnsiTheme="minorHAnsi"/>
          <w:sz w:val="16"/>
          <w:szCs w:val="16"/>
          <w:rPrChange w:id="9579" w:author="Hemmati" w:date="2016-12-16T10:31:00Z">
            <w:rPr>
              <w:rFonts w:asciiTheme="minorHAnsi" w:hAnsiTheme="minorHAnsi"/>
            </w:rPr>
          </w:rPrChange>
        </w:rPr>
        <w:t>prov_state,</w:t>
      </w:r>
    </w:p>
    <w:p w:rsidR="001B4A54" w:rsidRPr="002D3F66" w:rsidRDefault="001B4A54" w:rsidP="001B4A54">
      <w:pPr>
        <w:pStyle w:val="sqlF9"/>
        <w:rPr>
          <w:rFonts w:asciiTheme="minorHAnsi" w:hAnsiTheme="minorHAnsi"/>
          <w:sz w:val="16"/>
          <w:szCs w:val="16"/>
          <w:rPrChange w:id="9580" w:author="Hemmati" w:date="2016-12-16T10:31:00Z">
            <w:rPr>
              <w:rFonts w:asciiTheme="minorHAnsi" w:hAnsiTheme="minorHAnsi"/>
            </w:rPr>
          </w:rPrChange>
        </w:rPr>
      </w:pPr>
      <w:r w:rsidRPr="002D3F66">
        <w:rPr>
          <w:rFonts w:asciiTheme="minorHAnsi" w:hAnsiTheme="minorHAnsi"/>
          <w:sz w:val="16"/>
          <w:szCs w:val="16"/>
          <w:rPrChange w:id="9581" w:author="Hemmati" w:date="2016-12-16T10:31:00Z">
            <w:rPr>
              <w:rFonts w:asciiTheme="minorHAnsi" w:hAnsiTheme="minorHAnsi"/>
            </w:rPr>
          </w:rPrChange>
        </w:rPr>
        <w:tab/>
        <w:t xml:space="preserve">      </w:t>
      </w:r>
      <w:r w:rsidR="00D84A82" w:rsidRPr="002D3F66">
        <w:rPr>
          <w:rFonts w:asciiTheme="minorHAnsi" w:hAnsiTheme="minorHAnsi"/>
          <w:sz w:val="16"/>
          <w:szCs w:val="16"/>
          <w:rPrChange w:id="9582" w:author="Hemmati" w:date="2016-12-16T10:31:00Z">
            <w:rPr>
              <w:rFonts w:asciiTheme="minorHAnsi" w:hAnsiTheme="minorHAnsi"/>
            </w:rPr>
          </w:rPrChange>
        </w:rPr>
        <w:t xml:space="preserve"> </w:t>
      </w:r>
      <w:r w:rsidRPr="002D3F66">
        <w:rPr>
          <w:rFonts w:asciiTheme="minorHAnsi" w:hAnsiTheme="minorHAnsi"/>
          <w:sz w:val="16"/>
          <w:szCs w:val="16"/>
          <w:rPrChange w:id="9583" w:author="Hemmati" w:date="2016-12-16T10:31:00Z">
            <w:rPr>
              <w:rFonts w:asciiTheme="minorHAnsi" w:hAnsiTheme="minorHAnsi"/>
            </w:rPr>
          </w:rPrChange>
        </w:rPr>
        <w:t>country,</w:t>
      </w:r>
    </w:p>
    <w:p w:rsidR="001B4A54" w:rsidRPr="002D3F66" w:rsidRDefault="001B4A54" w:rsidP="001B4A54">
      <w:pPr>
        <w:pStyle w:val="sqlF9"/>
        <w:rPr>
          <w:rFonts w:asciiTheme="minorHAnsi" w:hAnsiTheme="minorHAnsi"/>
          <w:sz w:val="16"/>
          <w:szCs w:val="16"/>
          <w:rPrChange w:id="9584" w:author="Hemmati" w:date="2016-12-16T10:31:00Z">
            <w:rPr>
              <w:rFonts w:asciiTheme="minorHAnsi" w:hAnsiTheme="minorHAnsi"/>
            </w:rPr>
          </w:rPrChange>
        </w:rPr>
      </w:pPr>
      <w:r w:rsidRPr="002D3F66">
        <w:rPr>
          <w:rFonts w:asciiTheme="minorHAnsi" w:hAnsiTheme="minorHAnsi"/>
          <w:sz w:val="16"/>
          <w:szCs w:val="16"/>
          <w:rPrChange w:id="9585" w:author="Hemmati" w:date="2016-12-16T10:31:00Z">
            <w:rPr>
              <w:rFonts w:asciiTheme="minorHAnsi" w:hAnsiTheme="minorHAnsi"/>
            </w:rPr>
          </w:rPrChange>
        </w:rPr>
        <w:t xml:space="preserve">              email,</w:t>
      </w:r>
    </w:p>
    <w:p w:rsidR="001B4A54" w:rsidRPr="002D3F66" w:rsidRDefault="001B4A54" w:rsidP="001B4A54">
      <w:pPr>
        <w:pStyle w:val="sqlF9"/>
        <w:rPr>
          <w:rFonts w:asciiTheme="minorHAnsi" w:hAnsiTheme="minorHAnsi"/>
          <w:sz w:val="16"/>
          <w:szCs w:val="16"/>
          <w:rPrChange w:id="9586" w:author="Hemmati" w:date="2016-12-16T10:31:00Z">
            <w:rPr>
              <w:rFonts w:asciiTheme="minorHAnsi" w:hAnsiTheme="minorHAnsi"/>
            </w:rPr>
          </w:rPrChange>
        </w:rPr>
      </w:pPr>
      <w:r w:rsidRPr="002D3F66">
        <w:rPr>
          <w:rFonts w:asciiTheme="minorHAnsi" w:hAnsiTheme="minorHAnsi"/>
          <w:sz w:val="16"/>
          <w:szCs w:val="16"/>
          <w:rPrChange w:id="9587" w:author="Hemmati" w:date="2016-12-16T10:31:00Z">
            <w:rPr>
              <w:rFonts w:asciiTheme="minorHAnsi" w:hAnsiTheme="minorHAnsi"/>
            </w:rPr>
          </w:rPrChange>
        </w:rPr>
        <w:t xml:space="preserve">              web,</w:t>
      </w:r>
    </w:p>
    <w:p w:rsidR="001B4A54" w:rsidRPr="002D3F66" w:rsidRDefault="001B4A54" w:rsidP="001B4A54">
      <w:pPr>
        <w:pStyle w:val="sqlF9"/>
        <w:rPr>
          <w:rFonts w:asciiTheme="minorHAnsi" w:hAnsiTheme="minorHAnsi"/>
          <w:sz w:val="16"/>
          <w:szCs w:val="16"/>
          <w:rPrChange w:id="9588" w:author="Hemmati" w:date="2016-12-16T10:31:00Z">
            <w:rPr>
              <w:rFonts w:asciiTheme="minorHAnsi" w:hAnsiTheme="minorHAnsi"/>
            </w:rPr>
          </w:rPrChange>
        </w:rPr>
      </w:pPr>
      <w:r w:rsidRPr="002D3F66">
        <w:rPr>
          <w:rFonts w:asciiTheme="minorHAnsi" w:hAnsiTheme="minorHAnsi"/>
          <w:sz w:val="16"/>
          <w:szCs w:val="16"/>
          <w:rPrChange w:id="9589" w:author="Hemmati" w:date="2016-12-16T10:31:00Z">
            <w:rPr>
              <w:rFonts w:asciiTheme="minorHAnsi" w:hAnsiTheme="minorHAnsi"/>
            </w:rPr>
          </w:rPrChange>
        </w:rPr>
        <w:t xml:space="preserve">              represents,</w:t>
      </w:r>
    </w:p>
    <w:p w:rsidR="001B4A54" w:rsidRPr="002D3F66" w:rsidRDefault="001B4A54" w:rsidP="001B4A54">
      <w:pPr>
        <w:pStyle w:val="sqlF9"/>
        <w:rPr>
          <w:rFonts w:asciiTheme="minorHAnsi" w:hAnsiTheme="minorHAnsi"/>
          <w:sz w:val="16"/>
          <w:szCs w:val="16"/>
          <w:rPrChange w:id="9590" w:author="Hemmati" w:date="2016-12-16T10:31:00Z">
            <w:rPr>
              <w:rFonts w:asciiTheme="minorHAnsi" w:hAnsiTheme="minorHAnsi"/>
            </w:rPr>
          </w:rPrChange>
        </w:rPr>
      </w:pPr>
      <w:r w:rsidRPr="002D3F66">
        <w:rPr>
          <w:rFonts w:asciiTheme="minorHAnsi" w:hAnsiTheme="minorHAnsi"/>
          <w:sz w:val="16"/>
          <w:szCs w:val="16"/>
          <w:rPrChange w:id="9591" w:author="Hemmati" w:date="2016-12-16T10:31:00Z">
            <w:rPr>
              <w:rFonts w:asciiTheme="minorHAnsi" w:hAnsiTheme="minorHAnsi"/>
            </w:rPr>
          </w:rPrChange>
        </w:rPr>
        <w:t xml:space="preserve">              affiliation</w:t>
      </w:r>
    </w:p>
    <w:p w:rsidR="001B4A54" w:rsidRPr="002D3F66" w:rsidRDefault="001B4A54" w:rsidP="001B4A54">
      <w:pPr>
        <w:pStyle w:val="sqlF9"/>
        <w:rPr>
          <w:rFonts w:asciiTheme="minorHAnsi" w:hAnsiTheme="minorHAnsi"/>
          <w:sz w:val="16"/>
          <w:szCs w:val="16"/>
          <w:rPrChange w:id="9592" w:author="Hemmati" w:date="2016-12-16T10:31:00Z">
            <w:rPr>
              <w:rFonts w:asciiTheme="minorHAnsi" w:hAnsiTheme="minorHAnsi"/>
            </w:rPr>
          </w:rPrChange>
        </w:rPr>
      </w:pPr>
      <w:r w:rsidRPr="002D3F66">
        <w:rPr>
          <w:rFonts w:asciiTheme="minorHAnsi" w:hAnsiTheme="minorHAnsi"/>
          <w:sz w:val="16"/>
          <w:szCs w:val="16"/>
          <w:rPrChange w:id="9593" w:author="Hemmati" w:date="2016-12-16T10:31:00Z">
            <w:rPr>
              <w:rFonts w:asciiTheme="minorHAnsi" w:hAnsiTheme="minorHAnsi"/>
            </w:rPr>
          </w:rPrChange>
        </w:rPr>
        <w:t>FROM supplier_data;</w:t>
      </w:r>
    </w:p>
    <w:p w:rsidR="001B4A54" w:rsidRPr="002D3F66" w:rsidRDefault="001B4A54" w:rsidP="001B4A54">
      <w:pPr>
        <w:pStyle w:val="sqlF9"/>
        <w:rPr>
          <w:rFonts w:asciiTheme="minorHAnsi" w:hAnsiTheme="minorHAnsi"/>
          <w:sz w:val="16"/>
          <w:szCs w:val="16"/>
          <w:rPrChange w:id="9594" w:author="Hemmati" w:date="2016-12-16T10:31:00Z">
            <w:rPr>
              <w:rFonts w:asciiTheme="minorHAnsi" w:hAnsiTheme="minorHAnsi"/>
            </w:rPr>
          </w:rPrChange>
        </w:rPr>
      </w:pPr>
    </w:p>
    <w:p w:rsidR="00D84A82" w:rsidRPr="002D3F66" w:rsidRDefault="00D84A82" w:rsidP="00D84A82">
      <w:pPr>
        <w:pStyle w:val="sqlF9"/>
        <w:rPr>
          <w:rFonts w:asciiTheme="minorHAnsi" w:hAnsiTheme="minorHAnsi"/>
          <w:sz w:val="16"/>
          <w:szCs w:val="16"/>
          <w:rPrChange w:id="9595" w:author="Hemmati" w:date="2016-12-16T10:31:00Z">
            <w:rPr>
              <w:rFonts w:asciiTheme="minorHAnsi" w:hAnsiTheme="minorHAnsi"/>
            </w:rPr>
          </w:rPrChange>
        </w:rPr>
      </w:pPr>
      <w:r w:rsidRPr="002D3F66">
        <w:rPr>
          <w:rFonts w:asciiTheme="minorHAnsi" w:hAnsiTheme="minorHAnsi"/>
          <w:sz w:val="16"/>
          <w:szCs w:val="16"/>
          <w:rPrChange w:id="9596" w:author="Hemmati" w:date="2016-12-16T10:31:00Z">
            <w:rPr>
              <w:rFonts w:asciiTheme="minorHAnsi" w:hAnsiTheme="minorHAnsi"/>
            </w:rPr>
          </w:rPrChange>
        </w:rPr>
        <w:t>SQL&gt; SELECT COUNT(*) FROM SUPPLIER;</w:t>
      </w:r>
    </w:p>
    <w:p w:rsidR="00D84A82" w:rsidRPr="002D3F66" w:rsidRDefault="00D84A82" w:rsidP="00D84A82">
      <w:pPr>
        <w:pStyle w:val="sqlF9"/>
        <w:rPr>
          <w:rFonts w:asciiTheme="minorHAnsi" w:hAnsiTheme="minorHAnsi"/>
          <w:sz w:val="16"/>
          <w:szCs w:val="16"/>
          <w:rPrChange w:id="9597" w:author="Hemmati" w:date="2016-12-16T10:31:00Z">
            <w:rPr>
              <w:rFonts w:asciiTheme="minorHAnsi" w:hAnsiTheme="minorHAnsi"/>
            </w:rPr>
          </w:rPrChange>
        </w:rPr>
      </w:pPr>
    </w:p>
    <w:p w:rsidR="00D84A82" w:rsidRPr="002D3F66" w:rsidRDefault="00D84A82" w:rsidP="00D84A82">
      <w:pPr>
        <w:pStyle w:val="sqlF9"/>
        <w:rPr>
          <w:rFonts w:asciiTheme="minorHAnsi" w:hAnsiTheme="minorHAnsi"/>
          <w:sz w:val="16"/>
          <w:szCs w:val="16"/>
          <w:rPrChange w:id="9598" w:author="Hemmati" w:date="2016-12-16T10:31:00Z">
            <w:rPr>
              <w:rFonts w:asciiTheme="minorHAnsi" w:hAnsiTheme="minorHAnsi"/>
            </w:rPr>
          </w:rPrChange>
        </w:rPr>
      </w:pPr>
      <w:r w:rsidRPr="002D3F66">
        <w:rPr>
          <w:rFonts w:asciiTheme="minorHAnsi" w:hAnsiTheme="minorHAnsi"/>
          <w:sz w:val="16"/>
          <w:szCs w:val="16"/>
          <w:rPrChange w:id="9599" w:author="Hemmati" w:date="2016-12-16T10:31:00Z">
            <w:rPr>
              <w:rFonts w:asciiTheme="minorHAnsi" w:hAnsiTheme="minorHAnsi"/>
            </w:rPr>
          </w:rPrChange>
        </w:rPr>
        <w:t xml:space="preserve">  COUNT(*)</w:t>
      </w:r>
    </w:p>
    <w:p w:rsidR="00D84A82" w:rsidRPr="002D3F66" w:rsidRDefault="00D84A82" w:rsidP="00D84A82">
      <w:pPr>
        <w:pStyle w:val="sqlF9"/>
        <w:rPr>
          <w:rFonts w:asciiTheme="minorHAnsi" w:hAnsiTheme="minorHAnsi"/>
          <w:sz w:val="16"/>
          <w:szCs w:val="16"/>
          <w:rPrChange w:id="9600" w:author="Hemmati" w:date="2016-12-16T10:31:00Z">
            <w:rPr>
              <w:rFonts w:asciiTheme="minorHAnsi" w:hAnsiTheme="minorHAnsi"/>
            </w:rPr>
          </w:rPrChange>
        </w:rPr>
      </w:pPr>
      <w:r w:rsidRPr="002D3F66">
        <w:rPr>
          <w:rFonts w:asciiTheme="minorHAnsi" w:hAnsiTheme="minorHAnsi"/>
          <w:sz w:val="16"/>
          <w:szCs w:val="16"/>
          <w:rPrChange w:id="9601" w:author="Hemmati" w:date="2016-12-16T10:31:00Z">
            <w:rPr>
              <w:rFonts w:asciiTheme="minorHAnsi" w:hAnsiTheme="minorHAnsi"/>
            </w:rPr>
          </w:rPrChange>
        </w:rPr>
        <w:t>----------</w:t>
      </w:r>
    </w:p>
    <w:p w:rsidR="00D84A82" w:rsidRPr="002D3F66" w:rsidRDefault="00D84A82" w:rsidP="00D84A82">
      <w:pPr>
        <w:pStyle w:val="sqlF9"/>
        <w:rPr>
          <w:rFonts w:asciiTheme="minorHAnsi" w:hAnsiTheme="minorHAnsi"/>
          <w:sz w:val="16"/>
          <w:szCs w:val="16"/>
          <w:rPrChange w:id="9602" w:author="Hemmati" w:date="2016-12-16T10:31:00Z">
            <w:rPr>
              <w:rFonts w:asciiTheme="minorHAnsi" w:hAnsiTheme="minorHAnsi"/>
            </w:rPr>
          </w:rPrChange>
        </w:rPr>
      </w:pPr>
      <w:r w:rsidRPr="002D3F66">
        <w:rPr>
          <w:rFonts w:asciiTheme="minorHAnsi" w:hAnsiTheme="minorHAnsi"/>
          <w:sz w:val="16"/>
          <w:szCs w:val="16"/>
          <w:rPrChange w:id="9603" w:author="Hemmati" w:date="2016-12-16T10:31:00Z">
            <w:rPr>
              <w:rFonts w:asciiTheme="minorHAnsi" w:hAnsiTheme="minorHAnsi"/>
            </w:rPr>
          </w:rPrChange>
        </w:rPr>
        <w:t xml:space="preserve">      1193</w:t>
      </w:r>
    </w:p>
    <w:p w:rsidR="00D84A82" w:rsidRPr="002D3F66" w:rsidRDefault="00D84A82" w:rsidP="00D84A82">
      <w:pPr>
        <w:pStyle w:val="sqlF9"/>
        <w:rPr>
          <w:rFonts w:asciiTheme="minorHAnsi" w:hAnsiTheme="minorHAnsi"/>
          <w:sz w:val="16"/>
          <w:szCs w:val="16"/>
          <w:rPrChange w:id="9604" w:author="Hemmati" w:date="2016-12-16T10:31:00Z">
            <w:rPr>
              <w:rFonts w:asciiTheme="minorHAnsi" w:hAnsiTheme="minorHAnsi"/>
            </w:rPr>
          </w:rPrChange>
        </w:rPr>
      </w:pPr>
    </w:p>
    <w:p w:rsidR="00D84A82" w:rsidRPr="002D3F66" w:rsidRDefault="00D84A82" w:rsidP="00D84A82">
      <w:pPr>
        <w:pStyle w:val="sqlF9"/>
        <w:rPr>
          <w:rFonts w:asciiTheme="minorHAnsi" w:hAnsiTheme="minorHAnsi"/>
          <w:b/>
          <w:sz w:val="16"/>
          <w:szCs w:val="16"/>
          <w:rPrChange w:id="9605" w:author="Hemmati" w:date="2016-12-16T10:31:00Z">
            <w:rPr>
              <w:rFonts w:asciiTheme="minorHAnsi" w:hAnsiTheme="minorHAnsi"/>
              <w:b/>
            </w:rPr>
          </w:rPrChange>
        </w:rPr>
      </w:pPr>
      <w:r w:rsidRPr="002D3F66">
        <w:rPr>
          <w:rFonts w:asciiTheme="minorHAnsi" w:hAnsiTheme="minorHAnsi"/>
          <w:sz w:val="16"/>
          <w:szCs w:val="16"/>
          <w:rPrChange w:id="9606" w:author="Hemmati" w:date="2016-12-16T10:31:00Z">
            <w:rPr>
              <w:rFonts w:asciiTheme="minorHAnsi" w:hAnsiTheme="minorHAnsi"/>
            </w:rPr>
          </w:rPrChange>
        </w:rPr>
        <w:t>SQL&gt; commit;</w:t>
      </w:r>
    </w:p>
    <w:p w:rsidR="00D84A82" w:rsidRPr="002D3F66" w:rsidRDefault="00D84A82" w:rsidP="00D84A82">
      <w:pPr>
        <w:pStyle w:val="sqlF9"/>
        <w:rPr>
          <w:rFonts w:asciiTheme="minorHAnsi" w:hAnsiTheme="minorHAnsi"/>
          <w:sz w:val="16"/>
          <w:szCs w:val="16"/>
          <w:rPrChange w:id="9607" w:author="Hemmati" w:date="2016-12-16T10:31:00Z">
            <w:rPr>
              <w:rFonts w:asciiTheme="minorHAnsi" w:hAnsiTheme="minorHAnsi"/>
            </w:rPr>
          </w:rPrChange>
        </w:rPr>
      </w:pPr>
      <w:r w:rsidRPr="002D3F66">
        <w:rPr>
          <w:rFonts w:asciiTheme="minorHAnsi" w:hAnsiTheme="minorHAnsi"/>
          <w:sz w:val="16"/>
          <w:szCs w:val="16"/>
          <w:rPrChange w:id="9608" w:author="Hemmati" w:date="2016-12-16T10:31:00Z">
            <w:rPr>
              <w:rFonts w:asciiTheme="minorHAnsi" w:hAnsiTheme="minorHAnsi"/>
            </w:rPr>
          </w:rPrChange>
        </w:rPr>
        <w:t>Commit complete.</w:t>
      </w:r>
    </w:p>
    <w:p w:rsidR="00D84A82" w:rsidRPr="002D3F66" w:rsidRDefault="00D84A82" w:rsidP="00D84A82">
      <w:pPr>
        <w:pStyle w:val="sqlF9"/>
        <w:rPr>
          <w:rFonts w:asciiTheme="minorHAnsi" w:hAnsiTheme="minorHAnsi"/>
          <w:sz w:val="16"/>
          <w:szCs w:val="16"/>
          <w:rPrChange w:id="9609" w:author="Hemmati" w:date="2016-12-16T10:31:00Z">
            <w:rPr>
              <w:rFonts w:asciiTheme="minorHAnsi" w:hAnsiTheme="minorHAnsi"/>
              <w:sz w:val="16"/>
              <w:szCs w:val="16"/>
            </w:rPr>
          </w:rPrChange>
        </w:rPr>
      </w:pPr>
      <w:r w:rsidRPr="002D3F66">
        <w:rPr>
          <w:rFonts w:asciiTheme="minorHAnsi" w:hAnsiTheme="minorHAnsi"/>
          <w:sz w:val="16"/>
          <w:szCs w:val="16"/>
          <w:rPrChange w:id="9610" w:author="Hemmati" w:date="2016-12-16T10:31:00Z">
            <w:rPr>
              <w:rFonts w:asciiTheme="minorHAnsi" w:hAnsiTheme="minorHAnsi"/>
              <w:sz w:val="16"/>
              <w:szCs w:val="16"/>
            </w:rPr>
          </w:rPrChange>
        </w:rPr>
        <w:t>SQL&gt; SELECT         SUPPLIER_ID, SUPPLIER_NUM, SUPPLIER_NAME, SUPPLIER_COMPANY_NAME,</w:t>
      </w:r>
    </w:p>
    <w:p w:rsidR="00D84A82" w:rsidRPr="002D3F66" w:rsidRDefault="00D84A82" w:rsidP="00D84A82">
      <w:pPr>
        <w:pStyle w:val="sqlF9"/>
        <w:rPr>
          <w:rFonts w:asciiTheme="minorHAnsi" w:hAnsiTheme="minorHAnsi"/>
          <w:sz w:val="16"/>
          <w:szCs w:val="16"/>
          <w:rPrChange w:id="9611" w:author="Hemmati" w:date="2016-12-16T10:31:00Z">
            <w:rPr>
              <w:rFonts w:asciiTheme="minorHAnsi" w:hAnsiTheme="minorHAnsi"/>
              <w:sz w:val="16"/>
              <w:szCs w:val="16"/>
            </w:rPr>
          </w:rPrChange>
        </w:rPr>
      </w:pPr>
      <w:r w:rsidRPr="002D3F66">
        <w:rPr>
          <w:rFonts w:asciiTheme="minorHAnsi" w:hAnsiTheme="minorHAnsi"/>
          <w:sz w:val="16"/>
          <w:szCs w:val="16"/>
          <w:rPrChange w:id="9612" w:author="Hemmati" w:date="2016-12-16T10:31:00Z">
            <w:rPr>
              <w:rFonts w:asciiTheme="minorHAnsi" w:hAnsiTheme="minorHAnsi"/>
              <w:sz w:val="16"/>
              <w:szCs w:val="16"/>
            </w:rPr>
          </w:rPrChange>
        </w:rPr>
        <w:t xml:space="preserve">  2                 SUPPLIER_OFFICE, SUPPLIER_PHONE</w:t>
      </w:r>
    </w:p>
    <w:p w:rsidR="00D84A82" w:rsidRPr="002D3F66" w:rsidRDefault="00D84A82" w:rsidP="00D84A82">
      <w:pPr>
        <w:pStyle w:val="sqlF9"/>
        <w:rPr>
          <w:rFonts w:asciiTheme="minorHAnsi" w:hAnsiTheme="minorHAnsi"/>
          <w:sz w:val="16"/>
          <w:szCs w:val="16"/>
          <w:rPrChange w:id="9613" w:author="Hemmati" w:date="2016-12-16T10:31:00Z">
            <w:rPr>
              <w:rFonts w:asciiTheme="minorHAnsi" w:hAnsiTheme="minorHAnsi"/>
              <w:sz w:val="16"/>
              <w:szCs w:val="16"/>
            </w:rPr>
          </w:rPrChange>
        </w:rPr>
      </w:pPr>
      <w:r w:rsidRPr="002D3F66">
        <w:rPr>
          <w:rFonts w:asciiTheme="minorHAnsi" w:hAnsiTheme="minorHAnsi"/>
          <w:sz w:val="16"/>
          <w:szCs w:val="16"/>
          <w:rPrChange w:id="9614" w:author="Hemmati" w:date="2016-12-16T10:31:00Z">
            <w:rPr>
              <w:rFonts w:asciiTheme="minorHAnsi" w:hAnsiTheme="minorHAnsi"/>
              <w:sz w:val="16"/>
              <w:szCs w:val="16"/>
            </w:rPr>
          </w:rPrChange>
        </w:rPr>
        <w:t xml:space="preserve">  3    FROM         SUPPLIER</w:t>
      </w:r>
    </w:p>
    <w:p w:rsidR="00D84A82" w:rsidRPr="002D3F66" w:rsidRDefault="00D84A82" w:rsidP="00D84A82">
      <w:pPr>
        <w:pStyle w:val="sqlF9"/>
        <w:rPr>
          <w:rFonts w:asciiTheme="minorHAnsi" w:hAnsiTheme="minorHAnsi"/>
          <w:sz w:val="16"/>
          <w:szCs w:val="16"/>
          <w:rPrChange w:id="9615" w:author="Hemmati" w:date="2016-12-16T10:31:00Z">
            <w:rPr>
              <w:rFonts w:asciiTheme="minorHAnsi" w:hAnsiTheme="minorHAnsi"/>
              <w:sz w:val="16"/>
              <w:szCs w:val="16"/>
            </w:rPr>
          </w:rPrChange>
        </w:rPr>
      </w:pPr>
      <w:r w:rsidRPr="002D3F66">
        <w:rPr>
          <w:rFonts w:asciiTheme="minorHAnsi" w:hAnsiTheme="minorHAnsi"/>
          <w:sz w:val="16"/>
          <w:szCs w:val="16"/>
          <w:rPrChange w:id="9616" w:author="Hemmati" w:date="2016-12-16T10:31:00Z">
            <w:rPr>
              <w:rFonts w:asciiTheme="minorHAnsi" w:hAnsiTheme="minorHAnsi"/>
              <w:sz w:val="16"/>
              <w:szCs w:val="16"/>
            </w:rPr>
          </w:rPrChange>
        </w:rPr>
        <w:lastRenderedPageBreak/>
        <w:t xml:space="preserve">  4    WHERE        SUPPLIER_ID &lt;=10</w:t>
      </w:r>
    </w:p>
    <w:p w:rsidR="00D84A82" w:rsidRPr="002D3F66" w:rsidRDefault="00D84A82" w:rsidP="00D84A82">
      <w:pPr>
        <w:pStyle w:val="sqlF9"/>
        <w:rPr>
          <w:rFonts w:asciiTheme="minorHAnsi" w:hAnsiTheme="minorHAnsi"/>
          <w:sz w:val="16"/>
          <w:szCs w:val="16"/>
          <w:rPrChange w:id="9617" w:author="Hemmati" w:date="2016-12-16T10:31:00Z">
            <w:rPr>
              <w:rFonts w:asciiTheme="minorHAnsi" w:hAnsiTheme="minorHAnsi"/>
              <w:sz w:val="16"/>
              <w:szCs w:val="16"/>
            </w:rPr>
          </w:rPrChange>
        </w:rPr>
      </w:pPr>
      <w:r w:rsidRPr="002D3F66">
        <w:rPr>
          <w:rFonts w:asciiTheme="minorHAnsi" w:hAnsiTheme="minorHAnsi"/>
          <w:sz w:val="16"/>
          <w:szCs w:val="16"/>
          <w:rPrChange w:id="9618" w:author="Hemmati" w:date="2016-12-16T10:31:00Z">
            <w:rPr>
              <w:rFonts w:asciiTheme="minorHAnsi" w:hAnsiTheme="minorHAnsi"/>
              <w:sz w:val="16"/>
              <w:szCs w:val="16"/>
            </w:rPr>
          </w:rPrChange>
        </w:rPr>
        <w:t xml:space="preserve">  5    ORDER BY     SUPPLIER_ID;</w:t>
      </w:r>
    </w:p>
    <w:p w:rsidR="00D84A82" w:rsidRPr="002D3F66" w:rsidRDefault="00D84A82" w:rsidP="00D84A82">
      <w:pPr>
        <w:pStyle w:val="sqlF9"/>
        <w:rPr>
          <w:rFonts w:asciiTheme="minorHAnsi" w:hAnsiTheme="minorHAnsi"/>
          <w:sz w:val="16"/>
          <w:szCs w:val="16"/>
          <w:rPrChange w:id="9619" w:author="Hemmati" w:date="2016-12-16T10:31:00Z">
            <w:rPr>
              <w:rFonts w:asciiTheme="minorHAnsi" w:hAnsiTheme="minorHAnsi"/>
            </w:rPr>
          </w:rPrChange>
        </w:rPr>
      </w:pPr>
    </w:p>
    <w:p w:rsidR="00D84A82" w:rsidRPr="002D3F66" w:rsidRDefault="00D84A82" w:rsidP="00D84A82">
      <w:pPr>
        <w:pStyle w:val="sqlF9"/>
        <w:rPr>
          <w:rFonts w:asciiTheme="minorHAnsi" w:hAnsiTheme="minorHAnsi"/>
          <w:sz w:val="16"/>
          <w:szCs w:val="16"/>
          <w:rPrChange w:id="9620" w:author="Hemmati" w:date="2016-12-16T10:31:00Z">
            <w:rPr>
              <w:rFonts w:asciiTheme="minorHAnsi" w:hAnsiTheme="minorHAnsi"/>
              <w:sz w:val="16"/>
              <w:szCs w:val="16"/>
            </w:rPr>
          </w:rPrChange>
        </w:rPr>
      </w:pPr>
      <w:r w:rsidRPr="002D3F66">
        <w:rPr>
          <w:rFonts w:asciiTheme="minorHAnsi" w:hAnsiTheme="minorHAnsi"/>
          <w:sz w:val="16"/>
          <w:szCs w:val="16"/>
          <w:rPrChange w:id="9621" w:author="Hemmati" w:date="2016-12-16T10:31:00Z">
            <w:rPr>
              <w:rFonts w:asciiTheme="minorHAnsi" w:hAnsiTheme="minorHAnsi"/>
              <w:sz w:val="16"/>
              <w:szCs w:val="16"/>
            </w:rPr>
          </w:rPrChange>
        </w:rPr>
        <w:t>SUPPLIER_ID SUPPLIER_NUM SUPPLIER_NAME             SUPPLIER_COMPANY_NAME               SUP   PHONE</w:t>
      </w:r>
    </w:p>
    <w:p w:rsidR="00D84A82" w:rsidRPr="002D3F66" w:rsidRDefault="00D84A82" w:rsidP="00D84A82">
      <w:pPr>
        <w:pStyle w:val="sqlF9"/>
        <w:rPr>
          <w:rFonts w:asciiTheme="minorHAnsi" w:hAnsiTheme="minorHAnsi"/>
          <w:sz w:val="16"/>
          <w:szCs w:val="16"/>
          <w:rPrChange w:id="9622" w:author="Hemmati" w:date="2016-12-16T10:31:00Z">
            <w:rPr>
              <w:rFonts w:asciiTheme="minorHAnsi" w:hAnsiTheme="minorHAnsi"/>
              <w:sz w:val="16"/>
              <w:szCs w:val="16"/>
            </w:rPr>
          </w:rPrChange>
        </w:rPr>
      </w:pPr>
      <w:r w:rsidRPr="002D3F66">
        <w:rPr>
          <w:rFonts w:asciiTheme="minorHAnsi" w:hAnsiTheme="minorHAnsi"/>
          <w:sz w:val="16"/>
          <w:szCs w:val="16"/>
          <w:rPrChange w:id="9623" w:author="Hemmati" w:date="2016-12-16T10:31:00Z">
            <w:rPr>
              <w:rFonts w:asciiTheme="minorHAnsi" w:hAnsiTheme="minorHAnsi"/>
              <w:sz w:val="16"/>
              <w:szCs w:val="16"/>
            </w:rPr>
          </w:rPrChange>
        </w:rPr>
        <w:t>----------- ------------ ------------------------- ----------------------------------- --- ----------</w:t>
      </w:r>
    </w:p>
    <w:p w:rsidR="00D84A82" w:rsidRPr="002D3F66" w:rsidRDefault="00D84A82" w:rsidP="00D84A82">
      <w:pPr>
        <w:pStyle w:val="sqlF9"/>
        <w:rPr>
          <w:rFonts w:asciiTheme="minorHAnsi" w:hAnsiTheme="minorHAnsi"/>
          <w:sz w:val="16"/>
          <w:szCs w:val="16"/>
          <w:rPrChange w:id="9624" w:author="Hemmati" w:date="2016-12-16T10:31:00Z">
            <w:rPr>
              <w:rFonts w:asciiTheme="minorHAnsi" w:hAnsiTheme="minorHAnsi"/>
              <w:sz w:val="16"/>
              <w:szCs w:val="16"/>
            </w:rPr>
          </w:rPrChange>
        </w:rPr>
      </w:pPr>
      <w:r w:rsidRPr="002D3F66">
        <w:rPr>
          <w:rFonts w:asciiTheme="minorHAnsi" w:hAnsiTheme="minorHAnsi"/>
          <w:sz w:val="16"/>
          <w:szCs w:val="16"/>
          <w:rPrChange w:id="9625" w:author="Hemmati" w:date="2016-12-16T10:31:00Z">
            <w:rPr>
              <w:rFonts w:asciiTheme="minorHAnsi" w:hAnsiTheme="minorHAnsi"/>
              <w:sz w:val="16"/>
              <w:szCs w:val="16"/>
            </w:rPr>
          </w:rPrChange>
        </w:rPr>
        <w:t xml:space="preserve">          1           12 Sean Russell              21ST CENTURY TRAVEL INSURANCE       1   4164410166</w:t>
      </w:r>
    </w:p>
    <w:p w:rsidR="00D84A82" w:rsidRPr="002D3F66" w:rsidRDefault="00D84A82" w:rsidP="00D84A82">
      <w:pPr>
        <w:pStyle w:val="sqlF9"/>
        <w:rPr>
          <w:rFonts w:asciiTheme="minorHAnsi" w:hAnsiTheme="minorHAnsi"/>
          <w:sz w:val="16"/>
          <w:szCs w:val="16"/>
          <w:rPrChange w:id="9626" w:author="Hemmati" w:date="2016-12-16T10:31:00Z">
            <w:rPr>
              <w:rFonts w:asciiTheme="minorHAnsi" w:hAnsiTheme="minorHAnsi"/>
              <w:sz w:val="16"/>
              <w:szCs w:val="16"/>
            </w:rPr>
          </w:rPrChange>
        </w:rPr>
      </w:pPr>
      <w:r w:rsidRPr="002D3F66">
        <w:rPr>
          <w:rFonts w:asciiTheme="minorHAnsi" w:hAnsiTheme="minorHAnsi"/>
          <w:sz w:val="16"/>
          <w:szCs w:val="16"/>
          <w:rPrChange w:id="9627" w:author="Hemmati" w:date="2016-12-16T10:31:00Z">
            <w:rPr>
              <w:rFonts w:asciiTheme="minorHAnsi" w:hAnsiTheme="minorHAnsi"/>
              <w:sz w:val="16"/>
              <w:szCs w:val="16"/>
            </w:rPr>
          </w:rPrChange>
        </w:rPr>
        <w:t xml:space="preserve">          2           30                           DISNEY CRUISE LINE                  1   8005118444</w:t>
      </w:r>
    </w:p>
    <w:p w:rsidR="00D84A82" w:rsidRPr="002D3F66" w:rsidRDefault="00D84A82" w:rsidP="00D84A82">
      <w:pPr>
        <w:pStyle w:val="sqlF9"/>
        <w:rPr>
          <w:rFonts w:asciiTheme="minorHAnsi" w:hAnsiTheme="minorHAnsi"/>
          <w:sz w:val="16"/>
          <w:szCs w:val="16"/>
          <w:rPrChange w:id="9628" w:author="Hemmati" w:date="2016-12-16T10:31:00Z">
            <w:rPr>
              <w:rFonts w:asciiTheme="minorHAnsi" w:hAnsiTheme="minorHAnsi"/>
              <w:sz w:val="16"/>
              <w:szCs w:val="16"/>
            </w:rPr>
          </w:rPrChange>
        </w:rPr>
      </w:pPr>
      <w:r w:rsidRPr="002D3F66">
        <w:rPr>
          <w:rFonts w:asciiTheme="minorHAnsi" w:hAnsiTheme="minorHAnsi"/>
          <w:sz w:val="16"/>
          <w:szCs w:val="16"/>
          <w:rPrChange w:id="9629" w:author="Hemmati" w:date="2016-12-16T10:31:00Z">
            <w:rPr>
              <w:rFonts w:asciiTheme="minorHAnsi" w:hAnsiTheme="minorHAnsi"/>
              <w:sz w:val="16"/>
              <w:szCs w:val="16"/>
            </w:rPr>
          </w:rPrChange>
        </w:rPr>
        <w:t xml:space="preserve">          3           37 Linda Caldes              ACCORD TRAVEL (TOURS) INC           1   4165993340</w:t>
      </w:r>
    </w:p>
    <w:p w:rsidR="00D84A82" w:rsidRPr="002D3F66" w:rsidRDefault="00D84A82" w:rsidP="00D84A82">
      <w:pPr>
        <w:pStyle w:val="sqlF9"/>
        <w:rPr>
          <w:rFonts w:asciiTheme="minorHAnsi" w:hAnsiTheme="minorHAnsi"/>
          <w:sz w:val="16"/>
          <w:szCs w:val="16"/>
          <w:rPrChange w:id="9630" w:author="Hemmati" w:date="2016-12-16T10:31:00Z">
            <w:rPr>
              <w:rFonts w:asciiTheme="minorHAnsi" w:hAnsiTheme="minorHAnsi"/>
              <w:sz w:val="16"/>
              <w:szCs w:val="16"/>
            </w:rPr>
          </w:rPrChange>
        </w:rPr>
      </w:pPr>
      <w:r w:rsidRPr="002D3F66">
        <w:rPr>
          <w:rFonts w:asciiTheme="minorHAnsi" w:hAnsiTheme="minorHAnsi"/>
          <w:sz w:val="16"/>
          <w:szCs w:val="16"/>
          <w:rPrChange w:id="9631" w:author="Hemmati" w:date="2016-12-16T10:31:00Z">
            <w:rPr>
              <w:rFonts w:asciiTheme="minorHAnsi" w:hAnsiTheme="minorHAnsi"/>
              <w:sz w:val="16"/>
              <w:szCs w:val="16"/>
            </w:rPr>
          </w:rPrChange>
        </w:rPr>
        <w:t xml:space="preserve">          4           48 Franca Iuele              SIGNATURE VACATIONS                 1   4169671510</w:t>
      </w:r>
    </w:p>
    <w:p w:rsidR="00D84A82" w:rsidRPr="002D3F66" w:rsidRDefault="00D84A82" w:rsidP="00D84A82">
      <w:pPr>
        <w:pStyle w:val="sqlF9"/>
        <w:rPr>
          <w:rFonts w:asciiTheme="minorHAnsi" w:hAnsiTheme="minorHAnsi"/>
          <w:sz w:val="16"/>
          <w:szCs w:val="16"/>
          <w:rPrChange w:id="9632" w:author="Hemmati" w:date="2016-12-16T10:31:00Z">
            <w:rPr>
              <w:rFonts w:asciiTheme="minorHAnsi" w:hAnsiTheme="minorHAnsi"/>
              <w:sz w:val="16"/>
              <w:szCs w:val="16"/>
            </w:rPr>
          </w:rPrChange>
        </w:rPr>
      </w:pPr>
      <w:r w:rsidRPr="002D3F66">
        <w:rPr>
          <w:rFonts w:asciiTheme="minorHAnsi" w:hAnsiTheme="minorHAnsi"/>
          <w:sz w:val="16"/>
          <w:szCs w:val="16"/>
          <w:rPrChange w:id="9633" w:author="Hemmati" w:date="2016-12-16T10:31:00Z">
            <w:rPr>
              <w:rFonts w:asciiTheme="minorHAnsi" w:hAnsiTheme="minorHAnsi"/>
              <w:sz w:val="16"/>
              <w:szCs w:val="16"/>
            </w:rPr>
          </w:rPrChange>
        </w:rPr>
        <w:t xml:space="preserve">          5           50                           AER LINGUS                          1   8002236537</w:t>
      </w:r>
    </w:p>
    <w:p w:rsidR="00D84A82" w:rsidRPr="002D3F66" w:rsidRDefault="00D84A82" w:rsidP="00D84A82">
      <w:pPr>
        <w:pStyle w:val="sqlF9"/>
        <w:rPr>
          <w:rFonts w:asciiTheme="minorHAnsi" w:hAnsiTheme="minorHAnsi"/>
          <w:sz w:val="16"/>
          <w:szCs w:val="16"/>
          <w:rPrChange w:id="9634" w:author="Hemmati" w:date="2016-12-16T10:31:00Z">
            <w:rPr>
              <w:rFonts w:asciiTheme="minorHAnsi" w:hAnsiTheme="minorHAnsi"/>
              <w:sz w:val="16"/>
              <w:szCs w:val="16"/>
            </w:rPr>
          </w:rPrChange>
        </w:rPr>
      </w:pPr>
      <w:r w:rsidRPr="002D3F66">
        <w:rPr>
          <w:rFonts w:asciiTheme="minorHAnsi" w:hAnsiTheme="minorHAnsi"/>
          <w:sz w:val="16"/>
          <w:szCs w:val="16"/>
          <w:rPrChange w:id="9635" w:author="Hemmati" w:date="2016-12-16T10:31:00Z">
            <w:rPr>
              <w:rFonts w:asciiTheme="minorHAnsi" w:hAnsiTheme="minorHAnsi"/>
              <w:sz w:val="16"/>
              <w:szCs w:val="16"/>
            </w:rPr>
          </w:rPrChange>
        </w:rPr>
        <w:t xml:space="preserve">          6           55 Iouri Tcheressov          AEROFLOT RUSSIAN INTERNATIONAL      1   5142882125</w:t>
      </w:r>
    </w:p>
    <w:p w:rsidR="00D84A82" w:rsidRPr="002D3F66" w:rsidRDefault="00D84A82" w:rsidP="00D84A82">
      <w:pPr>
        <w:pStyle w:val="sqlF9"/>
        <w:rPr>
          <w:rFonts w:asciiTheme="minorHAnsi" w:hAnsiTheme="minorHAnsi"/>
          <w:sz w:val="16"/>
          <w:szCs w:val="16"/>
          <w:rPrChange w:id="9636" w:author="Hemmati" w:date="2016-12-16T10:31:00Z">
            <w:rPr>
              <w:rFonts w:asciiTheme="minorHAnsi" w:hAnsiTheme="minorHAnsi"/>
              <w:sz w:val="16"/>
              <w:szCs w:val="16"/>
            </w:rPr>
          </w:rPrChange>
        </w:rPr>
      </w:pPr>
      <w:r w:rsidRPr="002D3F66">
        <w:rPr>
          <w:rFonts w:asciiTheme="minorHAnsi" w:hAnsiTheme="minorHAnsi"/>
          <w:sz w:val="16"/>
          <w:szCs w:val="16"/>
          <w:rPrChange w:id="9637" w:author="Hemmati" w:date="2016-12-16T10:31:00Z">
            <w:rPr>
              <w:rFonts w:asciiTheme="minorHAnsi" w:hAnsiTheme="minorHAnsi"/>
              <w:sz w:val="16"/>
              <w:szCs w:val="16"/>
            </w:rPr>
          </w:rPrChange>
        </w:rPr>
        <w:t xml:space="preserve">                                                   AIRLINES</w:t>
      </w:r>
    </w:p>
    <w:p w:rsidR="00D84A82" w:rsidRPr="002D3F66" w:rsidRDefault="00D84A82" w:rsidP="00D84A82">
      <w:pPr>
        <w:pStyle w:val="sqlF9"/>
        <w:rPr>
          <w:rFonts w:asciiTheme="minorHAnsi" w:hAnsiTheme="minorHAnsi"/>
          <w:sz w:val="16"/>
          <w:szCs w:val="16"/>
          <w:rPrChange w:id="9638" w:author="Hemmati" w:date="2016-12-16T10:31:00Z">
            <w:rPr>
              <w:rFonts w:asciiTheme="minorHAnsi" w:hAnsiTheme="minorHAnsi"/>
              <w:sz w:val="16"/>
              <w:szCs w:val="16"/>
            </w:rPr>
          </w:rPrChange>
        </w:rPr>
      </w:pPr>
      <w:r w:rsidRPr="002D3F66">
        <w:rPr>
          <w:rFonts w:asciiTheme="minorHAnsi" w:hAnsiTheme="minorHAnsi"/>
          <w:sz w:val="16"/>
          <w:szCs w:val="16"/>
          <w:rPrChange w:id="9639" w:author="Hemmati" w:date="2016-12-16T10:31:00Z">
            <w:rPr>
              <w:rFonts w:asciiTheme="minorHAnsi" w:hAnsiTheme="minorHAnsi"/>
              <w:sz w:val="16"/>
              <w:szCs w:val="16"/>
            </w:rPr>
          </w:rPrChange>
        </w:rPr>
        <w:t xml:space="preserve">          7           65 Pierre Meslin             AIR AFRIQUE                         1   8003776660</w:t>
      </w:r>
    </w:p>
    <w:p w:rsidR="00D84A82" w:rsidRPr="002D3F66" w:rsidRDefault="00D84A82" w:rsidP="00D84A82">
      <w:pPr>
        <w:pStyle w:val="sqlF9"/>
        <w:rPr>
          <w:rFonts w:asciiTheme="minorHAnsi" w:hAnsiTheme="minorHAnsi"/>
          <w:sz w:val="16"/>
          <w:szCs w:val="16"/>
          <w:rPrChange w:id="9640" w:author="Hemmati" w:date="2016-12-16T10:31:00Z">
            <w:rPr>
              <w:rFonts w:asciiTheme="minorHAnsi" w:hAnsiTheme="minorHAnsi"/>
              <w:sz w:val="16"/>
              <w:szCs w:val="16"/>
            </w:rPr>
          </w:rPrChange>
        </w:rPr>
      </w:pPr>
      <w:r w:rsidRPr="002D3F66">
        <w:rPr>
          <w:rFonts w:asciiTheme="minorHAnsi" w:hAnsiTheme="minorHAnsi"/>
          <w:sz w:val="16"/>
          <w:szCs w:val="16"/>
          <w:rPrChange w:id="9641" w:author="Hemmati" w:date="2016-12-16T10:31:00Z">
            <w:rPr>
              <w:rFonts w:asciiTheme="minorHAnsi" w:hAnsiTheme="minorHAnsi"/>
              <w:sz w:val="16"/>
              <w:szCs w:val="16"/>
            </w:rPr>
          </w:rPrChange>
        </w:rPr>
        <w:t xml:space="preserve">          8           69 Angela Mah                AIR BC                              1   6042732464</w:t>
      </w:r>
    </w:p>
    <w:p w:rsidR="00D84A82" w:rsidRPr="002D3F66" w:rsidRDefault="00D84A82" w:rsidP="00D84A82">
      <w:pPr>
        <w:pStyle w:val="sqlF9"/>
        <w:rPr>
          <w:rFonts w:asciiTheme="minorHAnsi" w:hAnsiTheme="minorHAnsi"/>
          <w:sz w:val="16"/>
          <w:szCs w:val="16"/>
          <w:rPrChange w:id="9642" w:author="Hemmati" w:date="2016-12-16T10:31:00Z">
            <w:rPr>
              <w:rFonts w:asciiTheme="minorHAnsi" w:hAnsiTheme="minorHAnsi"/>
              <w:sz w:val="16"/>
              <w:szCs w:val="16"/>
            </w:rPr>
          </w:rPrChange>
        </w:rPr>
      </w:pPr>
      <w:r w:rsidRPr="002D3F66">
        <w:rPr>
          <w:rFonts w:asciiTheme="minorHAnsi" w:hAnsiTheme="minorHAnsi"/>
          <w:sz w:val="16"/>
          <w:szCs w:val="16"/>
          <w:rPrChange w:id="9643" w:author="Hemmati" w:date="2016-12-16T10:31:00Z">
            <w:rPr>
              <w:rFonts w:asciiTheme="minorHAnsi" w:hAnsiTheme="minorHAnsi"/>
              <w:sz w:val="16"/>
              <w:szCs w:val="16"/>
            </w:rPr>
          </w:rPrChange>
        </w:rPr>
        <w:t xml:space="preserve">          9           72 Joan Ioannou              AIR CANADA VACATIONS                1   9056158020</w:t>
      </w:r>
    </w:p>
    <w:p w:rsidR="00D84A82" w:rsidRPr="002D3F66" w:rsidRDefault="00D84A82" w:rsidP="00D84A82">
      <w:pPr>
        <w:pStyle w:val="sqlF9"/>
        <w:rPr>
          <w:rFonts w:asciiTheme="minorHAnsi" w:hAnsiTheme="minorHAnsi"/>
          <w:sz w:val="16"/>
          <w:szCs w:val="16"/>
          <w:rPrChange w:id="9644" w:author="Hemmati" w:date="2016-12-16T10:31:00Z">
            <w:rPr>
              <w:rFonts w:asciiTheme="minorHAnsi" w:hAnsiTheme="minorHAnsi"/>
              <w:sz w:val="16"/>
              <w:szCs w:val="16"/>
            </w:rPr>
          </w:rPrChange>
        </w:rPr>
      </w:pPr>
      <w:r w:rsidRPr="002D3F66">
        <w:rPr>
          <w:rFonts w:asciiTheme="minorHAnsi" w:hAnsiTheme="minorHAnsi"/>
          <w:sz w:val="16"/>
          <w:szCs w:val="16"/>
          <w:rPrChange w:id="9645" w:author="Hemmati" w:date="2016-12-16T10:31:00Z">
            <w:rPr>
              <w:rFonts w:asciiTheme="minorHAnsi" w:hAnsiTheme="minorHAnsi"/>
              <w:sz w:val="16"/>
              <w:szCs w:val="16"/>
            </w:rPr>
          </w:rPrChange>
        </w:rPr>
        <w:t xml:space="preserve">         10           76 J. Tong                   AIR CHINA INTERNATIONAL CORP        1   4165818833</w:t>
      </w:r>
    </w:p>
    <w:p w:rsidR="00D84A82" w:rsidRPr="002D3F66" w:rsidRDefault="00D84A82" w:rsidP="00D84A82">
      <w:pPr>
        <w:pStyle w:val="sqlF9"/>
        <w:rPr>
          <w:rFonts w:asciiTheme="minorHAnsi" w:hAnsiTheme="minorHAnsi"/>
          <w:sz w:val="16"/>
          <w:szCs w:val="16"/>
          <w:rPrChange w:id="9646" w:author="Hemmati" w:date="2016-12-16T10:31:00Z">
            <w:rPr>
              <w:rFonts w:asciiTheme="minorHAnsi" w:hAnsiTheme="minorHAnsi"/>
              <w:sz w:val="16"/>
              <w:szCs w:val="16"/>
            </w:rPr>
          </w:rPrChange>
        </w:rPr>
      </w:pPr>
    </w:p>
    <w:p w:rsidR="00D84A82" w:rsidRPr="002D3F66" w:rsidRDefault="00D84A82" w:rsidP="00D84A82">
      <w:pPr>
        <w:pStyle w:val="sqlF9"/>
        <w:rPr>
          <w:rFonts w:asciiTheme="minorHAnsi" w:hAnsiTheme="minorHAnsi"/>
          <w:sz w:val="16"/>
          <w:szCs w:val="16"/>
          <w:rPrChange w:id="9647" w:author="Hemmati" w:date="2016-12-16T10:31:00Z">
            <w:rPr>
              <w:rFonts w:asciiTheme="minorHAnsi" w:hAnsiTheme="minorHAnsi"/>
              <w:sz w:val="16"/>
              <w:szCs w:val="16"/>
            </w:rPr>
          </w:rPrChange>
        </w:rPr>
      </w:pPr>
      <w:r w:rsidRPr="002D3F66">
        <w:rPr>
          <w:rFonts w:asciiTheme="minorHAnsi" w:hAnsiTheme="minorHAnsi"/>
          <w:sz w:val="16"/>
          <w:szCs w:val="16"/>
          <w:rPrChange w:id="9648" w:author="Hemmati" w:date="2016-12-16T10:31:00Z">
            <w:rPr>
              <w:rFonts w:asciiTheme="minorHAnsi" w:hAnsiTheme="minorHAnsi"/>
              <w:sz w:val="16"/>
              <w:szCs w:val="16"/>
            </w:rPr>
          </w:rPrChange>
        </w:rPr>
        <w:t>10 rows selected.</w:t>
      </w:r>
    </w:p>
    <w:p w:rsidR="00D84A82" w:rsidRPr="002D3F66" w:rsidRDefault="00D84A82" w:rsidP="00D84A82">
      <w:pPr>
        <w:pStyle w:val="sqlF9"/>
        <w:rPr>
          <w:rFonts w:asciiTheme="minorHAnsi" w:hAnsiTheme="minorHAnsi"/>
          <w:sz w:val="16"/>
          <w:szCs w:val="16"/>
          <w:rPrChange w:id="9649" w:author="Hemmati" w:date="2016-12-16T10:31:00Z">
            <w:rPr>
              <w:rFonts w:asciiTheme="minorHAnsi" w:hAnsiTheme="minorHAnsi"/>
              <w:sz w:val="16"/>
              <w:szCs w:val="16"/>
            </w:rPr>
          </w:rPrChange>
        </w:rPr>
      </w:pPr>
    </w:p>
    <w:p w:rsidR="00D84A82" w:rsidRPr="002D3F66" w:rsidRDefault="00D84A82" w:rsidP="00D84A82">
      <w:pPr>
        <w:pStyle w:val="sqlF9"/>
        <w:rPr>
          <w:rFonts w:asciiTheme="minorHAnsi" w:hAnsiTheme="minorHAnsi"/>
          <w:sz w:val="16"/>
          <w:szCs w:val="16"/>
          <w:rPrChange w:id="9650" w:author="Hemmati" w:date="2016-12-16T10:31:00Z">
            <w:rPr>
              <w:rFonts w:asciiTheme="minorHAnsi" w:hAnsiTheme="minorHAnsi"/>
            </w:rPr>
          </w:rPrChange>
        </w:rPr>
      </w:pPr>
      <w:r w:rsidRPr="002D3F66">
        <w:rPr>
          <w:rFonts w:asciiTheme="minorHAnsi" w:hAnsiTheme="minorHAnsi"/>
          <w:sz w:val="16"/>
          <w:szCs w:val="16"/>
          <w:rPrChange w:id="9651" w:author="Hemmati" w:date="2016-12-16T10:31:00Z">
            <w:rPr>
              <w:rFonts w:asciiTheme="minorHAnsi" w:hAnsiTheme="minorHAnsi"/>
            </w:rPr>
          </w:rPrChange>
        </w:rPr>
        <w:t>SQL&gt;</w:t>
      </w:r>
    </w:p>
    <w:p w:rsidR="00D84A82" w:rsidRPr="002D3F66" w:rsidRDefault="00D84A82" w:rsidP="00D84A82">
      <w:pPr>
        <w:pStyle w:val="sqlF9"/>
        <w:rPr>
          <w:rFonts w:asciiTheme="minorHAnsi" w:hAnsiTheme="minorHAnsi"/>
          <w:sz w:val="16"/>
          <w:szCs w:val="16"/>
          <w:rPrChange w:id="9652" w:author="Hemmati" w:date="2016-12-16T10:31:00Z">
            <w:rPr>
              <w:rFonts w:asciiTheme="minorHAnsi" w:hAnsiTheme="minorHAnsi"/>
            </w:rPr>
          </w:rPrChange>
        </w:rPr>
      </w:pPr>
      <w:r w:rsidRPr="002D3F66">
        <w:rPr>
          <w:rFonts w:asciiTheme="minorHAnsi" w:hAnsiTheme="minorHAnsi"/>
          <w:sz w:val="16"/>
          <w:szCs w:val="16"/>
          <w:rPrChange w:id="9653" w:author="Hemmati" w:date="2016-12-16T10:31:00Z">
            <w:rPr>
              <w:rFonts w:asciiTheme="minorHAnsi" w:hAnsiTheme="minorHAnsi"/>
            </w:rPr>
          </w:rPrChange>
        </w:rPr>
        <w:t xml:space="preserve">SQL&gt; SELECT      SUPPLIER_ID,SUPPLIER_FAX, SUPPLIER_address1, </w:t>
      </w:r>
      <w:r w:rsidR="006962E1" w:rsidRPr="002D3F66">
        <w:rPr>
          <w:rFonts w:asciiTheme="minorHAnsi" w:hAnsiTheme="minorHAnsi"/>
          <w:sz w:val="16"/>
          <w:szCs w:val="16"/>
          <w:rPrChange w:id="9654" w:author="Hemmati" w:date="2016-12-16T10:31:00Z">
            <w:rPr>
              <w:rFonts w:asciiTheme="minorHAnsi" w:hAnsiTheme="minorHAnsi"/>
            </w:rPr>
          </w:rPrChange>
        </w:rPr>
        <w:t xml:space="preserve">      </w:t>
      </w:r>
    </w:p>
    <w:p w:rsidR="006962E1" w:rsidRPr="002D3F66" w:rsidRDefault="006962E1" w:rsidP="00D84A82">
      <w:pPr>
        <w:pStyle w:val="sqlF9"/>
        <w:rPr>
          <w:rFonts w:asciiTheme="minorHAnsi" w:hAnsiTheme="minorHAnsi"/>
          <w:sz w:val="16"/>
          <w:szCs w:val="16"/>
          <w:rPrChange w:id="9655" w:author="Hemmati" w:date="2016-12-16T10:31:00Z">
            <w:rPr>
              <w:rFonts w:asciiTheme="minorHAnsi" w:hAnsiTheme="minorHAnsi"/>
            </w:rPr>
          </w:rPrChange>
        </w:rPr>
      </w:pPr>
      <w:r w:rsidRPr="002D3F66">
        <w:rPr>
          <w:rFonts w:asciiTheme="minorHAnsi" w:hAnsiTheme="minorHAnsi"/>
          <w:sz w:val="16"/>
          <w:szCs w:val="16"/>
          <w:rPrChange w:id="9656" w:author="Hemmati" w:date="2016-12-16T10:31:00Z">
            <w:rPr>
              <w:rFonts w:asciiTheme="minorHAnsi" w:hAnsiTheme="minorHAnsi"/>
            </w:rPr>
          </w:rPrChange>
        </w:rPr>
        <w:tab/>
      </w:r>
      <w:r w:rsidRPr="002D3F66">
        <w:rPr>
          <w:rFonts w:asciiTheme="minorHAnsi" w:hAnsiTheme="minorHAnsi"/>
          <w:sz w:val="16"/>
          <w:szCs w:val="16"/>
          <w:rPrChange w:id="9657" w:author="Hemmati" w:date="2016-12-16T10:31:00Z">
            <w:rPr>
              <w:rFonts w:asciiTheme="minorHAnsi" w:hAnsiTheme="minorHAnsi"/>
            </w:rPr>
          </w:rPrChange>
        </w:rPr>
        <w:tab/>
        <w:t xml:space="preserve">    SUPPLIER_address2,SUPPLIER_ZIPCODE</w:t>
      </w:r>
    </w:p>
    <w:p w:rsidR="00D84A82" w:rsidRPr="002D3F66" w:rsidRDefault="00D84A82" w:rsidP="00D84A82">
      <w:pPr>
        <w:pStyle w:val="sqlF9"/>
        <w:rPr>
          <w:rFonts w:asciiTheme="minorHAnsi" w:hAnsiTheme="minorHAnsi"/>
          <w:sz w:val="16"/>
          <w:szCs w:val="16"/>
          <w:rPrChange w:id="9658" w:author="Hemmati" w:date="2016-12-16T10:31:00Z">
            <w:rPr>
              <w:rFonts w:asciiTheme="minorHAnsi" w:hAnsiTheme="minorHAnsi"/>
            </w:rPr>
          </w:rPrChange>
        </w:rPr>
      </w:pPr>
      <w:r w:rsidRPr="002D3F66">
        <w:rPr>
          <w:rFonts w:asciiTheme="minorHAnsi" w:hAnsiTheme="minorHAnsi"/>
          <w:sz w:val="16"/>
          <w:szCs w:val="16"/>
          <w:rPrChange w:id="9659" w:author="Hemmati" w:date="2016-12-16T10:31:00Z">
            <w:rPr>
              <w:rFonts w:asciiTheme="minorHAnsi" w:hAnsiTheme="minorHAnsi"/>
            </w:rPr>
          </w:rPrChange>
        </w:rPr>
        <w:t xml:space="preserve">  2  FROM        SUPPLIER</w:t>
      </w:r>
    </w:p>
    <w:p w:rsidR="00D84A82" w:rsidRPr="002D3F66" w:rsidRDefault="00D84A82" w:rsidP="00D84A82">
      <w:pPr>
        <w:pStyle w:val="sqlF9"/>
        <w:rPr>
          <w:rFonts w:asciiTheme="minorHAnsi" w:hAnsiTheme="minorHAnsi"/>
          <w:sz w:val="16"/>
          <w:szCs w:val="16"/>
          <w:rPrChange w:id="9660" w:author="Hemmati" w:date="2016-12-16T10:31:00Z">
            <w:rPr>
              <w:rFonts w:asciiTheme="minorHAnsi" w:hAnsiTheme="minorHAnsi"/>
            </w:rPr>
          </w:rPrChange>
        </w:rPr>
      </w:pPr>
      <w:r w:rsidRPr="002D3F66">
        <w:rPr>
          <w:rFonts w:asciiTheme="minorHAnsi" w:hAnsiTheme="minorHAnsi"/>
          <w:sz w:val="16"/>
          <w:szCs w:val="16"/>
          <w:rPrChange w:id="9661" w:author="Hemmati" w:date="2016-12-16T10:31:00Z">
            <w:rPr>
              <w:rFonts w:asciiTheme="minorHAnsi" w:hAnsiTheme="minorHAnsi"/>
            </w:rPr>
          </w:rPrChange>
        </w:rPr>
        <w:t xml:space="preserve">  3  WHERE       SUPPLIER_ID &lt;=10</w:t>
      </w:r>
    </w:p>
    <w:p w:rsidR="00D84A82" w:rsidRPr="002D3F66" w:rsidRDefault="00D84A82" w:rsidP="00D84A82">
      <w:pPr>
        <w:pStyle w:val="sqlF9"/>
        <w:rPr>
          <w:rFonts w:asciiTheme="minorHAnsi" w:hAnsiTheme="minorHAnsi"/>
          <w:sz w:val="16"/>
          <w:szCs w:val="16"/>
          <w:rPrChange w:id="9662" w:author="Hemmati" w:date="2016-12-16T10:31:00Z">
            <w:rPr>
              <w:rFonts w:asciiTheme="minorHAnsi" w:hAnsiTheme="minorHAnsi"/>
            </w:rPr>
          </w:rPrChange>
        </w:rPr>
      </w:pPr>
      <w:r w:rsidRPr="002D3F66">
        <w:rPr>
          <w:rFonts w:asciiTheme="minorHAnsi" w:hAnsiTheme="minorHAnsi"/>
          <w:sz w:val="16"/>
          <w:szCs w:val="16"/>
          <w:rPrChange w:id="9663" w:author="Hemmati" w:date="2016-12-16T10:31:00Z">
            <w:rPr>
              <w:rFonts w:asciiTheme="minorHAnsi" w:hAnsiTheme="minorHAnsi"/>
            </w:rPr>
          </w:rPrChange>
        </w:rPr>
        <w:t xml:space="preserve">  4  ORDER BY    SUPPLIER_ID;</w:t>
      </w:r>
    </w:p>
    <w:p w:rsidR="00D84A82" w:rsidRPr="002D3F66" w:rsidRDefault="00D84A82" w:rsidP="00D84A82">
      <w:pPr>
        <w:pStyle w:val="sqlF9"/>
        <w:rPr>
          <w:rFonts w:asciiTheme="minorHAnsi" w:hAnsiTheme="minorHAnsi"/>
          <w:sz w:val="16"/>
          <w:szCs w:val="16"/>
          <w:rPrChange w:id="9664" w:author="Hemmati" w:date="2016-12-16T10:31:00Z">
            <w:rPr>
              <w:rFonts w:asciiTheme="minorHAnsi" w:hAnsiTheme="minorHAnsi"/>
            </w:rPr>
          </w:rPrChange>
        </w:rPr>
      </w:pPr>
    </w:p>
    <w:p w:rsidR="00D84A82" w:rsidRPr="002D3F66" w:rsidRDefault="00D84A82" w:rsidP="00D84A82">
      <w:pPr>
        <w:pStyle w:val="sqlF9"/>
        <w:rPr>
          <w:rFonts w:asciiTheme="minorHAnsi" w:hAnsiTheme="minorHAnsi"/>
          <w:sz w:val="16"/>
          <w:szCs w:val="16"/>
          <w:rPrChange w:id="9665" w:author="Hemmati" w:date="2016-12-16T10:31:00Z">
            <w:rPr>
              <w:rFonts w:asciiTheme="minorHAnsi" w:hAnsiTheme="minorHAnsi"/>
              <w:sz w:val="16"/>
              <w:szCs w:val="16"/>
            </w:rPr>
          </w:rPrChange>
        </w:rPr>
      </w:pPr>
      <w:r w:rsidRPr="002D3F66">
        <w:rPr>
          <w:rFonts w:asciiTheme="minorHAnsi" w:hAnsiTheme="minorHAnsi"/>
          <w:sz w:val="16"/>
          <w:szCs w:val="16"/>
          <w:rPrChange w:id="9666" w:author="Hemmati" w:date="2016-12-16T10:31:00Z">
            <w:rPr>
              <w:rFonts w:asciiTheme="minorHAnsi" w:hAnsiTheme="minorHAnsi"/>
              <w:sz w:val="16"/>
              <w:szCs w:val="16"/>
            </w:rPr>
          </w:rPrChange>
        </w:rPr>
        <w:t>SUPPLIER_ID SUPPLIER_FAX       SUPPLIER_ADDRESS1              SUPPLIER_ADDRESS2              ZIPCODE</w:t>
      </w:r>
    </w:p>
    <w:p w:rsidR="00D84A82" w:rsidRPr="002D3F66" w:rsidRDefault="00D84A82" w:rsidP="00D84A82">
      <w:pPr>
        <w:pStyle w:val="sqlF9"/>
        <w:rPr>
          <w:rFonts w:asciiTheme="minorHAnsi" w:hAnsiTheme="minorHAnsi"/>
          <w:sz w:val="16"/>
          <w:szCs w:val="16"/>
          <w:rPrChange w:id="9667" w:author="Hemmati" w:date="2016-12-16T10:31:00Z">
            <w:rPr>
              <w:rFonts w:asciiTheme="minorHAnsi" w:hAnsiTheme="minorHAnsi"/>
              <w:sz w:val="16"/>
              <w:szCs w:val="16"/>
            </w:rPr>
          </w:rPrChange>
        </w:rPr>
      </w:pPr>
      <w:r w:rsidRPr="002D3F66">
        <w:rPr>
          <w:rFonts w:asciiTheme="minorHAnsi" w:hAnsiTheme="minorHAnsi"/>
          <w:sz w:val="16"/>
          <w:szCs w:val="16"/>
          <w:rPrChange w:id="9668" w:author="Hemmati" w:date="2016-12-16T10:31:00Z">
            <w:rPr>
              <w:rFonts w:asciiTheme="minorHAnsi" w:hAnsiTheme="minorHAnsi"/>
              <w:sz w:val="16"/>
              <w:szCs w:val="16"/>
            </w:rPr>
          </w:rPrChange>
        </w:rPr>
        <w:t>----------- ------------------ ------------------------------ ------------------------------ ----------</w:t>
      </w:r>
    </w:p>
    <w:p w:rsidR="00D84A82" w:rsidRPr="002D3F66" w:rsidRDefault="00D84A82" w:rsidP="00D84A82">
      <w:pPr>
        <w:pStyle w:val="sqlF9"/>
        <w:rPr>
          <w:rFonts w:asciiTheme="minorHAnsi" w:hAnsiTheme="minorHAnsi"/>
          <w:sz w:val="16"/>
          <w:szCs w:val="16"/>
          <w:rPrChange w:id="9669" w:author="Hemmati" w:date="2016-12-16T10:31:00Z">
            <w:rPr>
              <w:rFonts w:asciiTheme="minorHAnsi" w:hAnsiTheme="minorHAnsi"/>
              <w:sz w:val="16"/>
              <w:szCs w:val="16"/>
            </w:rPr>
          </w:rPrChange>
        </w:rPr>
      </w:pPr>
      <w:r w:rsidRPr="002D3F66">
        <w:rPr>
          <w:rFonts w:asciiTheme="minorHAnsi" w:hAnsiTheme="minorHAnsi"/>
          <w:sz w:val="16"/>
          <w:szCs w:val="16"/>
          <w:rPrChange w:id="9670" w:author="Hemmati" w:date="2016-12-16T10:31:00Z">
            <w:rPr>
              <w:rFonts w:asciiTheme="minorHAnsi" w:hAnsiTheme="minorHAnsi"/>
              <w:sz w:val="16"/>
              <w:szCs w:val="16"/>
            </w:rPr>
          </w:rPrChange>
        </w:rPr>
        <w:t xml:space="preserve">          1 4164411241         220 Duncan Mill Rd             Suite 620                      M3B 3J5</w:t>
      </w:r>
    </w:p>
    <w:p w:rsidR="00D84A82" w:rsidRPr="002D3F66" w:rsidRDefault="00D84A82" w:rsidP="00D84A82">
      <w:pPr>
        <w:pStyle w:val="sqlF9"/>
        <w:rPr>
          <w:rFonts w:asciiTheme="minorHAnsi" w:hAnsiTheme="minorHAnsi"/>
          <w:sz w:val="16"/>
          <w:szCs w:val="16"/>
          <w:rPrChange w:id="9671" w:author="Hemmati" w:date="2016-12-16T10:31:00Z">
            <w:rPr>
              <w:rFonts w:asciiTheme="minorHAnsi" w:hAnsiTheme="minorHAnsi"/>
              <w:sz w:val="16"/>
              <w:szCs w:val="16"/>
            </w:rPr>
          </w:rPrChange>
        </w:rPr>
      </w:pPr>
      <w:r w:rsidRPr="002D3F66">
        <w:rPr>
          <w:rFonts w:asciiTheme="minorHAnsi" w:hAnsiTheme="minorHAnsi"/>
          <w:sz w:val="16"/>
          <w:szCs w:val="16"/>
          <w:rPrChange w:id="9672" w:author="Hemmati" w:date="2016-12-16T10:31:00Z">
            <w:rPr>
              <w:rFonts w:asciiTheme="minorHAnsi" w:hAnsiTheme="minorHAnsi"/>
              <w:sz w:val="16"/>
              <w:szCs w:val="16"/>
            </w:rPr>
          </w:rPrChange>
        </w:rPr>
        <w:t xml:space="preserve">          2 4075667353         210 Celebration Pl                                            34747-4</w:t>
      </w:r>
    </w:p>
    <w:p w:rsidR="00D84A82" w:rsidRPr="002D3F66" w:rsidRDefault="00D84A82" w:rsidP="00D84A82">
      <w:pPr>
        <w:pStyle w:val="sqlF9"/>
        <w:rPr>
          <w:rFonts w:asciiTheme="minorHAnsi" w:hAnsiTheme="minorHAnsi"/>
          <w:sz w:val="16"/>
          <w:szCs w:val="16"/>
          <w:rPrChange w:id="9673" w:author="Hemmati" w:date="2016-12-16T10:31:00Z">
            <w:rPr>
              <w:rFonts w:asciiTheme="minorHAnsi" w:hAnsiTheme="minorHAnsi"/>
              <w:sz w:val="16"/>
              <w:szCs w:val="16"/>
            </w:rPr>
          </w:rPrChange>
        </w:rPr>
      </w:pPr>
      <w:r w:rsidRPr="002D3F66">
        <w:rPr>
          <w:rFonts w:asciiTheme="minorHAnsi" w:hAnsiTheme="minorHAnsi"/>
          <w:sz w:val="16"/>
          <w:szCs w:val="16"/>
          <w:rPrChange w:id="9674" w:author="Hemmati" w:date="2016-12-16T10:31:00Z">
            <w:rPr>
              <w:rFonts w:asciiTheme="minorHAnsi" w:hAnsiTheme="minorHAnsi"/>
              <w:sz w:val="16"/>
              <w:szCs w:val="16"/>
            </w:rPr>
          </w:rPrChange>
        </w:rPr>
        <w:t xml:space="preserve">          3 4165993405         777 Bay St                     Suite 1908                     M5G 2C8</w:t>
      </w:r>
    </w:p>
    <w:p w:rsidR="00D84A82" w:rsidRPr="002D3F66" w:rsidRDefault="00D84A82" w:rsidP="00D84A82">
      <w:pPr>
        <w:pStyle w:val="sqlF9"/>
        <w:rPr>
          <w:rFonts w:asciiTheme="minorHAnsi" w:hAnsiTheme="minorHAnsi"/>
          <w:sz w:val="16"/>
          <w:szCs w:val="16"/>
          <w:rPrChange w:id="9675" w:author="Hemmati" w:date="2016-12-16T10:31:00Z">
            <w:rPr>
              <w:rFonts w:asciiTheme="minorHAnsi" w:hAnsiTheme="minorHAnsi"/>
              <w:sz w:val="16"/>
              <w:szCs w:val="16"/>
            </w:rPr>
          </w:rPrChange>
        </w:rPr>
      </w:pPr>
      <w:r w:rsidRPr="002D3F66">
        <w:rPr>
          <w:rFonts w:asciiTheme="minorHAnsi" w:hAnsiTheme="minorHAnsi"/>
          <w:sz w:val="16"/>
          <w:szCs w:val="16"/>
          <w:rPrChange w:id="9676" w:author="Hemmati" w:date="2016-12-16T10:31:00Z">
            <w:rPr>
              <w:rFonts w:asciiTheme="minorHAnsi" w:hAnsiTheme="minorHAnsi"/>
              <w:sz w:val="16"/>
              <w:szCs w:val="16"/>
            </w:rPr>
          </w:rPrChange>
        </w:rPr>
        <w:t xml:space="preserve">          4 4169677154         160 Bloor St E                 Suite 400                      M5W 1B9</w:t>
      </w:r>
    </w:p>
    <w:p w:rsidR="00D84A82" w:rsidRPr="002D3F66" w:rsidRDefault="00D84A82" w:rsidP="00D84A82">
      <w:pPr>
        <w:pStyle w:val="sqlF9"/>
        <w:rPr>
          <w:rFonts w:asciiTheme="minorHAnsi" w:hAnsiTheme="minorHAnsi"/>
          <w:sz w:val="16"/>
          <w:szCs w:val="16"/>
          <w:rPrChange w:id="9677" w:author="Hemmati" w:date="2016-12-16T10:31:00Z">
            <w:rPr>
              <w:rFonts w:asciiTheme="minorHAnsi" w:hAnsiTheme="minorHAnsi"/>
              <w:sz w:val="16"/>
              <w:szCs w:val="16"/>
            </w:rPr>
          </w:rPrChange>
        </w:rPr>
      </w:pPr>
      <w:r w:rsidRPr="002D3F66">
        <w:rPr>
          <w:rFonts w:asciiTheme="minorHAnsi" w:hAnsiTheme="minorHAnsi"/>
          <w:sz w:val="16"/>
          <w:szCs w:val="16"/>
          <w:rPrChange w:id="9678" w:author="Hemmati" w:date="2016-12-16T10:31:00Z">
            <w:rPr>
              <w:rFonts w:asciiTheme="minorHAnsi" w:hAnsiTheme="minorHAnsi"/>
              <w:sz w:val="16"/>
              <w:szCs w:val="16"/>
            </w:rPr>
          </w:rPrChange>
        </w:rPr>
        <w:t xml:space="preserve">          5 6317522044         538 Broadhollow Rd                                            11747</w:t>
      </w:r>
    </w:p>
    <w:p w:rsidR="00D84A82" w:rsidRPr="002D3F66" w:rsidRDefault="00D84A82" w:rsidP="00D84A82">
      <w:pPr>
        <w:pStyle w:val="sqlF9"/>
        <w:rPr>
          <w:rFonts w:asciiTheme="minorHAnsi" w:hAnsiTheme="minorHAnsi"/>
          <w:sz w:val="16"/>
          <w:szCs w:val="16"/>
          <w:rPrChange w:id="9679" w:author="Hemmati" w:date="2016-12-16T10:31:00Z">
            <w:rPr>
              <w:rFonts w:asciiTheme="minorHAnsi" w:hAnsiTheme="minorHAnsi"/>
              <w:sz w:val="16"/>
              <w:szCs w:val="16"/>
            </w:rPr>
          </w:rPrChange>
        </w:rPr>
      </w:pPr>
      <w:r w:rsidRPr="002D3F66">
        <w:rPr>
          <w:rFonts w:asciiTheme="minorHAnsi" w:hAnsiTheme="minorHAnsi"/>
          <w:sz w:val="16"/>
          <w:szCs w:val="16"/>
          <w:rPrChange w:id="9680" w:author="Hemmati" w:date="2016-12-16T10:31:00Z">
            <w:rPr>
              <w:rFonts w:asciiTheme="minorHAnsi" w:hAnsiTheme="minorHAnsi"/>
              <w:sz w:val="16"/>
              <w:szCs w:val="16"/>
            </w:rPr>
          </w:rPrChange>
        </w:rPr>
        <w:t xml:space="preserve">          6 5142885973         615 de Maisonneuve Blvd W                                     H3A 1L8</w:t>
      </w:r>
    </w:p>
    <w:p w:rsidR="00D84A82" w:rsidRPr="002D3F66" w:rsidRDefault="00D84A82" w:rsidP="00D84A82">
      <w:pPr>
        <w:pStyle w:val="sqlF9"/>
        <w:rPr>
          <w:rFonts w:asciiTheme="minorHAnsi" w:hAnsiTheme="minorHAnsi"/>
          <w:sz w:val="16"/>
          <w:szCs w:val="16"/>
          <w:rPrChange w:id="9681" w:author="Hemmati" w:date="2016-12-16T10:31:00Z">
            <w:rPr>
              <w:rFonts w:asciiTheme="minorHAnsi" w:hAnsiTheme="minorHAnsi"/>
              <w:sz w:val="16"/>
              <w:szCs w:val="16"/>
            </w:rPr>
          </w:rPrChange>
        </w:rPr>
      </w:pPr>
      <w:r w:rsidRPr="002D3F66">
        <w:rPr>
          <w:rFonts w:asciiTheme="minorHAnsi" w:hAnsiTheme="minorHAnsi"/>
          <w:sz w:val="16"/>
          <w:szCs w:val="16"/>
          <w:rPrChange w:id="9682" w:author="Hemmati" w:date="2016-12-16T10:31:00Z">
            <w:rPr>
              <w:rFonts w:asciiTheme="minorHAnsi" w:hAnsiTheme="minorHAnsi"/>
              <w:sz w:val="16"/>
              <w:szCs w:val="16"/>
            </w:rPr>
          </w:rPrChange>
        </w:rPr>
        <w:t xml:space="preserve">          7 2125417539         1350 Avenue of the Americas                                   10019</w:t>
      </w:r>
    </w:p>
    <w:p w:rsidR="00D84A82" w:rsidRPr="002D3F66" w:rsidRDefault="00D84A82" w:rsidP="00D84A82">
      <w:pPr>
        <w:pStyle w:val="sqlF9"/>
        <w:rPr>
          <w:rFonts w:asciiTheme="minorHAnsi" w:hAnsiTheme="minorHAnsi"/>
          <w:sz w:val="16"/>
          <w:szCs w:val="16"/>
          <w:rPrChange w:id="9683" w:author="Hemmati" w:date="2016-12-16T10:31:00Z">
            <w:rPr>
              <w:rFonts w:asciiTheme="minorHAnsi" w:hAnsiTheme="minorHAnsi"/>
              <w:sz w:val="16"/>
              <w:szCs w:val="16"/>
            </w:rPr>
          </w:rPrChange>
        </w:rPr>
      </w:pPr>
      <w:r w:rsidRPr="002D3F66">
        <w:rPr>
          <w:rFonts w:asciiTheme="minorHAnsi" w:hAnsiTheme="minorHAnsi"/>
          <w:sz w:val="16"/>
          <w:szCs w:val="16"/>
          <w:rPrChange w:id="9684" w:author="Hemmati" w:date="2016-12-16T10:31:00Z">
            <w:rPr>
              <w:rFonts w:asciiTheme="minorHAnsi" w:hAnsiTheme="minorHAnsi"/>
              <w:sz w:val="16"/>
              <w:szCs w:val="16"/>
            </w:rPr>
          </w:rPrChange>
        </w:rPr>
        <w:t xml:space="preserve">          8 6042442675         5520 Miller Rd                                                V7B 1L9</w:t>
      </w:r>
    </w:p>
    <w:p w:rsidR="00D84A82" w:rsidRPr="002D3F66" w:rsidRDefault="00D84A82" w:rsidP="00D84A82">
      <w:pPr>
        <w:pStyle w:val="sqlF9"/>
        <w:rPr>
          <w:rFonts w:asciiTheme="minorHAnsi" w:hAnsiTheme="minorHAnsi"/>
          <w:sz w:val="16"/>
          <w:szCs w:val="16"/>
          <w:rPrChange w:id="9685" w:author="Hemmati" w:date="2016-12-16T10:31:00Z">
            <w:rPr>
              <w:rFonts w:asciiTheme="minorHAnsi" w:hAnsiTheme="minorHAnsi"/>
              <w:sz w:val="16"/>
              <w:szCs w:val="16"/>
            </w:rPr>
          </w:rPrChange>
        </w:rPr>
      </w:pPr>
      <w:r w:rsidRPr="002D3F66">
        <w:rPr>
          <w:rFonts w:asciiTheme="minorHAnsi" w:hAnsiTheme="minorHAnsi"/>
          <w:sz w:val="16"/>
          <w:szCs w:val="16"/>
          <w:rPrChange w:id="9686" w:author="Hemmati" w:date="2016-12-16T10:31:00Z">
            <w:rPr>
              <w:rFonts w:asciiTheme="minorHAnsi" w:hAnsiTheme="minorHAnsi"/>
              <w:sz w:val="16"/>
              <w:szCs w:val="16"/>
            </w:rPr>
          </w:rPrChange>
        </w:rPr>
        <w:t xml:space="preserve">          9 9056157028         2700 Matheson Blvd E           6th Fl E Tower                 L4W 4V9</w:t>
      </w:r>
    </w:p>
    <w:p w:rsidR="00D84A82" w:rsidRPr="002D3F66" w:rsidRDefault="00D84A82" w:rsidP="00D84A82">
      <w:pPr>
        <w:pStyle w:val="sqlF9"/>
        <w:rPr>
          <w:rFonts w:asciiTheme="minorHAnsi" w:hAnsiTheme="minorHAnsi"/>
          <w:sz w:val="16"/>
          <w:szCs w:val="16"/>
          <w:rPrChange w:id="9687" w:author="Hemmati" w:date="2016-12-16T10:31:00Z">
            <w:rPr>
              <w:rFonts w:asciiTheme="minorHAnsi" w:hAnsiTheme="minorHAnsi"/>
              <w:sz w:val="16"/>
              <w:szCs w:val="16"/>
            </w:rPr>
          </w:rPrChange>
        </w:rPr>
      </w:pPr>
      <w:r w:rsidRPr="002D3F66">
        <w:rPr>
          <w:rFonts w:asciiTheme="minorHAnsi" w:hAnsiTheme="minorHAnsi"/>
          <w:sz w:val="16"/>
          <w:szCs w:val="16"/>
          <w:rPrChange w:id="9688" w:author="Hemmati" w:date="2016-12-16T10:31:00Z">
            <w:rPr>
              <w:rFonts w:asciiTheme="minorHAnsi" w:hAnsiTheme="minorHAnsi"/>
              <w:sz w:val="16"/>
              <w:szCs w:val="16"/>
            </w:rPr>
          </w:rPrChange>
        </w:rPr>
        <w:t xml:space="preserve">         10 4165810056         700 Bay St Suite 1900          LuCliff Place                  M5G 1Z6</w:t>
      </w:r>
    </w:p>
    <w:p w:rsidR="00D84A82" w:rsidRPr="002D3F66" w:rsidRDefault="00D84A82" w:rsidP="00D84A82">
      <w:pPr>
        <w:pStyle w:val="sqlF9"/>
        <w:rPr>
          <w:rFonts w:asciiTheme="minorHAnsi" w:hAnsiTheme="minorHAnsi"/>
          <w:sz w:val="16"/>
          <w:szCs w:val="16"/>
          <w:rPrChange w:id="9689" w:author="Hemmati" w:date="2016-12-16T10:31:00Z">
            <w:rPr>
              <w:rFonts w:asciiTheme="minorHAnsi" w:hAnsiTheme="minorHAnsi"/>
              <w:sz w:val="16"/>
              <w:szCs w:val="16"/>
            </w:rPr>
          </w:rPrChange>
        </w:rPr>
      </w:pPr>
    </w:p>
    <w:p w:rsidR="00D84A82" w:rsidRPr="002D3F66" w:rsidRDefault="00D84A82" w:rsidP="00D84A82">
      <w:pPr>
        <w:pStyle w:val="sqlF9"/>
        <w:rPr>
          <w:rFonts w:asciiTheme="minorHAnsi" w:hAnsiTheme="minorHAnsi"/>
          <w:sz w:val="16"/>
          <w:szCs w:val="16"/>
          <w:rPrChange w:id="9690" w:author="Hemmati" w:date="2016-12-16T10:31:00Z">
            <w:rPr>
              <w:rFonts w:asciiTheme="minorHAnsi" w:hAnsiTheme="minorHAnsi"/>
              <w:sz w:val="16"/>
              <w:szCs w:val="16"/>
            </w:rPr>
          </w:rPrChange>
        </w:rPr>
      </w:pPr>
      <w:r w:rsidRPr="002D3F66">
        <w:rPr>
          <w:rFonts w:asciiTheme="minorHAnsi" w:hAnsiTheme="minorHAnsi"/>
          <w:sz w:val="16"/>
          <w:szCs w:val="16"/>
          <w:rPrChange w:id="9691" w:author="Hemmati" w:date="2016-12-16T10:31:00Z">
            <w:rPr>
              <w:rFonts w:asciiTheme="minorHAnsi" w:hAnsiTheme="minorHAnsi"/>
              <w:sz w:val="16"/>
              <w:szCs w:val="16"/>
            </w:rPr>
          </w:rPrChange>
        </w:rPr>
        <w:t>10 rows selected.</w:t>
      </w:r>
    </w:p>
    <w:p w:rsidR="00D84A82" w:rsidRPr="002D3F66" w:rsidRDefault="00D84A82" w:rsidP="00D84A82">
      <w:pPr>
        <w:pStyle w:val="sqlF9"/>
        <w:rPr>
          <w:rFonts w:asciiTheme="minorHAnsi" w:hAnsiTheme="minorHAnsi"/>
          <w:sz w:val="16"/>
          <w:szCs w:val="16"/>
          <w:rPrChange w:id="9692" w:author="Hemmati" w:date="2016-12-16T10:31:00Z">
            <w:rPr>
              <w:rFonts w:asciiTheme="minorHAnsi" w:hAnsiTheme="minorHAnsi"/>
              <w:sz w:val="16"/>
              <w:szCs w:val="16"/>
            </w:rPr>
          </w:rPrChange>
        </w:rPr>
      </w:pPr>
    </w:p>
    <w:p w:rsidR="00D84A82" w:rsidRPr="002D3F66" w:rsidRDefault="00D84A82" w:rsidP="00D84A82">
      <w:pPr>
        <w:pStyle w:val="sqlF9"/>
        <w:rPr>
          <w:rFonts w:asciiTheme="minorHAnsi" w:hAnsiTheme="minorHAnsi"/>
          <w:sz w:val="16"/>
          <w:szCs w:val="16"/>
          <w:rPrChange w:id="9693" w:author="Hemmati" w:date="2016-12-16T10:31:00Z">
            <w:rPr>
              <w:rFonts w:asciiTheme="minorHAnsi" w:hAnsiTheme="minorHAnsi"/>
              <w:sz w:val="16"/>
              <w:szCs w:val="16"/>
            </w:rPr>
          </w:rPrChange>
        </w:rPr>
      </w:pPr>
      <w:r w:rsidRPr="002D3F66">
        <w:rPr>
          <w:rFonts w:asciiTheme="minorHAnsi" w:hAnsiTheme="minorHAnsi"/>
          <w:sz w:val="16"/>
          <w:szCs w:val="16"/>
          <w:rPrChange w:id="9694" w:author="Hemmati" w:date="2016-12-16T10:31:00Z">
            <w:rPr>
              <w:rFonts w:asciiTheme="minorHAnsi" w:hAnsiTheme="minorHAnsi"/>
              <w:sz w:val="16"/>
              <w:szCs w:val="16"/>
            </w:rPr>
          </w:rPrChange>
        </w:rPr>
        <w:t>SQL&gt;</w:t>
      </w:r>
    </w:p>
    <w:p w:rsidR="00D84A82" w:rsidRPr="002D3F66" w:rsidRDefault="00D84A82" w:rsidP="00D84A82">
      <w:pPr>
        <w:pStyle w:val="sqlF9"/>
        <w:rPr>
          <w:rFonts w:asciiTheme="minorHAnsi" w:hAnsiTheme="minorHAnsi"/>
          <w:sz w:val="16"/>
          <w:szCs w:val="16"/>
          <w:rPrChange w:id="9695" w:author="Hemmati" w:date="2016-12-16T10:31:00Z">
            <w:rPr>
              <w:rFonts w:asciiTheme="minorHAnsi" w:hAnsiTheme="minorHAnsi"/>
              <w:sz w:val="16"/>
              <w:szCs w:val="16"/>
            </w:rPr>
          </w:rPrChange>
        </w:rPr>
      </w:pPr>
      <w:r w:rsidRPr="002D3F66">
        <w:rPr>
          <w:rFonts w:asciiTheme="minorHAnsi" w:hAnsiTheme="minorHAnsi"/>
          <w:sz w:val="16"/>
          <w:szCs w:val="16"/>
          <w:rPrChange w:id="9696" w:author="Hemmati" w:date="2016-12-16T10:31:00Z">
            <w:rPr>
              <w:rFonts w:asciiTheme="minorHAnsi" w:hAnsiTheme="minorHAnsi"/>
              <w:sz w:val="16"/>
              <w:szCs w:val="16"/>
            </w:rPr>
          </w:rPrChange>
        </w:rPr>
        <w:t>SQL&gt; SELECT      SUPPLIER_ID,SUPPLIER_CITY, SUPPLIER_PROVINCE, SUPPLIER_COUNTRY,SUPPLIER_EMAIL</w:t>
      </w:r>
    </w:p>
    <w:p w:rsidR="00D84A82" w:rsidRPr="002D3F66" w:rsidRDefault="00D84A82" w:rsidP="00D84A82">
      <w:pPr>
        <w:pStyle w:val="sqlF9"/>
        <w:rPr>
          <w:rFonts w:asciiTheme="minorHAnsi" w:hAnsiTheme="minorHAnsi"/>
          <w:sz w:val="16"/>
          <w:szCs w:val="16"/>
          <w:rPrChange w:id="9697" w:author="Hemmati" w:date="2016-12-16T10:31:00Z">
            <w:rPr>
              <w:rFonts w:asciiTheme="minorHAnsi" w:hAnsiTheme="minorHAnsi"/>
              <w:sz w:val="16"/>
              <w:szCs w:val="16"/>
            </w:rPr>
          </w:rPrChange>
        </w:rPr>
      </w:pPr>
      <w:r w:rsidRPr="002D3F66">
        <w:rPr>
          <w:rFonts w:asciiTheme="minorHAnsi" w:hAnsiTheme="minorHAnsi"/>
          <w:sz w:val="16"/>
          <w:szCs w:val="16"/>
          <w:rPrChange w:id="9698" w:author="Hemmati" w:date="2016-12-16T10:31:00Z">
            <w:rPr>
              <w:rFonts w:asciiTheme="minorHAnsi" w:hAnsiTheme="minorHAnsi"/>
              <w:sz w:val="16"/>
              <w:szCs w:val="16"/>
            </w:rPr>
          </w:rPrChange>
        </w:rPr>
        <w:t xml:space="preserve">  2  FROM        SUPPLIER</w:t>
      </w:r>
    </w:p>
    <w:p w:rsidR="00D84A82" w:rsidRPr="002D3F66" w:rsidRDefault="00D84A82" w:rsidP="00D84A82">
      <w:pPr>
        <w:pStyle w:val="sqlF9"/>
        <w:rPr>
          <w:rFonts w:asciiTheme="minorHAnsi" w:hAnsiTheme="minorHAnsi"/>
          <w:sz w:val="16"/>
          <w:szCs w:val="16"/>
          <w:rPrChange w:id="9699" w:author="Hemmati" w:date="2016-12-16T10:31:00Z">
            <w:rPr>
              <w:rFonts w:asciiTheme="minorHAnsi" w:hAnsiTheme="minorHAnsi"/>
              <w:sz w:val="16"/>
              <w:szCs w:val="16"/>
            </w:rPr>
          </w:rPrChange>
        </w:rPr>
      </w:pPr>
      <w:r w:rsidRPr="002D3F66">
        <w:rPr>
          <w:rFonts w:asciiTheme="minorHAnsi" w:hAnsiTheme="minorHAnsi"/>
          <w:sz w:val="16"/>
          <w:szCs w:val="16"/>
          <w:rPrChange w:id="9700" w:author="Hemmati" w:date="2016-12-16T10:31:00Z">
            <w:rPr>
              <w:rFonts w:asciiTheme="minorHAnsi" w:hAnsiTheme="minorHAnsi"/>
              <w:sz w:val="16"/>
              <w:szCs w:val="16"/>
            </w:rPr>
          </w:rPrChange>
        </w:rPr>
        <w:t xml:space="preserve">  3  WHERE       SUPPLIER_ID &lt;=10</w:t>
      </w:r>
    </w:p>
    <w:p w:rsidR="00D84A82" w:rsidRPr="002D3F66" w:rsidRDefault="00D84A82" w:rsidP="00D84A82">
      <w:pPr>
        <w:pStyle w:val="sqlF9"/>
        <w:rPr>
          <w:rFonts w:asciiTheme="minorHAnsi" w:hAnsiTheme="minorHAnsi"/>
          <w:sz w:val="16"/>
          <w:szCs w:val="16"/>
          <w:rPrChange w:id="9701" w:author="Hemmati" w:date="2016-12-16T10:31:00Z">
            <w:rPr>
              <w:rFonts w:asciiTheme="minorHAnsi" w:hAnsiTheme="minorHAnsi"/>
              <w:sz w:val="16"/>
              <w:szCs w:val="16"/>
            </w:rPr>
          </w:rPrChange>
        </w:rPr>
      </w:pPr>
      <w:r w:rsidRPr="002D3F66">
        <w:rPr>
          <w:rFonts w:asciiTheme="minorHAnsi" w:hAnsiTheme="minorHAnsi"/>
          <w:sz w:val="16"/>
          <w:szCs w:val="16"/>
          <w:rPrChange w:id="9702" w:author="Hemmati" w:date="2016-12-16T10:31:00Z">
            <w:rPr>
              <w:rFonts w:asciiTheme="minorHAnsi" w:hAnsiTheme="minorHAnsi"/>
              <w:sz w:val="16"/>
              <w:szCs w:val="16"/>
            </w:rPr>
          </w:rPrChange>
        </w:rPr>
        <w:t xml:space="preserve">  4  ORDER BY    SUPPLIER_ID;</w:t>
      </w:r>
    </w:p>
    <w:p w:rsidR="00D84A82" w:rsidRPr="002D3F66" w:rsidRDefault="00D84A82" w:rsidP="00D84A82">
      <w:pPr>
        <w:pStyle w:val="sqlF9"/>
        <w:rPr>
          <w:rFonts w:asciiTheme="minorHAnsi" w:hAnsiTheme="minorHAnsi"/>
          <w:sz w:val="16"/>
          <w:szCs w:val="16"/>
          <w:rPrChange w:id="9703" w:author="Hemmati" w:date="2016-12-16T10:31:00Z">
            <w:rPr>
              <w:rFonts w:asciiTheme="minorHAnsi" w:hAnsiTheme="minorHAnsi"/>
              <w:sz w:val="16"/>
              <w:szCs w:val="16"/>
            </w:rPr>
          </w:rPrChange>
        </w:rPr>
      </w:pPr>
    </w:p>
    <w:p w:rsidR="00D84A82" w:rsidRPr="002D3F66" w:rsidRDefault="00D84A82" w:rsidP="00D84A82">
      <w:pPr>
        <w:pStyle w:val="sqlF9"/>
        <w:rPr>
          <w:rFonts w:asciiTheme="minorHAnsi" w:hAnsiTheme="minorHAnsi"/>
          <w:sz w:val="16"/>
          <w:szCs w:val="16"/>
          <w:rPrChange w:id="9704" w:author="Hemmati" w:date="2016-12-16T10:31:00Z">
            <w:rPr>
              <w:rFonts w:asciiTheme="minorHAnsi" w:hAnsiTheme="minorHAnsi"/>
              <w:sz w:val="16"/>
              <w:szCs w:val="16"/>
            </w:rPr>
          </w:rPrChange>
        </w:rPr>
      </w:pPr>
      <w:r w:rsidRPr="002D3F66">
        <w:rPr>
          <w:rFonts w:asciiTheme="minorHAnsi" w:hAnsiTheme="minorHAnsi"/>
          <w:sz w:val="16"/>
          <w:szCs w:val="16"/>
          <w:rPrChange w:id="9705" w:author="Hemmati" w:date="2016-12-16T10:31:00Z">
            <w:rPr>
              <w:rFonts w:asciiTheme="minorHAnsi" w:hAnsiTheme="minorHAnsi"/>
              <w:sz w:val="16"/>
              <w:szCs w:val="16"/>
            </w:rPr>
          </w:rPrChange>
        </w:rPr>
        <w:t>SUPPLIER_ID SUPPLIER_CITY   PROVINCE   COUNTRY    SUPPLIER_EMAIL</w:t>
      </w:r>
    </w:p>
    <w:p w:rsidR="00D84A82" w:rsidRPr="002D3F66" w:rsidRDefault="00D84A82" w:rsidP="00D84A82">
      <w:pPr>
        <w:pStyle w:val="sqlF9"/>
        <w:rPr>
          <w:rFonts w:asciiTheme="minorHAnsi" w:hAnsiTheme="minorHAnsi"/>
          <w:sz w:val="16"/>
          <w:szCs w:val="16"/>
          <w:rPrChange w:id="9706" w:author="Hemmati" w:date="2016-12-16T10:31:00Z">
            <w:rPr>
              <w:rFonts w:asciiTheme="minorHAnsi" w:hAnsiTheme="minorHAnsi"/>
              <w:sz w:val="16"/>
              <w:szCs w:val="16"/>
            </w:rPr>
          </w:rPrChange>
        </w:rPr>
      </w:pPr>
      <w:r w:rsidRPr="002D3F66">
        <w:rPr>
          <w:rFonts w:asciiTheme="minorHAnsi" w:hAnsiTheme="minorHAnsi"/>
          <w:sz w:val="16"/>
          <w:szCs w:val="16"/>
          <w:rPrChange w:id="9707" w:author="Hemmati" w:date="2016-12-16T10:31:00Z">
            <w:rPr>
              <w:rFonts w:asciiTheme="minorHAnsi" w:hAnsiTheme="minorHAnsi"/>
              <w:sz w:val="16"/>
              <w:szCs w:val="16"/>
            </w:rPr>
          </w:rPrChange>
        </w:rPr>
        <w:t>----------- --------------- ---------- ---------- -----------------------------------</w:t>
      </w:r>
    </w:p>
    <w:p w:rsidR="00D84A82" w:rsidRPr="002D3F66" w:rsidRDefault="00D84A82" w:rsidP="00D84A82">
      <w:pPr>
        <w:pStyle w:val="sqlF9"/>
        <w:rPr>
          <w:rFonts w:asciiTheme="minorHAnsi" w:hAnsiTheme="minorHAnsi"/>
          <w:sz w:val="16"/>
          <w:szCs w:val="16"/>
          <w:rPrChange w:id="9708" w:author="Hemmati" w:date="2016-12-16T10:31:00Z">
            <w:rPr>
              <w:rFonts w:asciiTheme="minorHAnsi" w:hAnsiTheme="minorHAnsi"/>
              <w:sz w:val="16"/>
              <w:szCs w:val="16"/>
            </w:rPr>
          </w:rPrChange>
        </w:rPr>
      </w:pPr>
      <w:r w:rsidRPr="002D3F66">
        <w:rPr>
          <w:rFonts w:asciiTheme="minorHAnsi" w:hAnsiTheme="minorHAnsi"/>
          <w:sz w:val="16"/>
          <w:szCs w:val="16"/>
          <w:rPrChange w:id="9709" w:author="Hemmati" w:date="2016-12-16T10:31:00Z">
            <w:rPr>
              <w:rFonts w:asciiTheme="minorHAnsi" w:hAnsiTheme="minorHAnsi"/>
              <w:sz w:val="16"/>
              <w:szCs w:val="16"/>
            </w:rPr>
          </w:rPrChange>
        </w:rPr>
        <w:t xml:space="preserve">          1 Toronto         ON                    travelinsurance@globalserve.net</w:t>
      </w:r>
    </w:p>
    <w:p w:rsidR="00D84A82" w:rsidRPr="002D3F66" w:rsidRDefault="00D84A82" w:rsidP="00D84A82">
      <w:pPr>
        <w:pStyle w:val="sqlF9"/>
        <w:rPr>
          <w:rFonts w:asciiTheme="minorHAnsi" w:hAnsiTheme="minorHAnsi"/>
          <w:sz w:val="16"/>
          <w:szCs w:val="16"/>
          <w:rPrChange w:id="9710" w:author="Hemmati" w:date="2016-12-16T10:31:00Z">
            <w:rPr>
              <w:rFonts w:asciiTheme="minorHAnsi" w:hAnsiTheme="minorHAnsi"/>
              <w:sz w:val="16"/>
              <w:szCs w:val="16"/>
            </w:rPr>
          </w:rPrChange>
        </w:rPr>
      </w:pPr>
      <w:r w:rsidRPr="002D3F66">
        <w:rPr>
          <w:rFonts w:asciiTheme="minorHAnsi" w:hAnsiTheme="minorHAnsi"/>
          <w:sz w:val="16"/>
          <w:szCs w:val="16"/>
          <w:rPrChange w:id="9711" w:author="Hemmati" w:date="2016-12-16T10:31:00Z">
            <w:rPr>
              <w:rFonts w:asciiTheme="minorHAnsi" w:hAnsiTheme="minorHAnsi"/>
              <w:sz w:val="16"/>
              <w:szCs w:val="16"/>
            </w:rPr>
          </w:rPrChange>
        </w:rPr>
        <w:t xml:space="preserve">          2 Celebration     FL         USA</w:t>
      </w:r>
    </w:p>
    <w:p w:rsidR="00D84A82" w:rsidRPr="002D3F66" w:rsidRDefault="00D84A82" w:rsidP="00D84A82">
      <w:pPr>
        <w:pStyle w:val="sqlF9"/>
        <w:rPr>
          <w:rFonts w:asciiTheme="minorHAnsi" w:hAnsiTheme="minorHAnsi"/>
          <w:sz w:val="16"/>
          <w:szCs w:val="16"/>
          <w:rPrChange w:id="9712" w:author="Hemmati" w:date="2016-12-16T10:31:00Z">
            <w:rPr>
              <w:rFonts w:asciiTheme="minorHAnsi" w:hAnsiTheme="minorHAnsi"/>
              <w:sz w:val="16"/>
              <w:szCs w:val="16"/>
            </w:rPr>
          </w:rPrChange>
        </w:rPr>
      </w:pPr>
      <w:r w:rsidRPr="002D3F66">
        <w:rPr>
          <w:rFonts w:asciiTheme="minorHAnsi" w:hAnsiTheme="minorHAnsi"/>
          <w:sz w:val="16"/>
          <w:szCs w:val="16"/>
          <w:rPrChange w:id="9713" w:author="Hemmati" w:date="2016-12-16T10:31:00Z">
            <w:rPr>
              <w:rFonts w:asciiTheme="minorHAnsi" w:hAnsiTheme="minorHAnsi"/>
              <w:sz w:val="16"/>
              <w:szCs w:val="16"/>
            </w:rPr>
          </w:rPrChange>
        </w:rPr>
        <w:t xml:space="preserve">          3 Toronto         ON</w:t>
      </w:r>
    </w:p>
    <w:p w:rsidR="00D84A82" w:rsidRPr="002D3F66" w:rsidRDefault="00D84A82" w:rsidP="00D84A82">
      <w:pPr>
        <w:pStyle w:val="sqlF9"/>
        <w:rPr>
          <w:rFonts w:asciiTheme="minorHAnsi" w:hAnsiTheme="minorHAnsi"/>
          <w:sz w:val="16"/>
          <w:szCs w:val="16"/>
          <w:rPrChange w:id="9714" w:author="Hemmati" w:date="2016-12-16T10:31:00Z">
            <w:rPr>
              <w:rFonts w:asciiTheme="minorHAnsi" w:hAnsiTheme="minorHAnsi"/>
              <w:sz w:val="16"/>
              <w:szCs w:val="16"/>
            </w:rPr>
          </w:rPrChange>
        </w:rPr>
      </w:pPr>
      <w:r w:rsidRPr="002D3F66">
        <w:rPr>
          <w:rFonts w:asciiTheme="minorHAnsi" w:hAnsiTheme="minorHAnsi"/>
          <w:sz w:val="16"/>
          <w:szCs w:val="16"/>
          <w:rPrChange w:id="9715" w:author="Hemmati" w:date="2016-12-16T10:31:00Z">
            <w:rPr>
              <w:rFonts w:asciiTheme="minorHAnsi" w:hAnsiTheme="minorHAnsi"/>
              <w:sz w:val="16"/>
              <w:szCs w:val="16"/>
            </w:rPr>
          </w:rPrChange>
        </w:rPr>
        <w:t xml:space="preserve">          4 Toronto         ON</w:t>
      </w:r>
    </w:p>
    <w:p w:rsidR="00D84A82" w:rsidRPr="002D3F66" w:rsidRDefault="00D84A82" w:rsidP="00D84A82">
      <w:pPr>
        <w:pStyle w:val="sqlF9"/>
        <w:rPr>
          <w:rFonts w:asciiTheme="minorHAnsi" w:hAnsiTheme="minorHAnsi"/>
          <w:sz w:val="16"/>
          <w:szCs w:val="16"/>
          <w:rPrChange w:id="9716" w:author="Hemmati" w:date="2016-12-16T10:31:00Z">
            <w:rPr>
              <w:rFonts w:asciiTheme="minorHAnsi" w:hAnsiTheme="minorHAnsi"/>
              <w:sz w:val="16"/>
              <w:szCs w:val="16"/>
            </w:rPr>
          </w:rPrChange>
        </w:rPr>
      </w:pPr>
      <w:r w:rsidRPr="002D3F66">
        <w:rPr>
          <w:rFonts w:asciiTheme="minorHAnsi" w:hAnsiTheme="minorHAnsi"/>
          <w:sz w:val="16"/>
          <w:szCs w:val="16"/>
          <w:rPrChange w:id="9717" w:author="Hemmati" w:date="2016-12-16T10:31:00Z">
            <w:rPr>
              <w:rFonts w:asciiTheme="minorHAnsi" w:hAnsiTheme="minorHAnsi"/>
              <w:sz w:val="16"/>
              <w:szCs w:val="16"/>
            </w:rPr>
          </w:rPrChange>
        </w:rPr>
        <w:t xml:space="preserve">          5 Melville        NY         USA</w:t>
      </w:r>
    </w:p>
    <w:p w:rsidR="00D84A82" w:rsidRPr="002D3F66" w:rsidRDefault="00D84A82" w:rsidP="00D84A82">
      <w:pPr>
        <w:pStyle w:val="sqlF9"/>
        <w:rPr>
          <w:rFonts w:asciiTheme="minorHAnsi" w:hAnsiTheme="minorHAnsi"/>
          <w:sz w:val="16"/>
          <w:szCs w:val="16"/>
          <w:rPrChange w:id="9718" w:author="Hemmati" w:date="2016-12-16T10:31:00Z">
            <w:rPr>
              <w:rFonts w:asciiTheme="minorHAnsi" w:hAnsiTheme="minorHAnsi"/>
              <w:sz w:val="16"/>
              <w:szCs w:val="16"/>
            </w:rPr>
          </w:rPrChange>
        </w:rPr>
      </w:pPr>
      <w:r w:rsidRPr="002D3F66">
        <w:rPr>
          <w:rFonts w:asciiTheme="minorHAnsi" w:hAnsiTheme="minorHAnsi"/>
          <w:sz w:val="16"/>
          <w:szCs w:val="16"/>
          <w:rPrChange w:id="9719" w:author="Hemmati" w:date="2016-12-16T10:31:00Z">
            <w:rPr>
              <w:rFonts w:asciiTheme="minorHAnsi" w:hAnsiTheme="minorHAnsi"/>
              <w:sz w:val="16"/>
              <w:szCs w:val="16"/>
            </w:rPr>
          </w:rPrChange>
        </w:rPr>
        <w:t xml:space="preserve">          6 Montreal        PQ</w:t>
      </w:r>
    </w:p>
    <w:p w:rsidR="00D84A82" w:rsidRPr="002D3F66" w:rsidRDefault="00D84A82" w:rsidP="00D84A82">
      <w:pPr>
        <w:pStyle w:val="sqlF9"/>
        <w:rPr>
          <w:rFonts w:asciiTheme="minorHAnsi" w:hAnsiTheme="minorHAnsi"/>
          <w:sz w:val="16"/>
          <w:szCs w:val="16"/>
          <w:rPrChange w:id="9720" w:author="Hemmati" w:date="2016-12-16T10:31:00Z">
            <w:rPr>
              <w:rFonts w:asciiTheme="minorHAnsi" w:hAnsiTheme="minorHAnsi"/>
              <w:sz w:val="16"/>
              <w:szCs w:val="16"/>
            </w:rPr>
          </w:rPrChange>
        </w:rPr>
      </w:pPr>
      <w:r w:rsidRPr="002D3F66">
        <w:rPr>
          <w:rFonts w:asciiTheme="minorHAnsi" w:hAnsiTheme="minorHAnsi"/>
          <w:sz w:val="16"/>
          <w:szCs w:val="16"/>
          <w:rPrChange w:id="9721" w:author="Hemmati" w:date="2016-12-16T10:31:00Z">
            <w:rPr>
              <w:rFonts w:asciiTheme="minorHAnsi" w:hAnsiTheme="minorHAnsi"/>
              <w:sz w:val="16"/>
              <w:szCs w:val="16"/>
            </w:rPr>
          </w:rPrChange>
        </w:rPr>
        <w:t xml:space="preserve">          7 New York        NY         USA</w:t>
      </w:r>
    </w:p>
    <w:p w:rsidR="00D84A82" w:rsidRPr="002D3F66" w:rsidRDefault="00D84A82" w:rsidP="00D84A82">
      <w:pPr>
        <w:pStyle w:val="sqlF9"/>
        <w:rPr>
          <w:rFonts w:asciiTheme="minorHAnsi" w:hAnsiTheme="minorHAnsi"/>
          <w:sz w:val="16"/>
          <w:szCs w:val="16"/>
          <w:rPrChange w:id="9722" w:author="Hemmati" w:date="2016-12-16T10:31:00Z">
            <w:rPr>
              <w:rFonts w:asciiTheme="minorHAnsi" w:hAnsiTheme="minorHAnsi"/>
              <w:sz w:val="16"/>
              <w:szCs w:val="16"/>
            </w:rPr>
          </w:rPrChange>
        </w:rPr>
      </w:pPr>
      <w:r w:rsidRPr="002D3F66">
        <w:rPr>
          <w:rFonts w:asciiTheme="minorHAnsi" w:hAnsiTheme="minorHAnsi"/>
          <w:sz w:val="16"/>
          <w:szCs w:val="16"/>
          <w:rPrChange w:id="9723" w:author="Hemmati" w:date="2016-12-16T10:31:00Z">
            <w:rPr>
              <w:rFonts w:asciiTheme="minorHAnsi" w:hAnsiTheme="minorHAnsi"/>
              <w:sz w:val="16"/>
              <w:szCs w:val="16"/>
            </w:rPr>
          </w:rPrChange>
        </w:rPr>
        <w:t xml:space="preserve">          8 Richmond        BC</w:t>
      </w:r>
    </w:p>
    <w:p w:rsidR="00D84A82" w:rsidRPr="002D3F66" w:rsidRDefault="00D84A82" w:rsidP="00D84A82">
      <w:pPr>
        <w:pStyle w:val="sqlF9"/>
        <w:rPr>
          <w:rFonts w:asciiTheme="minorHAnsi" w:hAnsiTheme="minorHAnsi"/>
          <w:sz w:val="16"/>
          <w:szCs w:val="16"/>
          <w:rPrChange w:id="9724" w:author="Hemmati" w:date="2016-12-16T10:31:00Z">
            <w:rPr>
              <w:rFonts w:asciiTheme="minorHAnsi" w:hAnsiTheme="minorHAnsi"/>
              <w:sz w:val="16"/>
              <w:szCs w:val="16"/>
            </w:rPr>
          </w:rPrChange>
        </w:rPr>
      </w:pPr>
      <w:r w:rsidRPr="002D3F66">
        <w:rPr>
          <w:rFonts w:asciiTheme="minorHAnsi" w:hAnsiTheme="minorHAnsi"/>
          <w:sz w:val="16"/>
          <w:szCs w:val="16"/>
          <w:rPrChange w:id="9725" w:author="Hemmati" w:date="2016-12-16T10:31:00Z">
            <w:rPr>
              <w:rFonts w:asciiTheme="minorHAnsi" w:hAnsiTheme="minorHAnsi"/>
              <w:sz w:val="16"/>
              <w:szCs w:val="16"/>
            </w:rPr>
          </w:rPrChange>
        </w:rPr>
        <w:t xml:space="preserve">          9 Mississauga     ON</w:t>
      </w:r>
    </w:p>
    <w:p w:rsidR="00D84A82" w:rsidRPr="002D3F66" w:rsidRDefault="00D84A82" w:rsidP="00D84A82">
      <w:pPr>
        <w:pStyle w:val="sqlF9"/>
        <w:rPr>
          <w:rFonts w:asciiTheme="minorHAnsi" w:hAnsiTheme="minorHAnsi"/>
          <w:sz w:val="16"/>
          <w:szCs w:val="16"/>
          <w:rPrChange w:id="9726" w:author="Hemmati" w:date="2016-12-16T10:31:00Z">
            <w:rPr>
              <w:rFonts w:asciiTheme="minorHAnsi" w:hAnsiTheme="minorHAnsi"/>
              <w:sz w:val="16"/>
              <w:szCs w:val="16"/>
            </w:rPr>
          </w:rPrChange>
        </w:rPr>
      </w:pPr>
      <w:r w:rsidRPr="002D3F66">
        <w:rPr>
          <w:rFonts w:asciiTheme="minorHAnsi" w:hAnsiTheme="minorHAnsi"/>
          <w:sz w:val="16"/>
          <w:szCs w:val="16"/>
          <w:rPrChange w:id="9727" w:author="Hemmati" w:date="2016-12-16T10:31:00Z">
            <w:rPr>
              <w:rFonts w:asciiTheme="minorHAnsi" w:hAnsiTheme="minorHAnsi"/>
              <w:sz w:val="16"/>
              <w:szCs w:val="16"/>
            </w:rPr>
          </w:rPrChange>
        </w:rPr>
        <w:t xml:space="preserve">         10 Toronto         ON                    airchina@idirect.com</w:t>
      </w:r>
    </w:p>
    <w:p w:rsidR="00D84A82" w:rsidRPr="002D3F66" w:rsidRDefault="00D84A82" w:rsidP="00D84A82">
      <w:pPr>
        <w:pStyle w:val="sqlF9"/>
        <w:rPr>
          <w:rFonts w:asciiTheme="minorHAnsi" w:hAnsiTheme="minorHAnsi"/>
          <w:sz w:val="16"/>
          <w:szCs w:val="16"/>
          <w:rPrChange w:id="9728" w:author="Hemmati" w:date="2016-12-16T10:31:00Z">
            <w:rPr>
              <w:rFonts w:asciiTheme="minorHAnsi" w:hAnsiTheme="minorHAnsi"/>
              <w:sz w:val="16"/>
              <w:szCs w:val="16"/>
            </w:rPr>
          </w:rPrChange>
        </w:rPr>
      </w:pPr>
    </w:p>
    <w:p w:rsidR="00D84A82" w:rsidRPr="002D3F66" w:rsidRDefault="00D84A82" w:rsidP="00D84A82">
      <w:pPr>
        <w:pStyle w:val="sqlF9"/>
        <w:rPr>
          <w:rFonts w:asciiTheme="minorHAnsi" w:hAnsiTheme="minorHAnsi"/>
          <w:sz w:val="16"/>
          <w:szCs w:val="16"/>
          <w:rPrChange w:id="9729" w:author="Hemmati" w:date="2016-12-16T10:31:00Z">
            <w:rPr>
              <w:rFonts w:asciiTheme="minorHAnsi" w:hAnsiTheme="minorHAnsi"/>
              <w:sz w:val="16"/>
              <w:szCs w:val="16"/>
            </w:rPr>
          </w:rPrChange>
        </w:rPr>
      </w:pPr>
      <w:r w:rsidRPr="002D3F66">
        <w:rPr>
          <w:rFonts w:asciiTheme="minorHAnsi" w:hAnsiTheme="minorHAnsi"/>
          <w:sz w:val="16"/>
          <w:szCs w:val="16"/>
          <w:rPrChange w:id="9730" w:author="Hemmati" w:date="2016-12-16T10:31:00Z">
            <w:rPr>
              <w:rFonts w:asciiTheme="minorHAnsi" w:hAnsiTheme="minorHAnsi"/>
              <w:sz w:val="16"/>
              <w:szCs w:val="16"/>
            </w:rPr>
          </w:rPrChange>
        </w:rPr>
        <w:t>10 rows selected.</w:t>
      </w:r>
    </w:p>
    <w:p w:rsidR="00D84A82" w:rsidRPr="002D3F66" w:rsidRDefault="00D84A82" w:rsidP="00D84A82">
      <w:pPr>
        <w:pStyle w:val="sqlF9"/>
        <w:rPr>
          <w:rFonts w:asciiTheme="minorHAnsi" w:hAnsiTheme="minorHAnsi"/>
          <w:sz w:val="16"/>
          <w:szCs w:val="16"/>
          <w:rPrChange w:id="9731" w:author="Hemmati" w:date="2016-12-16T10:31:00Z">
            <w:rPr>
              <w:rFonts w:asciiTheme="minorHAnsi" w:hAnsiTheme="minorHAnsi"/>
              <w:sz w:val="16"/>
              <w:szCs w:val="16"/>
            </w:rPr>
          </w:rPrChange>
        </w:rPr>
      </w:pPr>
    </w:p>
    <w:p w:rsidR="00D84A82" w:rsidRPr="002D3F66" w:rsidDel="0030136C" w:rsidRDefault="00D84A82" w:rsidP="00D84A82">
      <w:pPr>
        <w:pStyle w:val="sqlF9"/>
        <w:rPr>
          <w:del w:id="9732" w:author="Hemmati" w:date="2016-12-16T09:55:00Z"/>
          <w:rFonts w:asciiTheme="minorHAnsi" w:hAnsiTheme="minorHAnsi"/>
          <w:sz w:val="16"/>
          <w:szCs w:val="16"/>
          <w:rPrChange w:id="9733" w:author="Hemmati" w:date="2016-12-16T10:31:00Z">
            <w:rPr>
              <w:del w:id="9734" w:author="Hemmati" w:date="2016-12-16T09:55:00Z"/>
              <w:rFonts w:asciiTheme="minorHAnsi" w:hAnsiTheme="minorHAnsi"/>
              <w:sz w:val="16"/>
              <w:szCs w:val="16"/>
            </w:rPr>
          </w:rPrChange>
        </w:rPr>
      </w:pPr>
    </w:p>
    <w:p w:rsidR="00D84A82" w:rsidRPr="002D3F66" w:rsidDel="0030136C" w:rsidRDefault="00D84A82" w:rsidP="00D84A82">
      <w:pPr>
        <w:pStyle w:val="sqlF9"/>
        <w:rPr>
          <w:del w:id="9735" w:author="Hemmati" w:date="2016-12-16T09:55:00Z"/>
          <w:rFonts w:asciiTheme="minorHAnsi" w:hAnsiTheme="minorHAnsi"/>
          <w:sz w:val="16"/>
          <w:szCs w:val="16"/>
          <w:rPrChange w:id="9736" w:author="Hemmati" w:date="2016-12-16T10:31:00Z">
            <w:rPr>
              <w:del w:id="9737" w:author="Hemmati" w:date="2016-12-16T09:55:00Z"/>
              <w:rFonts w:asciiTheme="minorHAnsi" w:hAnsiTheme="minorHAnsi"/>
              <w:sz w:val="16"/>
              <w:szCs w:val="16"/>
            </w:rPr>
          </w:rPrChange>
        </w:rPr>
      </w:pPr>
    </w:p>
    <w:p w:rsidR="00D84A82" w:rsidRPr="002D3F66" w:rsidDel="0030136C" w:rsidRDefault="00D84A82" w:rsidP="00D84A82">
      <w:pPr>
        <w:pStyle w:val="sqlF9"/>
        <w:rPr>
          <w:del w:id="9738" w:author="Hemmati" w:date="2016-12-16T09:55:00Z"/>
          <w:rFonts w:asciiTheme="minorHAnsi" w:hAnsiTheme="minorHAnsi"/>
          <w:sz w:val="16"/>
          <w:szCs w:val="16"/>
          <w:rPrChange w:id="9739" w:author="Hemmati" w:date="2016-12-16T10:31:00Z">
            <w:rPr>
              <w:del w:id="9740" w:author="Hemmati" w:date="2016-12-16T09:55:00Z"/>
              <w:rFonts w:asciiTheme="minorHAnsi" w:hAnsiTheme="minorHAnsi"/>
              <w:sz w:val="16"/>
              <w:szCs w:val="16"/>
            </w:rPr>
          </w:rPrChange>
        </w:rPr>
      </w:pPr>
    </w:p>
    <w:p w:rsidR="00CD23F5" w:rsidRPr="002D3F66" w:rsidDel="0030136C" w:rsidRDefault="00CD23F5" w:rsidP="00D84A82">
      <w:pPr>
        <w:pStyle w:val="sqlF9"/>
        <w:rPr>
          <w:del w:id="9741" w:author="Hemmati" w:date="2016-12-16T09:55:00Z"/>
          <w:rFonts w:asciiTheme="minorHAnsi" w:hAnsiTheme="minorHAnsi"/>
          <w:sz w:val="16"/>
          <w:szCs w:val="16"/>
          <w:rPrChange w:id="9742" w:author="Hemmati" w:date="2016-12-16T10:31:00Z">
            <w:rPr>
              <w:del w:id="9743" w:author="Hemmati" w:date="2016-12-16T09:55:00Z"/>
              <w:rFonts w:asciiTheme="minorHAnsi" w:hAnsiTheme="minorHAnsi"/>
              <w:sz w:val="16"/>
              <w:szCs w:val="16"/>
            </w:rPr>
          </w:rPrChange>
        </w:rPr>
      </w:pPr>
    </w:p>
    <w:p w:rsidR="00D84A82" w:rsidRPr="002D3F66" w:rsidRDefault="00D84A82" w:rsidP="00D84A82">
      <w:pPr>
        <w:pStyle w:val="sqlF9"/>
        <w:rPr>
          <w:rFonts w:asciiTheme="minorHAnsi" w:hAnsiTheme="minorHAnsi"/>
          <w:sz w:val="16"/>
          <w:szCs w:val="16"/>
          <w:rPrChange w:id="9744" w:author="Hemmati" w:date="2016-12-16T10:31:00Z">
            <w:rPr>
              <w:rFonts w:asciiTheme="minorHAnsi" w:hAnsiTheme="minorHAnsi"/>
              <w:szCs w:val="18"/>
            </w:rPr>
          </w:rPrChange>
        </w:rPr>
      </w:pPr>
      <w:r w:rsidRPr="002D3F66">
        <w:rPr>
          <w:rFonts w:asciiTheme="minorHAnsi" w:hAnsiTheme="minorHAnsi"/>
          <w:sz w:val="16"/>
          <w:szCs w:val="16"/>
          <w:rPrChange w:id="9745" w:author="Hemmati" w:date="2016-12-16T10:31:00Z">
            <w:rPr>
              <w:rFonts w:asciiTheme="minorHAnsi" w:hAnsiTheme="minorHAnsi"/>
              <w:szCs w:val="18"/>
            </w:rPr>
          </w:rPrChange>
        </w:rPr>
        <w:t>SQL&gt; SELECT       SUPPLIER_ID, SUPPLIER_WEBSITE, REPRESENTATIVE, AFFILIATION_CODE</w:t>
      </w:r>
    </w:p>
    <w:p w:rsidR="00D84A82" w:rsidRPr="002D3F66" w:rsidRDefault="00D84A82" w:rsidP="00D84A82">
      <w:pPr>
        <w:pStyle w:val="sqlF9"/>
        <w:rPr>
          <w:rFonts w:asciiTheme="minorHAnsi" w:hAnsiTheme="minorHAnsi"/>
          <w:sz w:val="16"/>
          <w:szCs w:val="16"/>
          <w:rPrChange w:id="9746" w:author="Hemmati" w:date="2016-12-16T10:31:00Z">
            <w:rPr>
              <w:rFonts w:asciiTheme="minorHAnsi" w:hAnsiTheme="minorHAnsi"/>
              <w:szCs w:val="18"/>
            </w:rPr>
          </w:rPrChange>
        </w:rPr>
      </w:pPr>
      <w:r w:rsidRPr="002D3F66">
        <w:rPr>
          <w:rFonts w:asciiTheme="minorHAnsi" w:hAnsiTheme="minorHAnsi"/>
          <w:sz w:val="16"/>
          <w:szCs w:val="16"/>
          <w:rPrChange w:id="9747" w:author="Hemmati" w:date="2016-12-16T10:31:00Z">
            <w:rPr>
              <w:rFonts w:asciiTheme="minorHAnsi" w:hAnsiTheme="minorHAnsi"/>
              <w:szCs w:val="18"/>
            </w:rPr>
          </w:rPrChange>
        </w:rPr>
        <w:t xml:space="preserve">  2  FROM         SUPPLIER</w:t>
      </w:r>
    </w:p>
    <w:p w:rsidR="00D84A82" w:rsidRPr="002D3F66" w:rsidRDefault="00D84A82" w:rsidP="00D84A82">
      <w:pPr>
        <w:pStyle w:val="sqlF9"/>
        <w:rPr>
          <w:rFonts w:asciiTheme="minorHAnsi" w:hAnsiTheme="minorHAnsi"/>
          <w:sz w:val="16"/>
          <w:szCs w:val="16"/>
          <w:rPrChange w:id="9748" w:author="Hemmati" w:date="2016-12-16T10:31:00Z">
            <w:rPr>
              <w:rFonts w:asciiTheme="minorHAnsi" w:hAnsiTheme="minorHAnsi"/>
              <w:szCs w:val="18"/>
            </w:rPr>
          </w:rPrChange>
        </w:rPr>
      </w:pPr>
      <w:r w:rsidRPr="002D3F66">
        <w:rPr>
          <w:rFonts w:asciiTheme="minorHAnsi" w:hAnsiTheme="minorHAnsi"/>
          <w:sz w:val="16"/>
          <w:szCs w:val="16"/>
          <w:rPrChange w:id="9749" w:author="Hemmati" w:date="2016-12-16T10:31:00Z">
            <w:rPr>
              <w:rFonts w:asciiTheme="minorHAnsi" w:hAnsiTheme="minorHAnsi"/>
              <w:szCs w:val="18"/>
            </w:rPr>
          </w:rPrChange>
        </w:rPr>
        <w:t xml:space="preserve">  3  WHERE        SUPPLIER_ID &lt;=10</w:t>
      </w:r>
    </w:p>
    <w:p w:rsidR="00D84A82" w:rsidRPr="002D3F66" w:rsidRDefault="00D84A82" w:rsidP="00D84A82">
      <w:pPr>
        <w:pStyle w:val="sqlF9"/>
        <w:rPr>
          <w:rFonts w:asciiTheme="minorHAnsi" w:hAnsiTheme="minorHAnsi"/>
          <w:sz w:val="16"/>
          <w:szCs w:val="16"/>
          <w:rPrChange w:id="9750" w:author="Hemmati" w:date="2016-12-16T10:31:00Z">
            <w:rPr>
              <w:rFonts w:asciiTheme="minorHAnsi" w:hAnsiTheme="minorHAnsi"/>
              <w:szCs w:val="18"/>
            </w:rPr>
          </w:rPrChange>
        </w:rPr>
      </w:pPr>
      <w:r w:rsidRPr="002D3F66">
        <w:rPr>
          <w:rFonts w:asciiTheme="minorHAnsi" w:hAnsiTheme="minorHAnsi"/>
          <w:sz w:val="16"/>
          <w:szCs w:val="16"/>
          <w:rPrChange w:id="9751" w:author="Hemmati" w:date="2016-12-16T10:31:00Z">
            <w:rPr>
              <w:rFonts w:asciiTheme="minorHAnsi" w:hAnsiTheme="minorHAnsi"/>
              <w:szCs w:val="18"/>
            </w:rPr>
          </w:rPrChange>
        </w:rPr>
        <w:t xml:space="preserve">  4  ORDER BY     SUPPLIER_ID;</w:t>
      </w:r>
    </w:p>
    <w:p w:rsidR="00D84A82" w:rsidRPr="002D3F66" w:rsidRDefault="00D84A82" w:rsidP="00D84A82">
      <w:pPr>
        <w:pStyle w:val="sqlF9"/>
        <w:rPr>
          <w:rFonts w:asciiTheme="minorHAnsi" w:hAnsiTheme="minorHAnsi"/>
          <w:sz w:val="16"/>
          <w:szCs w:val="16"/>
          <w:rPrChange w:id="9752" w:author="Hemmati" w:date="2016-12-16T10:31:00Z">
            <w:rPr>
              <w:rFonts w:asciiTheme="minorHAnsi" w:hAnsiTheme="minorHAnsi"/>
              <w:szCs w:val="18"/>
            </w:rPr>
          </w:rPrChange>
        </w:rPr>
      </w:pPr>
    </w:p>
    <w:p w:rsidR="00D84A82" w:rsidRPr="002D3F66" w:rsidRDefault="00D84A82" w:rsidP="00D84A82">
      <w:pPr>
        <w:pStyle w:val="sqlF9"/>
        <w:rPr>
          <w:rFonts w:asciiTheme="minorHAnsi" w:hAnsiTheme="minorHAnsi"/>
          <w:sz w:val="16"/>
          <w:szCs w:val="16"/>
          <w:rPrChange w:id="9753" w:author="Hemmati" w:date="2016-12-16T10:31:00Z">
            <w:rPr>
              <w:rFonts w:asciiTheme="minorHAnsi" w:hAnsiTheme="minorHAnsi"/>
              <w:szCs w:val="18"/>
            </w:rPr>
          </w:rPrChange>
        </w:rPr>
      </w:pPr>
      <w:r w:rsidRPr="002D3F66">
        <w:rPr>
          <w:rFonts w:asciiTheme="minorHAnsi" w:hAnsiTheme="minorHAnsi"/>
          <w:sz w:val="16"/>
          <w:szCs w:val="16"/>
          <w:rPrChange w:id="9754" w:author="Hemmati" w:date="2016-12-16T10:31:00Z">
            <w:rPr>
              <w:rFonts w:asciiTheme="minorHAnsi" w:hAnsiTheme="minorHAnsi"/>
              <w:szCs w:val="18"/>
            </w:rPr>
          </w:rPrChange>
        </w:rPr>
        <w:t>SUPPLIER_ID SUPPLIER_WEBSITE                    REPRESENTATIVE            AFFILIATIO</w:t>
      </w:r>
    </w:p>
    <w:p w:rsidR="00D84A82" w:rsidRPr="002D3F66" w:rsidRDefault="00D84A82" w:rsidP="00D84A82">
      <w:pPr>
        <w:pStyle w:val="sqlF9"/>
        <w:rPr>
          <w:rFonts w:asciiTheme="minorHAnsi" w:hAnsiTheme="minorHAnsi"/>
          <w:sz w:val="16"/>
          <w:szCs w:val="16"/>
          <w:rPrChange w:id="9755" w:author="Hemmati" w:date="2016-12-16T10:31:00Z">
            <w:rPr>
              <w:rFonts w:asciiTheme="minorHAnsi" w:hAnsiTheme="minorHAnsi"/>
              <w:szCs w:val="18"/>
            </w:rPr>
          </w:rPrChange>
        </w:rPr>
      </w:pPr>
      <w:r w:rsidRPr="002D3F66">
        <w:rPr>
          <w:rFonts w:asciiTheme="minorHAnsi" w:hAnsiTheme="minorHAnsi"/>
          <w:sz w:val="16"/>
          <w:szCs w:val="16"/>
          <w:rPrChange w:id="9756" w:author="Hemmati" w:date="2016-12-16T10:31:00Z">
            <w:rPr>
              <w:rFonts w:asciiTheme="minorHAnsi" w:hAnsiTheme="minorHAnsi"/>
              <w:szCs w:val="18"/>
            </w:rPr>
          </w:rPrChange>
        </w:rPr>
        <w:t>----------- ----------------------------------- ------------------------- ----------</w:t>
      </w:r>
    </w:p>
    <w:p w:rsidR="00D84A82" w:rsidRPr="002D3F66" w:rsidRDefault="00D84A82" w:rsidP="00D84A82">
      <w:pPr>
        <w:pStyle w:val="sqlF9"/>
        <w:rPr>
          <w:rFonts w:asciiTheme="minorHAnsi" w:hAnsiTheme="minorHAnsi"/>
          <w:sz w:val="16"/>
          <w:szCs w:val="16"/>
          <w:rPrChange w:id="9757" w:author="Hemmati" w:date="2016-12-16T10:31:00Z">
            <w:rPr>
              <w:rFonts w:asciiTheme="minorHAnsi" w:hAnsiTheme="minorHAnsi"/>
              <w:szCs w:val="18"/>
            </w:rPr>
          </w:rPrChange>
        </w:rPr>
      </w:pPr>
      <w:r w:rsidRPr="002D3F66">
        <w:rPr>
          <w:rFonts w:asciiTheme="minorHAnsi" w:hAnsiTheme="minorHAnsi"/>
          <w:sz w:val="16"/>
          <w:szCs w:val="16"/>
          <w:rPrChange w:id="9758" w:author="Hemmati" w:date="2016-12-16T10:31:00Z">
            <w:rPr>
              <w:rFonts w:asciiTheme="minorHAnsi" w:hAnsiTheme="minorHAnsi"/>
              <w:szCs w:val="18"/>
            </w:rPr>
          </w:rPrChange>
        </w:rPr>
        <w:t xml:space="preserve">          1                                                               PGY</w:t>
      </w:r>
    </w:p>
    <w:p w:rsidR="00D84A82" w:rsidRPr="002D3F66" w:rsidRDefault="00D84A82" w:rsidP="00D84A82">
      <w:pPr>
        <w:pStyle w:val="sqlF9"/>
        <w:rPr>
          <w:rFonts w:asciiTheme="minorHAnsi" w:hAnsiTheme="minorHAnsi"/>
          <w:sz w:val="16"/>
          <w:szCs w:val="16"/>
          <w:rPrChange w:id="9759" w:author="Hemmati" w:date="2016-12-16T10:31:00Z">
            <w:rPr>
              <w:rFonts w:asciiTheme="minorHAnsi" w:hAnsiTheme="minorHAnsi"/>
              <w:szCs w:val="18"/>
            </w:rPr>
          </w:rPrChange>
        </w:rPr>
      </w:pPr>
      <w:r w:rsidRPr="002D3F66">
        <w:rPr>
          <w:rFonts w:asciiTheme="minorHAnsi" w:hAnsiTheme="minorHAnsi"/>
          <w:sz w:val="16"/>
          <w:szCs w:val="16"/>
          <w:rPrChange w:id="9760" w:author="Hemmati" w:date="2016-12-16T10:31:00Z">
            <w:rPr>
              <w:rFonts w:asciiTheme="minorHAnsi" w:hAnsiTheme="minorHAnsi"/>
              <w:szCs w:val="18"/>
            </w:rPr>
          </w:rPrChange>
        </w:rPr>
        <w:t xml:space="preserve">          2 http://www.disneycruise.com</w:t>
      </w:r>
    </w:p>
    <w:p w:rsidR="00D84A82" w:rsidRPr="002D3F66" w:rsidRDefault="00D84A82" w:rsidP="00D84A82">
      <w:pPr>
        <w:pStyle w:val="sqlF9"/>
        <w:rPr>
          <w:rFonts w:asciiTheme="minorHAnsi" w:hAnsiTheme="minorHAnsi"/>
          <w:sz w:val="16"/>
          <w:szCs w:val="16"/>
          <w:rPrChange w:id="9761" w:author="Hemmati" w:date="2016-12-16T10:31:00Z">
            <w:rPr>
              <w:rFonts w:asciiTheme="minorHAnsi" w:hAnsiTheme="minorHAnsi"/>
              <w:szCs w:val="18"/>
            </w:rPr>
          </w:rPrChange>
        </w:rPr>
      </w:pPr>
      <w:r w:rsidRPr="002D3F66">
        <w:rPr>
          <w:rFonts w:asciiTheme="minorHAnsi" w:hAnsiTheme="minorHAnsi"/>
          <w:sz w:val="16"/>
          <w:szCs w:val="16"/>
          <w:rPrChange w:id="9762" w:author="Hemmati" w:date="2016-12-16T10:31:00Z">
            <w:rPr>
              <w:rFonts w:asciiTheme="minorHAnsi" w:hAnsiTheme="minorHAnsi"/>
              <w:szCs w:val="18"/>
            </w:rPr>
          </w:rPrChange>
        </w:rPr>
        <w:t xml:space="preserve">          3                                                               ACTAPGY</w:t>
      </w:r>
    </w:p>
    <w:p w:rsidR="00D84A82" w:rsidRPr="002D3F66" w:rsidRDefault="00D84A82" w:rsidP="00D84A82">
      <w:pPr>
        <w:pStyle w:val="sqlF9"/>
        <w:rPr>
          <w:rFonts w:asciiTheme="minorHAnsi" w:hAnsiTheme="minorHAnsi"/>
          <w:sz w:val="16"/>
          <w:szCs w:val="16"/>
          <w:rPrChange w:id="9763" w:author="Hemmati" w:date="2016-12-16T10:31:00Z">
            <w:rPr>
              <w:rFonts w:asciiTheme="minorHAnsi" w:hAnsiTheme="minorHAnsi"/>
              <w:szCs w:val="18"/>
            </w:rPr>
          </w:rPrChange>
        </w:rPr>
      </w:pPr>
      <w:r w:rsidRPr="002D3F66">
        <w:rPr>
          <w:rFonts w:asciiTheme="minorHAnsi" w:hAnsiTheme="minorHAnsi"/>
          <w:sz w:val="16"/>
          <w:szCs w:val="16"/>
          <w:rPrChange w:id="9764" w:author="Hemmati" w:date="2016-12-16T10:31:00Z">
            <w:rPr>
              <w:rFonts w:asciiTheme="minorHAnsi" w:hAnsiTheme="minorHAnsi"/>
              <w:szCs w:val="18"/>
            </w:rPr>
          </w:rPrChange>
        </w:rPr>
        <w:t xml:space="preserve">          4 http://www.signature.ca</w:t>
      </w:r>
    </w:p>
    <w:p w:rsidR="00D84A82" w:rsidRPr="002D3F66" w:rsidRDefault="00D84A82" w:rsidP="00D84A82">
      <w:pPr>
        <w:pStyle w:val="sqlF9"/>
        <w:rPr>
          <w:rFonts w:asciiTheme="minorHAnsi" w:hAnsiTheme="minorHAnsi"/>
          <w:sz w:val="16"/>
          <w:szCs w:val="16"/>
          <w:rPrChange w:id="9765" w:author="Hemmati" w:date="2016-12-16T10:31:00Z">
            <w:rPr>
              <w:rFonts w:asciiTheme="minorHAnsi" w:hAnsiTheme="minorHAnsi"/>
              <w:szCs w:val="18"/>
            </w:rPr>
          </w:rPrChange>
        </w:rPr>
      </w:pPr>
      <w:r w:rsidRPr="002D3F66">
        <w:rPr>
          <w:rFonts w:asciiTheme="minorHAnsi" w:hAnsiTheme="minorHAnsi"/>
          <w:sz w:val="16"/>
          <w:szCs w:val="16"/>
          <w:rPrChange w:id="9766" w:author="Hemmati" w:date="2016-12-16T10:31:00Z">
            <w:rPr>
              <w:rFonts w:asciiTheme="minorHAnsi" w:hAnsiTheme="minorHAnsi"/>
              <w:szCs w:val="18"/>
            </w:rPr>
          </w:rPrChange>
        </w:rPr>
        <w:t xml:space="preserve">          5</w:t>
      </w:r>
    </w:p>
    <w:p w:rsidR="00D84A82" w:rsidRPr="002D3F66" w:rsidRDefault="00D84A82" w:rsidP="00D84A82">
      <w:pPr>
        <w:pStyle w:val="sqlF9"/>
        <w:rPr>
          <w:rFonts w:asciiTheme="minorHAnsi" w:hAnsiTheme="minorHAnsi"/>
          <w:sz w:val="16"/>
          <w:szCs w:val="16"/>
          <w:rPrChange w:id="9767" w:author="Hemmati" w:date="2016-12-16T10:31:00Z">
            <w:rPr>
              <w:rFonts w:asciiTheme="minorHAnsi" w:hAnsiTheme="minorHAnsi"/>
              <w:szCs w:val="18"/>
            </w:rPr>
          </w:rPrChange>
        </w:rPr>
      </w:pPr>
      <w:r w:rsidRPr="002D3F66">
        <w:rPr>
          <w:rFonts w:asciiTheme="minorHAnsi" w:hAnsiTheme="minorHAnsi"/>
          <w:sz w:val="16"/>
          <w:szCs w:val="16"/>
          <w:rPrChange w:id="9768" w:author="Hemmati" w:date="2016-12-16T10:31:00Z">
            <w:rPr>
              <w:rFonts w:asciiTheme="minorHAnsi" w:hAnsiTheme="minorHAnsi"/>
              <w:szCs w:val="18"/>
            </w:rPr>
          </w:rPrChange>
        </w:rPr>
        <w:t xml:space="preserve">          6                                                               ACTAPGY</w:t>
      </w:r>
    </w:p>
    <w:p w:rsidR="00D84A82" w:rsidRPr="002D3F66" w:rsidRDefault="00D84A82" w:rsidP="00D84A82">
      <w:pPr>
        <w:pStyle w:val="sqlF9"/>
        <w:rPr>
          <w:rFonts w:asciiTheme="minorHAnsi" w:hAnsiTheme="minorHAnsi"/>
          <w:sz w:val="16"/>
          <w:szCs w:val="16"/>
          <w:rPrChange w:id="9769" w:author="Hemmati" w:date="2016-12-16T10:31:00Z">
            <w:rPr>
              <w:rFonts w:asciiTheme="minorHAnsi" w:hAnsiTheme="minorHAnsi"/>
              <w:szCs w:val="18"/>
            </w:rPr>
          </w:rPrChange>
        </w:rPr>
      </w:pPr>
      <w:r w:rsidRPr="002D3F66">
        <w:rPr>
          <w:rFonts w:asciiTheme="minorHAnsi" w:hAnsiTheme="minorHAnsi"/>
          <w:sz w:val="16"/>
          <w:szCs w:val="16"/>
          <w:rPrChange w:id="9770" w:author="Hemmati" w:date="2016-12-16T10:31:00Z">
            <w:rPr>
              <w:rFonts w:asciiTheme="minorHAnsi" w:hAnsiTheme="minorHAnsi"/>
              <w:szCs w:val="18"/>
            </w:rPr>
          </w:rPrChange>
        </w:rPr>
        <w:t xml:space="preserve">          7                                                               ACTAPGY</w:t>
      </w:r>
    </w:p>
    <w:p w:rsidR="00D84A82" w:rsidRPr="002D3F66" w:rsidRDefault="00D84A82" w:rsidP="00D84A82">
      <w:pPr>
        <w:pStyle w:val="sqlF9"/>
        <w:rPr>
          <w:rFonts w:asciiTheme="minorHAnsi" w:hAnsiTheme="minorHAnsi"/>
          <w:sz w:val="16"/>
          <w:szCs w:val="16"/>
          <w:rPrChange w:id="9771" w:author="Hemmati" w:date="2016-12-16T10:31:00Z">
            <w:rPr>
              <w:rFonts w:asciiTheme="minorHAnsi" w:hAnsiTheme="minorHAnsi"/>
              <w:szCs w:val="18"/>
            </w:rPr>
          </w:rPrChange>
        </w:rPr>
      </w:pPr>
      <w:r w:rsidRPr="002D3F66">
        <w:rPr>
          <w:rFonts w:asciiTheme="minorHAnsi" w:hAnsiTheme="minorHAnsi"/>
          <w:sz w:val="16"/>
          <w:szCs w:val="16"/>
          <w:rPrChange w:id="9772" w:author="Hemmati" w:date="2016-12-16T10:31:00Z">
            <w:rPr>
              <w:rFonts w:asciiTheme="minorHAnsi" w:hAnsiTheme="minorHAnsi"/>
              <w:szCs w:val="18"/>
            </w:rPr>
          </w:rPrChange>
        </w:rPr>
        <w:t xml:space="preserve">          8                                                               PGY</w:t>
      </w:r>
    </w:p>
    <w:p w:rsidR="00D84A82" w:rsidRPr="002D3F66" w:rsidRDefault="00D84A82" w:rsidP="00D84A82">
      <w:pPr>
        <w:pStyle w:val="sqlF9"/>
        <w:rPr>
          <w:rFonts w:asciiTheme="minorHAnsi" w:hAnsiTheme="minorHAnsi"/>
          <w:sz w:val="16"/>
          <w:szCs w:val="16"/>
          <w:rPrChange w:id="9773" w:author="Hemmati" w:date="2016-12-16T10:31:00Z">
            <w:rPr>
              <w:rFonts w:asciiTheme="minorHAnsi" w:hAnsiTheme="minorHAnsi"/>
              <w:szCs w:val="18"/>
            </w:rPr>
          </w:rPrChange>
        </w:rPr>
      </w:pPr>
      <w:r w:rsidRPr="002D3F66">
        <w:rPr>
          <w:rFonts w:asciiTheme="minorHAnsi" w:hAnsiTheme="minorHAnsi"/>
          <w:sz w:val="16"/>
          <w:szCs w:val="16"/>
          <w:rPrChange w:id="9774" w:author="Hemmati" w:date="2016-12-16T10:31:00Z">
            <w:rPr>
              <w:rFonts w:asciiTheme="minorHAnsi" w:hAnsiTheme="minorHAnsi"/>
              <w:szCs w:val="18"/>
            </w:rPr>
          </w:rPrChange>
        </w:rPr>
        <w:t xml:space="preserve">          9                                                               PGY</w:t>
      </w:r>
    </w:p>
    <w:p w:rsidR="00D84A82" w:rsidRPr="002D3F66" w:rsidRDefault="00D84A82" w:rsidP="00D84A82">
      <w:pPr>
        <w:pStyle w:val="sqlF9"/>
        <w:rPr>
          <w:rFonts w:asciiTheme="minorHAnsi" w:hAnsiTheme="minorHAnsi"/>
          <w:sz w:val="16"/>
          <w:szCs w:val="16"/>
          <w:rPrChange w:id="9775" w:author="Hemmati" w:date="2016-12-16T10:31:00Z">
            <w:rPr>
              <w:rFonts w:asciiTheme="minorHAnsi" w:hAnsiTheme="minorHAnsi"/>
              <w:szCs w:val="18"/>
            </w:rPr>
          </w:rPrChange>
        </w:rPr>
      </w:pPr>
      <w:r w:rsidRPr="002D3F66">
        <w:rPr>
          <w:rFonts w:asciiTheme="minorHAnsi" w:hAnsiTheme="minorHAnsi"/>
          <w:sz w:val="16"/>
          <w:szCs w:val="16"/>
          <w:rPrChange w:id="9776" w:author="Hemmati" w:date="2016-12-16T10:31:00Z">
            <w:rPr>
              <w:rFonts w:asciiTheme="minorHAnsi" w:hAnsiTheme="minorHAnsi"/>
              <w:szCs w:val="18"/>
            </w:rPr>
          </w:rPrChange>
        </w:rPr>
        <w:t xml:space="preserve">         10                                                               PGY</w:t>
      </w:r>
    </w:p>
    <w:p w:rsidR="00D84A82" w:rsidRPr="002D3F66" w:rsidRDefault="00D84A82" w:rsidP="00D84A82">
      <w:pPr>
        <w:pStyle w:val="sqlF9"/>
        <w:rPr>
          <w:rFonts w:asciiTheme="minorHAnsi" w:hAnsiTheme="minorHAnsi"/>
          <w:sz w:val="16"/>
          <w:szCs w:val="16"/>
          <w:rPrChange w:id="9777" w:author="Hemmati" w:date="2016-12-16T10:31:00Z">
            <w:rPr>
              <w:rFonts w:asciiTheme="minorHAnsi" w:hAnsiTheme="minorHAnsi"/>
              <w:szCs w:val="18"/>
            </w:rPr>
          </w:rPrChange>
        </w:rPr>
      </w:pPr>
    </w:p>
    <w:p w:rsidR="00CD23F5" w:rsidRPr="002D3F66" w:rsidRDefault="00D84A82" w:rsidP="00D84A82">
      <w:pPr>
        <w:pStyle w:val="sqlF9"/>
        <w:rPr>
          <w:rFonts w:asciiTheme="minorHAnsi" w:hAnsiTheme="minorHAnsi"/>
          <w:sz w:val="16"/>
          <w:szCs w:val="16"/>
          <w:rPrChange w:id="9778" w:author="Hemmati" w:date="2016-12-16T10:31:00Z">
            <w:rPr>
              <w:rFonts w:asciiTheme="minorHAnsi" w:hAnsiTheme="minorHAnsi"/>
              <w:szCs w:val="18"/>
            </w:rPr>
          </w:rPrChange>
        </w:rPr>
      </w:pPr>
      <w:r w:rsidRPr="002D3F66">
        <w:rPr>
          <w:rFonts w:asciiTheme="minorHAnsi" w:hAnsiTheme="minorHAnsi"/>
          <w:sz w:val="16"/>
          <w:szCs w:val="16"/>
          <w:rPrChange w:id="9779" w:author="Hemmati" w:date="2016-12-16T10:31:00Z">
            <w:rPr>
              <w:rFonts w:asciiTheme="minorHAnsi" w:hAnsiTheme="minorHAnsi"/>
              <w:szCs w:val="18"/>
            </w:rPr>
          </w:rPrChange>
        </w:rPr>
        <w:t>10 rows selected.</w:t>
      </w:r>
    </w:p>
    <w:p w:rsidR="00CD23F5" w:rsidRPr="00AB486D" w:rsidRDefault="00CD23F5" w:rsidP="00CD23F5">
      <w:pPr>
        <w:rPr>
          <w:rFonts w:cstheme="minorHAnsi"/>
        </w:rPr>
      </w:pPr>
    </w:p>
    <w:p w:rsidR="00CD23F5" w:rsidRPr="00AB486D" w:rsidRDefault="00CD23F5" w:rsidP="00CD23F5">
      <w:pPr>
        <w:rPr>
          <w:rFonts w:cstheme="minorHAnsi"/>
        </w:rPr>
      </w:pPr>
    </w:p>
    <w:p w:rsidR="00CD23F5" w:rsidRPr="00AB486D" w:rsidRDefault="00CD23F5" w:rsidP="00CD23F5">
      <w:pPr>
        <w:rPr>
          <w:rFonts w:cstheme="minorHAnsi"/>
        </w:rPr>
      </w:pPr>
    </w:p>
    <w:p w:rsidR="00CD23F5" w:rsidRPr="00AB486D" w:rsidRDefault="00CD23F5" w:rsidP="00CD23F5">
      <w:pPr>
        <w:rPr>
          <w:rFonts w:cstheme="minorHAnsi"/>
        </w:rPr>
      </w:pPr>
    </w:p>
    <w:p w:rsidR="00CD23F5" w:rsidRPr="00AB486D" w:rsidRDefault="00CD23F5" w:rsidP="00CD23F5">
      <w:pPr>
        <w:rPr>
          <w:rFonts w:cstheme="minorHAnsi"/>
        </w:rPr>
      </w:pPr>
    </w:p>
    <w:p w:rsidR="00CD23F5" w:rsidRPr="00AB486D" w:rsidRDefault="00CD23F5" w:rsidP="00CD23F5">
      <w:pPr>
        <w:rPr>
          <w:rFonts w:cstheme="minorHAnsi"/>
        </w:rPr>
      </w:pPr>
    </w:p>
    <w:p w:rsidR="00CD23F5" w:rsidRPr="00AB486D" w:rsidRDefault="00CD23F5" w:rsidP="00CD23F5">
      <w:pPr>
        <w:rPr>
          <w:rFonts w:cstheme="minorHAnsi"/>
        </w:rPr>
      </w:pPr>
    </w:p>
    <w:p w:rsidR="00CD23F5" w:rsidRPr="00AB486D" w:rsidRDefault="00CD23F5" w:rsidP="00CD23F5">
      <w:pPr>
        <w:rPr>
          <w:rFonts w:cstheme="minorHAnsi"/>
        </w:rPr>
      </w:pPr>
    </w:p>
    <w:p w:rsidR="00CD23F5" w:rsidRPr="00AB486D" w:rsidRDefault="00CD23F5" w:rsidP="00CD23F5">
      <w:pPr>
        <w:rPr>
          <w:rFonts w:cstheme="minorHAnsi"/>
        </w:rPr>
      </w:pPr>
    </w:p>
    <w:p w:rsidR="00CD23F5" w:rsidRPr="00AB486D" w:rsidRDefault="00CD23F5" w:rsidP="00CD23F5">
      <w:pPr>
        <w:rPr>
          <w:rFonts w:cstheme="minorHAnsi"/>
        </w:rPr>
      </w:pPr>
    </w:p>
    <w:p w:rsidR="00CD23F5" w:rsidRPr="00AB486D" w:rsidRDefault="00CD23F5" w:rsidP="00CD23F5">
      <w:pPr>
        <w:rPr>
          <w:rFonts w:cstheme="minorHAnsi"/>
        </w:rPr>
      </w:pPr>
    </w:p>
    <w:p w:rsidR="00CD23F5" w:rsidRPr="00AB486D" w:rsidRDefault="00CD23F5" w:rsidP="00CD23F5">
      <w:pPr>
        <w:tabs>
          <w:tab w:val="left" w:pos="7037"/>
        </w:tabs>
        <w:rPr>
          <w:rFonts w:cstheme="minorHAnsi"/>
        </w:rPr>
      </w:pPr>
      <w:r w:rsidRPr="00AB486D">
        <w:rPr>
          <w:rFonts w:cstheme="minorHAnsi"/>
        </w:rPr>
        <w:tab/>
      </w:r>
    </w:p>
    <w:p w:rsidR="00CD23F5" w:rsidRPr="00AB486D" w:rsidRDefault="00CD23F5">
      <w:pPr>
        <w:rPr>
          <w:rFonts w:cstheme="minorHAnsi"/>
        </w:rPr>
      </w:pPr>
      <w:r w:rsidRPr="00AB486D">
        <w:rPr>
          <w:rFonts w:cstheme="minorHAnsi"/>
        </w:rPr>
        <w:br w:type="page"/>
      </w:r>
    </w:p>
    <w:p w:rsidR="00501CCA" w:rsidRPr="00AB486D" w:rsidRDefault="00501CCA" w:rsidP="00501CCA">
      <w:pPr>
        <w:pStyle w:val="Heading2"/>
        <w:jc w:val="center"/>
        <w:rPr>
          <w:rFonts w:cstheme="minorHAnsi"/>
        </w:rPr>
      </w:pPr>
      <w:bookmarkStart w:id="9780" w:name="_Toc469648547"/>
      <w:r w:rsidRPr="00AB486D">
        <w:rPr>
          <w:rFonts w:cstheme="minorHAnsi"/>
        </w:rPr>
        <w:lastRenderedPageBreak/>
        <w:t xml:space="preserve">Insert Data into </w:t>
      </w:r>
      <w:ins w:id="9781" w:author="Hemmati" w:date="2016-12-16T09:55:00Z">
        <w:r w:rsidR="0030136C">
          <w:rPr>
            <w:rFonts w:cstheme="minorHAnsi"/>
          </w:rPr>
          <w:t>PRODUCT</w:t>
        </w:r>
      </w:ins>
      <w:del w:id="9782" w:author="Hemmati" w:date="2016-12-16T09:47:00Z">
        <w:r w:rsidRPr="00AB486D" w:rsidDel="0030136C">
          <w:rPr>
            <w:rFonts w:cstheme="minorHAnsi"/>
          </w:rPr>
          <w:delText>p</w:delText>
        </w:r>
      </w:del>
      <w:del w:id="9783" w:author="Hemmati" w:date="2016-12-16T09:55:00Z">
        <w:r w:rsidRPr="00AB486D" w:rsidDel="0030136C">
          <w:rPr>
            <w:rFonts w:cstheme="minorHAnsi"/>
          </w:rPr>
          <w:delText>roduct</w:delText>
        </w:r>
      </w:del>
      <w:r w:rsidRPr="00AB486D">
        <w:rPr>
          <w:rFonts w:cstheme="minorHAnsi"/>
        </w:rPr>
        <w:t xml:space="preserve"> Table</w:t>
      </w:r>
      <w:bookmarkEnd w:id="9780"/>
    </w:p>
    <w:p w:rsidR="00CD23F5" w:rsidRPr="00AB486D" w:rsidRDefault="00CD23F5" w:rsidP="00CD23F5">
      <w:pPr>
        <w:pStyle w:val="sqlF9"/>
        <w:rPr>
          <w:rFonts w:asciiTheme="minorHAnsi" w:hAnsiTheme="minorHAnsi"/>
        </w:rPr>
      </w:pPr>
    </w:p>
    <w:p w:rsidR="00CD23F5" w:rsidRPr="002D3F66" w:rsidRDefault="00CD23F5" w:rsidP="00CD23F5">
      <w:pPr>
        <w:pStyle w:val="sqlF9"/>
        <w:rPr>
          <w:rFonts w:asciiTheme="minorHAnsi" w:hAnsiTheme="minorHAnsi"/>
          <w:sz w:val="16"/>
          <w:szCs w:val="16"/>
          <w:rPrChange w:id="9784" w:author="Hemmati" w:date="2016-12-16T10:31:00Z">
            <w:rPr>
              <w:rFonts w:asciiTheme="minorHAnsi" w:hAnsiTheme="minorHAnsi"/>
            </w:rPr>
          </w:rPrChange>
        </w:rPr>
      </w:pPr>
      <w:r w:rsidRPr="002D3F66">
        <w:rPr>
          <w:rFonts w:asciiTheme="minorHAnsi" w:hAnsiTheme="minorHAnsi"/>
          <w:sz w:val="16"/>
          <w:szCs w:val="16"/>
          <w:rPrChange w:id="9785" w:author="Hemmati" w:date="2016-12-16T10:31:00Z">
            <w:rPr>
              <w:rFonts w:asciiTheme="minorHAnsi" w:hAnsiTheme="minorHAnsi"/>
            </w:rPr>
          </w:rPrChange>
        </w:rPr>
        <w:t xml:space="preserve">REM =========================== </w:t>
      </w:r>
      <w:r w:rsidRPr="002D3F66">
        <w:rPr>
          <w:rFonts w:asciiTheme="minorHAnsi" w:hAnsiTheme="minorHAnsi"/>
          <w:b/>
          <w:sz w:val="16"/>
          <w:szCs w:val="16"/>
          <w:rPrChange w:id="9786" w:author="Hemmati" w:date="2016-12-16T10:31:00Z">
            <w:rPr>
              <w:rFonts w:asciiTheme="minorHAnsi" w:hAnsiTheme="minorHAnsi"/>
              <w:b/>
            </w:rPr>
          </w:rPrChange>
        </w:rPr>
        <w:t>INSERT DATA INTO PRODUCT</w:t>
      </w:r>
      <w:r w:rsidRPr="002D3F66">
        <w:rPr>
          <w:rFonts w:asciiTheme="minorHAnsi" w:hAnsiTheme="minorHAnsi"/>
          <w:sz w:val="16"/>
          <w:szCs w:val="16"/>
          <w:rPrChange w:id="9787" w:author="Hemmati" w:date="2016-12-16T10:31:00Z">
            <w:rPr>
              <w:rFonts w:asciiTheme="minorHAnsi" w:hAnsiTheme="minorHAnsi"/>
            </w:rPr>
          </w:rPrChange>
        </w:rPr>
        <w:t xml:space="preserve"> ==============================</w:t>
      </w:r>
    </w:p>
    <w:p w:rsidR="00CD23F5" w:rsidRPr="002D3F66" w:rsidRDefault="00CD23F5" w:rsidP="00CD23F5">
      <w:pPr>
        <w:pStyle w:val="sqlF9"/>
        <w:rPr>
          <w:rFonts w:asciiTheme="minorHAnsi" w:hAnsiTheme="minorHAnsi"/>
          <w:sz w:val="16"/>
          <w:szCs w:val="16"/>
          <w:rPrChange w:id="9788"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789" w:author="Hemmati" w:date="2016-12-16T10:31:00Z">
            <w:rPr>
              <w:rFonts w:asciiTheme="minorHAnsi" w:hAnsiTheme="minorHAnsi"/>
            </w:rPr>
          </w:rPrChange>
        </w:rPr>
      </w:pPr>
      <w:r w:rsidRPr="002D3F66">
        <w:rPr>
          <w:rFonts w:asciiTheme="minorHAnsi" w:hAnsiTheme="minorHAnsi"/>
          <w:sz w:val="16"/>
          <w:szCs w:val="16"/>
          <w:rPrChange w:id="9790" w:author="Hemmati" w:date="2016-12-16T10:31:00Z">
            <w:rPr>
              <w:rFonts w:asciiTheme="minorHAnsi" w:hAnsiTheme="minorHAnsi"/>
            </w:rPr>
          </w:rPrChange>
        </w:rPr>
        <w:t xml:space="preserve">REM *************************** </w:t>
      </w:r>
      <w:r w:rsidRPr="002D3F66">
        <w:rPr>
          <w:rFonts w:asciiTheme="minorHAnsi" w:hAnsiTheme="minorHAnsi"/>
          <w:b/>
          <w:sz w:val="16"/>
          <w:szCs w:val="16"/>
          <w:rPrChange w:id="9791" w:author="Hemmati" w:date="2016-12-16T10:31:00Z">
            <w:rPr>
              <w:rFonts w:asciiTheme="minorHAnsi" w:hAnsiTheme="minorHAnsi"/>
              <w:b/>
            </w:rPr>
          </w:rPrChange>
        </w:rPr>
        <w:t xml:space="preserve">DATA </w:t>
      </w:r>
      <w:r w:rsidR="0040403A" w:rsidRPr="002D3F66">
        <w:rPr>
          <w:rFonts w:asciiTheme="minorHAnsi" w:hAnsiTheme="minorHAnsi"/>
          <w:b/>
          <w:sz w:val="16"/>
          <w:szCs w:val="16"/>
          <w:rPrChange w:id="9792" w:author="Hemmati" w:date="2016-12-16T10:31:00Z">
            <w:rPr>
              <w:rFonts w:asciiTheme="minorHAnsi" w:hAnsiTheme="minorHAnsi"/>
              <w:b/>
            </w:rPr>
          </w:rPrChange>
        </w:rPr>
        <w:t xml:space="preserve">PREPARATION </w:t>
      </w:r>
      <w:r w:rsidRPr="002D3F66">
        <w:rPr>
          <w:rFonts w:asciiTheme="minorHAnsi" w:hAnsiTheme="minorHAnsi"/>
          <w:sz w:val="16"/>
          <w:szCs w:val="16"/>
          <w:rPrChange w:id="9793"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9794"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795" w:author="Hemmati" w:date="2016-12-16T10:31:00Z">
            <w:rPr>
              <w:rFonts w:asciiTheme="minorHAnsi" w:hAnsiTheme="minorHAnsi"/>
            </w:rPr>
          </w:rPrChange>
        </w:rPr>
      </w:pPr>
      <w:r w:rsidRPr="002D3F66">
        <w:rPr>
          <w:rFonts w:asciiTheme="minorHAnsi" w:hAnsiTheme="minorHAnsi"/>
          <w:sz w:val="16"/>
          <w:szCs w:val="16"/>
          <w:rPrChange w:id="9796" w:author="Hemmati" w:date="2016-12-16T10:31:00Z">
            <w:rPr>
              <w:rFonts w:asciiTheme="minorHAnsi" w:hAnsiTheme="minorHAnsi"/>
            </w:rPr>
          </w:rPrChange>
        </w:rPr>
        <w:t>/*    For insert data into product_sold table I need to update the product_category and</w:t>
      </w:r>
    </w:p>
    <w:p w:rsidR="00CD23F5" w:rsidRPr="002D3F66" w:rsidRDefault="00CD23F5" w:rsidP="00CD23F5">
      <w:pPr>
        <w:pStyle w:val="sqlF9"/>
        <w:rPr>
          <w:rFonts w:asciiTheme="minorHAnsi" w:hAnsiTheme="minorHAnsi"/>
          <w:sz w:val="16"/>
          <w:szCs w:val="16"/>
          <w:rPrChange w:id="9797" w:author="Hemmati" w:date="2016-12-16T10:31:00Z">
            <w:rPr>
              <w:rFonts w:asciiTheme="minorHAnsi" w:hAnsiTheme="minorHAnsi"/>
            </w:rPr>
          </w:rPrChange>
        </w:rPr>
      </w:pPr>
      <w:r w:rsidRPr="002D3F66">
        <w:rPr>
          <w:rFonts w:asciiTheme="minorHAnsi" w:hAnsiTheme="minorHAnsi"/>
          <w:sz w:val="16"/>
          <w:szCs w:val="16"/>
          <w:rPrChange w:id="9798" w:author="Hemmati" w:date="2016-12-16T10:31:00Z">
            <w:rPr>
              <w:rFonts w:asciiTheme="minorHAnsi" w:hAnsiTheme="minorHAnsi"/>
            </w:rPr>
          </w:rPrChange>
        </w:rPr>
        <w:t xml:space="preserve">      product_supplier_id columns in sale_data table in adhoc .*/</w:t>
      </w:r>
    </w:p>
    <w:p w:rsidR="00CD23F5" w:rsidRPr="002D3F66" w:rsidRDefault="00CD23F5" w:rsidP="00CD23F5">
      <w:pPr>
        <w:pStyle w:val="sqlF9"/>
        <w:rPr>
          <w:rFonts w:asciiTheme="minorHAnsi" w:hAnsiTheme="minorHAnsi"/>
          <w:sz w:val="16"/>
          <w:szCs w:val="16"/>
          <w:rPrChange w:id="9799"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800"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801" w:author="Hemmati" w:date="2016-12-16T10:31:00Z">
            <w:rPr>
              <w:rFonts w:asciiTheme="minorHAnsi" w:hAnsiTheme="minorHAnsi"/>
            </w:rPr>
          </w:rPrChange>
        </w:rPr>
      </w:pPr>
      <w:r w:rsidRPr="002D3F66">
        <w:rPr>
          <w:rFonts w:asciiTheme="minorHAnsi" w:hAnsiTheme="minorHAnsi"/>
          <w:sz w:val="16"/>
          <w:szCs w:val="16"/>
          <w:rPrChange w:id="9802" w:author="Hemmati" w:date="2016-12-16T10:31:00Z">
            <w:rPr>
              <w:rFonts w:asciiTheme="minorHAnsi" w:hAnsiTheme="minorHAnsi"/>
            </w:rPr>
          </w:rPrChange>
        </w:rPr>
        <w:t>SQL&gt; select * from product_category;</w:t>
      </w:r>
    </w:p>
    <w:p w:rsidR="00CD23F5" w:rsidRPr="002D3F66" w:rsidRDefault="00CD23F5" w:rsidP="00CD23F5">
      <w:pPr>
        <w:pStyle w:val="sqlF9"/>
        <w:rPr>
          <w:rFonts w:asciiTheme="minorHAnsi" w:hAnsiTheme="minorHAnsi"/>
          <w:sz w:val="16"/>
          <w:szCs w:val="16"/>
          <w:rPrChange w:id="9803"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804" w:author="Hemmati" w:date="2016-12-16T10:31:00Z">
            <w:rPr>
              <w:rFonts w:asciiTheme="minorHAnsi" w:hAnsiTheme="minorHAnsi"/>
            </w:rPr>
          </w:rPrChange>
        </w:rPr>
      </w:pPr>
      <w:r w:rsidRPr="002D3F66">
        <w:rPr>
          <w:rFonts w:asciiTheme="minorHAnsi" w:hAnsiTheme="minorHAnsi"/>
          <w:sz w:val="16"/>
          <w:szCs w:val="16"/>
          <w:rPrChange w:id="9805" w:author="Hemmati" w:date="2016-12-16T10:31:00Z">
            <w:rPr>
              <w:rFonts w:asciiTheme="minorHAnsi" w:hAnsiTheme="minorHAnsi"/>
            </w:rPr>
          </w:rPrChange>
        </w:rPr>
        <w:t>PRODUCT_CAT_ID PRODUCT_CAT_NAME                  PRODUCT_CAT_MIN_RANGE PRODUCT_CAT_MAX_RANGE</w:t>
      </w:r>
    </w:p>
    <w:p w:rsidR="00CD23F5" w:rsidRPr="002D3F66" w:rsidRDefault="00CD23F5" w:rsidP="00CD23F5">
      <w:pPr>
        <w:pStyle w:val="sqlF9"/>
        <w:rPr>
          <w:rFonts w:asciiTheme="minorHAnsi" w:hAnsiTheme="minorHAnsi"/>
          <w:sz w:val="16"/>
          <w:szCs w:val="16"/>
          <w:rPrChange w:id="9806" w:author="Hemmati" w:date="2016-12-16T10:31:00Z">
            <w:rPr>
              <w:rFonts w:asciiTheme="minorHAnsi" w:hAnsiTheme="minorHAnsi"/>
            </w:rPr>
          </w:rPrChange>
        </w:rPr>
      </w:pPr>
      <w:r w:rsidRPr="002D3F66">
        <w:rPr>
          <w:rFonts w:asciiTheme="minorHAnsi" w:hAnsiTheme="minorHAnsi"/>
          <w:sz w:val="16"/>
          <w:szCs w:val="16"/>
          <w:rPrChange w:id="9807" w:author="Hemmati" w:date="2016-12-16T10:31:00Z">
            <w:rPr>
              <w:rFonts w:asciiTheme="minorHAnsi" w:hAnsiTheme="minorHAnsi"/>
            </w:rPr>
          </w:rPrChange>
        </w:rPr>
        <w:t>-------------- ---</w:t>
      </w:r>
      <w:r w:rsidR="00DF37F0" w:rsidRPr="002D3F66">
        <w:rPr>
          <w:rFonts w:asciiTheme="minorHAnsi" w:hAnsiTheme="minorHAnsi"/>
          <w:sz w:val="16"/>
          <w:szCs w:val="16"/>
          <w:rPrChange w:id="9808" w:author="Hemmati" w:date="2016-12-16T10:31:00Z">
            <w:rPr>
              <w:rFonts w:asciiTheme="minorHAnsi" w:hAnsiTheme="minorHAnsi"/>
            </w:rPr>
          </w:rPrChange>
        </w:rPr>
        <w:t>------------------------------</w:t>
      </w:r>
      <w:r w:rsidRPr="002D3F66">
        <w:rPr>
          <w:rFonts w:asciiTheme="minorHAnsi" w:hAnsiTheme="minorHAnsi"/>
          <w:sz w:val="16"/>
          <w:szCs w:val="16"/>
          <w:rPrChange w:id="9809" w:author="Hemmati" w:date="2016-12-16T10:31:00Z">
            <w:rPr>
              <w:rFonts w:asciiTheme="minorHAnsi" w:hAnsiTheme="minorHAnsi"/>
            </w:rPr>
          </w:rPrChange>
        </w:rPr>
        <w:t xml:space="preserve"> --------------------- ---------------------</w:t>
      </w:r>
    </w:p>
    <w:p w:rsidR="00CD23F5" w:rsidRPr="002D3F66" w:rsidRDefault="00CD23F5" w:rsidP="00CD23F5">
      <w:pPr>
        <w:pStyle w:val="sqlF9"/>
        <w:rPr>
          <w:rFonts w:asciiTheme="minorHAnsi" w:hAnsiTheme="minorHAnsi"/>
          <w:sz w:val="16"/>
          <w:szCs w:val="16"/>
          <w:rPrChange w:id="9810" w:author="Hemmati" w:date="2016-12-16T10:31:00Z">
            <w:rPr>
              <w:rFonts w:asciiTheme="minorHAnsi" w:hAnsiTheme="minorHAnsi"/>
            </w:rPr>
          </w:rPrChange>
        </w:rPr>
      </w:pPr>
      <w:r w:rsidRPr="002D3F66">
        <w:rPr>
          <w:rFonts w:asciiTheme="minorHAnsi" w:hAnsiTheme="minorHAnsi"/>
          <w:sz w:val="16"/>
          <w:szCs w:val="16"/>
          <w:rPrChange w:id="9811" w:author="Hemmati" w:date="2016-12-16T10:31:00Z">
            <w:rPr>
              <w:rFonts w:asciiTheme="minorHAnsi" w:hAnsiTheme="minorHAnsi"/>
            </w:rPr>
          </w:rPrChange>
        </w:rPr>
        <w:t xml:space="preserve">             1 Airline Consolidators                </w:t>
      </w:r>
      <w:r w:rsidR="00DF37F0" w:rsidRPr="002D3F66">
        <w:rPr>
          <w:rFonts w:asciiTheme="minorHAnsi" w:hAnsiTheme="minorHAnsi"/>
          <w:sz w:val="16"/>
          <w:szCs w:val="16"/>
          <w:rPrChange w:id="9812" w:author="Hemmati" w:date="2016-12-16T10:31:00Z">
            <w:rPr>
              <w:rFonts w:asciiTheme="minorHAnsi" w:hAnsiTheme="minorHAnsi"/>
            </w:rPr>
          </w:rPrChange>
        </w:rPr>
        <w:t xml:space="preserve">    </w:t>
      </w:r>
      <w:r w:rsidRPr="002D3F66">
        <w:rPr>
          <w:rFonts w:asciiTheme="minorHAnsi" w:hAnsiTheme="minorHAnsi"/>
          <w:sz w:val="16"/>
          <w:szCs w:val="16"/>
          <w:rPrChange w:id="9813" w:author="Hemmati" w:date="2016-12-16T10:31:00Z">
            <w:rPr>
              <w:rFonts w:asciiTheme="minorHAnsi" w:hAnsiTheme="minorHAnsi"/>
            </w:rPr>
          </w:rPrChange>
        </w:rPr>
        <w:t xml:space="preserve">  100                   149</w:t>
      </w:r>
    </w:p>
    <w:p w:rsidR="00CD23F5" w:rsidRPr="002D3F66" w:rsidRDefault="00CD23F5" w:rsidP="00CD23F5">
      <w:pPr>
        <w:pStyle w:val="sqlF9"/>
        <w:rPr>
          <w:rFonts w:asciiTheme="minorHAnsi" w:hAnsiTheme="minorHAnsi"/>
          <w:sz w:val="16"/>
          <w:szCs w:val="16"/>
          <w:rPrChange w:id="9814" w:author="Hemmati" w:date="2016-12-16T10:31:00Z">
            <w:rPr>
              <w:rFonts w:asciiTheme="minorHAnsi" w:hAnsiTheme="minorHAnsi"/>
            </w:rPr>
          </w:rPrChange>
        </w:rPr>
      </w:pPr>
      <w:r w:rsidRPr="002D3F66">
        <w:rPr>
          <w:rFonts w:asciiTheme="minorHAnsi" w:hAnsiTheme="minorHAnsi"/>
          <w:sz w:val="16"/>
          <w:szCs w:val="16"/>
          <w:rPrChange w:id="9815" w:author="Hemmati" w:date="2016-12-16T10:31:00Z">
            <w:rPr>
              <w:rFonts w:asciiTheme="minorHAnsi" w:hAnsiTheme="minorHAnsi"/>
            </w:rPr>
          </w:rPrChange>
        </w:rPr>
        <w:t xml:space="preserve">             2 Airlines                                   150                   199</w:t>
      </w:r>
    </w:p>
    <w:p w:rsidR="00CD23F5" w:rsidRPr="002D3F66" w:rsidRDefault="00CD23F5" w:rsidP="00CD23F5">
      <w:pPr>
        <w:pStyle w:val="sqlF9"/>
        <w:rPr>
          <w:rFonts w:asciiTheme="minorHAnsi" w:hAnsiTheme="minorHAnsi"/>
          <w:sz w:val="16"/>
          <w:szCs w:val="16"/>
          <w:rPrChange w:id="9816" w:author="Hemmati" w:date="2016-12-16T10:31:00Z">
            <w:rPr>
              <w:rFonts w:asciiTheme="minorHAnsi" w:hAnsiTheme="minorHAnsi"/>
            </w:rPr>
          </w:rPrChange>
        </w:rPr>
      </w:pPr>
      <w:r w:rsidRPr="002D3F66">
        <w:rPr>
          <w:rFonts w:asciiTheme="minorHAnsi" w:hAnsiTheme="minorHAnsi"/>
          <w:sz w:val="16"/>
          <w:szCs w:val="16"/>
          <w:rPrChange w:id="9817" w:author="Hemmati" w:date="2016-12-16T10:31:00Z">
            <w:rPr>
              <w:rFonts w:asciiTheme="minorHAnsi" w:hAnsiTheme="minorHAnsi"/>
            </w:rPr>
          </w:rPrChange>
        </w:rPr>
        <w:t xml:space="preserve">             3 Attractions                                200                   249</w:t>
      </w:r>
    </w:p>
    <w:p w:rsidR="00CD23F5" w:rsidRPr="002D3F66" w:rsidRDefault="00CD23F5" w:rsidP="00CD23F5">
      <w:pPr>
        <w:pStyle w:val="sqlF9"/>
        <w:rPr>
          <w:rFonts w:asciiTheme="minorHAnsi" w:hAnsiTheme="minorHAnsi"/>
          <w:sz w:val="16"/>
          <w:szCs w:val="16"/>
          <w:rPrChange w:id="9818" w:author="Hemmati" w:date="2016-12-16T10:31:00Z">
            <w:rPr>
              <w:rFonts w:asciiTheme="minorHAnsi" w:hAnsiTheme="minorHAnsi"/>
            </w:rPr>
          </w:rPrChange>
        </w:rPr>
      </w:pPr>
      <w:r w:rsidRPr="002D3F66">
        <w:rPr>
          <w:rFonts w:asciiTheme="minorHAnsi" w:hAnsiTheme="minorHAnsi"/>
          <w:sz w:val="16"/>
          <w:szCs w:val="16"/>
          <w:rPrChange w:id="9819" w:author="Hemmati" w:date="2016-12-16T10:31:00Z">
            <w:rPr>
              <w:rFonts w:asciiTheme="minorHAnsi" w:hAnsiTheme="minorHAnsi"/>
            </w:rPr>
          </w:rPrChange>
        </w:rPr>
        <w:t xml:space="preserve">             4 Car rentals                                250                   299</w:t>
      </w:r>
    </w:p>
    <w:p w:rsidR="00CD23F5" w:rsidRPr="002D3F66" w:rsidRDefault="00CD23F5" w:rsidP="00CD23F5">
      <w:pPr>
        <w:pStyle w:val="sqlF9"/>
        <w:rPr>
          <w:rFonts w:asciiTheme="minorHAnsi" w:hAnsiTheme="minorHAnsi"/>
          <w:sz w:val="16"/>
          <w:szCs w:val="16"/>
          <w:rPrChange w:id="9820" w:author="Hemmati" w:date="2016-12-16T10:31:00Z">
            <w:rPr>
              <w:rFonts w:asciiTheme="minorHAnsi" w:hAnsiTheme="minorHAnsi"/>
            </w:rPr>
          </w:rPrChange>
        </w:rPr>
      </w:pPr>
      <w:r w:rsidRPr="002D3F66">
        <w:rPr>
          <w:rFonts w:asciiTheme="minorHAnsi" w:hAnsiTheme="minorHAnsi"/>
          <w:sz w:val="16"/>
          <w:szCs w:val="16"/>
          <w:rPrChange w:id="9821" w:author="Hemmati" w:date="2016-12-16T10:31:00Z">
            <w:rPr>
              <w:rFonts w:asciiTheme="minorHAnsi" w:hAnsiTheme="minorHAnsi"/>
            </w:rPr>
          </w:rPrChange>
        </w:rPr>
        <w:t xml:space="preserve">             5 Cruise lines                               300                   349</w:t>
      </w:r>
    </w:p>
    <w:p w:rsidR="00CD23F5" w:rsidRPr="002D3F66" w:rsidRDefault="00CD23F5" w:rsidP="00CD23F5">
      <w:pPr>
        <w:pStyle w:val="sqlF9"/>
        <w:rPr>
          <w:rFonts w:asciiTheme="minorHAnsi" w:hAnsiTheme="minorHAnsi"/>
          <w:sz w:val="16"/>
          <w:szCs w:val="16"/>
          <w:rPrChange w:id="9822" w:author="Hemmati" w:date="2016-12-16T10:31:00Z">
            <w:rPr>
              <w:rFonts w:asciiTheme="minorHAnsi" w:hAnsiTheme="minorHAnsi"/>
            </w:rPr>
          </w:rPrChange>
        </w:rPr>
      </w:pPr>
      <w:r w:rsidRPr="002D3F66">
        <w:rPr>
          <w:rFonts w:asciiTheme="minorHAnsi" w:hAnsiTheme="minorHAnsi"/>
          <w:sz w:val="16"/>
          <w:szCs w:val="16"/>
          <w:rPrChange w:id="9823" w:author="Hemmati" w:date="2016-12-16T10:31:00Z">
            <w:rPr>
              <w:rFonts w:asciiTheme="minorHAnsi" w:hAnsiTheme="minorHAnsi"/>
            </w:rPr>
          </w:rPrChange>
        </w:rPr>
        <w:t xml:space="preserve">             6 Hotel reps &amp; chains in Canada              350                   399</w:t>
      </w:r>
    </w:p>
    <w:p w:rsidR="00CD23F5" w:rsidRPr="002D3F66" w:rsidRDefault="00CD23F5" w:rsidP="00CD23F5">
      <w:pPr>
        <w:pStyle w:val="sqlF9"/>
        <w:rPr>
          <w:rFonts w:asciiTheme="minorHAnsi" w:hAnsiTheme="minorHAnsi"/>
          <w:sz w:val="16"/>
          <w:szCs w:val="16"/>
          <w:rPrChange w:id="9824" w:author="Hemmati" w:date="2016-12-16T10:31:00Z">
            <w:rPr>
              <w:rFonts w:asciiTheme="minorHAnsi" w:hAnsiTheme="minorHAnsi"/>
            </w:rPr>
          </w:rPrChange>
        </w:rPr>
      </w:pPr>
      <w:r w:rsidRPr="002D3F66">
        <w:rPr>
          <w:rFonts w:asciiTheme="minorHAnsi" w:hAnsiTheme="minorHAnsi"/>
          <w:sz w:val="16"/>
          <w:szCs w:val="16"/>
          <w:rPrChange w:id="9825" w:author="Hemmati" w:date="2016-12-16T10:31:00Z">
            <w:rPr>
              <w:rFonts w:asciiTheme="minorHAnsi" w:hAnsiTheme="minorHAnsi"/>
            </w:rPr>
          </w:rPrChange>
        </w:rPr>
        <w:t xml:space="preserve">             7 Motor Coach Tour Operators                 400                   449</w:t>
      </w:r>
    </w:p>
    <w:p w:rsidR="00CD23F5" w:rsidRPr="002D3F66" w:rsidRDefault="00CD23F5" w:rsidP="00CD23F5">
      <w:pPr>
        <w:pStyle w:val="sqlF9"/>
        <w:rPr>
          <w:rFonts w:asciiTheme="minorHAnsi" w:hAnsiTheme="minorHAnsi"/>
          <w:sz w:val="16"/>
          <w:szCs w:val="16"/>
          <w:rPrChange w:id="9826" w:author="Hemmati" w:date="2016-12-16T10:31:00Z">
            <w:rPr>
              <w:rFonts w:asciiTheme="minorHAnsi" w:hAnsiTheme="minorHAnsi"/>
            </w:rPr>
          </w:rPrChange>
        </w:rPr>
      </w:pPr>
      <w:r w:rsidRPr="002D3F66">
        <w:rPr>
          <w:rFonts w:asciiTheme="minorHAnsi" w:hAnsiTheme="minorHAnsi"/>
          <w:sz w:val="16"/>
          <w:szCs w:val="16"/>
          <w:rPrChange w:id="9827" w:author="Hemmati" w:date="2016-12-16T10:31:00Z">
            <w:rPr>
              <w:rFonts w:asciiTheme="minorHAnsi" w:hAnsiTheme="minorHAnsi"/>
            </w:rPr>
          </w:rPrChange>
        </w:rPr>
        <w:t xml:space="preserve">             8 Railroads                                  450                   499</w:t>
      </w:r>
    </w:p>
    <w:p w:rsidR="00CD23F5" w:rsidRPr="002D3F66" w:rsidRDefault="00CD23F5" w:rsidP="00CD23F5">
      <w:pPr>
        <w:pStyle w:val="sqlF9"/>
        <w:rPr>
          <w:rFonts w:asciiTheme="minorHAnsi" w:hAnsiTheme="minorHAnsi"/>
          <w:sz w:val="16"/>
          <w:szCs w:val="16"/>
          <w:rPrChange w:id="9828" w:author="Hemmati" w:date="2016-12-16T10:31:00Z">
            <w:rPr>
              <w:rFonts w:asciiTheme="minorHAnsi" w:hAnsiTheme="minorHAnsi"/>
            </w:rPr>
          </w:rPrChange>
        </w:rPr>
      </w:pPr>
      <w:r w:rsidRPr="002D3F66">
        <w:rPr>
          <w:rFonts w:asciiTheme="minorHAnsi" w:hAnsiTheme="minorHAnsi"/>
          <w:sz w:val="16"/>
          <w:szCs w:val="16"/>
          <w:rPrChange w:id="9829" w:author="Hemmati" w:date="2016-12-16T10:31:00Z">
            <w:rPr>
              <w:rFonts w:asciiTheme="minorHAnsi" w:hAnsiTheme="minorHAnsi"/>
            </w:rPr>
          </w:rPrChange>
        </w:rPr>
        <w:t xml:space="preserve">             9 Tour Operators/Wholesales                  500                   549</w:t>
      </w:r>
    </w:p>
    <w:p w:rsidR="00CD23F5" w:rsidRPr="002D3F66" w:rsidRDefault="00CD23F5" w:rsidP="00CD23F5">
      <w:pPr>
        <w:pStyle w:val="sqlF9"/>
        <w:rPr>
          <w:rFonts w:asciiTheme="minorHAnsi" w:hAnsiTheme="minorHAnsi"/>
          <w:sz w:val="16"/>
          <w:szCs w:val="16"/>
          <w:rPrChange w:id="9830" w:author="Hemmati" w:date="2016-12-16T10:31:00Z">
            <w:rPr>
              <w:rFonts w:asciiTheme="minorHAnsi" w:hAnsiTheme="minorHAnsi"/>
            </w:rPr>
          </w:rPrChange>
        </w:rPr>
      </w:pPr>
      <w:r w:rsidRPr="002D3F66">
        <w:rPr>
          <w:rFonts w:asciiTheme="minorHAnsi" w:hAnsiTheme="minorHAnsi"/>
          <w:sz w:val="16"/>
          <w:szCs w:val="16"/>
          <w:rPrChange w:id="9831" w:author="Hemmati" w:date="2016-12-16T10:31:00Z">
            <w:rPr>
              <w:rFonts w:asciiTheme="minorHAnsi" w:hAnsiTheme="minorHAnsi"/>
            </w:rPr>
          </w:rPrChange>
        </w:rPr>
        <w:t xml:space="preserve">            10 Travel insurance                           550                   599</w:t>
      </w:r>
    </w:p>
    <w:p w:rsidR="00CD23F5" w:rsidRPr="002D3F66" w:rsidRDefault="00CD23F5" w:rsidP="00CD23F5">
      <w:pPr>
        <w:pStyle w:val="sqlF9"/>
        <w:rPr>
          <w:rFonts w:asciiTheme="minorHAnsi" w:hAnsiTheme="minorHAnsi"/>
          <w:sz w:val="16"/>
          <w:szCs w:val="16"/>
          <w:rPrChange w:id="9832" w:author="Hemmati" w:date="2016-12-16T10:31:00Z">
            <w:rPr>
              <w:rFonts w:asciiTheme="minorHAnsi" w:hAnsiTheme="minorHAnsi"/>
            </w:rPr>
          </w:rPrChange>
        </w:rPr>
      </w:pPr>
      <w:r w:rsidRPr="002D3F66">
        <w:rPr>
          <w:rFonts w:asciiTheme="minorHAnsi" w:hAnsiTheme="minorHAnsi"/>
          <w:sz w:val="16"/>
          <w:szCs w:val="16"/>
          <w:rPrChange w:id="9833" w:author="Hemmati" w:date="2016-12-16T10:31:00Z">
            <w:rPr>
              <w:rFonts w:asciiTheme="minorHAnsi" w:hAnsiTheme="minorHAnsi"/>
            </w:rPr>
          </w:rPrChange>
        </w:rPr>
        <w:t xml:space="preserve">            11 Yacht &amp; Boat Charters                      600                   649</w:t>
      </w:r>
    </w:p>
    <w:p w:rsidR="00CD23F5" w:rsidRPr="002D3F66" w:rsidRDefault="00CD23F5" w:rsidP="00CD23F5">
      <w:pPr>
        <w:pStyle w:val="sqlF9"/>
        <w:rPr>
          <w:rFonts w:asciiTheme="minorHAnsi" w:hAnsiTheme="minorHAnsi"/>
          <w:sz w:val="16"/>
          <w:szCs w:val="16"/>
          <w:rPrChange w:id="9834"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835" w:author="Hemmati" w:date="2016-12-16T10:31:00Z">
            <w:rPr>
              <w:rFonts w:asciiTheme="minorHAnsi" w:hAnsiTheme="minorHAnsi"/>
            </w:rPr>
          </w:rPrChange>
        </w:rPr>
      </w:pPr>
      <w:r w:rsidRPr="002D3F66">
        <w:rPr>
          <w:rFonts w:asciiTheme="minorHAnsi" w:hAnsiTheme="minorHAnsi"/>
          <w:sz w:val="16"/>
          <w:szCs w:val="16"/>
          <w:rPrChange w:id="9836" w:author="Hemmati" w:date="2016-12-16T10:31:00Z">
            <w:rPr>
              <w:rFonts w:asciiTheme="minorHAnsi" w:hAnsiTheme="minorHAnsi"/>
            </w:rPr>
          </w:rPrChange>
        </w:rPr>
        <w:t>11 rows selected.</w:t>
      </w:r>
    </w:p>
    <w:p w:rsidR="00CD23F5" w:rsidRPr="002D3F66" w:rsidDel="0030136C" w:rsidRDefault="00CD23F5" w:rsidP="00CD23F5">
      <w:pPr>
        <w:pStyle w:val="sqlF9"/>
        <w:rPr>
          <w:del w:id="9837" w:author="Hemmati" w:date="2016-12-16T09:55:00Z"/>
          <w:rFonts w:asciiTheme="minorHAnsi" w:hAnsiTheme="minorHAnsi"/>
          <w:sz w:val="16"/>
          <w:szCs w:val="16"/>
          <w:rPrChange w:id="9838" w:author="Hemmati" w:date="2016-12-16T10:31:00Z">
            <w:rPr>
              <w:del w:id="9839" w:author="Hemmati" w:date="2016-12-16T09:55:00Z"/>
              <w:rFonts w:asciiTheme="minorHAnsi" w:hAnsiTheme="minorHAnsi"/>
            </w:rPr>
          </w:rPrChange>
        </w:rPr>
      </w:pPr>
    </w:p>
    <w:p w:rsidR="00CD23F5" w:rsidRPr="002D3F66" w:rsidDel="0030136C" w:rsidRDefault="00CD23F5" w:rsidP="00CD23F5">
      <w:pPr>
        <w:pStyle w:val="sqlF9"/>
        <w:rPr>
          <w:del w:id="9840" w:author="Hemmati" w:date="2016-12-16T09:55:00Z"/>
          <w:rFonts w:asciiTheme="minorHAnsi" w:hAnsiTheme="minorHAnsi"/>
          <w:sz w:val="16"/>
          <w:szCs w:val="16"/>
          <w:rPrChange w:id="9841" w:author="Hemmati" w:date="2016-12-16T10:31:00Z">
            <w:rPr>
              <w:del w:id="9842" w:author="Hemmati" w:date="2016-12-16T09:55:00Z"/>
              <w:rFonts w:asciiTheme="minorHAnsi" w:hAnsiTheme="minorHAnsi"/>
            </w:rPr>
          </w:rPrChange>
        </w:rPr>
      </w:pPr>
    </w:p>
    <w:p w:rsidR="00CD23F5" w:rsidRPr="002D3F66" w:rsidRDefault="00CD23F5" w:rsidP="00CD23F5">
      <w:pPr>
        <w:pStyle w:val="sqlF9"/>
        <w:rPr>
          <w:rFonts w:asciiTheme="minorHAnsi" w:hAnsiTheme="minorHAnsi"/>
          <w:sz w:val="16"/>
          <w:szCs w:val="16"/>
          <w:rPrChange w:id="9843"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844" w:author="Hemmati" w:date="2016-12-16T10:31:00Z">
            <w:rPr>
              <w:rFonts w:asciiTheme="minorHAnsi" w:hAnsiTheme="minorHAnsi"/>
            </w:rPr>
          </w:rPrChange>
        </w:rPr>
      </w:pPr>
      <w:r w:rsidRPr="002D3F66">
        <w:rPr>
          <w:rFonts w:asciiTheme="minorHAnsi" w:hAnsiTheme="minorHAnsi"/>
          <w:sz w:val="16"/>
          <w:szCs w:val="16"/>
          <w:rPrChange w:id="9845" w:author="Hemmati" w:date="2016-12-16T10:31:00Z">
            <w:rPr>
              <w:rFonts w:asciiTheme="minorHAnsi" w:hAnsiTheme="minorHAnsi"/>
            </w:rPr>
          </w:rPrChange>
        </w:rPr>
        <w:t>SQL&gt; select product_category from sale_data</w:t>
      </w:r>
    </w:p>
    <w:p w:rsidR="00CD23F5" w:rsidRPr="002D3F66" w:rsidRDefault="00CD23F5" w:rsidP="00CD23F5">
      <w:pPr>
        <w:pStyle w:val="sqlF9"/>
        <w:rPr>
          <w:rFonts w:asciiTheme="minorHAnsi" w:hAnsiTheme="minorHAnsi"/>
          <w:sz w:val="16"/>
          <w:szCs w:val="16"/>
          <w:rPrChange w:id="9846" w:author="Hemmati" w:date="2016-12-16T10:31:00Z">
            <w:rPr>
              <w:rFonts w:asciiTheme="minorHAnsi" w:hAnsiTheme="minorHAnsi"/>
            </w:rPr>
          </w:rPrChange>
        </w:rPr>
      </w:pPr>
      <w:r w:rsidRPr="002D3F66">
        <w:rPr>
          <w:rFonts w:asciiTheme="minorHAnsi" w:hAnsiTheme="minorHAnsi"/>
          <w:sz w:val="16"/>
          <w:szCs w:val="16"/>
          <w:rPrChange w:id="9847" w:author="Hemmati" w:date="2016-12-16T10:31:00Z">
            <w:rPr>
              <w:rFonts w:asciiTheme="minorHAnsi" w:hAnsiTheme="minorHAnsi"/>
            </w:rPr>
          </w:rPrChange>
        </w:rPr>
        <w:t xml:space="preserve">  2  where product_category &lt; 100</w:t>
      </w:r>
    </w:p>
    <w:p w:rsidR="00CD23F5" w:rsidRPr="002D3F66" w:rsidRDefault="00CD23F5" w:rsidP="00CD23F5">
      <w:pPr>
        <w:pStyle w:val="sqlF9"/>
        <w:rPr>
          <w:rFonts w:asciiTheme="minorHAnsi" w:hAnsiTheme="minorHAnsi"/>
          <w:sz w:val="16"/>
          <w:szCs w:val="16"/>
          <w:rPrChange w:id="9848" w:author="Hemmati" w:date="2016-12-16T10:31:00Z">
            <w:rPr>
              <w:rFonts w:asciiTheme="minorHAnsi" w:hAnsiTheme="minorHAnsi"/>
            </w:rPr>
          </w:rPrChange>
        </w:rPr>
      </w:pPr>
      <w:r w:rsidRPr="002D3F66">
        <w:rPr>
          <w:rFonts w:asciiTheme="minorHAnsi" w:hAnsiTheme="minorHAnsi"/>
          <w:sz w:val="16"/>
          <w:szCs w:val="16"/>
          <w:rPrChange w:id="9849" w:author="Hemmati" w:date="2016-12-16T10:31:00Z">
            <w:rPr>
              <w:rFonts w:asciiTheme="minorHAnsi" w:hAnsiTheme="minorHAnsi"/>
            </w:rPr>
          </w:rPrChange>
        </w:rPr>
        <w:t xml:space="preserve">  3  or   product_category &gt; 649;</w:t>
      </w:r>
    </w:p>
    <w:p w:rsidR="00CD23F5" w:rsidRPr="002D3F66" w:rsidRDefault="00CD23F5" w:rsidP="00CD23F5">
      <w:pPr>
        <w:pStyle w:val="sqlF9"/>
        <w:rPr>
          <w:rFonts w:asciiTheme="minorHAnsi" w:hAnsiTheme="minorHAnsi"/>
          <w:sz w:val="16"/>
          <w:szCs w:val="16"/>
          <w:rPrChange w:id="9850"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851" w:author="Hemmati" w:date="2016-12-16T10:31:00Z">
            <w:rPr>
              <w:rFonts w:asciiTheme="minorHAnsi" w:hAnsiTheme="minorHAnsi"/>
            </w:rPr>
          </w:rPrChange>
        </w:rPr>
      </w:pPr>
      <w:r w:rsidRPr="002D3F66">
        <w:rPr>
          <w:rFonts w:asciiTheme="minorHAnsi" w:hAnsiTheme="minorHAnsi"/>
          <w:sz w:val="16"/>
          <w:szCs w:val="16"/>
          <w:rPrChange w:id="9852" w:author="Hemmati" w:date="2016-12-16T10:31:00Z">
            <w:rPr>
              <w:rFonts w:asciiTheme="minorHAnsi" w:hAnsiTheme="minorHAnsi"/>
            </w:rPr>
          </w:rPrChange>
        </w:rPr>
        <w:t>PRODUCT_CATEGORY</w:t>
      </w:r>
    </w:p>
    <w:p w:rsidR="00CD23F5" w:rsidRPr="002D3F66" w:rsidRDefault="00CD23F5" w:rsidP="00CD23F5">
      <w:pPr>
        <w:pStyle w:val="sqlF9"/>
        <w:rPr>
          <w:rFonts w:asciiTheme="minorHAnsi" w:hAnsiTheme="minorHAnsi"/>
          <w:sz w:val="16"/>
          <w:szCs w:val="16"/>
          <w:rPrChange w:id="9853" w:author="Hemmati" w:date="2016-12-16T10:31:00Z">
            <w:rPr>
              <w:rFonts w:asciiTheme="minorHAnsi" w:hAnsiTheme="minorHAnsi"/>
            </w:rPr>
          </w:rPrChange>
        </w:rPr>
      </w:pPr>
      <w:r w:rsidRPr="002D3F66">
        <w:rPr>
          <w:rFonts w:asciiTheme="minorHAnsi" w:hAnsiTheme="minorHAnsi"/>
          <w:sz w:val="16"/>
          <w:szCs w:val="16"/>
          <w:rPrChange w:id="9854"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9855" w:author="Hemmati" w:date="2016-12-16T10:31:00Z">
            <w:rPr>
              <w:rFonts w:asciiTheme="minorHAnsi" w:hAnsiTheme="minorHAnsi"/>
            </w:rPr>
          </w:rPrChange>
        </w:rPr>
      </w:pPr>
      <w:r w:rsidRPr="002D3F66">
        <w:rPr>
          <w:rFonts w:asciiTheme="minorHAnsi" w:hAnsiTheme="minorHAnsi"/>
          <w:sz w:val="16"/>
          <w:szCs w:val="16"/>
          <w:rPrChange w:id="9856" w:author="Hemmati" w:date="2016-12-16T10:31:00Z">
            <w:rPr>
              <w:rFonts w:asciiTheme="minorHAnsi" w:hAnsiTheme="minorHAnsi"/>
            </w:rPr>
          </w:rPrChange>
        </w:rPr>
        <w:t xml:space="preserve">              35</w:t>
      </w:r>
    </w:p>
    <w:p w:rsidR="00CD23F5" w:rsidRPr="002D3F66" w:rsidRDefault="00CD23F5" w:rsidP="00CD23F5">
      <w:pPr>
        <w:pStyle w:val="sqlF9"/>
        <w:rPr>
          <w:rFonts w:asciiTheme="minorHAnsi" w:hAnsiTheme="minorHAnsi"/>
          <w:sz w:val="16"/>
          <w:szCs w:val="16"/>
          <w:rPrChange w:id="9857"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858" w:author="Hemmati" w:date="2016-12-16T10:31:00Z">
            <w:rPr>
              <w:rFonts w:asciiTheme="minorHAnsi" w:hAnsiTheme="minorHAnsi"/>
            </w:rPr>
          </w:rPrChange>
        </w:rPr>
      </w:pPr>
      <w:r w:rsidRPr="002D3F66">
        <w:rPr>
          <w:rFonts w:asciiTheme="minorHAnsi" w:hAnsiTheme="minorHAnsi"/>
          <w:sz w:val="16"/>
          <w:szCs w:val="16"/>
          <w:rPrChange w:id="9859" w:author="Hemmati" w:date="2016-12-16T10:31:00Z">
            <w:rPr>
              <w:rFonts w:asciiTheme="minorHAnsi" w:hAnsiTheme="minorHAnsi"/>
            </w:rPr>
          </w:rPrChange>
        </w:rPr>
        <w:t xml:space="preserve">REM   There is a row that is less than 100 it will violent my constraint then </w:t>
      </w:r>
    </w:p>
    <w:p w:rsidR="00CD23F5" w:rsidRPr="002D3F66" w:rsidRDefault="00CD23F5" w:rsidP="00CD23F5">
      <w:pPr>
        <w:pStyle w:val="sqlF9"/>
        <w:rPr>
          <w:rFonts w:asciiTheme="minorHAnsi" w:hAnsiTheme="minorHAnsi"/>
          <w:sz w:val="16"/>
          <w:szCs w:val="16"/>
          <w:rPrChange w:id="9860" w:author="Hemmati" w:date="2016-12-16T10:31:00Z">
            <w:rPr>
              <w:rFonts w:asciiTheme="minorHAnsi" w:hAnsiTheme="minorHAnsi"/>
            </w:rPr>
          </w:rPrChange>
        </w:rPr>
      </w:pPr>
      <w:r w:rsidRPr="002D3F66">
        <w:rPr>
          <w:rFonts w:asciiTheme="minorHAnsi" w:hAnsiTheme="minorHAnsi"/>
          <w:sz w:val="16"/>
          <w:szCs w:val="16"/>
          <w:rPrChange w:id="9861" w:author="Hemmati" w:date="2016-12-16T10:31:00Z">
            <w:rPr>
              <w:rFonts w:asciiTheme="minorHAnsi" w:hAnsiTheme="minorHAnsi"/>
            </w:rPr>
          </w:rPrChange>
        </w:rPr>
        <w:t>REM   I have to delete this row and flag it as a incorrect data to show to client.</w:t>
      </w:r>
    </w:p>
    <w:p w:rsidR="00CD23F5" w:rsidRPr="002D3F66" w:rsidRDefault="00CD23F5" w:rsidP="00CD23F5">
      <w:pPr>
        <w:pStyle w:val="sqlF9"/>
        <w:rPr>
          <w:rFonts w:asciiTheme="minorHAnsi" w:hAnsiTheme="minorHAnsi"/>
          <w:sz w:val="16"/>
          <w:szCs w:val="16"/>
          <w:rPrChange w:id="9862"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863" w:author="Hemmati" w:date="2016-12-16T10:31:00Z">
            <w:rPr>
              <w:rFonts w:asciiTheme="minorHAnsi" w:hAnsiTheme="minorHAnsi"/>
            </w:rPr>
          </w:rPrChange>
        </w:rPr>
      </w:pPr>
      <w:r w:rsidRPr="002D3F66">
        <w:rPr>
          <w:rFonts w:asciiTheme="minorHAnsi" w:hAnsiTheme="minorHAnsi"/>
          <w:sz w:val="16"/>
          <w:szCs w:val="16"/>
          <w:rPrChange w:id="9864" w:author="Hemmati" w:date="2016-12-16T10:31:00Z">
            <w:rPr>
              <w:rFonts w:asciiTheme="minorHAnsi" w:hAnsiTheme="minorHAnsi"/>
            </w:rPr>
          </w:rPrChange>
        </w:rPr>
        <w:t>SQL&gt; Delete from sale_data</w:t>
      </w:r>
    </w:p>
    <w:p w:rsidR="00CD23F5" w:rsidRPr="002D3F66" w:rsidRDefault="00CD23F5" w:rsidP="00CD23F5">
      <w:pPr>
        <w:pStyle w:val="sqlF9"/>
        <w:rPr>
          <w:rFonts w:asciiTheme="minorHAnsi" w:hAnsiTheme="minorHAnsi"/>
          <w:sz w:val="16"/>
          <w:szCs w:val="16"/>
          <w:rPrChange w:id="9865" w:author="Hemmati" w:date="2016-12-16T10:31:00Z">
            <w:rPr>
              <w:rFonts w:asciiTheme="minorHAnsi" w:hAnsiTheme="minorHAnsi"/>
            </w:rPr>
          </w:rPrChange>
        </w:rPr>
      </w:pPr>
      <w:r w:rsidRPr="002D3F66">
        <w:rPr>
          <w:rFonts w:asciiTheme="minorHAnsi" w:hAnsiTheme="minorHAnsi"/>
          <w:sz w:val="16"/>
          <w:szCs w:val="16"/>
          <w:rPrChange w:id="9866" w:author="Hemmati" w:date="2016-12-16T10:31:00Z">
            <w:rPr>
              <w:rFonts w:asciiTheme="minorHAnsi" w:hAnsiTheme="minorHAnsi"/>
            </w:rPr>
          </w:rPrChange>
        </w:rPr>
        <w:t xml:space="preserve">  2  Where  product_category=35;</w:t>
      </w:r>
    </w:p>
    <w:p w:rsidR="00CD23F5" w:rsidRPr="002D3F66" w:rsidRDefault="00CD23F5" w:rsidP="00CD23F5">
      <w:pPr>
        <w:pStyle w:val="sqlF9"/>
        <w:rPr>
          <w:rFonts w:asciiTheme="minorHAnsi" w:hAnsiTheme="minorHAnsi"/>
          <w:sz w:val="16"/>
          <w:szCs w:val="16"/>
          <w:rPrChange w:id="9867"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868" w:author="Hemmati" w:date="2016-12-16T10:31:00Z">
            <w:rPr>
              <w:rFonts w:asciiTheme="minorHAnsi" w:hAnsiTheme="minorHAnsi"/>
            </w:rPr>
          </w:rPrChange>
        </w:rPr>
      </w:pPr>
      <w:r w:rsidRPr="002D3F66">
        <w:rPr>
          <w:rFonts w:asciiTheme="minorHAnsi" w:hAnsiTheme="minorHAnsi"/>
          <w:sz w:val="16"/>
          <w:szCs w:val="16"/>
          <w:rPrChange w:id="9869" w:author="Hemmati" w:date="2016-12-16T10:31:00Z">
            <w:rPr>
              <w:rFonts w:asciiTheme="minorHAnsi" w:hAnsiTheme="minorHAnsi"/>
            </w:rPr>
          </w:rPrChange>
        </w:rPr>
        <w:t>1 row deleted.</w:t>
      </w:r>
    </w:p>
    <w:p w:rsidR="00CD23F5" w:rsidRPr="002D3F66" w:rsidRDefault="00CD23F5" w:rsidP="00CD23F5">
      <w:pPr>
        <w:pStyle w:val="sqlF9"/>
        <w:rPr>
          <w:rFonts w:asciiTheme="minorHAnsi" w:hAnsiTheme="minorHAnsi"/>
          <w:sz w:val="16"/>
          <w:szCs w:val="16"/>
          <w:rPrChange w:id="9870" w:author="Hemmati" w:date="2016-12-16T10:31:00Z">
            <w:rPr>
              <w:rFonts w:asciiTheme="minorHAnsi" w:hAnsiTheme="minorHAnsi"/>
            </w:rPr>
          </w:rPrChange>
        </w:rPr>
      </w:pPr>
    </w:p>
    <w:p w:rsidR="00CD23F5" w:rsidRPr="002D3F66" w:rsidDel="0030136C" w:rsidRDefault="00CD23F5" w:rsidP="00CD23F5">
      <w:pPr>
        <w:pStyle w:val="sqlF9"/>
        <w:rPr>
          <w:del w:id="9871" w:author="Hemmati" w:date="2016-12-16T09:55:00Z"/>
          <w:rFonts w:asciiTheme="minorHAnsi" w:hAnsiTheme="minorHAnsi"/>
          <w:sz w:val="16"/>
          <w:szCs w:val="16"/>
          <w:rPrChange w:id="9872" w:author="Hemmati" w:date="2016-12-16T10:31:00Z">
            <w:rPr>
              <w:del w:id="9873" w:author="Hemmati" w:date="2016-12-16T09:55:00Z"/>
              <w:rFonts w:asciiTheme="minorHAnsi" w:hAnsiTheme="minorHAnsi"/>
            </w:rPr>
          </w:rPrChange>
        </w:rPr>
      </w:pPr>
    </w:p>
    <w:p w:rsidR="00CD23F5" w:rsidRPr="002D3F66" w:rsidRDefault="00CD23F5" w:rsidP="00CD23F5">
      <w:pPr>
        <w:pStyle w:val="sqlF9"/>
        <w:rPr>
          <w:rFonts w:asciiTheme="minorHAnsi" w:hAnsiTheme="minorHAnsi"/>
          <w:sz w:val="16"/>
          <w:szCs w:val="16"/>
          <w:rPrChange w:id="9874" w:author="Hemmati" w:date="2016-12-16T10:31:00Z">
            <w:rPr>
              <w:rFonts w:asciiTheme="minorHAnsi" w:hAnsiTheme="minorHAnsi"/>
            </w:rPr>
          </w:rPrChange>
        </w:rPr>
      </w:pPr>
      <w:r w:rsidRPr="002D3F66">
        <w:rPr>
          <w:rFonts w:asciiTheme="minorHAnsi" w:hAnsiTheme="minorHAnsi"/>
          <w:sz w:val="16"/>
          <w:szCs w:val="16"/>
          <w:rPrChange w:id="9875" w:author="Hemmati" w:date="2016-12-16T10:31:00Z">
            <w:rPr>
              <w:rFonts w:asciiTheme="minorHAnsi" w:hAnsiTheme="minorHAnsi"/>
            </w:rPr>
          </w:rPrChange>
        </w:rPr>
        <w:t>SQL&gt; commit;</w:t>
      </w:r>
    </w:p>
    <w:p w:rsidR="00CD23F5" w:rsidRPr="002D3F66" w:rsidRDefault="00CD23F5" w:rsidP="00CD23F5">
      <w:pPr>
        <w:pStyle w:val="sqlF9"/>
        <w:rPr>
          <w:rFonts w:asciiTheme="minorHAnsi" w:hAnsiTheme="minorHAnsi"/>
          <w:sz w:val="16"/>
          <w:szCs w:val="16"/>
          <w:rPrChange w:id="9876" w:author="Hemmati" w:date="2016-12-16T10:31:00Z">
            <w:rPr>
              <w:rFonts w:asciiTheme="minorHAnsi" w:hAnsiTheme="minorHAnsi"/>
            </w:rPr>
          </w:rPrChange>
        </w:rPr>
      </w:pPr>
      <w:r w:rsidRPr="002D3F66">
        <w:rPr>
          <w:rFonts w:asciiTheme="minorHAnsi" w:hAnsiTheme="minorHAnsi"/>
          <w:sz w:val="16"/>
          <w:szCs w:val="16"/>
          <w:rPrChange w:id="9877" w:author="Hemmati" w:date="2016-12-16T10:31:00Z">
            <w:rPr>
              <w:rFonts w:asciiTheme="minorHAnsi" w:hAnsiTheme="minorHAnsi"/>
            </w:rPr>
          </w:rPrChange>
        </w:rPr>
        <w:t>Commit complete.</w:t>
      </w:r>
    </w:p>
    <w:p w:rsidR="00CD23F5" w:rsidRPr="002D3F66" w:rsidDel="0030136C" w:rsidRDefault="00CD23F5" w:rsidP="00CD23F5">
      <w:pPr>
        <w:pStyle w:val="sqlF9"/>
        <w:rPr>
          <w:del w:id="9878" w:author="Hemmati" w:date="2016-12-16T09:55:00Z"/>
          <w:rFonts w:asciiTheme="minorHAnsi" w:hAnsiTheme="minorHAnsi"/>
          <w:sz w:val="16"/>
          <w:szCs w:val="16"/>
          <w:rPrChange w:id="9879" w:author="Hemmati" w:date="2016-12-16T10:31:00Z">
            <w:rPr>
              <w:del w:id="9880" w:author="Hemmati" w:date="2016-12-16T09:55:00Z"/>
              <w:rFonts w:asciiTheme="minorHAnsi" w:hAnsiTheme="minorHAnsi"/>
            </w:rPr>
          </w:rPrChange>
        </w:rPr>
      </w:pPr>
    </w:p>
    <w:p w:rsidR="00CD23F5" w:rsidRPr="002D3F66" w:rsidRDefault="00CD23F5" w:rsidP="00CD23F5">
      <w:pPr>
        <w:pStyle w:val="sqlF9"/>
        <w:rPr>
          <w:rFonts w:asciiTheme="minorHAnsi" w:hAnsiTheme="minorHAnsi"/>
          <w:sz w:val="16"/>
          <w:szCs w:val="16"/>
          <w:rPrChange w:id="9881" w:author="Hemmati" w:date="2016-12-16T10:31:00Z">
            <w:rPr>
              <w:rFonts w:asciiTheme="minorHAnsi" w:hAnsiTheme="minorHAnsi"/>
            </w:rPr>
          </w:rPrChange>
        </w:rPr>
      </w:pPr>
      <w:r w:rsidRPr="002D3F66">
        <w:rPr>
          <w:rFonts w:asciiTheme="minorHAnsi" w:hAnsiTheme="minorHAnsi"/>
          <w:sz w:val="16"/>
          <w:szCs w:val="16"/>
          <w:rPrChange w:id="9882" w:author="Hemmati" w:date="2016-12-16T10:31:00Z">
            <w:rPr>
              <w:rFonts w:asciiTheme="minorHAnsi" w:hAnsiTheme="minorHAnsi"/>
            </w:rPr>
          </w:rPrChange>
        </w:rPr>
        <w:t xml:space="preserve"> </w:t>
      </w:r>
    </w:p>
    <w:p w:rsidR="00CD23F5" w:rsidRPr="002D3F66" w:rsidRDefault="00CD23F5" w:rsidP="00CD23F5">
      <w:pPr>
        <w:pStyle w:val="sqlF9"/>
        <w:rPr>
          <w:rFonts w:asciiTheme="minorHAnsi" w:hAnsiTheme="minorHAnsi"/>
          <w:sz w:val="16"/>
          <w:szCs w:val="16"/>
          <w:rPrChange w:id="9883" w:author="Hemmati" w:date="2016-12-16T10:31:00Z">
            <w:rPr>
              <w:rFonts w:asciiTheme="minorHAnsi" w:hAnsiTheme="minorHAnsi"/>
            </w:rPr>
          </w:rPrChange>
        </w:rPr>
      </w:pPr>
      <w:r w:rsidRPr="002D3F66">
        <w:rPr>
          <w:rFonts w:asciiTheme="minorHAnsi" w:hAnsiTheme="minorHAnsi"/>
          <w:sz w:val="16"/>
          <w:szCs w:val="16"/>
          <w:rPrChange w:id="9884" w:author="Hemmati" w:date="2016-12-16T10:31:00Z">
            <w:rPr>
              <w:rFonts w:asciiTheme="minorHAnsi" w:hAnsiTheme="minorHAnsi"/>
            </w:rPr>
          </w:rPrChange>
        </w:rPr>
        <w:t>SQL&gt; select distinct product_category from sale_data</w:t>
      </w:r>
    </w:p>
    <w:p w:rsidR="00CD23F5" w:rsidRPr="002D3F66" w:rsidRDefault="00CD23F5" w:rsidP="00CD23F5">
      <w:pPr>
        <w:pStyle w:val="sqlF9"/>
        <w:rPr>
          <w:rFonts w:asciiTheme="minorHAnsi" w:hAnsiTheme="minorHAnsi"/>
          <w:sz w:val="16"/>
          <w:szCs w:val="16"/>
          <w:rPrChange w:id="9885" w:author="Hemmati" w:date="2016-12-16T10:31:00Z">
            <w:rPr>
              <w:rFonts w:asciiTheme="minorHAnsi" w:hAnsiTheme="minorHAnsi"/>
            </w:rPr>
          </w:rPrChange>
        </w:rPr>
      </w:pPr>
      <w:r w:rsidRPr="002D3F66">
        <w:rPr>
          <w:rFonts w:asciiTheme="minorHAnsi" w:hAnsiTheme="minorHAnsi"/>
          <w:sz w:val="16"/>
          <w:szCs w:val="16"/>
          <w:rPrChange w:id="9886" w:author="Hemmati" w:date="2016-12-16T10:31:00Z">
            <w:rPr>
              <w:rFonts w:asciiTheme="minorHAnsi" w:hAnsiTheme="minorHAnsi"/>
            </w:rPr>
          </w:rPrChange>
        </w:rPr>
        <w:t xml:space="preserve">  2  order by product_category;</w:t>
      </w:r>
    </w:p>
    <w:p w:rsidR="00CD23F5" w:rsidRPr="002D3F66" w:rsidRDefault="00CD23F5" w:rsidP="00CD23F5">
      <w:pPr>
        <w:pStyle w:val="sqlF9"/>
        <w:rPr>
          <w:rFonts w:asciiTheme="minorHAnsi" w:hAnsiTheme="minorHAnsi"/>
          <w:sz w:val="16"/>
          <w:szCs w:val="16"/>
          <w:rPrChange w:id="9887"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888" w:author="Hemmati" w:date="2016-12-16T10:31:00Z">
            <w:rPr>
              <w:rFonts w:asciiTheme="minorHAnsi" w:hAnsiTheme="minorHAnsi"/>
            </w:rPr>
          </w:rPrChange>
        </w:rPr>
      </w:pPr>
      <w:r w:rsidRPr="002D3F66">
        <w:rPr>
          <w:rFonts w:asciiTheme="minorHAnsi" w:hAnsiTheme="minorHAnsi"/>
          <w:sz w:val="16"/>
          <w:szCs w:val="16"/>
          <w:rPrChange w:id="9889" w:author="Hemmati" w:date="2016-12-16T10:31:00Z">
            <w:rPr>
              <w:rFonts w:asciiTheme="minorHAnsi" w:hAnsiTheme="minorHAnsi"/>
            </w:rPr>
          </w:rPrChange>
        </w:rPr>
        <w:t>PRODUCT_CATEGORY</w:t>
      </w:r>
    </w:p>
    <w:p w:rsidR="00CD23F5" w:rsidRPr="002D3F66" w:rsidRDefault="00CD23F5" w:rsidP="00CD23F5">
      <w:pPr>
        <w:pStyle w:val="sqlF9"/>
        <w:rPr>
          <w:rFonts w:asciiTheme="minorHAnsi" w:hAnsiTheme="minorHAnsi"/>
          <w:sz w:val="16"/>
          <w:szCs w:val="16"/>
          <w:rPrChange w:id="9890" w:author="Hemmati" w:date="2016-12-16T10:31:00Z">
            <w:rPr>
              <w:rFonts w:asciiTheme="minorHAnsi" w:hAnsiTheme="minorHAnsi"/>
            </w:rPr>
          </w:rPrChange>
        </w:rPr>
      </w:pPr>
      <w:r w:rsidRPr="002D3F66">
        <w:rPr>
          <w:rFonts w:asciiTheme="minorHAnsi" w:hAnsiTheme="minorHAnsi"/>
          <w:sz w:val="16"/>
          <w:szCs w:val="16"/>
          <w:rPrChange w:id="9891"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9892" w:author="Hemmati" w:date="2016-12-16T10:31:00Z">
            <w:rPr>
              <w:rFonts w:asciiTheme="minorHAnsi" w:hAnsiTheme="minorHAnsi"/>
            </w:rPr>
          </w:rPrChange>
        </w:rPr>
      </w:pPr>
      <w:r w:rsidRPr="002D3F66">
        <w:rPr>
          <w:rFonts w:asciiTheme="minorHAnsi" w:hAnsiTheme="minorHAnsi"/>
          <w:sz w:val="16"/>
          <w:szCs w:val="16"/>
          <w:rPrChange w:id="9893" w:author="Hemmati" w:date="2016-12-16T10:31:00Z">
            <w:rPr>
              <w:rFonts w:asciiTheme="minorHAnsi" w:hAnsiTheme="minorHAnsi"/>
            </w:rPr>
          </w:rPrChange>
        </w:rPr>
        <w:t xml:space="preserve">             100</w:t>
      </w:r>
    </w:p>
    <w:p w:rsidR="00CD23F5" w:rsidRPr="002D3F66" w:rsidRDefault="00CD23F5" w:rsidP="00CD23F5">
      <w:pPr>
        <w:pStyle w:val="sqlF9"/>
        <w:rPr>
          <w:rFonts w:asciiTheme="minorHAnsi" w:hAnsiTheme="minorHAnsi"/>
          <w:sz w:val="16"/>
          <w:szCs w:val="16"/>
          <w:rPrChange w:id="9894" w:author="Hemmati" w:date="2016-12-16T10:31:00Z">
            <w:rPr>
              <w:rFonts w:asciiTheme="minorHAnsi" w:hAnsiTheme="minorHAnsi"/>
            </w:rPr>
          </w:rPrChange>
        </w:rPr>
      </w:pPr>
      <w:r w:rsidRPr="002D3F66">
        <w:rPr>
          <w:rFonts w:asciiTheme="minorHAnsi" w:hAnsiTheme="minorHAnsi"/>
          <w:sz w:val="16"/>
          <w:szCs w:val="16"/>
          <w:rPrChange w:id="9895" w:author="Hemmati" w:date="2016-12-16T10:31:00Z">
            <w:rPr>
              <w:rFonts w:asciiTheme="minorHAnsi" w:hAnsiTheme="minorHAnsi"/>
            </w:rPr>
          </w:rPrChange>
        </w:rPr>
        <w:t xml:space="preserve">             101</w:t>
      </w:r>
    </w:p>
    <w:p w:rsidR="00CD23F5" w:rsidRPr="002D3F66" w:rsidRDefault="00CD23F5" w:rsidP="00CD23F5">
      <w:pPr>
        <w:pStyle w:val="sqlF9"/>
        <w:rPr>
          <w:rFonts w:asciiTheme="minorHAnsi" w:hAnsiTheme="minorHAnsi"/>
          <w:sz w:val="16"/>
          <w:szCs w:val="16"/>
          <w:rPrChange w:id="9896" w:author="Hemmati" w:date="2016-12-16T10:31:00Z">
            <w:rPr>
              <w:rFonts w:asciiTheme="minorHAnsi" w:hAnsiTheme="minorHAnsi"/>
            </w:rPr>
          </w:rPrChange>
        </w:rPr>
      </w:pPr>
      <w:r w:rsidRPr="002D3F66">
        <w:rPr>
          <w:rFonts w:asciiTheme="minorHAnsi" w:hAnsiTheme="minorHAnsi"/>
          <w:sz w:val="16"/>
          <w:szCs w:val="16"/>
          <w:rPrChange w:id="9897" w:author="Hemmati" w:date="2016-12-16T10:31:00Z">
            <w:rPr>
              <w:rFonts w:asciiTheme="minorHAnsi" w:hAnsiTheme="minorHAnsi"/>
            </w:rPr>
          </w:rPrChange>
        </w:rPr>
        <w:t xml:space="preserve">             150</w:t>
      </w:r>
    </w:p>
    <w:p w:rsidR="00CD23F5" w:rsidRPr="002D3F66" w:rsidRDefault="00CD23F5" w:rsidP="00CD23F5">
      <w:pPr>
        <w:pStyle w:val="sqlF9"/>
        <w:rPr>
          <w:rFonts w:asciiTheme="minorHAnsi" w:hAnsiTheme="minorHAnsi"/>
          <w:sz w:val="16"/>
          <w:szCs w:val="16"/>
          <w:rPrChange w:id="9898" w:author="Hemmati" w:date="2016-12-16T10:31:00Z">
            <w:rPr>
              <w:rFonts w:asciiTheme="minorHAnsi" w:hAnsiTheme="minorHAnsi"/>
            </w:rPr>
          </w:rPrChange>
        </w:rPr>
      </w:pPr>
      <w:r w:rsidRPr="002D3F66">
        <w:rPr>
          <w:rFonts w:asciiTheme="minorHAnsi" w:hAnsiTheme="minorHAnsi"/>
          <w:sz w:val="16"/>
          <w:szCs w:val="16"/>
          <w:rPrChange w:id="9899" w:author="Hemmati" w:date="2016-12-16T10:31:00Z">
            <w:rPr>
              <w:rFonts w:asciiTheme="minorHAnsi" w:hAnsiTheme="minorHAnsi"/>
            </w:rPr>
          </w:rPrChange>
        </w:rPr>
        <w:t xml:space="preserve">             156</w:t>
      </w:r>
    </w:p>
    <w:p w:rsidR="00CD23F5" w:rsidRPr="002D3F66" w:rsidRDefault="00CD23F5" w:rsidP="00CD23F5">
      <w:pPr>
        <w:pStyle w:val="sqlF9"/>
        <w:rPr>
          <w:rFonts w:asciiTheme="minorHAnsi" w:hAnsiTheme="minorHAnsi"/>
          <w:sz w:val="16"/>
          <w:szCs w:val="16"/>
          <w:rPrChange w:id="9900" w:author="Hemmati" w:date="2016-12-16T10:31:00Z">
            <w:rPr>
              <w:rFonts w:asciiTheme="minorHAnsi" w:hAnsiTheme="minorHAnsi"/>
            </w:rPr>
          </w:rPrChange>
        </w:rPr>
      </w:pPr>
      <w:r w:rsidRPr="002D3F66">
        <w:rPr>
          <w:rFonts w:asciiTheme="minorHAnsi" w:hAnsiTheme="minorHAnsi"/>
          <w:sz w:val="16"/>
          <w:szCs w:val="16"/>
          <w:rPrChange w:id="9901" w:author="Hemmati" w:date="2016-12-16T10:31:00Z">
            <w:rPr>
              <w:rFonts w:asciiTheme="minorHAnsi" w:hAnsiTheme="minorHAnsi"/>
            </w:rPr>
          </w:rPrChange>
        </w:rPr>
        <w:t xml:space="preserve">             163</w:t>
      </w:r>
    </w:p>
    <w:p w:rsidR="00CD23F5" w:rsidRPr="002D3F66" w:rsidRDefault="00CD23F5" w:rsidP="00CD23F5">
      <w:pPr>
        <w:pStyle w:val="sqlF9"/>
        <w:rPr>
          <w:rFonts w:asciiTheme="minorHAnsi" w:hAnsiTheme="minorHAnsi"/>
          <w:sz w:val="16"/>
          <w:szCs w:val="16"/>
          <w:rPrChange w:id="9902" w:author="Hemmati" w:date="2016-12-16T10:31:00Z">
            <w:rPr>
              <w:rFonts w:asciiTheme="minorHAnsi" w:hAnsiTheme="minorHAnsi"/>
            </w:rPr>
          </w:rPrChange>
        </w:rPr>
      </w:pPr>
      <w:r w:rsidRPr="002D3F66">
        <w:rPr>
          <w:rFonts w:asciiTheme="minorHAnsi" w:hAnsiTheme="minorHAnsi"/>
          <w:sz w:val="16"/>
          <w:szCs w:val="16"/>
          <w:rPrChange w:id="9903" w:author="Hemmati" w:date="2016-12-16T10:31:00Z">
            <w:rPr>
              <w:rFonts w:asciiTheme="minorHAnsi" w:hAnsiTheme="minorHAnsi"/>
            </w:rPr>
          </w:rPrChange>
        </w:rPr>
        <w:t xml:space="preserve">             164</w:t>
      </w:r>
    </w:p>
    <w:p w:rsidR="00CD23F5" w:rsidRPr="002D3F66" w:rsidRDefault="00CD23F5" w:rsidP="00CD23F5">
      <w:pPr>
        <w:pStyle w:val="sqlF9"/>
        <w:rPr>
          <w:rFonts w:asciiTheme="minorHAnsi" w:hAnsiTheme="minorHAnsi"/>
          <w:sz w:val="16"/>
          <w:szCs w:val="16"/>
          <w:rPrChange w:id="9904" w:author="Hemmati" w:date="2016-12-16T10:31:00Z">
            <w:rPr>
              <w:rFonts w:asciiTheme="minorHAnsi" w:hAnsiTheme="minorHAnsi"/>
            </w:rPr>
          </w:rPrChange>
        </w:rPr>
      </w:pPr>
      <w:r w:rsidRPr="002D3F66">
        <w:rPr>
          <w:rFonts w:asciiTheme="minorHAnsi" w:hAnsiTheme="minorHAnsi"/>
          <w:sz w:val="16"/>
          <w:szCs w:val="16"/>
          <w:rPrChange w:id="9905" w:author="Hemmati" w:date="2016-12-16T10:31:00Z">
            <w:rPr>
              <w:rFonts w:asciiTheme="minorHAnsi" w:hAnsiTheme="minorHAnsi"/>
            </w:rPr>
          </w:rPrChange>
        </w:rPr>
        <w:t xml:space="preserve">             200</w:t>
      </w:r>
    </w:p>
    <w:p w:rsidR="00CD23F5" w:rsidRPr="002D3F66" w:rsidRDefault="00CD23F5" w:rsidP="00CD23F5">
      <w:pPr>
        <w:pStyle w:val="sqlF9"/>
        <w:rPr>
          <w:rFonts w:asciiTheme="minorHAnsi" w:hAnsiTheme="minorHAnsi"/>
          <w:sz w:val="16"/>
          <w:szCs w:val="16"/>
          <w:rPrChange w:id="9906" w:author="Hemmati" w:date="2016-12-16T10:31:00Z">
            <w:rPr>
              <w:rFonts w:asciiTheme="minorHAnsi" w:hAnsiTheme="minorHAnsi"/>
            </w:rPr>
          </w:rPrChange>
        </w:rPr>
      </w:pPr>
      <w:r w:rsidRPr="002D3F66">
        <w:rPr>
          <w:rFonts w:asciiTheme="minorHAnsi" w:hAnsiTheme="minorHAnsi"/>
          <w:sz w:val="16"/>
          <w:szCs w:val="16"/>
          <w:rPrChange w:id="9907" w:author="Hemmati" w:date="2016-12-16T10:31:00Z">
            <w:rPr>
              <w:rFonts w:asciiTheme="minorHAnsi" w:hAnsiTheme="minorHAnsi"/>
            </w:rPr>
          </w:rPrChange>
        </w:rPr>
        <w:t xml:space="preserve">             206</w:t>
      </w:r>
    </w:p>
    <w:p w:rsidR="00CD23F5" w:rsidRPr="002D3F66" w:rsidRDefault="00CD23F5" w:rsidP="00CD23F5">
      <w:pPr>
        <w:pStyle w:val="sqlF9"/>
        <w:rPr>
          <w:rFonts w:asciiTheme="minorHAnsi" w:hAnsiTheme="minorHAnsi"/>
          <w:sz w:val="16"/>
          <w:szCs w:val="16"/>
          <w:rPrChange w:id="9908" w:author="Hemmati" w:date="2016-12-16T10:31:00Z">
            <w:rPr>
              <w:rFonts w:asciiTheme="minorHAnsi" w:hAnsiTheme="minorHAnsi"/>
            </w:rPr>
          </w:rPrChange>
        </w:rPr>
      </w:pPr>
      <w:r w:rsidRPr="002D3F66">
        <w:rPr>
          <w:rFonts w:asciiTheme="minorHAnsi" w:hAnsiTheme="minorHAnsi"/>
          <w:sz w:val="16"/>
          <w:szCs w:val="16"/>
          <w:rPrChange w:id="9909" w:author="Hemmati" w:date="2016-12-16T10:31:00Z">
            <w:rPr>
              <w:rFonts w:asciiTheme="minorHAnsi" w:hAnsiTheme="minorHAnsi"/>
            </w:rPr>
          </w:rPrChange>
        </w:rPr>
        <w:t xml:space="preserve">             210</w:t>
      </w:r>
    </w:p>
    <w:p w:rsidR="00CD23F5" w:rsidRPr="002D3F66" w:rsidRDefault="00CD23F5" w:rsidP="00CD23F5">
      <w:pPr>
        <w:pStyle w:val="sqlF9"/>
        <w:rPr>
          <w:rFonts w:asciiTheme="minorHAnsi" w:hAnsiTheme="minorHAnsi"/>
          <w:sz w:val="16"/>
          <w:szCs w:val="16"/>
          <w:rPrChange w:id="9910" w:author="Hemmati" w:date="2016-12-16T10:31:00Z">
            <w:rPr>
              <w:rFonts w:asciiTheme="minorHAnsi" w:hAnsiTheme="minorHAnsi"/>
            </w:rPr>
          </w:rPrChange>
        </w:rPr>
      </w:pPr>
      <w:r w:rsidRPr="002D3F66">
        <w:rPr>
          <w:rFonts w:asciiTheme="minorHAnsi" w:hAnsiTheme="minorHAnsi"/>
          <w:sz w:val="16"/>
          <w:szCs w:val="16"/>
          <w:rPrChange w:id="9911" w:author="Hemmati" w:date="2016-12-16T10:31:00Z">
            <w:rPr>
              <w:rFonts w:asciiTheme="minorHAnsi" w:hAnsiTheme="minorHAnsi"/>
            </w:rPr>
          </w:rPrChange>
        </w:rPr>
        <w:t xml:space="preserve">             250</w:t>
      </w:r>
    </w:p>
    <w:p w:rsidR="00CD23F5" w:rsidRPr="002D3F66" w:rsidRDefault="00CD23F5" w:rsidP="00CD23F5">
      <w:pPr>
        <w:pStyle w:val="sqlF9"/>
        <w:rPr>
          <w:rFonts w:asciiTheme="minorHAnsi" w:hAnsiTheme="minorHAnsi"/>
          <w:sz w:val="16"/>
          <w:szCs w:val="16"/>
          <w:rPrChange w:id="9912" w:author="Hemmati" w:date="2016-12-16T10:31:00Z">
            <w:rPr>
              <w:rFonts w:asciiTheme="minorHAnsi" w:hAnsiTheme="minorHAnsi"/>
            </w:rPr>
          </w:rPrChange>
        </w:rPr>
      </w:pPr>
      <w:r w:rsidRPr="002D3F66">
        <w:rPr>
          <w:rFonts w:asciiTheme="minorHAnsi" w:hAnsiTheme="minorHAnsi"/>
          <w:sz w:val="16"/>
          <w:szCs w:val="16"/>
          <w:rPrChange w:id="9913" w:author="Hemmati" w:date="2016-12-16T10:31:00Z">
            <w:rPr>
              <w:rFonts w:asciiTheme="minorHAnsi" w:hAnsiTheme="minorHAnsi"/>
            </w:rPr>
          </w:rPrChange>
        </w:rPr>
        <w:t xml:space="preserve">             251</w:t>
      </w:r>
    </w:p>
    <w:p w:rsidR="00CD23F5" w:rsidRPr="002D3F66" w:rsidRDefault="00CD23F5" w:rsidP="00CD23F5">
      <w:pPr>
        <w:pStyle w:val="sqlF9"/>
        <w:rPr>
          <w:rFonts w:asciiTheme="minorHAnsi" w:hAnsiTheme="minorHAnsi"/>
          <w:sz w:val="16"/>
          <w:szCs w:val="16"/>
          <w:rPrChange w:id="9914" w:author="Hemmati" w:date="2016-12-16T10:31:00Z">
            <w:rPr>
              <w:rFonts w:asciiTheme="minorHAnsi" w:hAnsiTheme="minorHAnsi"/>
            </w:rPr>
          </w:rPrChange>
        </w:rPr>
      </w:pPr>
      <w:r w:rsidRPr="002D3F66">
        <w:rPr>
          <w:rFonts w:asciiTheme="minorHAnsi" w:hAnsiTheme="minorHAnsi"/>
          <w:sz w:val="16"/>
          <w:szCs w:val="16"/>
          <w:rPrChange w:id="9915" w:author="Hemmati" w:date="2016-12-16T10:31:00Z">
            <w:rPr>
              <w:rFonts w:asciiTheme="minorHAnsi" w:hAnsiTheme="minorHAnsi"/>
            </w:rPr>
          </w:rPrChange>
        </w:rPr>
        <w:t xml:space="preserve">             252</w:t>
      </w:r>
    </w:p>
    <w:p w:rsidR="00CD23F5" w:rsidRPr="002D3F66" w:rsidRDefault="00CD23F5" w:rsidP="00CD23F5">
      <w:pPr>
        <w:pStyle w:val="sqlF9"/>
        <w:rPr>
          <w:rFonts w:asciiTheme="minorHAnsi" w:hAnsiTheme="minorHAnsi"/>
          <w:sz w:val="16"/>
          <w:szCs w:val="16"/>
          <w:rPrChange w:id="9916" w:author="Hemmati" w:date="2016-12-16T10:31:00Z">
            <w:rPr>
              <w:rFonts w:asciiTheme="minorHAnsi" w:hAnsiTheme="minorHAnsi"/>
            </w:rPr>
          </w:rPrChange>
        </w:rPr>
      </w:pPr>
      <w:r w:rsidRPr="002D3F66">
        <w:rPr>
          <w:rFonts w:asciiTheme="minorHAnsi" w:hAnsiTheme="minorHAnsi"/>
          <w:sz w:val="16"/>
          <w:szCs w:val="16"/>
          <w:rPrChange w:id="9917" w:author="Hemmati" w:date="2016-12-16T10:31:00Z">
            <w:rPr>
              <w:rFonts w:asciiTheme="minorHAnsi" w:hAnsiTheme="minorHAnsi"/>
            </w:rPr>
          </w:rPrChange>
        </w:rPr>
        <w:t xml:space="preserve">             254</w:t>
      </w:r>
    </w:p>
    <w:p w:rsidR="00CD23F5" w:rsidRPr="002D3F66" w:rsidRDefault="00CD23F5" w:rsidP="00CD23F5">
      <w:pPr>
        <w:pStyle w:val="sqlF9"/>
        <w:rPr>
          <w:rFonts w:asciiTheme="minorHAnsi" w:hAnsiTheme="minorHAnsi"/>
          <w:sz w:val="16"/>
          <w:szCs w:val="16"/>
          <w:rPrChange w:id="9918" w:author="Hemmati" w:date="2016-12-16T10:31:00Z">
            <w:rPr>
              <w:rFonts w:asciiTheme="minorHAnsi" w:hAnsiTheme="minorHAnsi"/>
            </w:rPr>
          </w:rPrChange>
        </w:rPr>
      </w:pPr>
      <w:r w:rsidRPr="002D3F66">
        <w:rPr>
          <w:rFonts w:asciiTheme="minorHAnsi" w:hAnsiTheme="minorHAnsi"/>
          <w:sz w:val="16"/>
          <w:szCs w:val="16"/>
          <w:rPrChange w:id="9919" w:author="Hemmati" w:date="2016-12-16T10:31:00Z">
            <w:rPr>
              <w:rFonts w:asciiTheme="minorHAnsi" w:hAnsiTheme="minorHAnsi"/>
            </w:rPr>
          </w:rPrChange>
        </w:rPr>
        <w:lastRenderedPageBreak/>
        <w:t xml:space="preserve">             255</w:t>
      </w:r>
    </w:p>
    <w:p w:rsidR="00CD23F5" w:rsidRPr="002D3F66" w:rsidRDefault="00CD23F5" w:rsidP="00CD23F5">
      <w:pPr>
        <w:pStyle w:val="sqlF9"/>
        <w:rPr>
          <w:rFonts w:asciiTheme="minorHAnsi" w:hAnsiTheme="minorHAnsi"/>
          <w:sz w:val="16"/>
          <w:szCs w:val="16"/>
          <w:rPrChange w:id="9920" w:author="Hemmati" w:date="2016-12-16T10:31:00Z">
            <w:rPr>
              <w:rFonts w:asciiTheme="minorHAnsi" w:hAnsiTheme="minorHAnsi"/>
            </w:rPr>
          </w:rPrChange>
        </w:rPr>
      </w:pPr>
      <w:r w:rsidRPr="002D3F66">
        <w:rPr>
          <w:rFonts w:asciiTheme="minorHAnsi" w:hAnsiTheme="minorHAnsi"/>
          <w:sz w:val="16"/>
          <w:szCs w:val="16"/>
          <w:rPrChange w:id="9921" w:author="Hemmati" w:date="2016-12-16T10:31:00Z">
            <w:rPr>
              <w:rFonts w:asciiTheme="minorHAnsi" w:hAnsiTheme="minorHAnsi"/>
            </w:rPr>
          </w:rPrChange>
        </w:rPr>
        <w:t xml:space="preserve">             300</w:t>
      </w:r>
    </w:p>
    <w:p w:rsidR="00CD23F5" w:rsidRPr="002D3F66" w:rsidRDefault="00CD23F5" w:rsidP="00CD23F5">
      <w:pPr>
        <w:pStyle w:val="sqlF9"/>
        <w:rPr>
          <w:rFonts w:asciiTheme="minorHAnsi" w:hAnsiTheme="minorHAnsi"/>
          <w:sz w:val="16"/>
          <w:szCs w:val="16"/>
          <w:rPrChange w:id="9922" w:author="Hemmati" w:date="2016-12-16T10:31:00Z">
            <w:rPr>
              <w:rFonts w:asciiTheme="minorHAnsi" w:hAnsiTheme="minorHAnsi"/>
            </w:rPr>
          </w:rPrChange>
        </w:rPr>
      </w:pPr>
      <w:r w:rsidRPr="002D3F66">
        <w:rPr>
          <w:rFonts w:asciiTheme="minorHAnsi" w:hAnsiTheme="minorHAnsi"/>
          <w:sz w:val="16"/>
          <w:szCs w:val="16"/>
          <w:rPrChange w:id="9923" w:author="Hemmati" w:date="2016-12-16T10:31:00Z">
            <w:rPr>
              <w:rFonts w:asciiTheme="minorHAnsi" w:hAnsiTheme="minorHAnsi"/>
            </w:rPr>
          </w:rPrChange>
        </w:rPr>
        <w:t xml:space="preserve">             301</w:t>
      </w:r>
    </w:p>
    <w:p w:rsidR="00CD23F5" w:rsidRPr="002D3F66" w:rsidRDefault="00CD23F5" w:rsidP="00CD23F5">
      <w:pPr>
        <w:pStyle w:val="sqlF9"/>
        <w:rPr>
          <w:rFonts w:asciiTheme="minorHAnsi" w:hAnsiTheme="minorHAnsi"/>
          <w:sz w:val="16"/>
          <w:szCs w:val="16"/>
          <w:rPrChange w:id="9924" w:author="Hemmati" w:date="2016-12-16T10:31:00Z">
            <w:rPr>
              <w:rFonts w:asciiTheme="minorHAnsi" w:hAnsiTheme="minorHAnsi"/>
            </w:rPr>
          </w:rPrChange>
        </w:rPr>
      </w:pPr>
      <w:r w:rsidRPr="002D3F66">
        <w:rPr>
          <w:rFonts w:asciiTheme="minorHAnsi" w:hAnsiTheme="minorHAnsi"/>
          <w:sz w:val="16"/>
          <w:szCs w:val="16"/>
          <w:rPrChange w:id="9925" w:author="Hemmati" w:date="2016-12-16T10:31:00Z">
            <w:rPr>
              <w:rFonts w:asciiTheme="minorHAnsi" w:hAnsiTheme="minorHAnsi"/>
            </w:rPr>
          </w:rPrChange>
        </w:rPr>
        <w:t xml:space="preserve">             302</w:t>
      </w:r>
    </w:p>
    <w:p w:rsidR="00CD23F5" w:rsidRPr="002D3F66" w:rsidRDefault="00CD23F5" w:rsidP="00CD23F5">
      <w:pPr>
        <w:pStyle w:val="sqlF9"/>
        <w:rPr>
          <w:rFonts w:asciiTheme="minorHAnsi" w:hAnsiTheme="minorHAnsi"/>
          <w:sz w:val="16"/>
          <w:szCs w:val="16"/>
          <w:rPrChange w:id="9926" w:author="Hemmati" w:date="2016-12-16T10:31:00Z">
            <w:rPr>
              <w:rFonts w:asciiTheme="minorHAnsi" w:hAnsiTheme="minorHAnsi"/>
            </w:rPr>
          </w:rPrChange>
        </w:rPr>
      </w:pPr>
      <w:r w:rsidRPr="002D3F66">
        <w:rPr>
          <w:rFonts w:asciiTheme="minorHAnsi" w:hAnsiTheme="minorHAnsi"/>
          <w:sz w:val="16"/>
          <w:szCs w:val="16"/>
          <w:rPrChange w:id="9927" w:author="Hemmati" w:date="2016-12-16T10:31:00Z">
            <w:rPr>
              <w:rFonts w:asciiTheme="minorHAnsi" w:hAnsiTheme="minorHAnsi"/>
            </w:rPr>
          </w:rPrChange>
        </w:rPr>
        <w:t xml:space="preserve">             303</w:t>
      </w:r>
    </w:p>
    <w:p w:rsidR="00CD23F5" w:rsidRPr="002D3F66" w:rsidRDefault="00CD23F5" w:rsidP="00CD23F5">
      <w:pPr>
        <w:pStyle w:val="sqlF9"/>
        <w:rPr>
          <w:rFonts w:asciiTheme="minorHAnsi" w:hAnsiTheme="minorHAnsi"/>
          <w:sz w:val="16"/>
          <w:szCs w:val="16"/>
          <w:rPrChange w:id="9928" w:author="Hemmati" w:date="2016-12-16T10:31:00Z">
            <w:rPr>
              <w:rFonts w:asciiTheme="minorHAnsi" w:hAnsiTheme="minorHAnsi"/>
            </w:rPr>
          </w:rPrChange>
        </w:rPr>
      </w:pPr>
      <w:r w:rsidRPr="002D3F66">
        <w:rPr>
          <w:rFonts w:asciiTheme="minorHAnsi" w:hAnsiTheme="minorHAnsi"/>
          <w:sz w:val="16"/>
          <w:szCs w:val="16"/>
          <w:rPrChange w:id="9929" w:author="Hemmati" w:date="2016-12-16T10:31:00Z">
            <w:rPr>
              <w:rFonts w:asciiTheme="minorHAnsi" w:hAnsiTheme="minorHAnsi"/>
            </w:rPr>
          </w:rPrChange>
        </w:rPr>
        <w:t xml:space="preserve">             305</w:t>
      </w:r>
    </w:p>
    <w:p w:rsidR="00CD23F5" w:rsidRPr="002D3F66" w:rsidRDefault="00CD23F5" w:rsidP="00CD23F5">
      <w:pPr>
        <w:pStyle w:val="sqlF9"/>
        <w:rPr>
          <w:rFonts w:asciiTheme="minorHAnsi" w:hAnsiTheme="minorHAnsi"/>
          <w:sz w:val="16"/>
          <w:szCs w:val="16"/>
          <w:rPrChange w:id="9930" w:author="Hemmati" w:date="2016-12-16T10:31:00Z">
            <w:rPr>
              <w:rFonts w:asciiTheme="minorHAnsi" w:hAnsiTheme="minorHAnsi"/>
            </w:rPr>
          </w:rPrChange>
        </w:rPr>
      </w:pPr>
      <w:r w:rsidRPr="002D3F66">
        <w:rPr>
          <w:rFonts w:asciiTheme="minorHAnsi" w:hAnsiTheme="minorHAnsi"/>
          <w:sz w:val="16"/>
          <w:szCs w:val="16"/>
          <w:rPrChange w:id="9931" w:author="Hemmati" w:date="2016-12-16T10:31:00Z">
            <w:rPr>
              <w:rFonts w:asciiTheme="minorHAnsi" w:hAnsiTheme="minorHAnsi"/>
            </w:rPr>
          </w:rPrChange>
        </w:rPr>
        <w:t xml:space="preserve">             311</w:t>
      </w:r>
    </w:p>
    <w:p w:rsidR="00CD23F5" w:rsidRPr="002D3F66" w:rsidRDefault="00CD23F5" w:rsidP="00CD23F5">
      <w:pPr>
        <w:pStyle w:val="sqlF9"/>
        <w:rPr>
          <w:rFonts w:asciiTheme="minorHAnsi" w:hAnsiTheme="minorHAnsi"/>
          <w:sz w:val="16"/>
          <w:szCs w:val="16"/>
          <w:rPrChange w:id="9932" w:author="Hemmati" w:date="2016-12-16T10:31:00Z">
            <w:rPr>
              <w:rFonts w:asciiTheme="minorHAnsi" w:hAnsiTheme="minorHAnsi"/>
            </w:rPr>
          </w:rPrChange>
        </w:rPr>
      </w:pPr>
      <w:r w:rsidRPr="002D3F66">
        <w:rPr>
          <w:rFonts w:asciiTheme="minorHAnsi" w:hAnsiTheme="minorHAnsi"/>
          <w:sz w:val="16"/>
          <w:szCs w:val="16"/>
          <w:rPrChange w:id="9933" w:author="Hemmati" w:date="2016-12-16T10:31:00Z">
            <w:rPr>
              <w:rFonts w:asciiTheme="minorHAnsi" w:hAnsiTheme="minorHAnsi"/>
            </w:rPr>
          </w:rPrChange>
        </w:rPr>
        <w:t xml:space="preserve">             350</w:t>
      </w:r>
    </w:p>
    <w:p w:rsidR="00CD23F5" w:rsidRPr="002D3F66" w:rsidRDefault="00CD23F5" w:rsidP="00CD23F5">
      <w:pPr>
        <w:pStyle w:val="sqlF9"/>
        <w:rPr>
          <w:rFonts w:asciiTheme="minorHAnsi" w:hAnsiTheme="minorHAnsi"/>
          <w:sz w:val="16"/>
          <w:szCs w:val="16"/>
          <w:rPrChange w:id="9934" w:author="Hemmati" w:date="2016-12-16T10:31:00Z">
            <w:rPr>
              <w:rFonts w:asciiTheme="minorHAnsi" w:hAnsiTheme="minorHAnsi"/>
            </w:rPr>
          </w:rPrChange>
        </w:rPr>
      </w:pPr>
      <w:r w:rsidRPr="002D3F66">
        <w:rPr>
          <w:rFonts w:asciiTheme="minorHAnsi" w:hAnsiTheme="minorHAnsi"/>
          <w:sz w:val="16"/>
          <w:szCs w:val="16"/>
          <w:rPrChange w:id="9935" w:author="Hemmati" w:date="2016-12-16T10:31:00Z">
            <w:rPr>
              <w:rFonts w:asciiTheme="minorHAnsi" w:hAnsiTheme="minorHAnsi"/>
            </w:rPr>
          </w:rPrChange>
        </w:rPr>
        <w:t xml:space="preserve">             351</w:t>
      </w:r>
    </w:p>
    <w:p w:rsidR="00CD23F5" w:rsidRPr="002D3F66" w:rsidRDefault="00CD23F5" w:rsidP="00CD23F5">
      <w:pPr>
        <w:pStyle w:val="sqlF9"/>
        <w:rPr>
          <w:rFonts w:asciiTheme="minorHAnsi" w:hAnsiTheme="minorHAnsi"/>
          <w:sz w:val="16"/>
          <w:szCs w:val="16"/>
          <w:rPrChange w:id="9936" w:author="Hemmati" w:date="2016-12-16T10:31:00Z">
            <w:rPr>
              <w:rFonts w:asciiTheme="minorHAnsi" w:hAnsiTheme="minorHAnsi"/>
            </w:rPr>
          </w:rPrChange>
        </w:rPr>
      </w:pPr>
      <w:r w:rsidRPr="002D3F66">
        <w:rPr>
          <w:rFonts w:asciiTheme="minorHAnsi" w:hAnsiTheme="minorHAnsi"/>
          <w:sz w:val="16"/>
          <w:szCs w:val="16"/>
          <w:rPrChange w:id="9937" w:author="Hemmati" w:date="2016-12-16T10:31:00Z">
            <w:rPr>
              <w:rFonts w:asciiTheme="minorHAnsi" w:hAnsiTheme="minorHAnsi"/>
            </w:rPr>
          </w:rPrChange>
        </w:rPr>
        <w:t xml:space="preserve">             352</w:t>
      </w:r>
    </w:p>
    <w:p w:rsidR="00CD23F5" w:rsidRPr="002D3F66" w:rsidRDefault="00CD23F5" w:rsidP="00CD23F5">
      <w:pPr>
        <w:pStyle w:val="sqlF9"/>
        <w:rPr>
          <w:rFonts w:asciiTheme="minorHAnsi" w:hAnsiTheme="minorHAnsi"/>
          <w:sz w:val="16"/>
          <w:szCs w:val="16"/>
          <w:rPrChange w:id="9938" w:author="Hemmati" w:date="2016-12-16T10:31:00Z">
            <w:rPr>
              <w:rFonts w:asciiTheme="minorHAnsi" w:hAnsiTheme="minorHAnsi"/>
            </w:rPr>
          </w:rPrChange>
        </w:rPr>
      </w:pPr>
      <w:r w:rsidRPr="002D3F66">
        <w:rPr>
          <w:rFonts w:asciiTheme="minorHAnsi" w:hAnsiTheme="minorHAnsi"/>
          <w:sz w:val="16"/>
          <w:szCs w:val="16"/>
          <w:rPrChange w:id="9939" w:author="Hemmati" w:date="2016-12-16T10:31:00Z">
            <w:rPr>
              <w:rFonts w:asciiTheme="minorHAnsi" w:hAnsiTheme="minorHAnsi"/>
            </w:rPr>
          </w:rPrChange>
        </w:rPr>
        <w:t xml:space="preserve">             400</w:t>
      </w:r>
    </w:p>
    <w:p w:rsidR="00CD23F5" w:rsidRPr="002D3F66" w:rsidRDefault="00CD23F5" w:rsidP="00CD23F5">
      <w:pPr>
        <w:pStyle w:val="sqlF9"/>
        <w:rPr>
          <w:rFonts w:asciiTheme="minorHAnsi" w:hAnsiTheme="minorHAnsi"/>
          <w:sz w:val="16"/>
          <w:szCs w:val="16"/>
          <w:rPrChange w:id="9940" w:author="Hemmati" w:date="2016-12-16T10:31:00Z">
            <w:rPr>
              <w:rFonts w:asciiTheme="minorHAnsi" w:hAnsiTheme="minorHAnsi"/>
            </w:rPr>
          </w:rPrChange>
        </w:rPr>
      </w:pPr>
      <w:r w:rsidRPr="002D3F66">
        <w:rPr>
          <w:rFonts w:asciiTheme="minorHAnsi" w:hAnsiTheme="minorHAnsi"/>
          <w:sz w:val="16"/>
          <w:szCs w:val="16"/>
          <w:rPrChange w:id="9941" w:author="Hemmati" w:date="2016-12-16T10:31:00Z">
            <w:rPr>
              <w:rFonts w:asciiTheme="minorHAnsi" w:hAnsiTheme="minorHAnsi"/>
            </w:rPr>
          </w:rPrChange>
        </w:rPr>
        <w:t xml:space="preserve">             401</w:t>
      </w:r>
    </w:p>
    <w:p w:rsidR="00CD23F5" w:rsidRPr="002D3F66" w:rsidRDefault="00CD23F5" w:rsidP="00CD23F5">
      <w:pPr>
        <w:pStyle w:val="sqlF9"/>
        <w:rPr>
          <w:rFonts w:asciiTheme="minorHAnsi" w:hAnsiTheme="minorHAnsi"/>
          <w:sz w:val="16"/>
          <w:szCs w:val="16"/>
          <w:rPrChange w:id="9942" w:author="Hemmati" w:date="2016-12-16T10:31:00Z">
            <w:rPr>
              <w:rFonts w:asciiTheme="minorHAnsi" w:hAnsiTheme="minorHAnsi"/>
            </w:rPr>
          </w:rPrChange>
        </w:rPr>
      </w:pPr>
      <w:r w:rsidRPr="002D3F66">
        <w:rPr>
          <w:rFonts w:asciiTheme="minorHAnsi" w:hAnsiTheme="minorHAnsi"/>
          <w:sz w:val="16"/>
          <w:szCs w:val="16"/>
          <w:rPrChange w:id="9943" w:author="Hemmati" w:date="2016-12-16T10:31:00Z">
            <w:rPr>
              <w:rFonts w:asciiTheme="minorHAnsi" w:hAnsiTheme="minorHAnsi"/>
            </w:rPr>
          </w:rPrChange>
        </w:rPr>
        <w:t xml:space="preserve">             403</w:t>
      </w:r>
    </w:p>
    <w:p w:rsidR="00CD23F5" w:rsidRPr="002D3F66" w:rsidRDefault="00CD23F5" w:rsidP="00CD23F5">
      <w:pPr>
        <w:pStyle w:val="sqlF9"/>
        <w:rPr>
          <w:rFonts w:asciiTheme="minorHAnsi" w:hAnsiTheme="minorHAnsi"/>
          <w:sz w:val="16"/>
          <w:szCs w:val="16"/>
          <w:rPrChange w:id="9944" w:author="Hemmati" w:date="2016-12-16T10:31:00Z">
            <w:rPr>
              <w:rFonts w:asciiTheme="minorHAnsi" w:hAnsiTheme="minorHAnsi"/>
            </w:rPr>
          </w:rPrChange>
        </w:rPr>
      </w:pPr>
      <w:r w:rsidRPr="002D3F66">
        <w:rPr>
          <w:rFonts w:asciiTheme="minorHAnsi" w:hAnsiTheme="minorHAnsi"/>
          <w:sz w:val="16"/>
          <w:szCs w:val="16"/>
          <w:rPrChange w:id="9945" w:author="Hemmati" w:date="2016-12-16T10:31:00Z">
            <w:rPr>
              <w:rFonts w:asciiTheme="minorHAnsi" w:hAnsiTheme="minorHAnsi"/>
            </w:rPr>
          </w:rPrChange>
        </w:rPr>
        <w:t xml:space="preserve">             455</w:t>
      </w:r>
    </w:p>
    <w:p w:rsidR="00CD23F5" w:rsidRPr="002D3F66" w:rsidRDefault="00CD23F5" w:rsidP="00CD23F5">
      <w:pPr>
        <w:pStyle w:val="sqlF9"/>
        <w:rPr>
          <w:rFonts w:asciiTheme="minorHAnsi" w:hAnsiTheme="minorHAnsi"/>
          <w:sz w:val="16"/>
          <w:szCs w:val="16"/>
          <w:rPrChange w:id="9946" w:author="Hemmati" w:date="2016-12-16T10:31:00Z">
            <w:rPr>
              <w:rFonts w:asciiTheme="minorHAnsi" w:hAnsiTheme="minorHAnsi"/>
            </w:rPr>
          </w:rPrChange>
        </w:rPr>
      </w:pPr>
      <w:r w:rsidRPr="002D3F66">
        <w:rPr>
          <w:rFonts w:asciiTheme="minorHAnsi" w:hAnsiTheme="minorHAnsi"/>
          <w:sz w:val="16"/>
          <w:szCs w:val="16"/>
          <w:rPrChange w:id="9947" w:author="Hemmati" w:date="2016-12-16T10:31:00Z">
            <w:rPr>
              <w:rFonts w:asciiTheme="minorHAnsi" w:hAnsiTheme="minorHAnsi"/>
            </w:rPr>
          </w:rPrChange>
        </w:rPr>
        <w:t xml:space="preserve">             500</w:t>
      </w:r>
    </w:p>
    <w:p w:rsidR="00CD23F5" w:rsidRPr="002D3F66" w:rsidRDefault="00CD23F5" w:rsidP="00CD23F5">
      <w:pPr>
        <w:pStyle w:val="sqlF9"/>
        <w:rPr>
          <w:rFonts w:asciiTheme="minorHAnsi" w:hAnsiTheme="minorHAnsi"/>
          <w:sz w:val="16"/>
          <w:szCs w:val="16"/>
          <w:rPrChange w:id="9948" w:author="Hemmati" w:date="2016-12-16T10:31:00Z">
            <w:rPr>
              <w:rFonts w:asciiTheme="minorHAnsi" w:hAnsiTheme="minorHAnsi"/>
            </w:rPr>
          </w:rPrChange>
        </w:rPr>
      </w:pPr>
      <w:r w:rsidRPr="002D3F66">
        <w:rPr>
          <w:rFonts w:asciiTheme="minorHAnsi" w:hAnsiTheme="minorHAnsi"/>
          <w:sz w:val="16"/>
          <w:szCs w:val="16"/>
          <w:rPrChange w:id="9949" w:author="Hemmati" w:date="2016-12-16T10:31:00Z">
            <w:rPr>
              <w:rFonts w:asciiTheme="minorHAnsi" w:hAnsiTheme="minorHAnsi"/>
            </w:rPr>
          </w:rPrChange>
        </w:rPr>
        <w:t xml:space="preserve">             501</w:t>
      </w:r>
    </w:p>
    <w:p w:rsidR="00CD23F5" w:rsidRPr="002D3F66" w:rsidRDefault="00CD23F5" w:rsidP="00CD23F5">
      <w:pPr>
        <w:pStyle w:val="sqlF9"/>
        <w:rPr>
          <w:rFonts w:asciiTheme="minorHAnsi" w:hAnsiTheme="minorHAnsi"/>
          <w:sz w:val="16"/>
          <w:szCs w:val="16"/>
          <w:rPrChange w:id="9950" w:author="Hemmati" w:date="2016-12-16T10:31:00Z">
            <w:rPr>
              <w:rFonts w:asciiTheme="minorHAnsi" w:hAnsiTheme="minorHAnsi"/>
            </w:rPr>
          </w:rPrChange>
        </w:rPr>
      </w:pPr>
      <w:r w:rsidRPr="002D3F66">
        <w:rPr>
          <w:rFonts w:asciiTheme="minorHAnsi" w:hAnsiTheme="minorHAnsi"/>
          <w:sz w:val="16"/>
          <w:szCs w:val="16"/>
          <w:rPrChange w:id="9951" w:author="Hemmati" w:date="2016-12-16T10:31:00Z">
            <w:rPr>
              <w:rFonts w:asciiTheme="minorHAnsi" w:hAnsiTheme="minorHAnsi"/>
            </w:rPr>
          </w:rPrChange>
        </w:rPr>
        <w:t xml:space="preserve">             503</w:t>
      </w:r>
    </w:p>
    <w:p w:rsidR="00CD23F5" w:rsidRPr="002D3F66" w:rsidRDefault="00CD23F5" w:rsidP="00CD23F5">
      <w:pPr>
        <w:pStyle w:val="sqlF9"/>
        <w:rPr>
          <w:rFonts w:asciiTheme="minorHAnsi" w:hAnsiTheme="minorHAnsi"/>
          <w:sz w:val="16"/>
          <w:szCs w:val="16"/>
          <w:rPrChange w:id="9952" w:author="Hemmati" w:date="2016-12-16T10:31:00Z">
            <w:rPr>
              <w:rFonts w:asciiTheme="minorHAnsi" w:hAnsiTheme="minorHAnsi"/>
            </w:rPr>
          </w:rPrChange>
        </w:rPr>
      </w:pPr>
      <w:r w:rsidRPr="002D3F66">
        <w:rPr>
          <w:rFonts w:asciiTheme="minorHAnsi" w:hAnsiTheme="minorHAnsi"/>
          <w:sz w:val="16"/>
          <w:szCs w:val="16"/>
          <w:rPrChange w:id="9953" w:author="Hemmati" w:date="2016-12-16T10:31:00Z">
            <w:rPr>
              <w:rFonts w:asciiTheme="minorHAnsi" w:hAnsiTheme="minorHAnsi"/>
            </w:rPr>
          </w:rPrChange>
        </w:rPr>
        <w:t xml:space="preserve">             550</w:t>
      </w:r>
    </w:p>
    <w:p w:rsidR="00CD23F5" w:rsidRPr="002D3F66" w:rsidRDefault="00CD23F5" w:rsidP="00CD23F5">
      <w:pPr>
        <w:pStyle w:val="sqlF9"/>
        <w:rPr>
          <w:rFonts w:asciiTheme="minorHAnsi" w:hAnsiTheme="minorHAnsi"/>
          <w:sz w:val="16"/>
          <w:szCs w:val="16"/>
          <w:rPrChange w:id="9954" w:author="Hemmati" w:date="2016-12-16T10:31:00Z">
            <w:rPr>
              <w:rFonts w:asciiTheme="minorHAnsi" w:hAnsiTheme="minorHAnsi"/>
            </w:rPr>
          </w:rPrChange>
        </w:rPr>
      </w:pPr>
      <w:r w:rsidRPr="002D3F66">
        <w:rPr>
          <w:rFonts w:asciiTheme="minorHAnsi" w:hAnsiTheme="minorHAnsi"/>
          <w:sz w:val="16"/>
          <w:szCs w:val="16"/>
          <w:rPrChange w:id="9955" w:author="Hemmati" w:date="2016-12-16T10:31:00Z">
            <w:rPr>
              <w:rFonts w:asciiTheme="minorHAnsi" w:hAnsiTheme="minorHAnsi"/>
            </w:rPr>
          </w:rPrChange>
        </w:rPr>
        <w:t xml:space="preserve">             600</w:t>
      </w:r>
    </w:p>
    <w:p w:rsidR="00CD23F5" w:rsidRPr="002D3F66" w:rsidRDefault="00CD23F5" w:rsidP="00CD23F5">
      <w:pPr>
        <w:pStyle w:val="sqlF9"/>
        <w:rPr>
          <w:rFonts w:asciiTheme="minorHAnsi" w:hAnsiTheme="minorHAnsi"/>
          <w:sz w:val="16"/>
          <w:szCs w:val="16"/>
          <w:rPrChange w:id="9956" w:author="Hemmati" w:date="2016-12-16T10:31:00Z">
            <w:rPr>
              <w:rFonts w:asciiTheme="minorHAnsi" w:hAnsiTheme="minorHAnsi"/>
            </w:rPr>
          </w:rPrChange>
        </w:rPr>
      </w:pPr>
      <w:r w:rsidRPr="002D3F66">
        <w:rPr>
          <w:rFonts w:asciiTheme="minorHAnsi" w:hAnsiTheme="minorHAnsi"/>
          <w:sz w:val="16"/>
          <w:szCs w:val="16"/>
          <w:rPrChange w:id="9957" w:author="Hemmati" w:date="2016-12-16T10:31:00Z">
            <w:rPr>
              <w:rFonts w:asciiTheme="minorHAnsi" w:hAnsiTheme="minorHAnsi"/>
            </w:rPr>
          </w:rPrChange>
        </w:rPr>
        <w:t xml:space="preserve">             601</w:t>
      </w:r>
    </w:p>
    <w:p w:rsidR="00CD23F5" w:rsidRPr="002D3F66" w:rsidRDefault="00CD23F5" w:rsidP="00CD23F5">
      <w:pPr>
        <w:pStyle w:val="sqlF9"/>
        <w:rPr>
          <w:rFonts w:asciiTheme="minorHAnsi" w:hAnsiTheme="minorHAnsi"/>
          <w:sz w:val="16"/>
          <w:szCs w:val="16"/>
          <w:rPrChange w:id="9958" w:author="Hemmati" w:date="2016-12-16T10:31:00Z">
            <w:rPr>
              <w:rFonts w:asciiTheme="minorHAnsi" w:hAnsiTheme="minorHAnsi"/>
            </w:rPr>
          </w:rPrChange>
        </w:rPr>
      </w:pPr>
      <w:r w:rsidRPr="002D3F66">
        <w:rPr>
          <w:rFonts w:asciiTheme="minorHAnsi" w:hAnsiTheme="minorHAnsi"/>
          <w:sz w:val="16"/>
          <w:szCs w:val="16"/>
          <w:rPrChange w:id="9959" w:author="Hemmati" w:date="2016-12-16T10:31:00Z">
            <w:rPr>
              <w:rFonts w:asciiTheme="minorHAnsi" w:hAnsiTheme="minorHAnsi"/>
            </w:rPr>
          </w:rPrChange>
        </w:rPr>
        <w:t xml:space="preserve">             602</w:t>
      </w:r>
    </w:p>
    <w:p w:rsidR="00CD23F5" w:rsidRPr="002D3F66" w:rsidRDefault="00CD23F5" w:rsidP="00CD23F5">
      <w:pPr>
        <w:pStyle w:val="sqlF9"/>
        <w:rPr>
          <w:rFonts w:asciiTheme="minorHAnsi" w:hAnsiTheme="minorHAnsi"/>
          <w:sz w:val="16"/>
          <w:szCs w:val="16"/>
          <w:rPrChange w:id="9960" w:author="Hemmati" w:date="2016-12-16T10:31:00Z">
            <w:rPr>
              <w:rFonts w:asciiTheme="minorHAnsi" w:hAnsiTheme="minorHAnsi"/>
            </w:rPr>
          </w:rPrChange>
        </w:rPr>
      </w:pPr>
      <w:r w:rsidRPr="002D3F66">
        <w:rPr>
          <w:rFonts w:asciiTheme="minorHAnsi" w:hAnsiTheme="minorHAnsi"/>
          <w:sz w:val="16"/>
          <w:szCs w:val="16"/>
          <w:rPrChange w:id="9961" w:author="Hemmati" w:date="2016-12-16T10:31:00Z">
            <w:rPr>
              <w:rFonts w:asciiTheme="minorHAnsi" w:hAnsiTheme="minorHAnsi"/>
            </w:rPr>
          </w:rPrChange>
        </w:rPr>
        <w:t xml:space="preserve">             604</w:t>
      </w:r>
    </w:p>
    <w:p w:rsidR="00CD23F5" w:rsidRPr="002D3F66" w:rsidRDefault="00CD23F5" w:rsidP="00CD23F5">
      <w:pPr>
        <w:pStyle w:val="sqlF9"/>
        <w:rPr>
          <w:rFonts w:asciiTheme="minorHAnsi" w:hAnsiTheme="minorHAnsi"/>
          <w:sz w:val="16"/>
          <w:szCs w:val="16"/>
          <w:rPrChange w:id="9962" w:author="Hemmati" w:date="2016-12-16T10:31:00Z">
            <w:rPr>
              <w:rFonts w:asciiTheme="minorHAnsi" w:hAnsiTheme="minorHAnsi"/>
            </w:rPr>
          </w:rPrChange>
        </w:rPr>
      </w:pPr>
      <w:r w:rsidRPr="002D3F66">
        <w:rPr>
          <w:rFonts w:asciiTheme="minorHAnsi" w:hAnsiTheme="minorHAnsi"/>
          <w:sz w:val="16"/>
          <w:szCs w:val="16"/>
          <w:rPrChange w:id="9963" w:author="Hemmati" w:date="2016-12-16T10:31:00Z">
            <w:rPr>
              <w:rFonts w:asciiTheme="minorHAnsi" w:hAnsiTheme="minorHAnsi"/>
            </w:rPr>
          </w:rPrChange>
        </w:rPr>
        <w:t xml:space="preserve">             608</w:t>
      </w:r>
    </w:p>
    <w:p w:rsidR="00CD23F5" w:rsidRPr="002D3F66" w:rsidRDefault="00CD23F5" w:rsidP="00CD23F5">
      <w:pPr>
        <w:pStyle w:val="sqlF9"/>
        <w:rPr>
          <w:rFonts w:asciiTheme="minorHAnsi" w:hAnsiTheme="minorHAnsi"/>
          <w:sz w:val="16"/>
          <w:szCs w:val="16"/>
          <w:rPrChange w:id="9964" w:author="Hemmati" w:date="2016-12-16T10:31:00Z">
            <w:rPr>
              <w:rFonts w:asciiTheme="minorHAnsi" w:hAnsiTheme="minorHAnsi"/>
            </w:rPr>
          </w:rPrChange>
        </w:rPr>
      </w:pPr>
      <w:r w:rsidRPr="002D3F66">
        <w:rPr>
          <w:rFonts w:asciiTheme="minorHAnsi" w:hAnsiTheme="minorHAnsi"/>
          <w:sz w:val="16"/>
          <w:szCs w:val="16"/>
          <w:rPrChange w:id="9965" w:author="Hemmati" w:date="2016-12-16T10:31:00Z">
            <w:rPr>
              <w:rFonts w:asciiTheme="minorHAnsi" w:hAnsiTheme="minorHAnsi"/>
            </w:rPr>
          </w:rPrChange>
        </w:rPr>
        <w:t xml:space="preserve">             610</w:t>
      </w:r>
    </w:p>
    <w:p w:rsidR="00CD23F5" w:rsidRPr="002D3F66" w:rsidRDefault="00CD23F5" w:rsidP="00CD23F5">
      <w:pPr>
        <w:pStyle w:val="sqlF9"/>
        <w:rPr>
          <w:rFonts w:asciiTheme="minorHAnsi" w:hAnsiTheme="minorHAnsi"/>
          <w:sz w:val="16"/>
          <w:szCs w:val="16"/>
          <w:rPrChange w:id="9966" w:author="Hemmati" w:date="2016-12-16T10:31:00Z">
            <w:rPr>
              <w:rFonts w:asciiTheme="minorHAnsi" w:hAnsiTheme="minorHAnsi"/>
            </w:rPr>
          </w:rPrChange>
        </w:rPr>
      </w:pPr>
      <w:r w:rsidRPr="002D3F66">
        <w:rPr>
          <w:rFonts w:asciiTheme="minorHAnsi" w:hAnsiTheme="minorHAnsi"/>
          <w:sz w:val="16"/>
          <w:szCs w:val="16"/>
          <w:rPrChange w:id="9967" w:author="Hemmati" w:date="2016-12-16T10:31:00Z">
            <w:rPr>
              <w:rFonts w:asciiTheme="minorHAnsi" w:hAnsiTheme="minorHAnsi"/>
            </w:rPr>
          </w:rPrChange>
        </w:rPr>
        <w:t xml:space="preserve">             612</w:t>
      </w:r>
    </w:p>
    <w:p w:rsidR="00CD23F5" w:rsidRPr="002D3F66" w:rsidRDefault="00CD23F5" w:rsidP="00CD23F5">
      <w:pPr>
        <w:pStyle w:val="sqlF9"/>
        <w:rPr>
          <w:rFonts w:asciiTheme="minorHAnsi" w:hAnsiTheme="minorHAnsi"/>
          <w:sz w:val="16"/>
          <w:szCs w:val="16"/>
          <w:rPrChange w:id="9968"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969" w:author="Hemmati" w:date="2016-12-16T10:31:00Z">
            <w:rPr>
              <w:rFonts w:asciiTheme="minorHAnsi" w:hAnsiTheme="minorHAnsi"/>
            </w:rPr>
          </w:rPrChange>
        </w:rPr>
      </w:pPr>
      <w:r w:rsidRPr="002D3F66">
        <w:rPr>
          <w:rFonts w:asciiTheme="minorHAnsi" w:hAnsiTheme="minorHAnsi"/>
          <w:sz w:val="16"/>
          <w:szCs w:val="16"/>
          <w:rPrChange w:id="9970" w:author="Hemmati" w:date="2016-12-16T10:31:00Z">
            <w:rPr>
              <w:rFonts w:asciiTheme="minorHAnsi" w:hAnsiTheme="minorHAnsi"/>
            </w:rPr>
          </w:rPrChange>
        </w:rPr>
        <w:t>38 rows selected.</w:t>
      </w:r>
    </w:p>
    <w:p w:rsidR="00CD23F5" w:rsidRPr="002D3F66" w:rsidDel="0030136C" w:rsidRDefault="00CD23F5" w:rsidP="00CD23F5">
      <w:pPr>
        <w:pStyle w:val="sqlF9"/>
        <w:rPr>
          <w:del w:id="9971" w:author="Hemmati" w:date="2016-12-16T09:55:00Z"/>
          <w:rFonts w:asciiTheme="minorHAnsi" w:hAnsiTheme="minorHAnsi"/>
          <w:sz w:val="16"/>
          <w:szCs w:val="16"/>
          <w:rPrChange w:id="9972" w:author="Hemmati" w:date="2016-12-16T10:31:00Z">
            <w:rPr>
              <w:del w:id="9973" w:author="Hemmati" w:date="2016-12-16T09:55:00Z"/>
              <w:rFonts w:asciiTheme="minorHAnsi" w:hAnsiTheme="minorHAnsi"/>
            </w:rPr>
          </w:rPrChange>
        </w:rPr>
      </w:pPr>
    </w:p>
    <w:p w:rsidR="00CD23F5" w:rsidRPr="002D3F66" w:rsidDel="0030136C" w:rsidRDefault="00CD23F5" w:rsidP="00CD23F5">
      <w:pPr>
        <w:pStyle w:val="sqlF9"/>
        <w:rPr>
          <w:del w:id="9974" w:author="Hemmati" w:date="2016-12-16T09:55:00Z"/>
          <w:rFonts w:asciiTheme="minorHAnsi" w:hAnsiTheme="minorHAnsi"/>
          <w:sz w:val="16"/>
          <w:szCs w:val="16"/>
          <w:rPrChange w:id="9975" w:author="Hemmati" w:date="2016-12-16T10:31:00Z">
            <w:rPr>
              <w:del w:id="9976" w:author="Hemmati" w:date="2016-12-16T09:55:00Z"/>
              <w:rFonts w:asciiTheme="minorHAnsi" w:hAnsiTheme="minorHAnsi"/>
            </w:rPr>
          </w:rPrChange>
        </w:rPr>
      </w:pPr>
    </w:p>
    <w:p w:rsidR="00CD23F5" w:rsidRPr="002D3F66" w:rsidDel="0030136C" w:rsidRDefault="00CD23F5" w:rsidP="00CD23F5">
      <w:pPr>
        <w:pStyle w:val="sqlF9"/>
        <w:rPr>
          <w:del w:id="9977" w:author="Hemmati" w:date="2016-12-16T09:55:00Z"/>
          <w:rFonts w:asciiTheme="minorHAnsi" w:hAnsiTheme="minorHAnsi"/>
          <w:sz w:val="16"/>
          <w:szCs w:val="16"/>
          <w:rPrChange w:id="9978" w:author="Hemmati" w:date="2016-12-16T10:31:00Z">
            <w:rPr>
              <w:del w:id="9979" w:author="Hemmati" w:date="2016-12-16T09:55:00Z"/>
              <w:rFonts w:asciiTheme="minorHAnsi" w:hAnsiTheme="minorHAnsi"/>
            </w:rPr>
          </w:rPrChange>
        </w:rPr>
      </w:pPr>
    </w:p>
    <w:p w:rsidR="00CD23F5" w:rsidRPr="002D3F66" w:rsidRDefault="00CD23F5" w:rsidP="00CD23F5">
      <w:pPr>
        <w:pStyle w:val="sqlF9"/>
        <w:rPr>
          <w:rFonts w:asciiTheme="minorHAnsi" w:hAnsiTheme="minorHAnsi"/>
          <w:sz w:val="16"/>
          <w:szCs w:val="16"/>
          <w:rPrChange w:id="9980"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981" w:author="Hemmati" w:date="2016-12-16T10:31:00Z">
            <w:rPr>
              <w:rFonts w:asciiTheme="minorHAnsi" w:hAnsiTheme="minorHAnsi"/>
            </w:rPr>
          </w:rPrChange>
        </w:rPr>
      </w:pPr>
      <w:r w:rsidRPr="002D3F66">
        <w:rPr>
          <w:rFonts w:asciiTheme="minorHAnsi" w:hAnsiTheme="minorHAnsi"/>
          <w:sz w:val="16"/>
          <w:szCs w:val="16"/>
          <w:rPrChange w:id="9982"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9983" w:author="Hemmati" w:date="2016-12-16T10:31:00Z">
            <w:rPr>
              <w:rFonts w:asciiTheme="minorHAnsi" w:hAnsiTheme="minorHAnsi"/>
            </w:rPr>
          </w:rPrChange>
        </w:rPr>
      </w:pPr>
      <w:r w:rsidRPr="002D3F66">
        <w:rPr>
          <w:rFonts w:asciiTheme="minorHAnsi" w:hAnsiTheme="minorHAnsi"/>
          <w:sz w:val="16"/>
          <w:szCs w:val="16"/>
          <w:rPrChange w:id="9984" w:author="Hemmati" w:date="2016-12-16T10:31:00Z">
            <w:rPr>
              <w:rFonts w:asciiTheme="minorHAnsi" w:hAnsiTheme="minorHAnsi"/>
            </w:rPr>
          </w:rPrChange>
        </w:rPr>
        <w:t>set product_category = 2</w:t>
      </w:r>
    </w:p>
    <w:p w:rsidR="00CD23F5" w:rsidRPr="002D3F66" w:rsidRDefault="00CD23F5" w:rsidP="00CD23F5">
      <w:pPr>
        <w:pStyle w:val="sqlF9"/>
        <w:rPr>
          <w:rFonts w:asciiTheme="minorHAnsi" w:hAnsiTheme="minorHAnsi"/>
          <w:sz w:val="16"/>
          <w:szCs w:val="16"/>
          <w:rPrChange w:id="9985" w:author="Hemmati" w:date="2016-12-16T10:31:00Z">
            <w:rPr>
              <w:rFonts w:asciiTheme="minorHAnsi" w:hAnsiTheme="minorHAnsi"/>
            </w:rPr>
          </w:rPrChange>
        </w:rPr>
      </w:pPr>
      <w:r w:rsidRPr="002D3F66">
        <w:rPr>
          <w:rFonts w:asciiTheme="minorHAnsi" w:hAnsiTheme="minorHAnsi"/>
          <w:sz w:val="16"/>
          <w:szCs w:val="16"/>
          <w:rPrChange w:id="9986" w:author="Hemmati" w:date="2016-12-16T10:31:00Z">
            <w:rPr>
              <w:rFonts w:asciiTheme="minorHAnsi" w:hAnsiTheme="minorHAnsi"/>
            </w:rPr>
          </w:rPrChange>
        </w:rPr>
        <w:t>where product_category between 150 and 199;</w:t>
      </w:r>
    </w:p>
    <w:p w:rsidR="00CD23F5" w:rsidRPr="002D3F66" w:rsidRDefault="00CD23F5" w:rsidP="00CD23F5">
      <w:pPr>
        <w:pStyle w:val="sqlF9"/>
        <w:rPr>
          <w:rFonts w:asciiTheme="minorHAnsi" w:hAnsiTheme="minorHAnsi"/>
          <w:sz w:val="16"/>
          <w:szCs w:val="16"/>
          <w:rPrChange w:id="9987"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988" w:author="Hemmati" w:date="2016-12-16T10:31:00Z">
            <w:rPr>
              <w:rFonts w:asciiTheme="minorHAnsi" w:hAnsiTheme="minorHAnsi"/>
            </w:rPr>
          </w:rPrChange>
        </w:rPr>
      </w:pPr>
      <w:r w:rsidRPr="002D3F66">
        <w:rPr>
          <w:rFonts w:asciiTheme="minorHAnsi" w:hAnsiTheme="minorHAnsi"/>
          <w:sz w:val="16"/>
          <w:szCs w:val="16"/>
          <w:rPrChange w:id="9989"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9990" w:author="Hemmati" w:date="2016-12-16T10:31:00Z">
            <w:rPr>
              <w:rFonts w:asciiTheme="minorHAnsi" w:hAnsiTheme="minorHAnsi"/>
            </w:rPr>
          </w:rPrChange>
        </w:rPr>
      </w:pPr>
      <w:r w:rsidRPr="002D3F66">
        <w:rPr>
          <w:rFonts w:asciiTheme="minorHAnsi" w:hAnsiTheme="minorHAnsi"/>
          <w:sz w:val="16"/>
          <w:szCs w:val="16"/>
          <w:rPrChange w:id="9991" w:author="Hemmati" w:date="2016-12-16T10:31:00Z">
            <w:rPr>
              <w:rFonts w:asciiTheme="minorHAnsi" w:hAnsiTheme="minorHAnsi"/>
            </w:rPr>
          </w:rPrChange>
        </w:rPr>
        <w:t>set product_category = 3</w:t>
      </w:r>
    </w:p>
    <w:p w:rsidR="00CD23F5" w:rsidRPr="002D3F66" w:rsidRDefault="00CD23F5" w:rsidP="00CD23F5">
      <w:pPr>
        <w:pStyle w:val="sqlF9"/>
        <w:rPr>
          <w:rFonts w:asciiTheme="minorHAnsi" w:hAnsiTheme="minorHAnsi"/>
          <w:sz w:val="16"/>
          <w:szCs w:val="16"/>
          <w:rPrChange w:id="9992" w:author="Hemmati" w:date="2016-12-16T10:31:00Z">
            <w:rPr>
              <w:rFonts w:asciiTheme="minorHAnsi" w:hAnsiTheme="minorHAnsi"/>
            </w:rPr>
          </w:rPrChange>
        </w:rPr>
      </w:pPr>
      <w:r w:rsidRPr="002D3F66">
        <w:rPr>
          <w:rFonts w:asciiTheme="minorHAnsi" w:hAnsiTheme="minorHAnsi"/>
          <w:sz w:val="16"/>
          <w:szCs w:val="16"/>
          <w:rPrChange w:id="9993" w:author="Hemmati" w:date="2016-12-16T10:31:00Z">
            <w:rPr>
              <w:rFonts w:asciiTheme="minorHAnsi" w:hAnsiTheme="minorHAnsi"/>
            </w:rPr>
          </w:rPrChange>
        </w:rPr>
        <w:t>where product_category between 200 and 249;</w:t>
      </w:r>
    </w:p>
    <w:p w:rsidR="00CD23F5" w:rsidRPr="002D3F66" w:rsidRDefault="00CD23F5" w:rsidP="00CD23F5">
      <w:pPr>
        <w:pStyle w:val="sqlF9"/>
        <w:rPr>
          <w:rFonts w:asciiTheme="minorHAnsi" w:hAnsiTheme="minorHAnsi"/>
          <w:sz w:val="16"/>
          <w:szCs w:val="16"/>
          <w:rPrChange w:id="9994"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9995" w:author="Hemmati" w:date="2016-12-16T10:31:00Z">
            <w:rPr>
              <w:rFonts w:asciiTheme="minorHAnsi" w:hAnsiTheme="minorHAnsi"/>
            </w:rPr>
          </w:rPrChange>
        </w:rPr>
      </w:pPr>
      <w:r w:rsidRPr="002D3F66">
        <w:rPr>
          <w:rFonts w:asciiTheme="minorHAnsi" w:hAnsiTheme="minorHAnsi"/>
          <w:sz w:val="16"/>
          <w:szCs w:val="16"/>
          <w:rPrChange w:id="9996"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9997" w:author="Hemmati" w:date="2016-12-16T10:31:00Z">
            <w:rPr>
              <w:rFonts w:asciiTheme="minorHAnsi" w:hAnsiTheme="minorHAnsi"/>
            </w:rPr>
          </w:rPrChange>
        </w:rPr>
      </w:pPr>
      <w:r w:rsidRPr="002D3F66">
        <w:rPr>
          <w:rFonts w:asciiTheme="minorHAnsi" w:hAnsiTheme="minorHAnsi"/>
          <w:sz w:val="16"/>
          <w:szCs w:val="16"/>
          <w:rPrChange w:id="9998" w:author="Hemmati" w:date="2016-12-16T10:31:00Z">
            <w:rPr>
              <w:rFonts w:asciiTheme="minorHAnsi" w:hAnsiTheme="minorHAnsi"/>
            </w:rPr>
          </w:rPrChange>
        </w:rPr>
        <w:t>set product_category = 4</w:t>
      </w:r>
    </w:p>
    <w:p w:rsidR="00CD23F5" w:rsidRPr="002D3F66" w:rsidRDefault="00CD23F5" w:rsidP="00CD23F5">
      <w:pPr>
        <w:pStyle w:val="sqlF9"/>
        <w:rPr>
          <w:rFonts w:asciiTheme="minorHAnsi" w:hAnsiTheme="minorHAnsi"/>
          <w:sz w:val="16"/>
          <w:szCs w:val="16"/>
          <w:rPrChange w:id="9999" w:author="Hemmati" w:date="2016-12-16T10:31:00Z">
            <w:rPr>
              <w:rFonts w:asciiTheme="minorHAnsi" w:hAnsiTheme="minorHAnsi"/>
            </w:rPr>
          </w:rPrChange>
        </w:rPr>
      </w:pPr>
      <w:r w:rsidRPr="002D3F66">
        <w:rPr>
          <w:rFonts w:asciiTheme="minorHAnsi" w:hAnsiTheme="minorHAnsi"/>
          <w:sz w:val="16"/>
          <w:szCs w:val="16"/>
          <w:rPrChange w:id="10000" w:author="Hemmati" w:date="2016-12-16T10:31:00Z">
            <w:rPr>
              <w:rFonts w:asciiTheme="minorHAnsi" w:hAnsiTheme="minorHAnsi"/>
            </w:rPr>
          </w:rPrChange>
        </w:rPr>
        <w:t>where product_category between 250 and 299;</w:t>
      </w:r>
    </w:p>
    <w:p w:rsidR="00CD23F5" w:rsidRPr="002D3F66" w:rsidRDefault="00CD23F5" w:rsidP="00CD23F5">
      <w:pPr>
        <w:pStyle w:val="sqlF9"/>
        <w:rPr>
          <w:rFonts w:asciiTheme="minorHAnsi" w:hAnsiTheme="minorHAnsi"/>
          <w:sz w:val="16"/>
          <w:szCs w:val="16"/>
          <w:rPrChange w:id="10001"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002" w:author="Hemmati" w:date="2016-12-16T10:31:00Z">
            <w:rPr>
              <w:rFonts w:asciiTheme="minorHAnsi" w:hAnsiTheme="minorHAnsi"/>
            </w:rPr>
          </w:rPrChange>
        </w:rPr>
      </w:pPr>
      <w:r w:rsidRPr="002D3F66">
        <w:rPr>
          <w:rFonts w:asciiTheme="minorHAnsi" w:hAnsiTheme="minorHAnsi"/>
          <w:sz w:val="16"/>
          <w:szCs w:val="16"/>
          <w:rPrChange w:id="10003"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004" w:author="Hemmati" w:date="2016-12-16T10:31:00Z">
            <w:rPr>
              <w:rFonts w:asciiTheme="minorHAnsi" w:hAnsiTheme="minorHAnsi"/>
            </w:rPr>
          </w:rPrChange>
        </w:rPr>
      </w:pPr>
      <w:r w:rsidRPr="002D3F66">
        <w:rPr>
          <w:rFonts w:asciiTheme="minorHAnsi" w:hAnsiTheme="minorHAnsi"/>
          <w:sz w:val="16"/>
          <w:szCs w:val="16"/>
          <w:rPrChange w:id="10005" w:author="Hemmati" w:date="2016-12-16T10:31:00Z">
            <w:rPr>
              <w:rFonts w:asciiTheme="minorHAnsi" w:hAnsiTheme="minorHAnsi"/>
            </w:rPr>
          </w:rPrChange>
        </w:rPr>
        <w:t>set product_category = 5</w:t>
      </w:r>
    </w:p>
    <w:p w:rsidR="00CD23F5" w:rsidRPr="002D3F66" w:rsidRDefault="00CD23F5" w:rsidP="00CD23F5">
      <w:pPr>
        <w:pStyle w:val="sqlF9"/>
        <w:rPr>
          <w:rFonts w:asciiTheme="minorHAnsi" w:hAnsiTheme="minorHAnsi"/>
          <w:sz w:val="16"/>
          <w:szCs w:val="16"/>
          <w:rPrChange w:id="10006" w:author="Hemmati" w:date="2016-12-16T10:31:00Z">
            <w:rPr>
              <w:rFonts w:asciiTheme="minorHAnsi" w:hAnsiTheme="minorHAnsi"/>
            </w:rPr>
          </w:rPrChange>
        </w:rPr>
      </w:pPr>
      <w:r w:rsidRPr="002D3F66">
        <w:rPr>
          <w:rFonts w:asciiTheme="minorHAnsi" w:hAnsiTheme="minorHAnsi"/>
          <w:sz w:val="16"/>
          <w:szCs w:val="16"/>
          <w:rPrChange w:id="10007" w:author="Hemmati" w:date="2016-12-16T10:31:00Z">
            <w:rPr>
              <w:rFonts w:asciiTheme="minorHAnsi" w:hAnsiTheme="minorHAnsi"/>
            </w:rPr>
          </w:rPrChange>
        </w:rPr>
        <w:t>where product_category  between 300 and 349;</w:t>
      </w:r>
    </w:p>
    <w:p w:rsidR="00CD23F5" w:rsidRPr="002D3F66" w:rsidRDefault="00CD23F5" w:rsidP="00CD23F5">
      <w:pPr>
        <w:pStyle w:val="sqlF9"/>
        <w:rPr>
          <w:rFonts w:asciiTheme="minorHAnsi" w:hAnsiTheme="minorHAnsi"/>
          <w:sz w:val="16"/>
          <w:szCs w:val="16"/>
          <w:rPrChange w:id="10008"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009" w:author="Hemmati" w:date="2016-12-16T10:31:00Z">
            <w:rPr>
              <w:rFonts w:asciiTheme="minorHAnsi" w:hAnsiTheme="minorHAnsi"/>
            </w:rPr>
          </w:rPrChange>
        </w:rPr>
      </w:pPr>
      <w:r w:rsidRPr="002D3F66">
        <w:rPr>
          <w:rFonts w:asciiTheme="minorHAnsi" w:hAnsiTheme="minorHAnsi"/>
          <w:sz w:val="16"/>
          <w:szCs w:val="16"/>
          <w:rPrChange w:id="10010"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011" w:author="Hemmati" w:date="2016-12-16T10:31:00Z">
            <w:rPr>
              <w:rFonts w:asciiTheme="minorHAnsi" w:hAnsiTheme="minorHAnsi"/>
            </w:rPr>
          </w:rPrChange>
        </w:rPr>
      </w:pPr>
      <w:r w:rsidRPr="002D3F66">
        <w:rPr>
          <w:rFonts w:asciiTheme="minorHAnsi" w:hAnsiTheme="minorHAnsi"/>
          <w:sz w:val="16"/>
          <w:szCs w:val="16"/>
          <w:rPrChange w:id="10012" w:author="Hemmati" w:date="2016-12-16T10:31:00Z">
            <w:rPr>
              <w:rFonts w:asciiTheme="minorHAnsi" w:hAnsiTheme="minorHAnsi"/>
            </w:rPr>
          </w:rPrChange>
        </w:rPr>
        <w:t>set product_category = 6</w:t>
      </w:r>
    </w:p>
    <w:p w:rsidR="00CD23F5" w:rsidRPr="002D3F66" w:rsidRDefault="00CD23F5" w:rsidP="00CD23F5">
      <w:pPr>
        <w:pStyle w:val="sqlF9"/>
        <w:rPr>
          <w:rFonts w:asciiTheme="minorHAnsi" w:hAnsiTheme="minorHAnsi"/>
          <w:sz w:val="16"/>
          <w:szCs w:val="16"/>
          <w:rPrChange w:id="10013" w:author="Hemmati" w:date="2016-12-16T10:31:00Z">
            <w:rPr>
              <w:rFonts w:asciiTheme="minorHAnsi" w:hAnsiTheme="minorHAnsi"/>
            </w:rPr>
          </w:rPrChange>
        </w:rPr>
      </w:pPr>
      <w:r w:rsidRPr="002D3F66">
        <w:rPr>
          <w:rFonts w:asciiTheme="minorHAnsi" w:hAnsiTheme="minorHAnsi"/>
          <w:sz w:val="16"/>
          <w:szCs w:val="16"/>
          <w:rPrChange w:id="10014" w:author="Hemmati" w:date="2016-12-16T10:31:00Z">
            <w:rPr>
              <w:rFonts w:asciiTheme="minorHAnsi" w:hAnsiTheme="minorHAnsi"/>
            </w:rPr>
          </w:rPrChange>
        </w:rPr>
        <w:t>where product_category between 350 and 399;</w:t>
      </w:r>
    </w:p>
    <w:p w:rsidR="00CD23F5" w:rsidRPr="002D3F66" w:rsidRDefault="00CD23F5" w:rsidP="00CD23F5">
      <w:pPr>
        <w:pStyle w:val="sqlF9"/>
        <w:rPr>
          <w:rFonts w:asciiTheme="minorHAnsi" w:hAnsiTheme="minorHAnsi"/>
          <w:sz w:val="16"/>
          <w:szCs w:val="16"/>
          <w:rPrChange w:id="10015"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016" w:author="Hemmati" w:date="2016-12-16T10:31:00Z">
            <w:rPr>
              <w:rFonts w:asciiTheme="minorHAnsi" w:hAnsiTheme="minorHAnsi"/>
            </w:rPr>
          </w:rPrChange>
        </w:rPr>
      </w:pPr>
      <w:r w:rsidRPr="002D3F66">
        <w:rPr>
          <w:rFonts w:asciiTheme="minorHAnsi" w:hAnsiTheme="minorHAnsi"/>
          <w:sz w:val="16"/>
          <w:szCs w:val="16"/>
          <w:rPrChange w:id="10017"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018" w:author="Hemmati" w:date="2016-12-16T10:31:00Z">
            <w:rPr>
              <w:rFonts w:asciiTheme="minorHAnsi" w:hAnsiTheme="minorHAnsi"/>
            </w:rPr>
          </w:rPrChange>
        </w:rPr>
      </w:pPr>
      <w:r w:rsidRPr="002D3F66">
        <w:rPr>
          <w:rFonts w:asciiTheme="minorHAnsi" w:hAnsiTheme="minorHAnsi"/>
          <w:sz w:val="16"/>
          <w:szCs w:val="16"/>
          <w:rPrChange w:id="10019" w:author="Hemmati" w:date="2016-12-16T10:31:00Z">
            <w:rPr>
              <w:rFonts w:asciiTheme="minorHAnsi" w:hAnsiTheme="minorHAnsi"/>
            </w:rPr>
          </w:rPrChange>
        </w:rPr>
        <w:t>set product_category = 7</w:t>
      </w:r>
    </w:p>
    <w:p w:rsidR="00CD23F5" w:rsidRPr="002D3F66" w:rsidRDefault="00CD23F5" w:rsidP="00CD23F5">
      <w:pPr>
        <w:pStyle w:val="sqlF9"/>
        <w:rPr>
          <w:rFonts w:asciiTheme="minorHAnsi" w:hAnsiTheme="minorHAnsi"/>
          <w:sz w:val="16"/>
          <w:szCs w:val="16"/>
          <w:rPrChange w:id="10020" w:author="Hemmati" w:date="2016-12-16T10:31:00Z">
            <w:rPr>
              <w:rFonts w:asciiTheme="minorHAnsi" w:hAnsiTheme="minorHAnsi"/>
            </w:rPr>
          </w:rPrChange>
        </w:rPr>
      </w:pPr>
      <w:r w:rsidRPr="002D3F66">
        <w:rPr>
          <w:rFonts w:asciiTheme="minorHAnsi" w:hAnsiTheme="minorHAnsi"/>
          <w:sz w:val="16"/>
          <w:szCs w:val="16"/>
          <w:rPrChange w:id="10021" w:author="Hemmati" w:date="2016-12-16T10:31:00Z">
            <w:rPr>
              <w:rFonts w:asciiTheme="minorHAnsi" w:hAnsiTheme="minorHAnsi"/>
            </w:rPr>
          </w:rPrChange>
        </w:rPr>
        <w:t>where product_category between 400 and 449;</w:t>
      </w:r>
    </w:p>
    <w:p w:rsidR="00CD23F5" w:rsidRPr="002D3F66" w:rsidRDefault="00CD23F5" w:rsidP="00CD23F5">
      <w:pPr>
        <w:pStyle w:val="sqlF9"/>
        <w:rPr>
          <w:rFonts w:asciiTheme="minorHAnsi" w:hAnsiTheme="minorHAnsi"/>
          <w:sz w:val="16"/>
          <w:szCs w:val="16"/>
          <w:rPrChange w:id="10022"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023" w:author="Hemmati" w:date="2016-12-16T10:31:00Z">
            <w:rPr>
              <w:rFonts w:asciiTheme="minorHAnsi" w:hAnsiTheme="minorHAnsi"/>
            </w:rPr>
          </w:rPrChange>
        </w:rPr>
      </w:pPr>
      <w:r w:rsidRPr="002D3F66">
        <w:rPr>
          <w:rFonts w:asciiTheme="minorHAnsi" w:hAnsiTheme="minorHAnsi"/>
          <w:sz w:val="16"/>
          <w:szCs w:val="16"/>
          <w:rPrChange w:id="10024"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025" w:author="Hemmati" w:date="2016-12-16T10:31:00Z">
            <w:rPr>
              <w:rFonts w:asciiTheme="minorHAnsi" w:hAnsiTheme="minorHAnsi"/>
            </w:rPr>
          </w:rPrChange>
        </w:rPr>
      </w:pPr>
      <w:r w:rsidRPr="002D3F66">
        <w:rPr>
          <w:rFonts w:asciiTheme="minorHAnsi" w:hAnsiTheme="minorHAnsi"/>
          <w:sz w:val="16"/>
          <w:szCs w:val="16"/>
          <w:rPrChange w:id="10026" w:author="Hemmati" w:date="2016-12-16T10:31:00Z">
            <w:rPr>
              <w:rFonts w:asciiTheme="minorHAnsi" w:hAnsiTheme="minorHAnsi"/>
            </w:rPr>
          </w:rPrChange>
        </w:rPr>
        <w:t>set product_category = 8</w:t>
      </w:r>
    </w:p>
    <w:p w:rsidR="00CD23F5" w:rsidRPr="002D3F66" w:rsidRDefault="00CD23F5" w:rsidP="00CD23F5">
      <w:pPr>
        <w:pStyle w:val="sqlF9"/>
        <w:rPr>
          <w:rFonts w:asciiTheme="minorHAnsi" w:hAnsiTheme="minorHAnsi"/>
          <w:sz w:val="16"/>
          <w:szCs w:val="16"/>
          <w:rPrChange w:id="10027" w:author="Hemmati" w:date="2016-12-16T10:31:00Z">
            <w:rPr>
              <w:rFonts w:asciiTheme="minorHAnsi" w:hAnsiTheme="minorHAnsi"/>
            </w:rPr>
          </w:rPrChange>
        </w:rPr>
      </w:pPr>
      <w:r w:rsidRPr="002D3F66">
        <w:rPr>
          <w:rFonts w:asciiTheme="minorHAnsi" w:hAnsiTheme="minorHAnsi"/>
          <w:sz w:val="16"/>
          <w:szCs w:val="16"/>
          <w:rPrChange w:id="10028" w:author="Hemmati" w:date="2016-12-16T10:31:00Z">
            <w:rPr>
              <w:rFonts w:asciiTheme="minorHAnsi" w:hAnsiTheme="minorHAnsi"/>
            </w:rPr>
          </w:rPrChange>
        </w:rPr>
        <w:t>where product_category between 450 and 499;</w:t>
      </w:r>
    </w:p>
    <w:p w:rsidR="00CD23F5" w:rsidRPr="002D3F66" w:rsidRDefault="00CD23F5" w:rsidP="00CD23F5">
      <w:pPr>
        <w:pStyle w:val="sqlF9"/>
        <w:rPr>
          <w:rFonts w:asciiTheme="minorHAnsi" w:hAnsiTheme="minorHAnsi"/>
          <w:sz w:val="16"/>
          <w:szCs w:val="16"/>
          <w:rPrChange w:id="10029"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030" w:author="Hemmati" w:date="2016-12-16T10:31:00Z">
            <w:rPr>
              <w:rFonts w:asciiTheme="minorHAnsi" w:hAnsiTheme="minorHAnsi"/>
            </w:rPr>
          </w:rPrChange>
        </w:rPr>
      </w:pPr>
      <w:r w:rsidRPr="002D3F66">
        <w:rPr>
          <w:rFonts w:asciiTheme="minorHAnsi" w:hAnsiTheme="minorHAnsi"/>
          <w:sz w:val="16"/>
          <w:szCs w:val="16"/>
          <w:rPrChange w:id="10031"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032" w:author="Hemmati" w:date="2016-12-16T10:31:00Z">
            <w:rPr>
              <w:rFonts w:asciiTheme="minorHAnsi" w:hAnsiTheme="minorHAnsi"/>
            </w:rPr>
          </w:rPrChange>
        </w:rPr>
      </w:pPr>
      <w:r w:rsidRPr="002D3F66">
        <w:rPr>
          <w:rFonts w:asciiTheme="minorHAnsi" w:hAnsiTheme="minorHAnsi"/>
          <w:sz w:val="16"/>
          <w:szCs w:val="16"/>
          <w:rPrChange w:id="10033" w:author="Hemmati" w:date="2016-12-16T10:31:00Z">
            <w:rPr>
              <w:rFonts w:asciiTheme="minorHAnsi" w:hAnsiTheme="minorHAnsi"/>
            </w:rPr>
          </w:rPrChange>
        </w:rPr>
        <w:t>set product_category = 9</w:t>
      </w:r>
    </w:p>
    <w:p w:rsidR="00CD23F5" w:rsidRPr="002D3F66" w:rsidRDefault="00CD23F5" w:rsidP="00CD23F5">
      <w:pPr>
        <w:pStyle w:val="sqlF9"/>
        <w:rPr>
          <w:rFonts w:asciiTheme="minorHAnsi" w:hAnsiTheme="minorHAnsi"/>
          <w:sz w:val="16"/>
          <w:szCs w:val="16"/>
          <w:rPrChange w:id="10034" w:author="Hemmati" w:date="2016-12-16T10:31:00Z">
            <w:rPr>
              <w:rFonts w:asciiTheme="minorHAnsi" w:hAnsiTheme="minorHAnsi"/>
            </w:rPr>
          </w:rPrChange>
        </w:rPr>
      </w:pPr>
      <w:r w:rsidRPr="002D3F66">
        <w:rPr>
          <w:rFonts w:asciiTheme="minorHAnsi" w:hAnsiTheme="minorHAnsi"/>
          <w:sz w:val="16"/>
          <w:szCs w:val="16"/>
          <w:rPrChange w:id="10035" w:author="Hemmati" w:date="2016-12-16T10:31:00Z">
            <w:rPr>
              <w:rFonts w:asciiTheme="minorHAnsi" w:hAnsiTheme="minorHAnsi"/>
            </w:rPr>
          </w:rPrChange>
        </w:rPr>
        <w:t>where product_category between 500 and 549;</w:t>
      </w:r>
    </w:p>
    <w:p w:rsidR="00CD23F5" w:rsidRPr="002D3F66" w:rsidRDefault="00CD23F5" w:rsidP="00CD23F5">
      <w:pPr>
        <w:pStyle w:val="sqlF9"/>
        <w:rPr>
          <w:rFonts w:asciiTheme="minorHAnsi" w:hAnsiTheme="minorHAnsi"/>
          <w:sz w:val="16"/>
          <w:szCs w:val="16"/>
          <w:rPrChange w:id="10036"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037" w:author="Hemmati" w:date="2016-12-16T10:31:00Z">
            <w:rPr>
              <w:rFonts w:asciiTheme="minorHAnsi" w:hAnsiTheme="minorHAnsi"/>
            </w:rPr>
          </w:rPrChange>
        </w:rPr>
      </w:pPr>
      <w:r w:rsidRPr="002D3F66">
        <w:rPr>
          <w:rFonts w:asciiTheme="minorHAnsi" w:hAnsiTheme="minorHAnsi"/>
          <w:sz w:val="16"/>
          <w:szCs w:val="16"/>
          <w:rPrChange w:id="10038"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039" w:author="Hemmati" w:date="2016-12-16T10:31:00Z">
            <w:rPr>
              <w:rFonts w:asciiTheme="minorHAnsi" w:hAnsiTheme="minorHAnsi"/>
            </w:rPr>
          </w:rPrChange>
        </w:rPr>
      </w:pPr>
      <w:r w:rsidRPr="002D3F66">
        <w:rPr>
          <w:rFonts w:asciiTheme="minorHAnsi" w:hAnsiTheme="minorHAnsi"/>
          <w:sz w:val="16"/>
          <w:szCs w:val="16"/>
          <w:rPrChange w:id="10040" w:author="Hemmati" w:date="2016-12-16T10:31:00Z">
            <w:rPr>
              <w:rFonts w:asciiTheme="minorHAnsi" w:hAnsiTheme="minorHAnsi"/>
            </w:rPr>
          </w:rPrChange>
        </w:rPr>
        <w:t>set product_category = 10</w:t>
      </w:r>
    </w:p>
    <w:p w:rsidR="00CD23F5" w:rsidRPr="002D3F66" w:rsidRDefault="00CD23F5" w:rsidP="00CD23F5">
      <w:pPr>
        <w:pStyle w:val="sqlF9"/>
        <w:rPr>
          <w:rFonts w:asciiTheme="minorHAnsi" w:hAnsiTheme="minorHAnsi"/>
          <w:sz w:val="16"/>
          <w:szCs w:val="16"/>
          <w:rPrChange w:id="10041" w:author="Hemmati" w:date="2016-12-16T10:31:00Z">
            <w:rPr>
              <w:rFonts w:asciiTheme="minorHAnsi" w:hAnsiTheme="minorHAnsi"/>
            </w:rPr>
          </w:rPrChange>
        </w:rPr>
      </w:pPr>
      <w:r w:rsidRPr="002D3F66">
        <w:rPr>
          <w:rFonts w:asciiTheme="minorHAnsi" w:hAnsiTheme="minorHAnsi"/>
          <w:sz w:val="16"/>
          <w:szCs w:val="16"/>
          <w:rPrChange w:id="10042" w:author="Hemmati" w:date="2016-12-16T10:31:00Z">
            <w:rPr>
              <w:rFonts w:asciiTheme="minorHAnsi" w:hAnsiTheme="minorHAnsi"/>
            </w:rPr>
          </w:rPrChange>
        </w:rPr>
        <w:t>where product_category between 550 and 599;</w:t>
      </w:r>
    </w:p>
    <w:p w:rsidR="00CD23F5" w:rsidRPr="002D3F66" w:rsidRDefault="00CD23F5" w:rsidP="00CD23F5">
      <w:pPr>
        <w:pStyle w:val="sqlF9"/>
        <w:rPr>
          <w:rFonts w:asciiTheme="minorHAnsi" w:hAnsiTheme="minorHAnsi"/>
          <w:sz w:val="16"/>
          <w:szCs w:val="16"/>
          <w:rPrChange w:id="10043"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044" w:author="Hemmati" w:date="2016-12-16T10:31:00Z">
            <w:rPr>
              <w:rFonts w:asciiTheme="minorHAnsi" w:hAnsiTheme="minorHAnsi"/>
            </w:rPr>
          </w:rPrChange>
        </w:rPr>
      </w:pPr>
      <w:r w:rsidRPr="002D3F66">
        <w:rPr>
          <w:rFonts w:asciiTheme="minorHAnsi" w:hAnsiTheme="minorHAnsi"/>
          <w:sz w:val="16"/>
          <w:szCs w:val="16"/>
          <w:rPrChange w:id="10045"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046" w:author="Hemmati" w:date="2016-12-16T10:31:00Z">
            <w:rPr>
              <w:rFonts w:asciiTheme="minorHAnsi" w:hAnsiTheme="minorHAnsi"/>
            </w:rPr>
          </w:rPrChange>
        </w:rPr>
      </w:pPr>
      <w:r w:rsidRPr="002D3F66">
        <w:rPr>
          <w:rFonts w:asciiTheme="minorHAnsi" w:hAnsiTheme="minorHAnsi"/>
          <w:sz w:val="16"/>
          <w:szCs w:val="16"/>
          <w:rPrChange w:id="10047" w:author="Hemmati" w:date="2016-12-16T10:31:00Z">
            <w:rPr>
              <w:rFonts w:asciiTheme="minorHAnsi" w:hAnsiTheme="minorHAnsi"/>
            </w:rPr>
          </w:rPrChange>
        </w:rPr>
        <w:t>set product_category = 11</w:t>
      </w:r>
    </w:p>
    <w:p w:rsidR="00CD23F5" w:rsidRPr="002D3F66" w:rsidRDefault="00CD23F5" w:rsidP="00CD23F5">
      <w:pPr>
        <w:pStyle w:val="sqlF9"/>
        <w:rPr>
          <w:rFonts w:asciiTheme="minorHAnsi" w:hAnsiTheme="minorHAnsi"/>
          <w:sz w:val="16"/>
          <w:szCs w:val="16"/>
          <w:rPrChange w:id="10048" w:author="Hemmati" w:date="2016-12-16T10:31:00Z">
            <w:rPr>
              <w:rFonts w:asciiTheme="minorHAnsi" w:hAnsiTheme="minorHAnsi"/>
            </w:rPr>
          </w:rPrChange>
        </w:rPr>
      </w:pPr>
      <w:r w:rsidRPr="002D3F66">
        <w:rPr>
          <w:rFonts w:asciiTheme="minorHAnsi" w:hAnsiTheme="minorHAnsi"/>
          <w:sz w:val="16"/>
          <w:szCs w:val="16"/>
          <w:rPrChange w:id="10049" w:author="Hemmati" w:date="2016-12-16T10:31:00Z">
            <w:rPr>
              <w:rFonts w:asciiTheme="minorHAnsi" w:hAnsiTheme="minorHAnsi"/>
            </w:rPr>
          </w:rPrChange>
        </w:rPr>
        <w:lastRenderedPageBreak/>
        <w:t>where product_category between 600 and 649;</w:t>
      </w:r>
    </w:p>
    <w:p w:rsidR="00CD23F5" w:rsidRPr="002D3F66" w:rsidRDefault="00CD23F5" w:rsidP="00CD23F5">
      <w:pPr>
        <w:pStyle w:val="sqlF9"/>
        <w:rPr>
          <w:rFonts w:asciiTheme="minorHAnsi" w:hAnsiTheme="minorHAnsi"/>
          <w:sz w:val="16"/>
          <w:szCs w:val="16"/>
          <w:rPrChange w:id="10050" w:author="Hemmati" w:date="2016-12-16T10:31:00Z">
            <w:rPr>
              <w:rFonts w:asciiTheme="minorHAnsi" w:hAnsiTheme="minorHAnsi"/>
            </w:rPr>
          </w:rPrChange>
        </w:rPr>
      </w:pPr>
    </w:p>
    <w:p w:rsidR="00CD23F5" w:rsidRPr="002D3F66" w:rsidDel="0030136C" w:rsidRDefault="00CD23F5" w:rsidP="00CD23F5">
      <w:pPr>
        <w:pStyle w:val="sqlF9"/>
        <w:rPr>
          <w:del w:id="10051" w:author="Hemmati" w:date="2016-12-16T09:55:00Z"/>
          <w:rFonts w:asciiTheme="minorHAnsi" w:hAnsiTheme="minorHAnsi"/>
          <w:sz w:val="16"/>
          <w:szCs w:val="16"/>
          <w:rPrChange w:id="10052" w:author="Hemmati" w:date="2016-12-16T10:31:00Z">
            <w:rPr>
              <w:del w:id="10053" w:author="Hemmati" w:date="2016-12-16T09:55:00Z"/>
              <w:rFonts w:asciiTheme="minorHAnsi" w:hAnsiTheme="minorHAnsi"/>
            </w:rPr>
          </w:rPrChange>
        </w:rPr>
      </w:pPr>
    </w:p>
    <w:p w:rsidR="00CD23F5" w:rsidRPr="002D3F66" w:rsidRDefault="00CD23F5" w:rsidP="00CD23F5">
      <w:pPr>
        <w:pStyle w:val="sqlF9"/>
        <w:rPr>
          <w:rFonts w:asciiTheme="minorHAnsi" w:hAnsiTheme="minorHAnsi"/>
          <w:sz w:val="16"/>
          <w:szCs w:val="16"/>
          <w:rPrChange w:id="10054" w:author="Hemmati" w:date="2016-12-16T10:31:00Z">
            <w:rPr>
              <w:rFonts w:asciiTheme="minorHAnsi" w:hAnsiTheme="minorHAnsi"/>
            </w:rPr>
          </w:rPrChange>
        </w:rPr>
      </w:pPr>
      <w:r w:rsidRPr="002D3F66">
        <w:rPr>
          <w:rFonts w:asciiTheme="minorHAnsi" w:hAnsiTheme="minorHAnsi"/>
          <w:sz w:val="16"/>
          <w:szCs w:val="16"/>
          <w:rPrChange w:id="10055" w:author="Hemmati" w:date="2016-12-16T10:31:00Z">
            <w:rPr>
              <w:rFonts w:asciiTheme="minorHAnsi" w:hAnsiTheme="minorHAnsi"/>
            </w:rPr>
          </w:rPrChange>
        </w:rPr>
        <w:t>COMMIT;</w:t>
      </w:r>
    </w:p>
    <w:p w:rsidR="00CD23F5" w:rsidRPr="002D3F66" w:rsidDel="0030136C" w:rsidRDefault="00CD23F5" w:rsidP="00CD23F5">
      <w:pPr>
        <w:pStyle w:val="sqlF9"/>
        <w:rPr>
          <w:del w:id="10056" w:author="Hemmati" w:date="2016-12-16T09:55:00Z"/>
          <w:rFonts w:asciiTheme="minorHAnsi" w:hAnsiTheme="minorHAnsi"/>
          <w:sz w:val="16"/>
          <w:szCs w:val="16"/>
          <w:rPrChange w:id="10057" w:author="Hemmati" w:date="2016-12-16T10:31:00Z">
            <w:rPr>
              <w:del w:id="10058" w:author="Hemmati" w:date="2016-12-16T09:55:00Z"/>
              <w:rFonts w:asciiTheme="minorHAnsi" w:hAnsiTheme="minorHAnsi"/>
            </w:rPr>
          </w:rPrChange>
        </w:rPr>
      </w:pPr>
    </w:p>
    <w:p w:rsidR="00CD23F5" w:rsidRPr="002D3F66" w:rsidDel="0030136C" w:rsidRDefault="00CD23F5" w:rsidP="00CD23F5">
      <w:pPr>
        <w:pStyle w:val="sqlF9"/>
        <w:rPr>
          <w:del w:id="10059" w:author="Hemmati" w:date="2016-12-16T09:55:00Z"/>
          <w:rFonts w:asciiTheme="minorHAnsi" w:hAnsiTheme="minorHAnsi"/>
          <w:sz w:val="16"/>
          <w:szCs w:val="16"/>
          <w:rPrChange w:id="10060" w:author="Hemmati" w:date="2016-12-16T10:31:00Z">
            <w:rPr>
              <w:del w:id="10061" w:author="Hemmati" w:date="2016-12-16T09:55:00Z"/>
              <w:rFonts w:asciiTheme="minorHAnsi" w:hAnsiTheme="minorHAnsi"/>
            </w:rPr>
          </w:rPrChange>
        </w:rPr>
      </w:pPr>
    </w:p>
    <w:p w:rsidR="00CD23F5" w:rsidRPr="002D3F66" w:rsidRDefault="00CD23F5" w:rsidP="00CD23F5">
      <w:pPr>
        <w:pStyle w:val="sqlF9"/>
        <w:rPr>
          <w:rFonts w:asciiTheme="minorHAnsi" w:hAnsiTheme="minorHAnsi"/>
          <w:sz w:val="16"/>
          <w:szCs w:val="16"/>
          <w:rPrChange w:id="10062"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063" w:author="Hemmati" w:date="2016-12-16T10:31:00Z">
            <w:rPr>
              <w:rFonts w:asciiTheme="minorHAnsi" w:hAnsiTheme="minorHAnsi"/>
            </w:rPr>
          </w:rPrChange>
        </w:rPr>
      </w:pPr>
      <w:r w:rsidRPr="002D3F66">
        <w:rPr>
          <w:rFonts w:asciiTheme="minorHAnsi" w:hAnsiTheme="minorHAnsi"/>
          <w:sz w:val="16"/>
          <w:szCs w:val="16"/>
          <w:rPrChange w:id="10064" w:author="Hemmati" w:date="2016-12-16T10:31:00Z">
            <w:rPr>
              <w:rFonts w:asciiTheme="minorHAnsi" w:hAnsiTheme="minorHAnsi"/>
            </w:rPr>
          </w:rPrChange>
        </w:rPr>
        <w:t>REM  Also I need to update product_supplier_id column in sale_data in adhoc WITH SUPPLIER_ID in</w:t>
      </w:r>
    </w:p>
    <w:p w:rsidR="00CD23F5" w:rsidRPr="002D3F66" w:rsidRDefault="00CD23F5" w:rsidP="00CD23F5">
      <w:pPr>
        <w:pStyle w:val="sqlF9"/>
        <w:rPr>
          <w:rFonts w:asciiTheme="minorHAnsi" w:hAnsiTheme="minorHAnsi"/>
          <w:sz w:val="16"/>
          <w:szCs w:val="16"/>
          <w:rPrChange w:id="10065" w:author="Hemmati" w:date="2016-12-16T10:31:00Z">
            <w:rPr>
              <w:rFonts w:asciiTheme="minorHAnsi" w:hAnsiTheme="minorHAnsi"/>
            </w:rPr>
          </w:rPrChange>
        </w:rPr>
      </w:pPr>
      <w:r w:rsidRPr="002D3F66">
        <w:rPr>
          <w:rFonts w:asciiTheme="minorHAnsi" w:hAnsiTheme="minorHAnsi"/>
          <w:sz w:val="16"/>
          <w:szCs w:val="16"/>
          <w:rPrChange w:id="10066" w:author="Hemmati" w:date="2016-12-16T10:31:00Z">
            <w:rPr>
              <w:rFonts w:asciiTheme="minorHAnsi" w:hAnsiTheme="minorHAnsi"/>
            </w:rPr>
          </w:rPrChange>
        </w:rPr>
        <w:t xml:space="preserve">REM  SUPPLIER table. </w:t>
      </w:r>
    </w:p>
    <w:p w:rsidR="00CD23F5" w:rsidRPr="002D3F66" w:rsidRDefault="00CD23F5" w:rsidP="00CD23F5">
      <w:pPr>
        <w:pStyle w:val="sqlF9"/>
        <w:rPr>
          <w:rFonts w:asciiTheme="minorHAnsi" w:hAnsiTheme="minorHAnsi"/>
          <w:sz w:val="16"/>
          <w:szCs w:val="16"/>
          <w:rPrChange w:id="10067" w:author="Hemmati" w:date="2016-12-16T10:31:00Z">
            <w:rPr>
              <w:rFonts w:asciiTheme="minorHAnsi" w:hAnsiTheme="minorHAnsi"/>
            </w:rPr>
          </w:rPrChange>
        </w:rPr>
      </w:pPr>
    </w:p>
    <w:p w:rsidR="00CD23F5" w:rsidRPr="002D3F66" w:rsidDel="0030136C" w:rsidRDefault="00CD23F5" w:rsidP="00CD23F5">
      <w:pPr>
        <w:pStyle w:val="sqlF9"/>
        <w:rPr>
          <w:del w:id="10068" w:author="Hemmati" w:date="2016-12-16T09:55:00Z"/>
          <w:rFonts w:asciiTheme="minorHAnsi" w:hAnsiTheme="minorHAnsi"/>
          <w:sz w:val="16"/>
          <w:szCs w:val="16"/>
          <w:rPrChange w:id="10069" w:author="Hemmati" w:date="2016-12-16T10:31:00Z">
            <w:rPr>
              <w:del w:id="10070" w:author="Hemmati" w:date="2016-12-16T09:55:00Z"/>
              <w:rFonts w:asciiTheme="minorHAnsi" w:hAnsiTheme="minorHAnsi"/>
            </w:rPr>
          </w:rPrChange>
        </w:rPr>
      </w:pPr>
    </w:p>
    <w:p w:rsidR="00CD23F5" w:rsidRPr="002D3F66" w:rsidRDefault="00CD23F5" w:rsidP="00CD23F5">
      <w:pPr>
        <w:pStyle w:val="sqlF9"/>
        <w:rPr>
          <w:rFonts w:asciiTheme="minorHAnsi" w:hAnsiTheme="minorHAnsi"/>
          <w:sz w:val="16"/>
          <w:szCs w:val="16"/>
          <w:rPrChange w:id="10071" w:author="Hemmati" w:date="2016-12-16T10:31:00Z">
            <w:rPr>
              <w:rFonts w:asciiTheme="minorHAnsi" w:hAnsiTheme="minorHAnsi"/>
            </w:rPr>
          </w:rPrChange>
        </w:rPr>
      </w:pPr>
      <w:r w:rsidRPr="002D3F66">
        <w:rPr>
          <w:rFonts w:asciiTheme="minorHAnsi" w:hAnsiTheme="minorHAnsi"/>
          <w:sz w:val="16"/>
          <w:szCs w:val="16"/>
          <w:rPrChange w:id="10072" w:author="Hemmati" w:date="2016-12-16T10:31:00Z">
            <w:rPr>
              <w:rFonts w:asciiTheme="minorHAnsi" w:hAnsiTheme="minorHAnsi"/>
            </w:rPr>
          </w:rPrChange>
        </w:rPr>
        <w:t>--1</w:t>
      </w:r>
    </w:p>
    <w:p w:rsidR="00CD23F5" w:rsidRPr="002D3F66" w:rsidRDefault="00CD23F5" w:rsidP="00CD23F5">
      <w:pPr>
        <w:pStyle w:val="sqlF9"/>
        <w:rPr>
          <w:rFonts w:asciiTheme="minorHAnsi" w:hAnsiTheme="minorHAnsi"/>
          <w:sz w:val="16"/>
          <w:szCs w:val="16"/>
          <w:rPrChange w:id="10073"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074" w:author="Hemmati" w:date="2016-12-16T10:31:00Z">
            <w:rPr>
              <w:rFonts w:asciiTheme="minorHAnsi" w:hAnsiTheme="minorHAnsi"/>
            </w:rPr>
          </w:rPrChange>
        </w:rPr>
      </w:pPr>
      <w:r w:rsidRPr="002D3F66">
        <w:rPr>
          <w:rFonts w:asciiTheme="minorHAnsi" w:hAnsiTheme="minorHAnsi"/>
          <w:sz w:val="16"/>
          <w:szCs w:val="16"/>
          <w:rPrChange w:id="10075"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076" w:author="Hemmati" w:date="2016-12-16T10:31:00Z">
            <w:rPr>
              <w:rFonts w:asciiTheme="minorHAnsi" w:hAnsiTheme="minorHAnsi"/>
            </w:rPr>
          </w:rPrChange>
        </w:rPr>
      </w:pPr>
      <w:r w:rsidRPr="002D3F66">
        <w:rPr>
          <w:rFonts w:asciiTheme="minorHAnsi" w:hAnsiTheme="minorHAnsi"/>
          <w:sz w:val="16"/>
          <w:szCs w:val="16"/>
          <w:rPrChange w:id="10077" w:author="Hemmati" w:date="2016-12-16T10:31:00Z">
            <w:rPr>
              <w:rFonts w:asciiTheme="minorHAnsi" w:hAnsiTheme="minorHAnsi"/>
            </w:rPr>
          </w:rPrChange>
        </w:rPr>
        <w:t>set product_supplier_id = 1</w:t>
      </w:r>
    </w:p>
    <w:p w:rsidR="00CD23F5" w:rsidRPr="002D3F66" w:rsidRDefault="00CD23F5" w:rsidP="00CD23F5">
      <w:pPr>
        <w:pStyle w:val="sqlF9"/>
        <w:rPr>
          <w:rFonts w:asciiTheme="minorHAnsi" w:hAnsiTheme="minorHAnsi"/>
          <w:sz w:val="16"/>
          <w:szCs w:val="16"/>
          <w:rPrChange w:id="10078" w:author="Hemmati" w:date="2016-12-16T10:31:00Z">
            <w:rPr>
              <w:rFonts w:asciiTheme="minorHAnsi" w:hAnsiTheme="minorHAnsi"/>
            </w:rPr>
          </w:rPrChange>
        </w:rPr>
      </w:pPr>
      <w:r w:rsidRPr="002D3F66">
        <w:rPr>
          <w:rFonts w:asciiTheme="minorHAnsi" w:hAnsiTheme="minorHAnsi"/>
          <w:sz w:val="16"/>
          <w:szCs w:val="16"/>
          <w:rPrChange w:id="10079" w:author="Hemmati" w:date="2016-12-16T10:31:00Z">
            <w:rPr>
              <w:rFonts w:asciiTheme="minorHAnsi" w:hAnsiTheme="minorHAnsi"/>
            </w:rPr>
          </w:rPrChange>
        </w:rPr>
        <w:t>where product_supplier_id = 12;</w:t>
      </w:r>
    </w:p>
    <w:p w:rsidR="00CD23F5" w:rsidRPr="002D3F66" w:rsidRDefault="00CD23F5" w:rsidP="00CD23F5">
      <w:pPr>
        <w:pStyle w:val="sqlF9"/>
        <w:rPr>
          <w:rFonts w:asciiTheme="minorHAnsi" w:hAnsiTheme="minorHAnsi"/>
          <w:sz w:val="16"/>
          <w:szCs w:val="16"/>
          <w:rPrChange w:id="10080"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081" w:author="Hemmati" w:date="2016-12-16T10:31:00Z">
            <w:rPr>
              <w:rFonts w:asciiTheme="minorHAnsi" w:hAnsiTheme="minorHAnsi"/>
            </w:rPr>
          </w:rPrChange>
        </w:rPr>
      </w:pPr>
      <w:r w:rsidRPr="002D3F66">
        <w:rPr>
          <w:rFonts w:asciiTheme="minorHAnsi" w:hAnsiTheme="minorHAnsi"/>
          <w:sz w:val="16"/>
          <w:szCs w:val="16"/>
          <w:rPrChange w:id="10082" w:author="Hemmati" w:date="2016-12-16T10:31:00Z">
            <w:rPr>
              <w:rFonts w:asciiTheme="minorHAnsi" w:hAnsiTheme="minorHAnsi"/>
            </w:rPr>
          </w:rPrChange>
        </w:rPr>
        <w:t>--3 rows updated.</w:t>
      </w:r>
    </w:p>
    <w:p w:rsidR="00CD23F5" w:rsidRPr="002D3F66" w:rsidRDefault="00CD23F5" w:rsidP="00CD23F5">
      <w:pPr>
        <w:pStyle w:val="sqlF9"/>
        <w:rPr>
          <w:rFonts w:asciiTheme="minorHAnsi" w:hAnsiTheme="minorHAnsi"/>
          <w:sz w:val="16"/>
          <w:szCs w:val="16"/>
          <w:rPrChange w:id="10083"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084" w:author="Hemmati" w:date="2016-12-16T10:31:00Z">
            <w:rPr>
              <w:rFonts w:asciiTheme="minorHAnsi" w:hAnsiTheme="minorHAnsi"/>
            </w:rPr>
          </w:rPrChange>
        </w:rPr>
      </w:pPr>
      <w:r w:rsidRPr="002D3F66">
        <w:rPr>
          <w:rFonts w:asciiTheme="minorHAnsi" w:hAnsiTheme="minorHAnsi"/>
          <w:sz w:val="16"/>
          <w:szCs w:val="16"/>
          <w:rPrChange w:id="10085" w:author="Hemmati" w:date="2016-12-16T10:31:00Z">
            <w:rPr>
              <w:rFonts w:asciiTheme="minorHAnsi" w:hAnsiTheme="minorHAnsi"/>
            </w:rPr>
          </w:rPrChange>
        </w:rPr>
        <w:t>--2</w:t>
      </w:r>
    </w:p>
    <w:p w:rsidR="00CD23F5" w:rsidRPr="002D3F66" w:rsidRDefault="00CD23F5" w:rsidP="00CD23F5">
      <w:pPr>
        <w:pStyle w:val="sqlF9"/>
        <w:rPr>
          <w:rFonts w:asciiTheme="minorHAnsi" w:hAnsiTheme="minorHAnsi"/>
          <w:sz w:val="16"/>
          <w:szCs w:val="16"/>
          <w:rPrChange w:id="10086" w:author="Hemmati" w:date="2016-12-16T10:31:00Z">
            <w:rPr>
              <w:rFonts w:asciiTheme="minorHAnsi" w:hAnsiTheme="minorHAnsi"/>
            </w:rPr>
          </w:rPrChange>
        </w:rPr>
      </w:pPr>
      <w:r w:rsidRPr="002D3F66">
        <w:rPr>
          <w:rFonts w:asciiTheme="minorHAnsi" w:hAnsiTheme="minorHAnsi"/>
          <w:sz w:val="16"/>
          <w:szCs w:val="16"/>
          <w:rPrChange w:id="10087"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088" w:author="Hemmati" w:date="2016-12-16T10:31:00Z">
            <w:rPr>
              <w:rFonts w:asciiTheme="minorHAnsi" w:hAnsiTheme="minorHAnsi"/>
            </w:rPr>
          </w:rPrChange>
        </w:rPr>
      </w:pPr>
      <w:r w:rsidRPr="002D3F66">
        <w:rPr>
          <w:rFonts w:asciiTheme="minorHAnsi" w:hAnsiTheme="minorHAnsi"/>
          <w:sz w:val="16"/>
          <w:szCs w:val="16"/>
          <w:rPrChange w:id="10089" w:author="Hemmati" w:date="2016-12-16T10:31:00Z">
            <w:rPr>
              <w:rFonts w:asciiTheme="minorHAnsi" w:hAnsiTheme="minorHAnsi"/>
            </w:rPr>
          </w:rPrChange>
        </w:rPr>
        <w:t>set product_supplier_id = 2</w:t>
      </w:r>
    </w:p>
    <w:p w:rsidR="00CD23F5" w:rsidRPr="002D3F66" w:rsidRDefault="00CD23F5" w:rsidP="00CD23F5">
      <w:pPr>
        <w:pStyle w:val="sqlF9"/>
        <w:rPr>
          <w:rFonts w:asciiTheme="minorHAnsi" w:hAnsiTheme="minorHAnsi"/>
          <w:sz w:val="16"/>
          <w:szCs w:val="16"/>
          <w:rPrChange w:id="10090" w:author="Hemmati" w:date="2016-12-16T10:31:00Z">
            <w:rPr>
              <w:rFonts w:asciiTheme="minorHAnsi" w:hAnsiTheme="minorHAnsi"/>
            </w:rPr>
          </w:rPrChange>
        </w:rPr>
      </w:pPr>
      <w:r w:rsidRPr="002D3F66">
        <w:rPr>
          <w:rFonts w:asciiTheme="minorHAnsi" w:hAnsiTheme="minorHAnsi"/>
          <w:sz w:val="16"/>
          <w:szCs w:val="16"/>
          <w:rPrChange w:id="10091" w:author="Hemmati" w:date="2016-12-16T10:31:00Z">
            <w:rPr>
              <w:rFonts w:asciiTheme="minorHAnsi" w:hAnsiTheme="minorHAnsi"/>
            </w:rPr>
          </w:rPrChange>
        </w:rPr>
        <w:t>where product_supplier_id = 30</w:t>
      </w:r>
    </w:p>
    <w:p w:rsidR="00CD23F5" w:rsidRPr="002D3F66" w:rsidRDefault="00CD23F5" w:rsidP="00CD23F5">
      <w:pPr>
        <w:pStyle w:val="sqlF9"/>
        <w:rPr>
          <w:rFonts w:asciiTheme="minorHAnsi" w:hAnsiTheme="minorHAnsi"/>
          <w:sz w:val="16"/>
          <w:szCs w:val="16"/>
          <w:rPrChange w:id="10092" w:author="Hemmati" w:date="2016-12-16T10:31:00Z">
            <w:rPr>
              <w:rFonts w:asciiTheme="minorHAnsi" w:hAnsiTheme="minorHAnsi"/>
            </w:rPr>
          </w:rPrChange>
        </w:rPr>
      </w:pPr>
      <w:r w:rsidRPr="002D3F66">
        <w:rPr>
          <w:rFonts w:asciiTheme="minorHAnsi" w:hAnsiTheme="minorHAnsi"/>
          <w:sz w:val="16"/>
          <w:szCs w:val="16"/>
          <w:rPrChange w:id="10093"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10094" w:author="Hemmati" w:date="2016-12-16T10:31:00Z">
            <w:rPr>
              <w:rFonts w:asciiTheme="minorHAnsi" w:hAnsiTheme="minorHAnsi"/>
            </w:rPr>
          </w:rPrChange>
        </w:rPr>
      </w:pPr>
      <w:r w:rsidRPr="002D3F66">
        <w:rPr>
          <w:rFonts w:asciiTheme="minorHAnsi" w:hAnsiTheme="minorHAnsi"/>
          <w:sz w:val="16"/>
          <w:szCs w:val="16"/>
          <w:rPrChange w:id="10095" w:author="Hemmati" w:date="2016-12-16T10:31:00Z">
            <w:rPr>
              <w:rFonts w:asciiTheme="minorHAnsi" w:hAnsiTheme="minorHAnsi"/>
            </w:rPr>
          </w:rPrChange>
        </w:rPr>
        <w:t>--3</w:t>
      </w:r>
    </w:p>
    <w:p w:rsidR="00CD23F5" w:rsidRPr="002D3F66" w:rsidRDefault="00CD23F5" w:rsidP="00CD23F5">
      <w:pPr>
        <w:pStyle w:val="sqlF9"/>
        <w:rPr>
          <w:rFonts w:asciiTheme="minorHAnsi" w:hAnsiTheme="minorHAnsi"/>
          <w:sz w:val="16"/>
          <w:szCs w:val="16"/>
          <w:rPrChange w:id="10096" w:author="Hemmati" w:date="2016-12-16T10:31:00Z">
            <w:rPr>
              <w:rFonts w:asciiTheme="minorHAnsi" w:hAnsiTheme="minorHAnsi"/>
            </w:rPr>
          </w:rPrChange>
        </w:rPr>
      </w:pPr>
      <w:r w:rsidRPr="002D3F66">
        <w:rPr>
          <w:rFonts w:asciiTheme="minorHAnsi" w:hAnsiTheme="minorHAnsi"/>
          <w:sz w:val="16"/>
          <w:szCs w:val="16"/>
          <w:rPrChange w:id="10097"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098" w:author="Hemmati" w:date="2016-12-16T10:31:00Z">
            <w:rPr>
              <w:rFonts w:asciiTheme="minorHAnsi" w:hAnsiTheme="minorHAnsi"/>
            </w:rPr>
          </w:rPrChange>
        </w:rPr>
      </w:pPr>
      <w:r w:rsidRPr="002D3F66">
        <w:rPr>
          <w:rFonts w:asciiTheme="minorHAnsi" w:hAnsiTheme="minorHAnsi"/>
          <w:sz w:val="16"/>
          <w:szCs w:val="16"/>
          <w:rPrChange w:id="10099" w:author="Hemmati" w:date="2016-12-16T10:31:00Z">
            <w:rPr>
              <w:rFonts w:asciiTheme="minorHAnsi" w:hAnsiTheme="minorHAnsi"/>
            </w:rPr>
          </w:rPrChange>
        </w:rPr>
        <w:t>set product_supplier_id = 3</w:t>
      </w:r>
    </w:p>
    <w:p w:rsidR="00CD23F5" w:rsidRPr="002D3F66" w:rsidRDefault="00CD23F5" w:rsidP="00CD23F5">
      <w:pPr>
        <w:pStyle w:val="sqlF9"/>
        <w:rPr>
          <w:rFonts w:asciiTheme="minorHAnsi" w:hAnsiTheme="minorHAnsi"/>
          <w:sz w:val="16"/>
          <w:szCs w:val="16"/>
          <w:rPrChange w:id="10100" w:author="Hemmati" w:date="2016-12-16T10:31:00Z">
            <w:rPr>
              <w:rFonts w:asciiTheme="minorHAnsi" w:hAnsiTheme="minorHAnsi"/>
            </w:rPr>
          </w:rPrChange>
        </w:rPr>
      </w:pPr>
      <w:r w:rsidRPr="002D3F66">
        <w:rPr>
          <w:rFonts w:asciiTheme="minorHAnsi" w:hAnsiTheme="minorHAnsi"/>
          <w:sz w:val="16"/>
          <w:szCs w:val="16"/>
          <w:rPrChange w:id="10101" w:author="Hemmati" w:date="2016-12-16T10:31:00Z">
            <w:rPr>
              <w:rFonts w:asciiTheme="minorHAnsi" w:hAnsiTheme="minorHAnsi"/>
            </w:rPr>
          </w:rPrChange>
        </w:rPr>
        <w:t>where product_supplier_id = 37</w:t>
      </w:r>
    </w:p>
    <w:p w:rsidR="00CD23F5" w:rsidRPr="002D3F66" w:rsidRDefault="00CD23F5" w:rsidP="00CD23F5">
      <w:pPr>
        <w:pStyle w:val="sqlF9"/>
        <w:rPr>
          <w:rFonts w:asciiTheme="minorHAnsi" w:hAnsiTheme="minorHAnsi"/>
          <w:sz w:val="16"/>
          <w:szCs w:val="16"/>
          <w:rPrChange w:id="10102" w:author="Hemmati" w:date="2016-12-16T10:31:00Z">
            <w:rPr>
              <w:rFonts w:asciiTheme="minorHAnsi" w:hAnsiTheme="minorHAnsi"/>
            </w:rPr>
          </w:rPrChange>
        </w:rPr>
      </w:pPr>
      <w:r w:rsidRPr="002D3F66">
        <w:rPr>
          <w:rFonts w:asciiTheme="minorHAnsi" w:hAnsiTheme="minorHAnsi"/>
          <w:sz w:val="16"/>
          <w:szCs w:val="16"/>
          <w:rPrChange w:id="10103"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10104"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105" w:author="Hemmati" w:date="2016-12-16T10:31:00Z">
            <w:rPr>
              <w:rFonts w:asciiTheme="minorHAnsi" w:hAnsiTheme="minorHAnsi"/>
            </w:rPr>
          </w:rPrChange>
        </w:rPr>
      </w:pPr>
      <w:r w:rsidRPr="002D3F66">
        <w:rPr>
          <w:rFonts w:asciiTheme="minorHAnsi" w:hAnsiTheme="minorHAnsi"/>
          <w:sz w:val="16"/>
          <w:szCs w:val="16"/>
          <w:rPrChange w:id="10106"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10107" w:author="Hemmati" w:date="2016-12-16T10:31:00Z">
            <w:rPr>
              <w:rFonts w:asciiTheme="minorHAnsi" w:hAnsiTheme="minorHAnsi"/>
            </w:rPr>
          </w:rPrChange>
        </w:rPr>
      </w:pPr>
      <w:r w:rsidRPr="002D3F66">
        <w:rPr>
          <w:rFonts w:asciiTheme="minorHAnsi" w:hAnsiTheme="minorHAnsi"/>
          <w:sz w:val="16"/>
          <w:szCs w:val="16"/>
          <w:rPrChange w:id="10108"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10109" w:author="Hemmati" w:date="2016-12-16T10:31:00Z">
            <w:rPr>
              <w:rFonts w:asciiTheme="minorHAnsi" w:hAnsiTheme="minorHAnsi"/>
            </w:rPr>
          </w:rPrChange>
        </w:rPr>
      </w:pPr>
      <w:r w:rsidRPr="002D3F66">
        <w:rPr>
          <w:rFonts w:asciiTheme="minorHAnsi" w:hAnsiTheme="minorHAnsi"/>
          <w:sz w:val="16"/>
          <w:szCs w:val="16"/>
          <w:rPrChange w:id="10110"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10111" w:author="Hemmati" w:date="2016-12-16T10:31:00Z">
            <w:rPr>
              <w:rFonts w:asciiTheme="minorHAnsi" w:hAnsiTheme="minorHAnsi"/>
            </w:rPr>
          </w:rPrChange>
        </w:rPr>
      </w:pPr>
      <w:r w:rsidRPr="002D3F66">
        <w:rPr>
          <w:rFonts w:asciiTheme="minorHAnsi" w:hAnsiTheme="minorHAnsi"/>
          <w:sz w:val="16"/>
          <w:szCs w:val="16"/>
          <w:rPrChange w:id="10112"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10113" w:author="Hemmati" w:date="2016-12-16T10:31:00Z">
            <w:rPr>
              <w:rFonts w:asciiTheme="minorHAnsi" w:hAnsiTheme="minorHAnsi"/>
            </w:rPr>
          </w:rPrChange>
        </w:rPr>
      </w:pPr>
      <w:r w:rsidRPr="002D3F66">
        <w:rPr>
          <w:rFonts w:asciiTheme="minorHAnsi" w:hAnsiTheme="minorHAnsi"/>
          <w:sz w:val="16"/>
          <w:szCs w:val="16"/>
          <w:rPrChange w:id="10114" w:author="Hemmati" w:date="2016-12-16T10:31:00Z">
            <w:rPr>
              <w:rFonts w:asciiTheme="minorHAnsi" w:hAnsiTheme="minorHAnsi"/>
            </w:rPr>
          </w:rPrChange>
        </w:rPr>
        <w:t>--168</w:t>
      </w:r>
    </w:p>
    <w:p w:rsidR="00CD23F5" w:rsidRPr="002D3F66" w:rsidRDefault="00CD23F5" w:rsidP="00CD23F5">
      <w:pPr>
        <w:pStyle w:val="sqlF9"/>
        <w:rPr>
          <w:rFonts w:asciiTheme="minorHAnsi" w:hAnsiTheme="minorHAnsi"/>
          <w:sz w:val="16"/>
          <w:szCs w:val="16"/>
          <w:rPrChange w:id="10115" w:author="Hemmati" w:date="2016-12-16T10:31:00Z">
            <w:rPr>
              <w:rFonts w:asciiTheme="minorHAnsi" w:hAnsiTheme="minorHAnsi"/>
            </w:rPr>
          </w:rPrChange>
        </w:rPr>
      </w:pPr>
      <w:r w:rsidRPr="002D3F66">
        <w:rPr>
          <w:rFonts w:asciiTheme="minorHAnsi" w:hAnsiTheme="minorHAnsi"/>
          <w:sz w:val="16"/>
          <w:szCs w:val="16"/>
          <w:rPrChange w:id="10116"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117" w:author="Hemmati" w:date="2016-12-16T10:31:00Z">
            <w:rPr>
              <w:rFonts w:asciiTheme="minorHAnsi" w:hAnsiTheme="minorHAnsi"/>
            </w:rPr>
          </w:rPrChange>
        </w:rPr>
      </w:pPr>
      <w:r w:rsidRPr="002D3F66">
        <w:rPr>
          <w:rFonts w:asciiTheme="minorHAnsi" w:hAnsiTheme="minorHAnsi"/>
          <w:sz w:val="16"/>
          <w:szCs w:val="16"/>
          <w:rPrChange w:id="10118" w:author="Hemmati" w:date="2016-12-16T10:31:00Z">
            <w:rPr>
              <w:rFonts w:asciiTheme="minorHAnsi" w:hAnsiTheme="minorHAnsi"/>
            </w:rPr>
          </w:rPrChange>
        </w:rPr>
        <w:t>set product_supplier_id = 1187</w:t>
      </w:r>
    </w:p>
    <w:p w:rsidR="00CD23F5" w:rsidRPr="002D3F66" w:rsidRDefault="00CD23F5" w:rsidP="00CD23F5">
      <w:pPr>
        <w:pStyle w:val="sqlF9"/>
        <w:rPr>
          <w:rFonts w:asciiTheme="minorHAnsi" w:hAnsiTheme="minorHAnsi"/>
          <w:sz w:val="16"/>
          <w:szCs w:val="16"/>
          <w:rPrChange w:id="10119" w:author="Hemmati" w:date="2016-12-16T10:31:00Z">
            <w:rPr>
              <w:rFonts w:asciiTheme="minorHAnsi" w:hAnsiTheme="minorHAnsi"/>
            </w:rPr>
          </w:rPrChange>
        </w:rPr>
      </w:pPr>
      <w:r w:rsidRPr="002D3F66">
        <w:rPr>
          <w:rFonts w:asciiTheme="minorHAnsi" w:hAnsiTheme="minorHAnsi"/>
          <w:sz w:val="16"/>
          <w:szCs w:val="16"/>
          <w:rPrChange w:id="10120" w:author="Hemmati" w:date="2016-12-16T10:31:00Z">
            <w:rPr>
              <w:rFonts w:asciiTheme="minorHAnsi" w:hAnsiTheme="minorHAnsi"/>
            </w:rPr>
          </w:rPrChange>
        </w:rPr>
        <w:t>where product_supplier_id = 13554</w:t>
      </w:r>
    </w:p>
    <w:p w:rsidR="00CD23F5" w:rsidRPr="002D3F66" w:rsidRDefault="00CD23F5" w:rsidP="00CD23F5">
      <w:pPr>
        <w:pStyle w:val="sqlF9"/>
        <w:rPr>
          <w:rFonts w:asciiTheme="minorHAnsi" w:hAnsiTheme="minorHAnsi"/>
          <w:sz w:val="16"/>
          <w:szCs w:val="16"/>
          <w:rPrChange w:id="10121" w:author="Hemmati" w:date="2016-12-16T10:31:00Z">
            <w:rPr>
              <w:rFonts w:asciiTheme="minorHAnsi" w:hAnsiTheme="minorHAnsi"/>
            </w:rPr>
          </w:rPrChange>
        </w:rPr>
      </w:pPr>
      <w:r w:rsidRPr="002D3F66">
        <w:rPr>
          <w:rFonts w:asciiTheme="minorHAnsi" w:hAnsiTheme="minorHAnsi"/>
          <w:sz w:val="16"/>
          <w:szCs w:val="16"/>
          <w:rPrChange w:id="10122"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10123" w:author="Hemmati" w:date="2016-12-16T10:31:00Z">
            <w:rPr>
              <w:rFonts w:asciiTheme="minorHAnsi" w:hAnsiTheme="minorHAnsi"/>
            </w:rPr>
          </w:rPrChange>
        </w:rPr>
      </w:pPr>
      <w:r w:rsidRPr="002D3F66">
        <w:rPr>
          <w:rFonts w:asciiTheme="minorHAnsi" w:hAnsiTheme="minorHAnsi"/>
          <w:sz w:val="16"/>
          <w:szCs w:val="16"/>
          <w:rPrChange w:id="10124" w:author="Hemmati" w:date="2016-12-16T10:31:00Z">
            <w:rPr>
              <w:rFonts w:asciiTheme="minorHAnsi" w:hAnsiTheme="minorHAnsi"/>
            </w:rPr>
          </w:rPrChange>
        </w:rPr>
        <w:t>--169</w:t>
      </w:r>
    </w:p>
    <w:p w:rsidR="00CD23F5" w:rsidRPr="002D3F66" w:rsidRDefault="00CD23F5" w:rsidP="00CD23F5">
      <w:pPr>
        <w:pStyle w:val="sqlF9"/>
        <w:rPr>
          <w:rFonts w:asciiTheme="minorHAnsi" w:hAnsiTheme="minorHAnsi"/>
          <w:sz w:val="16"/>
          <w:szCs w:val="16"/>
          <w:rPrChange w:id="10125" w:author="Hemmati" w:date="2016-12-16T10:31:00Z">
            <w:rPr>
              <w:rFonts w:asciiTheme="minorHAnsi" w:hAnsiTheme="minorHAnsi"/>
            </w:rPr>
          </w:rPrChange>
        </w:rPr>
      </w:pPr>
      <w:r w:rsidRPr="002D3F66">
        <w:rPr>
          <w:rFonts w:asciiTheme="minorHAnsi" w:hAnsiTheme="minorHAnsi"/>
          <w:sz w:val="16"/>
          <w:szCs w:val="16"/>
          <w:rPrChange w:id="10126"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127" w:author="Hemmati" w:date="2016-12-16T10:31:00Z">
            <w:rPr>
              <w:rFonts w:asciiTheme="minorHAnsi" w:hAnsiTheme="minorHAnsi"/>
            </w:rPr>
          </w:rPrChange>
        </w:rPr>
      </w:pPr>
      <w:r w:rsidRPr="002D3F66">
        <w:rPr>
          <w:rFonts w:asciiTheme="minorHAnsi" w:hAnsiTheme="minorHAnsi"/>
          <w:sz w:val="16"/>
          <w:szCs w:val="16"/>
          <w:rPrChange w:id="10128" w:author="Hemmati" w:date="2016-12-16T10:31:00Z">
            <w:rPr>
              <w:rFonts w:asciiTheme="minorHAnsi" w:hAnsiTheme="minorHAnsi"/>
            </w:rPr>
          </w:rPrChange>
        </w:rPr>
        <w:t>set product_supplier_id = 1191</w:t>
      </w:r>
    </w:p>
    <w:p w:rsidR="00CD23F5" w:rsidRPr="002D3F66" w:rsidRDefault="00CD23F5" w:rsidP="00CD23F5">
      <w:pPr>
        <w:pStyle w:val="sqlF9"/>
        <w:rPr>
          <w:rFonts w:asciiTheme="minorHAnsi" w:hAnsiTheme="minorHAnsi"/>
          <w:sz w:val="16"/>
          <w:szCs w:val="16"/>
          <w:rPrChange w:id="10129" w:author="Hemmati" w:date="2016-12-16T10:31:00Z">
            <w:rPr>
              <w:rFonts w:asciiTheme="minorHAnsi" w:hAnsiTheme="minorHAnsi"/>
            </w:rPr>
          </w:rPrChange>
        </w:rPr>
      </w:pPr>
      <w:r w:rsidRPr="002D3F66">
        <w:rPr>
          <w:rFonts w:asciiTheme="minorHAnsi" w:hAnsiTheme="minorHAnsi"/>
          <w:sz w:val="16"/>
          <w:szCs w:val="16"/>
          <w:rPrChange w:id="10130" w:author="Hemmati" w:date="2016-12-16T10:31:00Z">
            <w:rPr>
              <w:rFonts w:asciiTheme="minorHAnsi" w:hAnsiTheme="minorHAnsi"/>
            </w:rPr>
          </w:rPrChange>
        </w:rPr>
        <w:t>where product_supplier_id = 13590</w:t>
      </w:r>
    </w:p>
    <w:p w:rsidR="00CD23F5" w:rsidRPr="002D3F66" w:rsidRDefault="00CD23F5" w:rsidP="00CD23F5">
      <w:pPr>
        <w:pStyle w:val="sqlF9"/>
        <w:rPr>
          <w:rFonts w:asciiTheme="minorHAnsi" w:hAnsiTheme="minorHAnsi"/>
          <w:sz w:val="16"/>
          <w:szCs w:val="16"/>
          <w:rPrChange w:id="10131" w:author="Hemmati" w:date="2016-12-16T10:31:00Z">
            <w:rPr>
              <w:rFonts w:asciiTheme="minorHAnsi" w:hAnsiTheme="minorHAnsi"/>
            </w:rPr>
          </w:rPrChange>
        </w:rPr>
      </w:pPr>
      <w:r w:rsidRPr="002D3F66">
        <w:rPr>
          <w:rFonts w:asciiTheme="minorHAnsi" w:hAnsiTheme="minorHAnsi"/>
          <w:sz w:val="16"/>
          <w:szCs w:val="16"/>
          <w:rPrChange w:id="10132"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10133" w:author="Hemmati" w:date="2016-12-16T10:31:00Z">
            <w:rPr>
              <w:rFonts w:asciiTheme="minorHAnsi" w:hAnsiTheme="minorHAnsi"/>
            </w:rPr>
          </w:rPrChange>
        </w:rPr>
      </w:pPr>
      <w:r w:rsidRPr="002D3F66">
        <w:rPr>
          <w:rFonts w:asciiTheme="minorHAnsi" w:hAnsiTheme="minorHAnsi"/>
          <w:sz w:val="16"/>
          <w:szCs w:val="16"/>
          <w:rPrChange w:id="10134" w:author="Hemmati" w:date="2016-12-16T10:31:00Z">
            <w:rPr>
              <w:rFonts w:asciiTheme="minorHAnsi" w:hAnsiTheme="minorHAnsi"/>
            </w:rPr>
          </w:rPrChange>
        </w:rPr>
        <w:t>--170</w:t>
      </w:r>
    </w:p>
    <w:p w:rsidR="00CD23F5" w:rsidRPr="002D3F66" w:rsidRDefault="00CD23F5" w:rsidP="00CD23F5">
      <w:pPr>
        <w:pStyle w:val="sqlF9"/>
        <w:rPr>
          <w:rFonts w:asciiTheme="minorHAnsi" w:hAnsiTheme="minorHAnsi"/>
          <w:sz w:val="16"/>
          <w:szCs w:val="16"/>
          <w:rPrChange w:id="10135" w:author="Hemmati" w:date="2016-12-16T10:31:00Z">
            <w:rPr>
              <w:rFonts w:asciiTheme="minorHAnsi" w:hAnsiTheme="minorHAnsi"/>
            </w:rPr>
          </w:rPrChange>
        </w:rPr>
      </w:pPr>
      <w:r w:rsidRPr="002D3F66">
        <w:rPr>
          <w:rFonts w:asciiTheme="minorHAnsi" w:hAnsiTheme="minorHAnsi"/>
          <w:sz w:val="16"/>
          <w:szCs w:val="16"/>
          <w:rPrChange w:id="10136"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137" w:author="Hemmati" w:date="2016-12-16T10:31:00Z">
            <w:rPr>
              <w:rFonts w:asciiTheme="minorHAnsi" w:hAnsiTheme="minorHAnsi"/>
            </w:rPr>
          </w:rPrChange>
        </w:rPr>
      </w:pPr>
      <w:r w:rsidRPr="002D3F66">
        <w:rPr>
          <w:rFonts w:asciiTheme="minorHAnsi" w:hAnsiTheme="minorHAnsi"/>
          <w:sz w:val="16"/>
          <w:szCs w:val="16"/>
          <w:rPrChange w:id="10138" w:author="Hemmati" w:date="2016-12-16T10:31:00Z">
            <w:rPr>
              <w:rFonts w:asciiTheme="minorHAnsi" w:hAnsiTheme="minorHAnsi"/>
            </w:rPr>
          </w:rPrChange>
        </w:rPr>
        <w:t>set product_supplier_id = 1193</w:t>
      </w:r>
    </w:p>
    <w:p w:rsidR="00CD23F5" w:rsidRPr="002D3F66" w:rsidRDefault="00CD23F5" w:rsidP="00CD23F5">
      <w:pPr>
        <w:pStyle w:val="sqlF9"/>
        <w:rPr>
          <w:rFonts w:asciiTheme="minorHAnsi" w:hAnsiTheme="minorHAnsi"/>
          <w:sz w:val="16"/>
          <w:szCs w:val="16"/>
          <w:rPrChange w:id="10139" w:author="Hemmati" w:date="2016-12-16T10:31:00Z">
            <w:rPr>
              <w:rFonts w:asciiTheme="minorHAnsi" w:hAnsiTheme="minorHAnsi"/>
            </w:rPr>
          </w:rPrChange>
        </w:rPr>
      </w:pPr>
      <w:r w:rsidRPr="002D3F66">
        <w:rPr>
          <w:rFonts w:asciiTheme="minorHAnsi" w:hAnsiTheme="minorHAnsi"/>
          <w:sz w:val="16"/>
          <w:szCs w:val="16"/>
          <w:rPrChange w:id="10140" w:author="Hemmati" w:date="2016-12-16T10:31:00Z">
            <w:rPr>
              <w:rFonts w:asciiTheme="minorHAnsi" w:hAnsiTheme="minorHAnsi"/>
            </w:rPr>
          </w:rPrChange>
        </w:rPr>
        <w:t>where product_supplier_id = 13596</w:t>
      </w:r>
    </w:p>
    <w:p w:rsidR="00CD23F5" w:rsidRPr="002D3F66" w:rsidRDefault="00CD23F5" w:rsidP="00CD23F5">
      <w:pPr>
        <w:pStyle w:val="sqlF9"/>
        <w:rPr>
          <w:rFonts w:asciiTheme="minorHAnsi" w:hAnsiTheme="minorHAnsi"/>
          <w:sz w:val="16"/>
          <w:szCs w:val="16"/>
          <w:rPrChange w:id="10141" w:author="Hemmati" w:date="2016-12-16T10:31:00Z">
            <w:rPr>
              <w:rFonts w:asciiTheme="minorHAnsi" w:hAnsiTheme="minorHAnsi"/>
            </w:rPr>
          </w:rPrChange>
        </w:rPr>
      </w:pPr>
      <w:r w:rsidRPr="002D3F66">
        <w:rPr>
          <w:rFonts w:asciiTheme="minorHAnsi" w:hAnsiTheme="minorHAnsi"/>
          <w:sz w:val="16"/>
          <w:szCs w:val="16"/>
          <w:rPrChange w:id="10142"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10143"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144" w:author="Hemmati" w:date="2016-12-16T10:31:00Z">
            <w:rPr>
              <w:rFonts w:asciiTheme="minorHAnsi" w:hAnsiTheme="minorHAnsi"/>
            </w:rPr>
          </w:rPrChange>
        </w:rPr>
      </w:pPr>
      <w:r w:rsidRPr="002D3F66">
        <w:rPr>
          <w:rFonts w:asciiTheme="minorHAnsi" w:hAnsiTheme="minorHAnsi"/>
          <w:sz w:val="16"/>
          <w:szCs w:val="16"/>
          <w:rPrChange w:id="10145" w:author="Hemmati" w:date="2016-12-16T10:31:00Z">
            <w:rPr>
              <w:rFonts w:asciiTheme="minorHAnsi" w:hAnsiTheme="minorHAnsi"/>
            </w:rPr>
          </w:rPrChange>
        </w:rPr>
        <w:t>update sale_data</w:t>
      </w:r>
    </w:p>
    <w:p w:rsidR="00CD23F5" w:rsidRPr="002D3F66" w:rsidRDefault="00CD23F5" w:rsidP="00CD23F5">
      <w:pPr>
        <w:pStyle w:val="sqlF9"/>
        <w:rPr>
          <w:rFonts w:asciiTheme="minorHAnsi" w:hAnsiTheme="minorHAnsi"/>
          <w:sz w:val="16"/>
          <w:szCs w:val="16"/>
          <w:rPrChange w:id="10146" w:author="Hemmati" w:date="2016-12-16T10:31:00Z">
            <w:rPr>
              <w:rFonts w:asciiTheme="minorHAnsi" w:hAnsiTheme="minorHAnsi"/>
            </w:rPr>
          </w:rPrChange>
        </w:rPr>
      </w:pPr>
      <w:r w:rsidRPr="002D3F66">
        <w:rPr>
          <w:rFonts w:asciiTheme="minorHAnsi" w:hAnsiTheme="minorHAnsi"/>
          <w:sz w:val="16"/>
          <w:szCs w:val="16"/>
          <w:rPrChange w:id="10147" w:author="Hemmati" w:date="2016-12-16T10:31:00Z">
            <w:rPr>
              <w:rFonts w:asciiTheme="minorHAnsi" w:hAnsiTheme="minorHAnsi"/>
            </w:rPr>
          </w:rPrChange>
        </w:rPr>
        <w:t>set product_supplier_id = 150</w:t>
      </w:r>
    </w:p>
    <w:p w:rsidR="00CD23F5" w:rsidRPr="002D3F66" w:rsidRDefault="00CD23F5" w:rsidP="00CD23F5">
      <w:pPr>
        <w:pStyle w:val="sqlF9"/>
        <w:rPr>
          <w:rFonts w:asciiTheme="minorHAnsi" w:hAnsiTheme="minorHAnsi"/>
          <w:sz w:val="16"/>
          <w:szCs w:val="16"/>
          <w:rPrChange w:id="10148" w:author="Hemmati" w:date="2016-12-16T10:31:00Z">
            <w:rPr>
              <w:rFonts w:asciiTheme="minorHAnsi" w:hAnsiTheme="minorHAnsi"/>
            </w:rPr>
          </w:rPrChange>
        </w:rPr>
      </w:pPr>
      <w:r w:rsidRPr="002D3F66">
        <w:rPr>
          <w:rFonts w:asciiTheme="minorHAnsi" w:hAnsiTheme="minorHAnsi"/>
          <w:sz w:val="16"/>
          <w:szCs w:val="16"/>
          <w:rPrChange w:id="10149" w:author="Hemmati" w:date="2016-12-16T10:31:00Z">
            <w:rPr>
              <w:rFonts w:asciiTheme="minorHAnsi" w:hAnsiTheme="minorHAnsi"/>
            </w:rPr>
          </w:rPrChange>
        </w:rPr>
        <w:t xml:space="preserve">where product_supplier_id =1194 </w:t>
      </w:r>
    </w:p>
    <w:p w:rsidR="00CD23F5" w:rsidRPr="002D3F66" w:rsidRDefault="00CD23F5" w:rsidP="00CD23F5">
      <w:pPr>
        <w:pStyle w:val="sqlF9"/>
        <w:rPr>
          <w:rFonts w:asciiTheme="minorHAnsi" w:hAnsiTheme="minorHAnsi"/>
          <w:sz w:val="16"/>
          <w:szCs w:val="16"/>
          <w:rPrChange w:id="10150" w:author="Hemmati" w:date="2016-12-16T10:31:00Z">
            <w:rPr>
              <w:rFonts w:asciiTheme="minorHAnsi" w:hAnsiTheme="minorHAnsi"/>
            </w:rPr>
          </w:rPrChange>
        </w:rPr>
      </w:pPr>
      <w:r w:rsidRPr="002D3F66">
        <w:rPr>
          <w:rFonts w:asciiTheme="minorHAnsi" w:hAnsiTheme="minorHAnsi"/>
          <w:sz w:val="16"/>
          <w:szCs w:val="16"/>
          <w:rPrChange w:id="10151" w:author="Hemmati" w:date="2016-12-16T10:31:00Z">
            <w:rPr>
              <w:rFonts w:asciiTheme="minorHAnsi" w:hAnsiTheme="minorHAnsi"/>
            </w:rPr>
          </w:rPrChange>
        </w:rPr>
        <w:t>/</w:t>
      </w:r>
    </w:p>
    <w:p w:rsidR="00CD23F5" w:rsidRPr="002D3F66" w:rsidDel="0030136C" w:rsidRDefault="00CD23F5" w:rsidP="00CD23F5">
      <w:pPr>
        <w:pStyle w:val="sqlF9"/>
        <w:rPr>
          <w:del w:id="10152" w:author="Hemmati" w:date="2016-12-16T09:56:00Z"/>
          <w:rFonts w:asciiTheme="minorHAnsi" w:hAnsiTheme="minorHAnsi"/>
          <w:sz w:val="16"/>
          <w:szCs w:val="16"/>
          <w:rPrChange w:id="10153" w:author="Hemmati" w:date="2016-12-16T10:31:00Z">
            <w:rPr>
              <w:del w:id="10154" w:author="Hemmati" w:date="2016-12-16T09:56:00Z"/>
              <w:rFonts w:asciiTheme="minorHAnsi" w:hAnsiTheme="minorHAnsi"/>
            </w:rPr>
          </w:rPrChange>
        </w:rPr>
      </w:pPr>
    </w:p>
    <w:p w:rsidR="00CD23F5" w:rsidRPr="002D3F66" w:rsidRDefault="00CD23F5" w:rsidP="00CD23F5">
      <w:pPr>
        <w:pStyle w:val="sqlF9"/>
        <w:rPr>
          <w:rFonts w:asciiTheme="minorHAnsi" w:hAnsiTheme="minorHAnsi"/>
          <w:sz w:val="16"/>
          <w:szCs w:val="16"/>
          <w:rPrChange w:id="10155"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156" w:author="Hemmati" w:date="2016-12-16T10:31:00Z">
            <w:rPr>
              <w:rFonts w:asciiTheme="minorHAnsi" w:hAnsiTheme="minorHAnsi"/>
            </w:rPr>
          </w:rPrChange>
        </w:rPr>
      </w:pPr>
      <w:r w:rsidRPr="002D3F66">
        <w:rPr>
          <w:rFonts w:asciiTheme="minorHAnsi" w:hAnsiTheme="minorHAnsi"/>
          <w:sz w:val="16"/>
          <w:szCs w:val="16"/>
          <w:rPrChange w:id="10157" w:author="Hemmati" w:date="2016-12-16T10:31:00Z">
            <w:rPr>
              <w:rFonts w:asciiTheme="minorHAnsi" w:hAnsiTheme="minorHAnsi"/>
            </w:rPr>
          </w:rPrChange>
        </w:rPr>
        <w:t>commit;</w:t>
      </w:r>
    </w:p>
    <w:p w:rsidR="00CD23F5" w:rsidRPr="002D3F66" w:rsidRDefault="00CD23F5" w:rsidP="00CD23F5">
      <w:pPr>
        <w:pStyle w:val="sqlF9"/>
        <w:rPr>
          <w:rFonts w:asciiTheme="minorHAnsi" w:hAnsiTheme="minorHAnsi"/>
          <w:sz w:val="16"/>
          <w:szCs w:val="16"/>
          <w:rPrChange w:id="10158"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159"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160" w:author="Hemmati" w:date="2016-12-16T10:31:00Z">
            <w:rPr>
              <w:rFonts w:asciiTheme="minorHAnsi" w:hAnsiTheme="minorHAnsi"/>
            </w:rPr>
          </w:rPrChange>
        </w:rPr>
      </w:pPr>
      <w:r w:rsidRPr="002D3F66">
        <w:rPr>
          <w:rFonts w:asciiTheme="minorHAnsi" w:hAnsiTheme="minorHAnsi"/>
          <w:sz w:val="16"/>
          <w:szCs w:val="16"/>
          <w:rPrChange w:id="10161" w:author="Hemmati" w:date="2016-12-16T10:31:00Z">
            <w:rPr>
              <w:rFonts w:asciiTheme="minorHAnsi" w:hAnsiTheme="minorHAnsi"/>
            </w:rPr>
          </w:rPrChange>
        </w:rPr>
        <w:t xml:space="preserve">Rem ****************** </w:t>
      </w:r>
      <w:r w:rsidRPr="002D3F66">
        <w:rPr>
          <w:rFonts w:asciiTheme="minorHAnsi" w:hAnsiTheme="minorHAnsi"/>
          <w:b/>
          <w:sz w:val="16"/>
          <w:szCs w:val="16"/>
          <w:rPrChange w:id="10162" w:author="Hemmati" w:date="2016-12-16T10:31:00Z">
            <w:rPr>
              <w:rFonts w:asciiTheme="minorHAnsi" w:hAnsiTheme="minorHAnsi"/>
              <w:b/>
            </w:rPr>
          </w:rPrChange>
        </w:rPr>
        <w:t>EXCEPTIONS TABLE</w:t>
      </w:r>
      <w:r w:rsidRPr="002D3F66">
        <w:rPr>
          <w:rFonts w:asciiTheme="minorHAnsi" w:hAnsiTheme="minorHAnsi"/>
          <w:sz w:val="16"/>
          <w:szCs w:val="16"/>
          <w:rPrChange w:id="10163" w:author="Hemmati" w:date="2016-12-16T10:31:00Z">
            <w:rPr>
              <w:rFonts w:asciiTheme="minorHAnsi" w:hAnsiTheme="minorHAnsi"/>
            </w:rPr>
          </w:rPrChange>
        </w:rPr>
        <w:t xml:space="preserve"> ***************************</w:t>
      </w:r>
    </w:p>
    <w:p w:rsidR="00CD23F5" w:rsidRPr="002D3F66" w:rsidDel="0030136C" w:rsidRDefault="00CD23F5" w:rsidP="00CD23F5">
      <w:pPr>
        <w:pStyle w:val="sqlF9"/>
        <w:rPr>
          <w:del w:id="10164" w:author="Hemmati" w:date="2016-12-16T09:56:00Z"/>
          <w:rFonts w:asciiTheme="minorHAnsi" w:hAnsiTheme="minorHAnsi"/>
          <w:sz w:val="16"/>
          <w:szCs w:val="16"/>
          <w:rPrChange w:id="10165" w:author="Hemmati" w:date="2016-12-16T10:31:00Z">
            <w:rPr>
              <w:del w:id="10166" w:author="Hemmati" w:date="2016-12-16T09:56:00Z"/>
              <w:rFonts w:asciiTheme="minorHAnsi" w:hAnsiTheme="minorHAnsi"/>
            </w:rPr>
          </w:rPrChange>
        </w:rPr>
      </w:pPr>
    </w:p>
    <w:p w:rsidR="00CD23F5" w:rsidRPr="002D3F66" w:rsidRDefault="00CD23F5" w:rsidP="00CD23F5">
      <w:pPr>
        <w:pStyle w:val="sqlF9"/>
        <w:rPr>
          <w:rFonts w:asciiTheme="minorHAnsi" w:hAnsiTheme="minorHAnsi"/>
          <w:sz w:val="16"/>
          <w:szCs w:val="16"/>
          <w:rPrChange w:id="10167"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168" w:author="Hemmati" w:date="2016-12-16T10:31:00Z">
            <w:rPr>
              <w:rFonts w:asciiTheme="minorHAnsi" w:hAnsiTheme="minorHAnsi"/>
            </w:rPr>
          </w:rPrChange>
        </w:rPr>
      </w:pPr>
      <w:r w:rsidRPr="002D3F66">
        <w:rPr>
          <w:rFonts w:asciiTheme="minorHAnsi" w:hAnsiTheme="minorHAnsi"/>
          <w:sz w:val="16"/>
          <w:szCs w:val="16"/>
          <w:rPrChange w:id="10169" w:author="Hemmati" w:date="2016-12-16T10:31:00Z">
            <w:rPr>
              <w:rFonts w:asciiTheme="minorHAnsi" w:hAnsiTheme="minorHAnsi"/>
            </w:rPr>
          </w:rPrChange>
        </w:rPr>
        <w:t>SQL&gt; create table exceptions(row_id urowid,</w:t>
      </w:r>
    </w:p>
    <w:p w:rsidR="00CD23F5" w:rsidRPr="002D3F66" w:rsidRDefault="00CD23F5" w:rsidP="00CD23F5">
      <w:pPr>
        <w:pStyle w:val="sqlF9"/>
        <w:rPr>
          <w:rFonts w:asciiTheme="minorHAnsi" w:hAnsiTheme="minorHAnsi"/>
          <w:sz w:val="16"/>
          <w:szCs w:val="16"/>
          <w:rPrChange w:id="10170" w:author="Hemmati" w:date="2016-12-16T10:31:00Z">
            <w:rPr>
              <w:rFonts w:asciiTheme="minorHAnsi" w:hAnsiTheme="minorHAnsi"/>
            </w:rPr>
          </w:rPrChange>
        </w:rPr>
      </w:pPr>
      <w:r w:rsidRPr="002D3F66">
        <w:rPr>
          <w:rFonts w:asciiTheme="minorHAnsi" w:hAnsiTheme="minorHAnsi"/>
          <w:sz w:val="16"/>
          <w:szCs w:val="16"/>
          <w:rPrChange w:id="10171" w:author="Hemmati" w:date="2016-12-16T10:31:00Z">
            <w:rPr>
              <w:rFonts w:asciiTheme="minorHAnsi" w:hAnsiTheme="minorHAnsi"/>
            </w:rPr>
          </w:rPrChange>
        </w:rPr>
        <w:t xml:space="preserve">  2                     owner varchar2(30),</w:t>
      </w:r>
    </w:p>
    <w:p w:rsidR="00CD23F5" w:rsidRPr="002D3F66" w:rsidRDefault="00CD23F5" w:rsidP="00CD23F5">
      <w:pPr>
        <w:pStyle w:val="sqlF9"/>
        <w:rPr>
          <w:rFonts w:asciiTheme="minorHAnsi" w:hAnsiTheme="minorHAnsi"/>
          <w:sz w:val="16"/>
          <w:szCs w:val="16"/>
          <w:rPrChange w:id="10172" w:author="Hemmati" w:date="2016-12-16T10:31:00Z">
            <w:rPr>
              <w:rFonts w:asciiTheme="minorHAnsi" w:hAnsiTheme="minorHAnsi"/>
            </w:rPr>
          </w:rPrChange>
        </w:rPr>
      </w:pPr>
      <w:r w:rsidRPr="002D3F66">
        <w:rPr>
          <w:rFonts w:asciiTheme="minorHAnsi" w:hAnsiTheme="minorHAnsi"/>
          <w:sz w:val="16"/>
          <w:szCs w:val="16"/>
          <w:rPrChange w:id="10173" w:author="Hemmati" w:date="2016-12-16T10:31:00Z">
            <w:rPr>
              <w:rFonts w:asciiTheme="minorHAnsi" w:hAnsiTheme="minorHAnsi"/>
            </w:rPr>
          </w:rPrChange>
        </w:rPr>
        <w:t xml:space="preserve">  3                     table_name varchar2(30),</w:t>
      </w:r>
    </w:p>
    <w:p w:rsidR="00CD23F5" w:rsidRPr="002D3F66" w:rsidRDefault="00CD23F5" w:rsidP="00CD23F5">
      <w:pPr>
        <w:pStyle w:val="sqlF9"/>
        <w:rPr>
          <w:rFonts w:asciiTheme="minorHAnsi" w:hAnsiTheme="minorHAnsi"/>
          <w:sz w:val="16"/>
          <w:szCs w:val="16"/>
          <w:rPrChange w:id="10174" w:author="Hemmati" w:date="2016-12-16T10:31:00Z">
            <w:rPr>
              <w:rFonts w:asciiTheme="minorHAnsi" w:hAnsiTheme="minorHAnsi"/>
            </w:rPr>
          </w:rPrChange>
        </w:rPr>
      </w:pPr>
      <w:r w:rsidRPr="002D3F66">
        <w:rPr>
          <w:rFonts w:asciiTheme="minorHAnsi" w:hAnsiTheme="minorHAnsi"/>
          <w:sz w:val="16"/>
          <w:szCs w:val="16"/>
          <w:rPrChange w:id="10175" w:author="Hemmati" w:date="2016-12-16T10:31:00Z">
            <w:rPr>
              <w:rFonts w:asciiTheme="minorHAnsi" w:hAnsiTheme="minorHAnsi"/>
            </w:rPr>
          </w:rPrChange>
        </w:rPr>
        <w:t xml:space="preserve">  4                     constraint varchar2(30));</w:t>
      </w:r>
    </w:p>
    <w:p w:rsidR="00CD23F5" w:rsidRPr="002D3F66" w:rsidRDefault="00CD23F5" w:rsidP="00CD23F5">
      <w:pPr>
        <w:pStyle w:val="sqlF9"/>
        <w:rPr>
          <w:rFonts w:asciiTheme="minorHAnsi" w:hAnsiTheme="minorHAnsi"/>
          <w:sz w:val="16"/>
          <w:szCs w:val="16"/>
          <w:rPrChange w:id="10176"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177" w:author="Hemmati" w:date="2016-12-16T10:31:00Z">
            <w:rPr>
              <w:rFonts w:asciiTheme="minorHAnsi" w:hAnsiTheme="minorHAnsi"/>
            </w:rPr>
          </w:rPrChange>
        </w:rPr>
      </w:pPr>
      <w:r w:rsidRPr="002D3F66">
        <w:rPr>
          <w:rFonts w:asciiTheme="minorHAnsi" w:hAnsiTheme="minorHAnsi"/>
          <w:sz w:val="16"/>
          <w:szCs w:val="16"/>
          <w:rPrChange w:id="10178" w:author="Hemmati" w:date="2016-12-16T10:31:00Z">
            <w:rPr>
              <w:rFonts w:asciiTheme="minorHAnsi" w:hAnsiTheme="minorHAnsi"/>
            </w:rPr>
          </w:rPrChange>
        </w:rPr>
        <w:t>Table created.</w:t>
      </w:r>
    </w:p>
    <w:p w:rsidR="00CD23F5" w:rsidRPr="002D3F66" w:rsidRDefault="00CD23F5" w:rsidP="00CD23F5">
      <w:pPr>
        <w:pStyle w:val="sqlF9"/>
        <w:rPr>
          <w:rFonts w:asciiTheme="minorHAnsi" w:hAnsiTheme="minorHAnsi"/>
          <w:sz w:val="16"/>
          <w:szCs w:val="16"/>
          <w:rPrChange w:id="10179"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180"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181" w:author="Hemmati" w:date="2016-12-16T10:31:00Z">
            <w:rPr>
              <w:rFonts w:asciiTheme="minorHAnsi" w:hAnsiTheme="minorHAnsi"/>
            </w:rPr>
          </w:rPrChange>
        </w:rPr>
      </w:pPr>
      <w:r w:rsidRPr="002D3F66">
        <w:rPr>
          <w:rFonts w:asciiTheme="minorHAnsi" w:hAnsiTheme="minorHAnsi"/>
          <w:sz w:val="16"/>
          <w:szCs w:val="16"/>
          <w:rPrChange w:id="10182" w:author="Hemmati" w:date="2016-12-16T10:31:00Z">
            <w:rPr>
              <w:rFonts w:asciiTheme="minorHAnsi" w:hAnsiTheme="minorHAnsi"/>
            </w:rPr>
          </w:rPrChange>
        </w:rPr>
        <w:t>SQL&gt; ALTER TABLE product_sold DISABLE CONSTRAINT PROD_SUPPLIER_ID_FK;</w:t>
      </w:r>
    </w:p>
    <w:p w:rsidR="00CD23F5" w:rsidRPr="002D3F66" w:rsidRDefault="00CD23F5" w:rsidP="00CD23F5">
      <w:pPr>
        <w:pStyle w:val="sqlF9"/>
        <w:rPr>
          <w:rFonts w:asciiTheme="minorHAnsi" w:hAnsiTheme="minorHAnsi"/>
          <w:sz w:val="16"/>
          <w:szCs w:val="16"/>
          <w:rPrChange w:id="10183"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184" w:author="Hemmati" w:date="2016-12-16T10:31:00Z">
            <w:rPr>
              <w:rFonts w:asciiTheme="minorHAnsi" w:hAnsiTheme="minorHAnsi"/>
            </w:rPr>
          </w:rPrChange>
        </w:rPr>
      </w:pPr>
      <w:r w:rsidRPr="002D3F66">
        <w:rPr>
          <w:rFonts w:asciiTheme="minorHAnsi" w:hAnsiTheme="minorHAnsi"/>
          <w:sz w:val="16"/>
          <w:szCs w:val="16"/>
          <w:rPrChange w:id="10185" w:author="Hemmati" w:date="2016-12-16T10:31:00Z">
            <w:rPr>
              <w:rFonts w:asciiTheme="minorHAnsi" w:hAnsiTheme="minorHAnsi"/>
            </w:rPr>
          </w:rPrChange>
        </w:rPr>
        <w:lastRenderedPageBreak/>
        <w:t>Table altered.</w:t>
      </w:r>
    </w:p>
    <w:p w:rsidR="00CD23F5" w:rsidRPr="002D3F66" w:rsidDel="0030136C" w:rsidRDefault="00CD23F5" w:rsidP="00CD23F5">
      <w:pPr>
        <w:pStyle w:val="sqlF9"/>
        <w:rPr>
          <w:del w:id="10186" w:author="Hemmati" w:date="2016-12-16T09:56:00Z"/>
          <w:rFonts w:asciiTheme="minorHAnsi" w:hAnsiTheme="minorHAnsi"/>
          <w:sz w:val="16"/>
          <w:szCs w:val="16"/>
          <w:rPrChange w:id="10187" w:author="Hemmati" w:date="2016-12-16T10:31:00Z">
            <w:rPr>
              <w:del w:id="10188" w:author="Hemmati" w:date="2016-12-16T09:56:00Z"/>
              <w:rFonts w:asciiTheme="minorHAnsi" w:hAnsiTheme="minorHAnsi"/>
            </w:rPr>
          </w:rPrChange>
        </w:rPr>
      </w:pPr>
    </w:p>
    <w:p w:rsidR="00CD23F5" w:rsidRPr="002D3F66" w:rsidDel="0030136C" w:rsidRDefault="00CD23F5" w:rsidP="00CD23F5">
      <w:pPr>
        <w:pStyle w:val="sqlF9"/>
        <w:rPr>
          <w:del w:id="10189" w:author="Hemmati" w:date="2016-12-16T09:56:00Z"/>
          <w:rFonts w:asciiTheme="minorHAnsi" w:hAnsiTheme="minorHAnsi"/>
          <w:sz w:val="16"/>
          <w:szCs w:val="16"/>
          <w:rPrChange w:id="10190" w:author="Hemmati" w:date="2016-12-16T10:31:00Z">
            <w:rPr>
              <w:del w:id="10191" w:author="Hemmati" w:date="2016-12-16T09:56:00Z"/>
              <w:rFonts w:asciiTheme="minorHAnsi" w:hAnsiTheme="minorHAnsi"/>
            </w:rPr>
          </w:rPrChange>
        </w:rPr>
      </w:pPr>
    </w:p>
    <w:p w:rsidR="00CD23F5" w:rsidRPr="002D3F66" w:rsidRDefault="00CD23F5" w:rsidP="00CD23F5">
      <w:pPr>
        <w:pStyle w:val="sqlF9"/>
        <w:rPr>
          <w:rFonts w:asciiTheme="minorHAnsi" w:hAnsiTheme="minorHAnsi"/>
          <w:sz w:val="16"/>
          <w:szCs w:val="16"/>
          <w:rPrChange w:id="10192"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193" w:author="Hemmati" w:date="2016-12-16T10:31:00Z">
            <w:rPr>
              <w:rFonts w:asciiTheme="minorHAnsi" w:hAnsiTheme="minorHAnsi"/>
            </w:rPr>
          </w:rPrChange>
        </w:rPr>
      </w:pPr>
      <w:r w:rsidRPr="002D3F66">
        <w:rPr>
          <w:rFonts w:asciiTheme="minorHAnsi" w:hAnsiTheme="minorHAnsi"/>
          <w:sz w:val="16"/>
          <w:szCs w:val="16"/>
          <w:rPrChange w:id="10194" w:author="Hemmati" w:date="2016-12-16T10:31:00Z">
            <w:rPr>
              <w:rFonts w:asciiTheme="minorHAnsi" w:hAnsiTheme="minorHAnsi"/>
            </w:rPr>
          </w:rPrChange>
        </w:rPr>
        <w:t>INSERT INTO product</w:t>
      </w:r>
    </w:p>
    <w:p w:rsidR="00CD23F5" w:rsidRPr="002D3F66" w:rsidRDefault="00CD23F5" w:rsidP="00CD23F5">
      <w:pPr>
        <w:pStyle w:val="sqlF9"/>
        <w:rPr>
          <w:rFonts w:asciiTheme="minorHAnsi" w:hAnsiTheme="minorHAnsi"/>
          <w:sz w:val="16"/>
          <w:szCs w:val="16"/>
          <w:rPrChange w:id="10195" w:author="Hemmati" w:date="2016-12-16T10:31:00Z">
            <w:rPr>
              <w:rFonts w:asciiTheme="minorHAnsi" w:hAnsiTheme="minorHAnsi"/>
            </w:rPr>
          </w:rPrChange>
        </w:rPr>
      </w:pPr>
      <w:r w:rsidRPr="002D3F66">
        <w:rPr>
          <w:rFonts w:asciiTheme="minorHAnsi" w:hAnsiTheme="minorHAnsi"/>
          <w:sz w:val="16"/>
          <w:szCs w:val="16"/>
          <w:rPrChange w:id="10196" w:author="Hemmati" w:date="2016-12-16T10:31:00Z">
            <w:rPr>
              <w:rFonts w:asciiTheme="minorHAnsi" w:hAnsiTheme="minorHAnsi"/>
            </w:rPr>
          </w:rPrChange>
        </w:rPr>
        <w:t xml:space="preserve">             (prod</w:t>
      </w:r>
      <w:r w:rsidR="00DF37F0" w:rsidRPr="002D3F66">
        <w:rPr>
          <w:rFonts w:asciiTheme="minorHAnsi" w:hAnsiTheme="minorHAnsi"/>
          <w:sz w:val="16"/>
          <w:szCs w:val="16"/>
          <w:rPrChange w:id="10197" w:author="Hemmati" w:date="2016-12-16T10:31:00Z">
            <w:rPr>
              <w:rFonts w:asciiTheme="minorHAnsi" w:hAnsiTheme="minorHAnsi"/>
            </w:rPr>
          </w:rPrChange>
        </w:rPr>
        <w:t>uct</w:t>
      </w:r>
      <w:r w:rsidRPr="002D3F66">
        <w:rPr>
          <w:rFonts w:asciiTheme="minorHAnsi" w:hAnsiTheme="minorHAnsi"/>
          <w:sz w:val="16"/>
          <w:szCs w:val="16"/>
          <w:rPrChange w:id="10198" w:author="Hemmati" w:date="2016-12-16T10:31:00Z">
            <w:rPr>
              <w:rFonts w:asciiTheme="minorHAnsi" w:hAnsiTheme="minorHAnsi"/>
            </w:rPr>
          </w:rPrChange>
        </w:rPr>
        <w:t>_id,</w:t>
      </w:r>
    </w:p>
    <w:p w:rsidR="00CD23F5" w:rsidRPr="002D3F66" w:rsidRDefault="00CD23F5" w:rsidP="00CD23F5">
      <w:pPr>
        <w:pStyle w:val="sqlF9"/>
        <w:rPr>
          <w:rFonts w:asciiTheme="minorHAnsi" w:hAnsiTheme="minorHAnsi"/>
          <w:sz w:val="16"/>
          <w:szCs w:val="16"/>
          <w:rPrChange w:id="10199" w:author="Hemmati" w:date="2016-12-16T10:31:00Z">
            <w:rPr>
              <w:rFonts w:asciiTheme="minorHAnsi" w:hAnsiTheme="minorHAnsi"/>
            </w:rPr>
          </w:rPrChange>
        </w:rPr>
      </w:pPr>
      <w:r w:rsidRPr="002D3F66">
        <w:rPr>
          <w:rFonts w:asciiTheme="minorHAnsi" w:hAnsiTheme="minorHAnsi"/>
          <w:sz w:val="16"/>
          <w:szCs w:val="16"/>
          <w:rPrChange w:id="10200" w:author="Hemmati" w:date="2016-12-16T10:31:00Z">
            <w:rPr>
              <w:rFonts w:asciiTheme="minorHAnsi" w:hAnsiTheme="minorHAnsi"/>
            </w:rPr>
          </w:rPrChange>
        </w:rPr>
        <w:t xml:space="preserve">             booking_id,</w:t>
      </w:r>
    </w:p>
    <w:p w:rsidR="00CD23F5" w:rsidRPr="002D3F66" w:rsidRDefault="00CD23F5" w:rsidP="00CD23F5">
      <w:pPr>
        <w:pStyle w:val="sqlF9"/>
        <w:rPr>
          <w:rFonts w:asciiTheme="minorHAnsi" w:hAnsiTheme="minorHAnsi"/>
          <w:sz w:val="16"/>
          <w:szCs w:val="16"/>
          <w:rPrChange w:id="10201" w:author="Hemmati" w:date="2016-12-16T10:31:00Z">
            <w:rPr>
              <w:rFonts w:asciiTheme="minorHAnsi" w:hAnsiTheme="minorHAnsi"/>
            </w:rPr>
          </w:rPrChange>
        </w:rPr>
      </w:pPr>
      <w:r w:rsidRPr="002D3F66">
        <w:rPr>
          <w:rFonts w:asciiTheme="minorHAnsi" w:hAnsiTheme="minorHAnsi"/>
          <w:sz w:val="16"/>
          <w:szCs w:val="16"/>
          <w:rPrChange w:id="10202" w:author="Hemmati" w:date="2016-12-16T10:31:00Z">
            <w:rPr>
              <w:rFonts w:asciiTheme="minorHAnsi" w:hAnsiTheme="minorHAnsi"/>
            </w:rPr>
          </w:rPrChange>
        </w:rPr>
        <w:t xml:space="preserve">             supplier_id,</w:t>
      </w:r>
    </w:p>
    <w:p w:rsidR="00CD23F5" w:rsidRPr="002D3F66" w:rsidRDefault="00CD23F5" w:rsidP="00CD23F5">
      <w:pPr>
        <w:pStyle w:val="sqlF9"/>
        <w:rPr>
          <w:rFonts w:asciiTheme="minorHAnsi" w:hAnsiTheme="minorHAnsi"/>
          <w:sz w:val="16"/>
          <w:szCs w:val="16"/>
          <w:rPrChange w:id="10203" w:author="Hemmati" w:date="2016-12-16T10:31:00Z">
            <w:rPr>
              <w:rFonts w:asciiTheme="minorHAnsi" w:hAnsiTheme="minorHAnsi"/>
            </w:rPr>
          </w:rPrChange>
        </w:rPr>
      </w:pPr>
      <w:r w:rsidRPr="002D3F66">
        <w:rPr>
          <w:rFonts w:asciiTheme="minorHAnsi" w:hAnsiTheme="minorHAnsi"/>
          <w:sz w:val="16"/>
          <w:szCs w:val="16"/>
          <w:rPrChange w:id="10204" w:author="Hemmati" w:date="2016-12-16T10:31:00Z">
            <w:rPr>
              <w:rFonts w:asciiTheme="minorHAnsi" w:hAnsiTheme="minorHAnsi"/>
            </w:rPr>
          </w:rPrChange>
        </w:rPr>
        <w:t xml:space="preserve">             prod_name,</w:t>
      </w:r>
    </w:p>
    <w:p w:rsidR="00CD23F5" w:rsidRPr="002D3F66" w:rsidRDefault="00CD23F5" w:rsidP="00CD23F5">
      <w:pPr>
        <w:pStyle w:val="sqlF9"/>
        <w:rPr>
          <w:rFonts w:asciiTheme="minorHAnsi" w:hAnsiTheme="minorHAnsi"/>
          <w:sz w:val="16"/>
          <w:szCs w:val="16"/>
          <w:rPrChange w:id="10205" w:author="Hemmati" w:date="2016-12-16T10:31:00Z">
            <w:rPr>
              <w:rFonts w:asciiTheme="minorHAnsi" w:hAnsiTheme="minorHAnsi"/>
            </w:rPr>
          </w:rPrChange>
        </w:rPr>
      </w:pPr>
      <w:r w:rsidRPr="002D3F66">
        <w:rPr>
          <w:rFonts w:asciiTheme="minorHAnsi" w:hAnsiTheme="minorHAnsi"/>
          <w:sz w:val="16"/>
          <w:szCs w:val="16"/>
          <w:rPrChange w:id="10206" w:author="Hemmati" w:date="2016-12-16T10:31:00Z">
            <w:rPr>
              <w:rFonts w:asciiTheme="minorHAnsi" w:hAnsiTheme="minorHAnsi"/>
            </w:rPr>
          </w:rPrChange>
        </w:rPr>
        <w:t xml:space="preserve">             prod_start_date,</w:t>
      </w:r>
    </w:p>
    <w:p w:rsidR="00CD23F5" w:rsidRPr="002D3F66" w:rsidRDefault="00CD23F5" w:rsidP="00CD23F5">
      <w:pPr>
        <w:pStyle w:val="sqlF9"/>
        <w:rPr>
          <w:rFonts w:asciiTheme="minorHAnsi" w:hAnsiTheme="minorHAnsi"/>
          <w:sz w:val="16"/>
          <w:szCs w:val="16"/>
          <w:rPrChange w:id="10207" w:author="Hemmati" w:date="2016-12-16T10:31:00Z">
            <w:rPr>
              <w:rFonts w:asciiTheme="minorHAnsi" w:hAnsiTheme="minorHAnsi"/>
            </w:rPr>
          </w:rPrChange>
        </w:rPr>
      </w:pPr>
      <w:r w:rsidRPr="002D3F66">
        <w:rPr>
          <w:rFonts w:asciiTheme="minorHAnsi" w:hAnsiTheme="minorHAnsi"/>
          <w:sz w:val="16"/>
          <w:szCs w:val="16"/>
          <w:rPrChange w:id="10208" w:author="Hemmati" w:date="2016-12-16T10:31:00Z">
            <w:rPr>
              <w:rFonts w:asciiTheme="minorHAnsi" w:hAnsiTheme="minorHAnsi"/>
            </w:rPr>
          </w:rPrChange>
        </w:rPr>
        <w:t xml:space="preserve">             prod_end_date,</w:t>
      </w:r>
    </w:p>
    <w:p w:rsidR="00CD23F5" w:rsidRPr="002D3F66" w:rsidRDefault="00CD23F5" w:rsidP="00CD23F5">
      <w:pPr>
        <w:pStyle w:val="sqlF9"/>
        <w:rPr>
          <w:rFonts w:asciiTheme="minorHAnsi" w:hAnsiTheme="minorHAnsi"/>
          <w:sz w:val="16"/>
          <w:szCs w:val="16"/>
          <w:rPrChange w:id="10209" w:author="Hemmati" w:date="2016-12-16T10:31:00Z">
            <w:rPr>
              <w:rFonts w:asciiTheme="minorHAnsi" w:hAnsiTheme="minorHAnsi"/>
            </w:rPr>
          </w:rPrChange>
        </w:rPr>
      </w:pPr>
      <w:r w:rsidRPr="002D3F66">
        <w:rPr>
          <w:rFonts w:asciiTheme="minorHAnsi" w:hAnsiTheme="minorHAnsi"/>
          <w:sz w:val="16"/>
          <w:szCs w:val="16"/>
          <w:rPrChange w:id="10210" w:author="Hemmati" w:date="2016-12-16T10:31:00Z">
            <w:rPr>
              <w:rFonts w:asciiTheme="minorHAnsi" w:hAnsiTheme="minorHAnsi"/>
            </w:rPr>
          </w:rPrChange>
        </w:rPr>
        <w:t xml:space="preserve">             prod_description,</w:t>
      </w:r>
    </w:p>
    <w:p w:rsidR="00CD23F5" w:rsidRPr="002D3F66" w:rsidRDefault="00CD23F5" w:rsidP="00CD23F5">
      <w:pPr>
        <w:pStyle w:val="sqlF9"/>
        <w:rPr>
          <w:rFonts w:asciiTheme="minorHAnsi" w:hAnsiTheme="minorHAnsi"/>
          <w:sz w:val="16"/>
          <w:szCs w:val="16"/>
          <w:rPrChange w:id="10211" w:author="Hemmati" w:date="2016-12-16T10:31:00Z">
            <w:rPr>
              <w:rFonts w:asciiTheme="minorHAnsi" w:hAnsiTheme="minorHAnsi"/>
            </w:rPr>
          </w:rPrChange>
        </w:rPr>
      </w:pPr>
      <w:r w:rsidRPr="002D3F66">
        <w:rPr>
          <w:rFonts w:asciiTheme="minorHAnsi" w:hAnsiTheme="minorHAnsi"/>
          <w:sz w:val="16"/>
          <w:szCs w:val="16"/>
          <w:rPrChange w:id="10212" w:author="Hemmati" w:date="2016-12-16T10:31:00Z">
            <w:rPr>
              <w:rFonts w:asciiTheme="minorHAnsi" w:hAnsiTheme="minorHAnsi"/>
            </w:rPr>
          </w:rPrChange>
        </w:rPr>
        <w:t xml:space="preserve">             prod_base_price,</w:t>
      </w:r>
    </w:p>
    <w:p w:rsidR="00CD23F5" w:rsidRPr="002D3F66" w:rsidRDefault="00CD23F5" w:rsidP="00CD23F5">
      <w:pPr>
        <w:pStyle w:val="sqlF9"/>
        <w:rPr>
          <w:rFonts w:asciiTheme="minorHAnsi" w:hAnsiTheme="minorHAnsi"/>
          <w:sz w:val="16"/>
          <w:szCs w:val="16"/>
          <w:rPrChange w:id="10213" w:author="Hemmati" w:date="2016-12-16T10:31:00Z">
            <w:rPr>
              <w:rFonts w:asciiTheme="minorHAnsi" w:hAnsiTheme="minorHAnsi"/>
            </w:rPr>
          </w:rPrChange>
        </w:rPr>
      </w:pPr>
      <w:r w:rsidRPr="002D3F66">
        <w:rPr>
          <w:rFonts w:asciiTheme="minorHAnsi" w:hAnsiTheme="minorHAnsi"/>
          <w:sz w:val="16"/>
          <w:szCs w:val="16"/>
          <w:rPrChange w:id="10214" w:author="Hemmati" w:date="2016-12-16T10:31:00Z">
            <w:rPr>
              <w:rFonts w:asciiTheme="minorHAnsi" w:hAnsiTheme="minorHAnsi"/>
            </w:rPr>
          </w:rPrChange>
        </w:rPr>
        <w:t xml:space="preserve">             class_code,</w:t>
      </w:r>
    </w:p>
    <w:p w:rsidR="00CD23F5" w:rsidRPr="002D3F66" w:rsidRDefault="00CD23F5" w:rsidP="00CD23F5">
      <w:pPr>
        <w:pStyle w:val="sqlF9"/>
        <w:rPr>
          <w:rFonts w:asciiTheme="minorHAnsi" w:hAnsiTheme="minorHAnsi"/>
          <w:sz w:val="16"/>
          <w:szCs w:val="16"/>
          <w:rPrChange w:id="10215" w:author="Hemmati" w:date="2016-12-16T10:31:00Z">
            <w:rPr>
              <w:rFonts w:asciiTheme="minorHAnsi" w:hAnsiTheme="minorHAnsi"/>
            </w:rPr>
          </w:rPrChange>
        </w:rPr>
      </w:pPr>
      <w:r w:rsidRPr="002D3F66">
        <w:rPr>
          <w:rFonts w:asciiTheme="minorHAnsi" w:hAnsiTheme="minorHAnsi"/>
          <w:sz w:val="16"/>
          <w:szCs w:val="16"/>
          <w:rPrChange w:id="10216" w:author="Hemmati" w:date="2016-12-16T10:31:00Z">
            <w:rPr>
              <w:rFonts w:asciiTheme="minorHAnsi" w:hAnsiTheme="minorHAnsi"/>
            </w:rPr>
          </w:rPrChange>
        </w:rPr>
        <w:t xml:space="preserve">             prod_cat_id)</w:t>
      </w:r>
    </w:p>
    <w:p w:rsidR="00CD23F5" w:rsidRPr="002D3F66" w:rsidRDefault="00CD23F5" w:rsidP="00CD23F5">
      <w:pPr>
        <w:pStyle w:val="sqlF9"/>
        <w:rPr>
          <w:rFonts w:asciiTheme="minorHAnsi" w:hAnsiTheme="minorHAnsi"/>
          <w:sz w:val="16"/>
          <w:szCs w:val="16"/>
          <w:rPrChange w:id="10217" w:author="Hemmati" w:date="2016-12-16T10:31:00Z">
            <w:rPr>
              <w:rFonts w:asciiTheme="minorHAnsi" w:hAnsiTheme="minorHAnsi"/>
            </w:rPr>
          </w:rPrChange>
        </w:rPr>
      </w:pPr>
      <w:r w:rsidRPr="002D3F66">
        <w:rPr>
          <w:rFonts w:asciiTheme="minorHAnsi" w:hAnsiTheme="minorHAnsi"/>
          <w:sz w:val="16"/>
          <w:szCs w:val="16"/>
          <w:rPrChange w:id="10218" w:author="Hemmati" w:date="2016-12-16T10:31:00Z">
            <w:rPr>
              <w:rFonts w:asciiTheme="minorHAnsi" w:hAnsiTheme="minorHAnsi"/>
            </w:rPr>
          </w:rPrChange>
        </w:rPr>
        <w:t>SELECT</w:t>
      </w:r>
    </w:p>
    <w:p w:rsidR="00CD23F5" w:rsidRPr="002D3F66" w:rsidRDefault="00CD23F5" w:rsidP="00CD23F5">
      <w:pPr>
        <w:pStyle w:val="sqlF9"/>
        <w:rPr>
          <w:rFonts w:asciiTheme="minorHAnsi" w:hAnsiTheme="minorHAnsi"/>
          <w:sz w:val="16"/>
          <w:szCs w:val="16"/>
          <w:rPrChange w:id="10219" w:author="Hemmati" w:date="2016-12-16T10:31:00Z">
            <w:rPr>
              <w:rFonts w:asciiTheme="minorHAnsi" w:hAnsiTheme="minorHAnsi"/>
            </w:rPr>
          </w:rPrChange>
        </w:rPr>
      </w:pPr>
      <w:r w:rsidRPr="002D3F66">
        <w:rPr>
          <w:rFonts w:asciiTheme="minorHAnsi" w:hAnsiTheme="minorHAnsi"/>
          <w:sz w:val="16"/>
          <w:szCs w:val="16"/>
          <w:rPrChange w:id="10220" w:author="Hemmati" w:date="2016-12-16T10:31:00Z">
            <w:rPr>
              <w:rFonts w:asciiTheme="minorHAnsi" w:hAnsiTheme="minorHAnsi"/>
            </w:rPr>
          </w:rPrChange>
        </w:rPr>
        <w:t xml:space="preserve">              product_id,</w:t>
      </w:r>
    </w:p>
    <w:p w:rsidR="00CD23F5" w:rsidRPr="002D3F66" w:rsidRDefault="00CD23F5" w:rsidP="00CD23F5">
      <w:pPr>
        <w:pStyle w:val="sqlF9"/>
        <w:rPr>
          <w:rFonts w:asciiTheme="minorHAnsi" w:hAnsiTheme="minorHAnsi"/>
          <w:sz w:val="16"/>
          <w:szCs w:val="16"/>
          <w:rPrChange w:id="10221" w:author="Hemmati" w:date="2016-12-16T10:31:00Z">
            <w:rPr>
              <w:rFonts w:asciiTheme="minorHAnsi" w:hAnsiTheme="minorHAnsi"/>
            </w:rPr>
          </w:rPrChange>
        </w:rPr>
      </w:pPr>
      <w:r w:rsidRPr="002D3F66">
        <w:rPr>
          <w:rFonts w:asciiTheme="minorHAnsi" w:hAnsiTheme="minorHAnsi"/>
          <w:sz w:val="16"/>
          <w:szCs w:val="16"/>
          <w:rPrChange w:id="10222" w:author="Hemmati" w:date="2016-12-16T10:31:00Z">
            <w:rPr>
              <w:rFonts w:asciiTheme="minorHAnsi" w:hAnsiTheme="minorHAnsi"/>
            </w:rPr>
          </w:rPrChange>
        </w:rPr>
        <w:tab/>
        <w:t xml:space="preserve">      </w:t>
      </w:r>
      <w:r w:rsidR="00DF37F0" w:rsidRPr="002D3F66">
        <w:rPr>
          <w:rFonts w:asciiTheme="minorHAnsi" w:hAnsiTheme="minorHAnsi"/>
          <w:sz w:val="16"/>
          <w:szCs w:val="16"/>
          <w:rPrChange w:id="10223" w:author="Hemmati" w:date="2016-12-16T10:31:00Z">
            <w:rPr>
              <w:rFonts w:asciiTheme="minorHAnsi" w:hAnsiTheme="minorHAnsi"/>
            </w:rPr>
          </w:rPrChange>
        </w:rPr>
        <w:t xml:space="preserve"> </w:t>
      </w:r>
      <w:r w:rsidRPr="002D3F66">
        <w:rPr>
          <w:rFonts w:asciiTheme="minorHAnsi" w:hAnsiTheme="minorHAnsi"/>
          <w:sz w:val="16"/>
          <w:szCs w:val="16"/>
          <w:rPrChange w:id="10224" w:author="Hemmati" w:date="2016-12-16T10:31:00Z">
            <w:rPr>
              <w:rFonts w:asciiTheme="minorHAnsi" w:hAnsiTheme="minorHAnsi"/>
            </w:rPr>
          </w:rPrChange>
        </w:rPr>
        <w:t>booking_id,</w:t>
      </w:r>
    </w:p>
    <w:p w:rsidR="00CD23F5" w:rsidRPr="002D3F66" w:rsidRDefault="00CD23F5" w:rsidP="00CD23F5">
      <w:pPr>
        <w:pStyle w:val="sqlF9"/>
        <w:rPr>
          <w:rFonts w:asciiTheme="minorHAnsi" w:hAnsiTheme="minorHAnsi"/>
          <w:sz w:val="16"/>
          <w:szCs w:val="16"/>
          <w:rPrChange w:id="10225" w:author="Hemmati" w:date="2016-12-16T10:31:00Z">
            <w:rPr>
              <w:rFonts w:asciiTheme="minorHAnsi" w:hAnsiTheme="minorHAnsi"/>
            </w:rPr>
          </w:rPrChange>
        </w:rPr>
      </w:pPr>
      <w:r w:rsidRPr="002D3F66">
        <w:rPr>
          <w:rFonts w:asciiTheme="minorHAnsi" w:hAnsiTheme="minorHAnsi"/>
          <w:sz w:val="16"/>
          <w:szCs w:val="16"/>
          <w:rPrChange w:id="10226" w:author="Hemmati" w:date="2016-12-16T10:31:00Z">
            <w:rPr>
              <w:rFonts w:asciiTheme="minorHAnsi" w:hAnsiTheme="minorHAnsi"/>
            </w:rPr>
          </w:rPrChange>
        </w:rPr>
        <w:t xml:space="preserve">              product_supplier_id,</w:t>
      </w:r>
    </w:p>
    <w:p w:rsidR="00CD23F5" w:rsidRPr="002D3F66" w:rsidRDefault="00CD23F5" w:rsidP="00CD23F5">
      <w:pPr>
        <w:pStyle w:val="sqlF9"/>
        <w:rPr>
          <w:rFonts w:asciiTheme="minorHAnsi" w:hAnsiTheme="minorHAnsi"/>
          <w:sz w:val="16"/>
          <w:szCs w:val="16"/>
          <w:rPrChange w:id="10227" w:author="Hemmati" w:date="2016-12-16T10:31:00Z">
            <w:rPr>
              <w:rFonts w:asciiTheme="minorHAnsi" w:hAnsiTheme="minorHAnsi"/>
            </w:rPr>
          </w:rPrChange>
        </w:rPr>
      </w:pPr>
      <w:r w:rsidRPr="002D3F66">
        <w:rPr>
          <w:rFonts w:asciiTheme="minorHAnsi" w:hAnsiTheme="minorHAnsi"/>
          <w:sz w:val="16"/>
          <w:szCs w:val="16"/>
          <w:rPrChange w:id="10228" w:author="Hemmati" w:date="2016-12-16T10:31:00Z">
            <w:rPr>
              <w:rFonts w:asciiTheme="minorHAnsi" w:hAnsiTheme="minorHAnsi"/>
            </w:rPr>
          </w:rPrChange>
        </w:rPr>
        <w:t xml:space="preserve">              product,</w:t>
      </w:r>
    </w:p>
    <w:p w:rsidR="00CD23F5" w:rsidRPr="002D3F66" w:rsidRDefault="00CD23F5" w:rsidP="00CD23F5">
      <w:pPr>
        <w:pStyle w:val="sqlF9"/>
        <w:rPr>
          <w:rFonts w:asciiTheme="minorHAnsi" w:hAnsiTheme="minorHAnsi"/>
          <w:sz w:val="16"/>
          <w:szCs w:val="16"/>
          <w:rPrChange w:id="10229" w:author="Hemmati" w:date="2016-12-16T10:31:00Z">
            <w:rPr>
              <w:rFonts w:asciiTheme="minorHAnsi" w:hAnsiTheme="minorHAnsi"/>
            </w:rPr>
          </w:rPrChange>
        </w:rPr>
      </w:pPr>
      <w:r w:rsidRPr="002D3F66">
        <w:rPr>
          <w:rFonts w:asciiTheme="minorHAnsi" w:hAnsiTheme="minorHAnsi"/>
          <w:sz w:val="16"/>
          <w:szCs w:val="16"/>
          <w:rPrChange w:id="10230" w:author="Hemmati" w:date="2016-12-16T10:31:00Z">
            <w:rPr>
              <w:rFonts w:asciiTheme="minorHAnsi" w:hAnsiTheme="minorHAnsi"/>
            </w:rPr>
          </w:rPrChange>
        </w:rPr>
        <w:t xml:space="preserve">              trip_start,</w:t>
      </w:r>
    </w:p>
    <w:p w:rsidR="00CD23F5" w:rsidRPr="002D3F66" w:rsidRDefault="00CD23F5" w:rsidP="00CD23F5">
      <w:pPr>
        <w:pStyle w:val="sqlF9"/>
        <w:rPr>
          <w:rFonts w:asciiTheme="minorHAnsi" w:hAnsiTheme="minorHAnsi"/>
          <w:sz w:val="16"/>
          <w:szCs w:val="16"/>
          <w:rPrChange w:id="10231" w:author="Hemmati" w:date="2016-12-16T10:31:00Z">
            <w:rPr>
              <w:rFonts w:asciiTheme="minorHAnsi" w:hAnsiTheme="minorHAnsi"/>
            </w:rPr>
          </w:rPrChange>
        </w:rPr>
      </w:pPr>
      <w:r w:rsidRPr="002D3F66">
        <w:rPr>
          <w:rFonts w:asciiTheme="minorHAnsi" w:hAnsiTheme="minorHAnsi"/>
          <w:sz w:val="16"/>
          <w:szCs w:val="16"/>
          <w:rPrChange w:id="10232" w:author="Hemmati" w:date="2016-12-16T10:31:00Z">
            <w:rPr>
              <w:rFonts w:asciiTheme="minorHAnsi" w:hAnsiTheme="minorHAnsi"/>
            </w:rPr>
          </w:rPrChange>
        </w:rPr>
        <w:t xml:space="preserve">              trip_end,</w:t>
      </w:r>
    </w:p>
    <w:p w:rsidR="00CD23F5" w:rsidRPr="002D3F66" w:rsidRDefault="00CD23F5" w:rsidP="00CD23F5">
      <w:pPr>
        <w:pStyle w:val="sqlF9"/>
        <w:rPr>
          <w:rFonts w:asciiTheme="minorHAnsi" w:hAnsiTheme="minorHAnsi"/>
          <w:sz w:val="16"/>
          <w:szCs w:val="16"/>
          <w:rPrChange w:id="10233" w:author="Hemmati" w:date="2016-12-16T10:31:00Z">
            <w:rPr>
              <w:rFonts w:asciiTheme="minorHAnsi" w:hAnsiTheme="minorHAnsi"/>
            </w:rPr>
          </w:rPrChange>
        </w:rPr>
      </w:pPr>
      <w:r w:rsidRPr="002D3F66">
        <w:rPr>
          <w:rFonts w:asciiTheme="minorHAnsi" w:hAnsiTheme="minorHAnsi"/>
          <w:sz w:val="16"/>
          <w:szCs w:val="16"/>
          <w:rPrChange w:id="10234" w:author="Hemmati" w:date="2016-12-16T10:31:00Z">
            <w:rPr>
              <w:rFonts w:asciiTheme="minorHAnsi" w:hAnsiTheme="minorHAnsi"/>
            </w:rPr>
          </w:rPrChange>
        </w:rPr>
        <w:t xml:space="preserve">              description,</w:t>
      </w:r>
    </w:p>
    <w:p w:rsidR="00CD23F5" w:rsidRPr="002D3F66" w:rsidRDefault="00CD23F5" w:rsidP="00CD23F5">
      <w:pPr>
        <w:pStyle w:val="sqlF9"/>
        <w:rPr>
          <w:rFonts w:asciiTheme="minorHAnsi" w:hAnsiTheme="minorHAnsi"/>
          <w:sz w:val="16"/>
          <w:szCs w:val="16"/>
          <w:rPrChange w:id="10235" w:author="Hemmati" w:date="2016-12-16T10:31:00Z">
            <w:rPr>
              <w:rFonts w:asciiTheme="minorHAnsi" w:hAnsiTheme="minorHAnsi"/>
            </w:rPr>
          </w:rPrChange>
        </w:rPr>
      </w:pPr>
      <w:r w:rsidRPr="002D3F66">
        <w:rPr>
          <w:rFonts w:asciiTheme="minorHAnsi" w:hAnsiTheme="minorHAnsi"/>
          <w:sz w:val="16"/>
          <w:szCs w:val="16"/>
          <w:rPrChange w:id="10236" w:author="Hemmati" w:date="2016-12-16T10:31:00Z">
            <w:rPr>
              <w:rFonts w:asciiTheme="minorHAnsi" w:hAnsiTheme="minorHAnsi"/>
            </w:rPr>
          </w:rPrChange>
        </w:rPr>
        <w:t xml:space="preserve">              base_price,</w:t>
      </w:r>
    </w:p>
    <w:p w:rsidR="00CD23F5" w:rsidRPr="002D3F66" w:rsidRDefault="00CD23F5" w:rsidP="00CD23F5">
      <w:pPr>
        <w:pStyle w:val="sqlF9"/>
        <w:rPr>
          <w:rFonts w:asciiTheme="minorHAnsi" w:hAnsiTheme="minorHAnsi"/>
          <w:sz w:val="16"/>
          <w:szCs w:val="16"/>
          <w:rPrChange w:id="10237" w:author="Hemmati" w:date="2016-12-16T10:31:00Z">
            <w:rPr>
              <w:rFonts w:asciiTheme="minorHAnsi" w:hAnsiTheme="minorHAnsi"/>
            </w:rPr>
          </w:rPrChange>
        </w:rPr>
      </w:pPr>
      <w:r w:rsidRPr="002D3F66">
        <w:rPr>
          <w:rFonts w:asciiTheme="minorHAnsi" w:hAnsiTheme="minorHAnsi"/>
          <w:sz w:val="16"/>
          <w:szCs w:val="16"/>
          <w:rPrChange w:id="10238" w:author="Hemmati" w:date="2016-12-16T10:31:00Z">
            <w:rPr>
              <w:rFonts w:asciiTheme="minorHAnsi" w:hAnsiTheme="minorHAnsi"/>
            </w:rPr>
          </w:rPrChange>
        </w:rPr>
        <w:tab/>
        <w:t xml:space="preserve">      </w:t>
      </w:r>
      <w:r w:rsidR="00DF37F0" w:rsidRPr="002D3F66">
        <w:rPr>
          <w:rFonts w:asciiTheme="minorHAnsi" w:hAnsiTheme="minorHAnsi"/>
          <w:sz w:val="16"/>
          <w:szCs w:val="16"/>
          <w:rPrChange w:id="10239" w:author="Hemmati" w:date="2016-12-16T10:31:00Z">
            <w:rPr>
              <w:rFonts w:asciiTheme="minorHAnsi" w:hAnsiTheme="minorHAnsi"/>
            </w:rPr>
          </w:rPrChange>
        </w:rPr>
        <w:t xml:space="preserve"> </w:t>
      </w:r>
      <w:r w:rsidRPr="002D3F66">
        <w:rPr>
          <w:rFonts w:asciiTheme="minorHAnsi" w:hAnsiTheme="minorHAnsi"/>
          <w:sz w:val="16"/>
          <w:szCs w:val="16"/>
          <w:rPrChange w:id="10240" w:author="Hemmati" w:date="2016-12-16T10:31:00Z">
            <w:rPr>
              <w:rFonts w:asciiTheme="minorHAnsi" w:hAnsiTheme="minorHAnsi"/>
            </w:rPr>
          </w:rPrChange>
        </w:rPr>
        <w:t>class,</w:t>
      </w:r>
    </w:p>
    <w:p w:rsidR="00CD23F5" w:rsidRPr="002D3F66" w:rsidRDefault="00CD23F5" w:rsidP="00CD23F5">
      <w:pPr>
        <w:pStyle w:val="sqlF9"/>
        <w:rPr>
          <w:rFonts w:asciiTheme="minorHAnsi" w:hAnsiTheme="minorHAnsi"/>
          <w:sz w:val="16"/>
          <w:szCs w:val="16"/>
          <w:rPrChange w:id="10241" w:author="Hemmati" w:date="2016-12-16T10:31:00Z">
            <w:rPr>
              <w:rFonts w:asciiTheme="minorHAnsi" w:hAnsiTheme="minorHAnsi"/>
            </w:rPr>
          </w:rPrChange>
        </w:rPr>
      </w:pPr>
      <w:r w:rsidRPr="002D3F66">
        <w:rPr>
          <w:rFonts w:asciiTheme="minorHAnsi" w:hAnsiTheme="minorHAnsi"/>
          <w:sz w:val="16"/>
          <w:szCs w:val="16"/>
          <w:rPrChange w:id="10242" w:author="Hemmati" w:date="2016-12-16T10:31:00Z">
            <w:rPr>
              <w:rFonts w:asciiTheme="minorHAnsi" w:hAnsiTheme="minorHAnsi"/>
            </w:rPr>
          </w:rPrChange>
        </w:rPr>
        <w:tab/>
        <w:t xml:space="preserve">      </w:t>
      </w:r>
      <w:r w:rsidR="00DF37F0" w:rsidRPr="002D3F66">
        <w:rPr>
          <w:rFonts w:asciiTheme="minorHAnsi" w:hAnsiTheme="minorHAnsi"/>
          <w:sz w:val="16"/>
          <w:szCs w:val="16"/>
          <w:rPrChange w:id="10243" w:author="Hemmati" w:date="2016-12-16T10:31:00Z">
            <w:rPr>
              <w:rFonts w:asciiTheme="minorHAnsi" w:hAnsiTheme="minorHAnsi"/>
            </w:rPr>
          </w:rPrChange>
        </w:rPr>
        <w:t xml:space="preserve"> </w:t>
      </w:r>
      <w:r w:rsidRPr="002D3F66">
        <w:rPr>
          <w:rFonts w:asciiTheme="minorHAnsi" w:hAnsiTheme="minorHAnsi"/>
          <w:sz w:val="16"/>
          <w:szCs w:val="16"/>
          <w:rPrChange w:id="10244" w:author="Hemmati" w:date="2016-12-16T10:31:00Z">
            <w:rPr>
              <w:rFonts w:asciiTheme="minorHAnsi" w:hAnsiTheme="minorHAnsi"/>
            </w:rPr>
          </w:rPrChange>
        </w:rPr>
        <w:t>product_category</w:t>
      </w:r>
    </w:p>
    <w:p w:rsidR="00CD23F5" w:rsidRPr="002D3F66" w:rsidRDefault="00CD23F5" w:rsidP="00CD23F5">
      <w:pPr>
        <w:pStyle w:val="sqlF9"/>
        <w:rPr>
          <w:rFonts w:asciiTheme="minorHAnsi" w:hAnsiTheme="minorHAnsi"/>
          <w:sz w:val="16"/>
          <w:szCs w:val="16"/>
          <w:rPrChange w:id="10245" w:author="Hemmati" w:date="2016-12-16T10:31:00Z">
            <w:rPr>
              <w:rFonts w:asciiTheme="minorHAnsi" w:hAnsiTheme="minorHAnsi"/>
            </w:rPr>
          </w:rPrChange>
        </w:rPr>
      </w:pPr>
      <w:r w:rsidRPr="002D3F66">
        <w:rPr>
          <w:rFonts w:asciiTheme="minorHAnsi" w:hAnsiTheme="minorHAnsi"/>
          <w:sz w:val="16"/>
          <w:szCs w:val="16"/>
          <w:rPrChange w:id="10246" w:author="Hemmati" w:date="2016-12-16T10:31:00Z">
            <w:rPr>
              <w:rFonts w:asciiTheme="minorHAnsi" w:hAnsiTheme="minorHAnsi"/>
            </w:rPr>
          </w:rPrChange>
        </w:rPr>
        <w:t>FROM sale_data;</w:t>
      </w:r>
    </w:p>
    <w:p w:rsidR="00CD23F5" w:rsidRPr="002D3F66" w:rsidRDefault="00CD23F5" w:rsidP="00CD23F5">
      <w:pPr>
        <w:pStyle w:val="sqlF9"/>
        <w:rPr>
          <w:rFonts w:asciiTheme="minorHAnsi" w:hAnsiTheme="minorHAnsi"/>
          <w:sz w:val="16"/>
          <w:szCs w:val="16"/>
          <w:rPrChange w:id="10247" w:author="Hemmati" w:date="2016-12-16T10:31:00Z">
            <w:rPr>
              <w:rFonts w:asciiTheme="minorHAnsi" w:hAnsiTheme="minorHAnsi"/>
            </w:rPr>
          </w:rPrChange>
        </w:rPr>
      </w:pPr>
      <w:r w:rsidRPr="002D3F66">
        <w:rPr>
          <w:rFonts w:asciiTheme="minorHAnsi" w:hAnsiTheme="minorHAnsi"/>
          <w:sz w:val="16"/>
          <w:szCs w:val="16"/>
          <w:rPrChange w:id="10248" w:author="Hemmati" w:date="2016-12-16T10:31:00Z">
            <w:rPr>
              <w:rFonts w:asciiTheme="minorHAnsi" w:hAnsiTheme="minorHAnsi"/>
            </w:rPr>
          </w:rPrChange>
        </w:rPr>
        <w:t>SQL&gt; commit;</w:t>
      </w:r>
    </w:p>
    <w:p w:rsidR="00CD23F5" w:rsidRPr="002D3F66" w:rsidRDefault="00CD23F5" w:rsidP="00CD23F5">
      <w:pPr>
        <w:pStyle w:val="sqlF9"/>
        <w:rPr>
          <w:rFonts w:asciiTheme="minorHAnsi" w:hAnsiTheme="minorHAnsi"/>
          <w:sz w:val="16"/>
          <w:szCs w:val="16"/>
          <w:rPrChange w:id="10249" w:author="Hemmati" w:date="2016-12-16T10:31:00Z">
            <w:rPr>
              <w:rFonts w:asciiTheme="minorHAnsi" w:hAnsiTheme="minorHAnsi"/>
            </w:rPr>
          </w:rPrChange>
        </w:rPr>
      </w:pPr>
      <w:r w:rsidRPr="002D3F66">
        <w:rPr>
          <w:rFonts w:asciiTheme="minorHAnsi" w:hAnsiTheme="minorHAnsi"/>
          <w:sz w:val="16"/>
          <w:szCs w:val="16"/>
          <w:rPrChange w:id="10250" w:author="Hemmati" w:date="2016-12-16T10:31:00Z">
            <w:rPr>
              <w:rFonts w:asciiTheme="minorHAnsi" w:hAnsiTheme="minorHAnsi"/>
            </w:rPr>
          </w:rPrChange>
        </w:rPr>
        <w:t>Commit complete.</w:t>
      </w:r>
    </w:p>
    <w:p w:rsidR="00CD23F5" w:rsidRPr="002D3F66" w:rsidDel="002A6F74" w:rsidRDefault="00CD23F5" w:rsidP="00CD23F5">
      <w:pPr>
        <w:pStyle w:val="sqlF9"/>
        <w:rPr>
          <w:del w:id="10251" w:author="Hemmati" w:date="2016-12-16T09:56:00Z"/>
          <w:rFonts w:asciiTheme="minorHAnsi" w:hAnsiTheme="minorHAnsi"/>
          <w:sz w:val="16"/>
          <w:szCs w:val="16"/>
          <w:rPrChange w:id="10252" w:author="Hemmati" w:date="2016-12-16T10:31:00Z">
            <w:rPr>
              <w:del w:id="10253" w:author="Hemmati" w:date="2016-12-16T09:56:00Z"/>
              <w:rFonts w:asciiTheme="minorHAnsi" w:hAnsiTheme="minorHAnsi"/>
            </w:rPr>
          </w:rPrChange>
        </w:rPr>
      </w:pPr>
    </w:p>
    <w:p w:rsidR="00DF37F0" w:rsidRPr="002D3F66" w:rsidDel="002A6F74" w:rsidRDefault="00DF37F0">
      <w:pPr>
        <w:rPr>
          <w:del w:id="10254" w:author="Hemmati" w:date="2016-12-16T09:56:00Z"/>
          <w:rFonts w:cstheme="minorHAnsi"/>
          <w:sz w:val="16"/>
          <w:szCs w:val="16"/>
          <w:rPrChange w:id="10255" w:author="Hemmati" w:date="2016-12-16T10:31:00Z">
            <w:rPr>
              <w:del w:id="10256" w:author="Hemmati" w:date="2016-12-16T09:56:00Z"/>
              <w:rFonts w:cstheme="minorHAnsi"/>
              <w:sz w:val="18"/>
            </w:rPr>
          </w:rPrChange>
        </w:rPr>
      </w:pPr>
      <w:del w:id="10257" w:author="Hemmati" w:date="2016-12-16T09:56:00Z">
        <w:r w:rsidRPr="002D3F66" w:rsidDel="002A6F74">
          <w:rPr>
            <w:rFonts w:cstheme="minorHAnsi"/>
            <w:sz w:val="16"/>
            <w:szCs w:val="16"/>
            <w:rPrChange w:id="10258" w:author="Hemmati" w:date="2016-12-16T10:31:00Z">
              <w:rPr>
                <w:rFonts w:cstheme="minorHAnsi"/>
              </w:rPr>
            </w:rPrChange>
          </w:rPr>
          <w:br w:type="page"/>
        </w:r>
      </w:del>
    </w:p>
    <w:p w:rsidR="00CD23F5" w:rsidRPr="002D3F66" w:rsidDel="002A6F74" w:rsidRDefault="00CD23F5" w:rsidP="002A6F74">
      <w:pPr>
        <w:rPr>
          <w:del w:id="10259" w:author="Hemmati" w:date="2016-12-16T09:56:00Z"/>
          <w:sz w:val="16"/>
          <w:szCs w:val="16"/>
          <w:rPrChange w:id="10260" w:author="Hemmati" w:date="2016-12-16T10:31:00Z">
            <w:rPr>
              <w:del w:id="10261" w:author="Hemmati" w:date="2016-12-16T09:56:00Z"/>
            </w:rPr>
          </w:rPrChange>
        </w:rPr>
        <w:pPrChange w:id="10262" w:author="Hemmati" w:date="2016-12-16T09:56:00Z">
          <w:pPr>
            <w:pStyle w:val="sqlF9"/>
          </w:pPr>
        </w:pPrChange>
      </w:pPr>
    </w:p>
    <w:p w:rsidR="002A6F74" w:rsidRPr="002D3F66" w:rsidRDefault="002A6F74" w:rsidP="00CD23F5">
      <w:pPr>
        <w:pStyle w:val="sqlF9"/>
        <w:rPr>
          <w:ins w:id="10263" w:author="Hemmati" w:date="2016-12-16T09:56:00Z"/>
          <w:rFonts w:asciiTheme="minorHAnsi" w:hAnsiTheme="minorHAnsi"/>
          <w:sz w:val="16"/>
          <w:szCs w:val="16"/>
          <w:rPrChange w:id="10264" w:author="Hemmati" w:date="2016-12-16T10:31:00Z">
            <w:rPr>
              <w:ins w:id="10265" w:author="Hemmati" w:date="2016-12-16T09:56:00Z"/>
              <w:rFonts w:asciiTheme="minorHAnsi" w:hAnsiTheme="minorHAnsi"/>
            </w:rPr>
          </w:rPrChange>
        </w:rPr>
      </w:pPr>
    </w:p>
    <w:p w:rsidR="00CD23F5" w:rsidRPr="002D3F66" w:rsidRDefault="00CD23F5" w:rsidP="00CD23F5">
      <w:pPr>
        <w:pStyle w:val="sqlF9"/>
        <w:rPr>
          <w:rFonts w:asciiTheme="minorHAnsi" w:hAnsiTheme="minorHAnsi"/>
          <w:sz w:val="16"/>
          <w:szCs w:val="16"/>
          <w:rPrChange w:id="10266" w:author="Hemmati" w:date="2016-12-16T10:31:00Z">
            <w:rPr>
              <w:rFonts w:asciiTheme="minorHAnsi" w:hAnsiTheme="minorHAnsi"/>
            </w:rPr>
          </w:rPrChange>
        </w:rPr>
      </w:pPr>
      <w:r w:rsidRPr="002D3F66">
        <w:rPr>
          <w:rFonts w:asciiTheme="minorHAnsi" w:hAnsiTheme="minorHAnsi"/>
          <w:sz w:val="16"/>
          <w:szCs w:val="16"/>
          <w:rPrChange w:id="10267" w:author="Hemmati" w:date="2016-12-16T10:31:00Z">
            <w:rPr>
              <w:rFonts w:asciiTheme="minorHAnsi" w:hAnsiTheme="minorHAnsi"/>
            </w:rPr>
          </w:rPrChange>
        </w:rPr>
        <w:t>SQL&gt; SELECT ROWID,PROD</w:t>
      </w:r>
      <w:r w:rsidR="00DF37F0" w:rsidRPr="002D3F66">
        <w:rPr>
          <w:rFonts w:asciiTheme="minorHAnsi" w:hAnsiTheme="minorHAnsi"/>
          <w:sz w:val="16"/>
          <w:szCs w:val="16"/>
          <w:rPrChange w:id="10268" w:author="Hemmati" w:date="2016-12-16T10:31:00Z">
            <w:rPr>
              <w:rFonts w:asciiTheme="minorHAnsi" w:hAnsiTheme="minorHAnsi"/>
            </w:rPr>
          </w:rPrChange>
        </w:rPr>
        <w:t>uct</w:t>
      </w:r>
      <w:r w:rsidRPr="002D3F66">
        <w:rPr>
          <w:rFonts w:asciiTheme="minorHAnsi" w:hAnsiTheme="minorHAnsi"/>
          <w:sz w:val="16"/>
          <w:szCs w:val="16"/>
          <w:rPrChange w:id="10269" w:author="Hemmati" w:date="2016-12-16T10:31:00Z">
            <w:rPr>
              <w:rFonts w:asciiTheme="minorHAnsi" w:hAnsiTheme="minorHAnsi"/>
            </w:rPr>
          </w:rPrChange>
        </w:rPr>
        <w:t>_ID, BOOKING_ID,SUPPLIER_ID FROM PRODUCT</w:t>
      </w:r>
    </w:p>
    <w:p w:rsidR="00CD23F5" w:rsidRPr="002D3F66" w:rsidRDefault="00CD23F5" w:rsidP="00CD23F5">
      <w:pPr>
        <w:pStyle w:val="sqlF9"/>
        <w:rPr>
          <w:rFonts w:asciiTheme="minorHAnsi" w:hAnsiTheme="minorHAnsi"/>
          <w:sz w:val="16"/>
          <w:szCs w:val="16"/>
          <w:rPrChange w:id="10270" w:author="Hemmati" w:date="2016-12-16T10:31:00Z">
            <w:rPr>
              <w:rFonts w:asciiTheme="minorHAnsi" w:hAnsiTheme="minorHAnsi"/>
            </w:rPr>
          </w:rPrChange>
        </w:rPr>
      </w:pPr>
      <w:r w:rsidRPr="002D3F66">
        <w:rPr>
          <w:rFonts w:asciiTheme="minorHAnsi" w:hAnsiTheme="minorHAnsi"/>
          <w:sz w:val="16"/>
          <w:szCs w:val="16"/>
          <w:rPrChange w:id="10271" w:author="Hemmati" w:date="2016-12-16T10:31:00Z">
            <w:rPr>
              <w:rFonts w:asciiTheme="minorHAnsi" w:hAnsiTheme="minorHAnsi"/>
            </w:rPr>
          </w:rPrChange>
        </w:rPr>
        <w:t xml:space="preserve">  2   WHERE ROWID IN (SELECT ROWID FROM EXCEPTIONS)</w:t>
      </w:r>
    </w:p>
    <w:p w:rsidR="00CD23F5" w:rsidRPr="002D3F66" w:rsidRDefault="00CD23F5" w:rsidP="00CD23F5">
      <w:pPr>
        <w:pStyle w:val="sqlF9"/>
        <w:rPr>
          <w:rFonts w:asciiTheme="minorHAnsi" w:hAnsiTheme="minorHAnsi"/>
          <w:sz w:val="16"/>
          <w:szCs w:val="16"/>
          <w:rPrChange w:id="10272" w:author="Hemmati" w:date="2016-12-16T10:31:00Z">
            <w:rPr>
              <w:rFonts w:asciiTheme="minorHAnsi" w:hAnsiTheme="minorHAnsi"/>
            </w:rPr>
          </w:rPrChange>
        </w:rPr>
      </w:pPr>
      <w:r w:rsidRPr="002D3F66">
        <w:rPr>
          <w:rFonts w:asciiTheme="minorHAnsi" w:hAnsiTheme="minorHAnsi"/>
          <w:sz w:val="16"/>
          <w:szCs w:val="16"/>
          <w:rPrChange w:id="10273" w:author="Hemmati" w:date="2016-12-16T10:31:00Z">
            <w:rPr>
              <w:rFonts w:asciiTheme="minorHAnsi" w:hAnsiTheme="minorHAnsi"/>
            </w:rPr>
          </w:rPrChange>
        </w:rPr>
        <w:t xml:space="preserve">  3   FOR UPDATE;</w:t>
      </w:r>
    </w:p>
    <w:p w:rsidR="00CD23F5" w:rsidRPr="002D3F66" w:rsidRDefault="00CD23F5" w:rsidP="00CD23F5">
      <w:pPr>
        <w:pStyle w:val="sqlF9"/>
        <w:rPr>
          <w:rFonts w:asciiTheme="minorHAnsi" w:hAnsiTheme="minorHAnsi"/>
          <w:sz w:val="16"/>
          <w:szCs w:val="16"/>
          <w:rPrChange w:id="10274"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275" w:author="Hemmati" w:date="2016-12-16T10:31:00Z">
            <w:rPr>
              <w:rFonts w:asciiTheme="minorHAnsi" w:hAnsiTheme="minorHAnsi"/>
            </w:rPr>
          </w:rPrChange>
        </w:rPr>
      </w:pPr>
      <w:r w:rsidRPr="002D3F66">
        <w:rPr>
          <w:rFonts w:asciiTheme="minorHAnsi" w:hAnsiTheme="minorHAnsi"/>
          <w:sz w:val="16"/>
          <w:szCs w:val="16"/>
          <w:rPrChange w:id="10276" w:author="Hemmati" w:date="2016-12-16T10:31:00Z">
            <w:rPr>
              <w:rFonts w:asciiTheme="minorHAnsi" w:hAnsiTheme="minorHAnsi"/>
            </w:rPr>
          </w:rPrChange>
        </w:rPr>
        <w:t>no rows selected</w:t>
      </w:r>
    </w:p>
    <w:p w:rsidR="00CD23F5" w:rsidRPr="002D3F66" w:rsidRDefault="00CD23F5" w:rsidP="00CD23F5">
      <w:pPr>
        <w:pStyle w:val="sqlF9"/>
        <w:rPr>
          <w:rFonts w:asciiTheme="minorHAnsi" w:hAnsiTheme="minorHAnsi"/>
          <w:sz w:val="16"/>
          <w:szCs w:val="16"/>
          <w:rPrChange w:id="10277"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278"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279" w:author="Hemmati" w:date="2016-12-16T10:31:00Z">
            <w:rPr>
              <w:rFonts w:asciiTheme="minorHAnsi" w:hAnsiTheme="minorHAnsi"/>
            </w:rPr>
          </w:rPrChange>
        </w:rPr>
      </w:pPr>
      <w:r w:rsidRPr="002D3F66">
        <w:rPr>
          <w:rFonts w:asciiTheme="minorHAnsi" w:hAnsiTheme="minorHAnsi"/>
          <w:sz w:val="16"/>
          <w:szCs w:val="16"/>
          <w:rPrChange w:id="10280" w:author="Hemmati" w:date="2016-12-16T10:31:00Z">
            <w:rPr>
              <w:rFonts w:asciiTheme="minorHAnsi" w:hAnsiTheme="minorHAnsi"/>
            </w:rPr>
          </w:rPrChange>
        </w:rPr>
        <w:t>SQL&gt; SELECT SUPPLIER_ID FROM PRODUCT</w:t>
      </w:r>
    </w:p>
    <w:p w:rsidR="00CD23F5" w:rsidRPr="002D3F66" w:rsidRDefault="00CD23F5" w:rsidP="00CD23F5">
      <w:pPr>
        <w:pStyle w:val="sqlF9"/>
        <w:rPr>
          <w:rFonts w:asciiTheme="minorHAnsi" w:hAnsiTheme="minorHAnsi"/>
          <w:sz w:val="16"/>
          <w:szCs w:val="16"/>
          <w:rPrChange w:id="10281" w:author="Hemmati" w:date="2016-12-16T10:31:00Z">
            <w:rPr>
              <w:rFonts w:asciiTheme="minorHAnsi" w:hAnsiTheme="minorHAnsi"/>
            </w:rPr>
          </w:rPrChange>
        </w:rPr>
      </w:pPr>
      <w:r w:rsidRPr="002D3F66">
        <w:rPr>
          <w:rFonts w:asciiTheme="minorHAnsi" w:hAnsiTheme="minorHAnsi"/>
          <w:sz w:val="16"/>
          <w:szCs w:val="16"/>
          <w:rPrChange w:id="10282" w:author="Hemmati" w:date="2016-12-16T10:31:00Z">
            <w:rPr>
              <w:rFonts w:asciiTheme="minorHAnsi" w:hAnsiTheme="minorHAnsi"/>
            </w:rPr>
          </w:rPrChange>
        </w:rPr>
        <w:t xml:space="preserve">  2  WHERE SUPPLIER_ID NOT IN (SELECT SUPPLIER_ID FROM SUPPLIER);</w:t>
      </w:r>
    </w:p>
    <w:p w:rsidR="00CD23F5" w:rsidRPr="002D3F66" w:rsidRDefault="00CD23F5" w:rsidP="00CD23F5">
      <w:pPr>
        <w:pStyle w:val="sqlF9"/>
        <w:rPr>
          <w:rFonts w:asciiTheme="minorHAnsi" w:hAnsiTheme="minorHAnsi"/>
          <w:sz w:val="16"/>
          <w:szCs w:val="16"/>
          <w:rPrChange w:id="10283"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284" w:author="Hemmati" w:date="2016-12-16T10:31:00Z">
            <w:rPr>
              <w:rFonts w:asciiTheme="minorHAnsi" w:hAnsiTheme="minorHAnsi"/>
            </w:rPr>
          </w:rPrChange>
        </w:rPr>
      </w:pPr>
      <w:r w:rsidRPr="002D3F66">
        <w:rPr>
          <w:rFonts w:asciiTheme="minorHAnsi" w:hAnsiTheme="minorHAnsi"/>
          <w:sz w:val="16"/>
          <w:szCs w:val="16"/>
          <w:rPrChange w:id="10285" w:author="Hemmati" w:date="2016-12-16T10:31:00Z">
            <w:rPr>
              <w:rFonts w:asciiTheme="minorHAnsi" w:hAnsiTheme="minorHAnsi"/>
            </w:rPr>
          </w:rPrChange>
        </w:rPr>
        <w:t>SUPPLIER_ID</w:t>
      </w:r>
    </w:p>
    <w:p w:rsidR="00CD23F5" w:rsidRPr="002D3F66" w:rsidRDefault="00CD23F5" w:rsidP="00CD23F5">
      <w:pPr>
        <w:pStyle w:val="sqlF9"/>
        <w:rPr>
          <w:rFonts w:asciiTheme="minorHAnsi" w:hAnsiTheme="minorHAnsi"/>
          <w:sz w:val="16"/>
          <w:szCs w:val="16"/>
          <w:rPrChange w:id="10286" w:author="Hemmati" w:date="2016-12-16T10:31:00Z">
            <w:rPr>
              <w:rFonts w:asciiTheme="minorHAnsi" w:hAnsiTheme="minorHAnsi"/>
            </w:rPr>
          </w:rPrChange>
        </w:rPr>
      </w:pPr>
      <w:r w:rsidRPr="002D3F66">
        <w:rPr>
          <w:rFonts w:asciiTheme="minorHAnsi" w:hAnsiTheme="minorHAnsi"/>
          <w:sz w:val="16"/>
          <w:szCs w:val="16"/>
          <w:rPrChange w:id="10287"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10288" w:author="Hemmati" w:date="2016-12-16T10:31:00Z">
            <w:rPr>
              <w:rFonts w:asciiTheme="minorHAnsi" w:hAnsiTheme="minorHAnsi"/>
            </w:rPr>
          </w:rPrChange>
        </w:rPr>
      </w:pPr>
      <w:r w:rsidRPr="002D3F66">
        <w:rPr>
          <w:rFonts w:asciiTheme="minorHAnsi" w:hAnsiTheme="minorHAnsi"/>
          <w:sz w:val="16"/>
          <w:szCs w:val="16"/>
          <w:rPrChange w:id="10289" w:author="Hemmati" w:date="2016-12-16T10:31:00Z">
            <w:rPr>
              <w:rFonts w:asciiTheme="minorHAnsi" w:hAnsiTheme="minorHAnsi"/>
            </w:rPr>
          </w:rPrChange>
        </w:rPr>
        <w:t xml:space="preserve">       1194</w:t>
      </w:r>
    </w:p>
    <w:p w:rsidR="00CD23F5" w:rsidRPr="002D3F66" w:rsidRDefault="00CD23F5" w:rsidP="00CD23F5">
      <w:pPr>
        <w:pStyle w:val="sqlF9"/>
        <w:rPr>
          <w:rFonts w:asciiTheme="minorHAnsi" w:hAnsiTheme="minorHAnsi"/>
          <w:sz w:val="16"/>
          <w:szCs w:val="16"/>
          <w:rPrChange w:id="10290"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291" w:author="Hemmati" w:date="2016-12-16T10:31:00Z">
            <w:rPr>
              <w:rFonts w:asciiTheme="minorHAnsi" w:hAnsiTheme="minorHAnsi"/>
            </w:rPr>
          </w:rPrChange>
        </w:rPr>
      </w:pPr>
      <w:r w:rsidRPr="002D3F66">
        <w:rPr>
          <w:rFonts w:asciiTheme="minorHAnsi" w:hAnsiTheme="minorHAnsi"/>
          <w:sz w:val="16"/>
          <w:szCs w:val="16"/>
          <w:rPrChange w:id="10292" w:author="Hemmati" w:date="2016-12-16T10:31:00Z">
            <w:rPr>
              <w:rFonts w:asciiTheme="minorHAnsi" w:hAnsiTheme="minorHAnsi"/>
            </w:rPr>
          </w:rPrChange>
        </w:rPr>
        <w:t xml:space="preserve">REM   YES! There is a value=150 in product_supplier_id column in sale_data that is not in  REM   product_supplier_id column in the supplier_data </w:t>
      </w:r>
    </w:p>
    <w:p w:rsidR="00CD23F5" w:rsidRPr="002D3F66" w:rsidRDefault="00CD23F5" w:rsidP="00CD23F5">
      <w:pPr>
        <w:pStyle w:val="sqlF9"/>
        <w:rPr>
          <w:rFonts w:asciiTheme="minorHAnsi" w:hAnsiTheme="minorHAnsi"/>
          <w:sz w:val="16"/>
          <w:szCs w:val="16"/>
          <w:rPrChange w:id="10293" w:author="Hemmati" w:date="2016-12-16T10:31:00Z">
            <w:rPr>
              <w:rFonts w:asciiTheme="minorHAnsi" w:hAnsiTheme="minorHAnsi"/>
            </w:rPr>
          </w:rPrChange>
        </w:rPr>
      </w:pPr>
      <w:r w:rsidRPr="002D3F66">
        <w:rPr>
          <w:rFonts w:asciiTheme="minorHAnsi" w:hAnsiTheme="minorHAnsi"/>
          <w:sz w:val="16"/>
          <w:szCs w:val="16"/>
          <w:rPrChange w:id="10294" w:author="Hemmati" w:date="2016-12-16T10:31:00Z">
            <w:rPr>
              <w:rFonts w:asciiTheme="minorHAnsi" w:hAnsiTheme="minorHAnsi"/>
            </w:rPr>
          </w:rPrChange>
        </w:rPr>
        <w:t>REM   I delete this value and flag it to show to client.</w:t>
      </w:r>
    </w:p>
    <w:p w:rsidR="00CD23F5" w:rsidRPr="002D3F66" w:rsidRDefault="00CD23F5" w:rsidP="00CD23F5">
      <w:pPr>
        <w:pStyle w:val="sqlF9"/>
        <w:rPr>
          <w:rFonts w:asciiTheme="minorHAnsi" w:hAnsiTheme="minorHAnsi"/>
          <w:sz w:val="16"/>
          <w:szCs w:val="16"/>
          <w:rPrChange w:id="10295"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296" w:author="Hemmati" w:date="2016-12-16T10:31:00Z">
            <w:rPr>
              <w:rFonts w:asciiTheme="minorHAnsi" w:hAnsiTheme="minorHAnsi"/>
            </w:rPr>
          </w:rPrChange>
        </w:rPr>
      </w:pPr>
      <w:r w:rsidRPr="002D3F66">
        <w:rPr>
          <w:rFonts w:asciiTheme="minorHAnsi" w:hAnsiTheme="minorHAnsi"/>
          <w:sz w:val="16"/>
          <w:szCs w:val="16"/>
          <w:rPrChange w:id="10297" w:author="Hemmati" w:date="2016-12-16T10:31:00Z">
            <w:rPr>
              <w:rFonts w:asciiTheme="minorHAnsi" w:hAnsiTheme="minorHAnsi"/>
            </w:rPr>
          </w:rPrChange>
        </w:rPr>
        <w:t>SQL&gt; DELETE  product  2  WHERE  supplier_id=1194;</w:t>
      </w:r>
    </w:p>
    <w:p w:rsidR="00CD23F5" w:rsidRPr="002D3F66" w:rsidRDefault="00CD23F5" w:rsidP="00CD23F5">
      <w:pPr>
        <w:pStyle w:val="sqlF9"/>
        <w:rPr>
          <w:rFonts w:asciiTheme="minorHAnsi" w:hAnsiTheme="minorHAnsi"/>
          <w:sz w:val="16"/>
          <w:szCs w:val="16"/>
          <w:rPrChange w:id="10298"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299" w:author="Hemmati" w:date="2016-12-16T10:31:00Z">
            <w:rPr>
              <w:rFonts w:asciiTheme="minorHAnsi" w:hAnsiTheme="minorHAnsi"/>
            </w:rPr>
          </w:rPrChange>
        </w:rPr>
      </w:pPr>
      <w:r w:rsidRPr="002D3F66">
        <w:rPr>
          <w:rFonts w:asciiTheme="minorHAnsi" w:hAnsiTheme="minorHAnsi"/>
          <w:sz w:val="16"/>
          <w:szCs w:val="16"/>
          <w:rPrChange w:id="10300" w:author="Hemmati" w:date="2016-12-16T10:31:00Z">
            <w:rPr>
              <w:rFonts w:asciiTheme="minorHAnsi" w:hAnsiTheme="minorHAnsi"/>
            </w:rPr>
          </w:rPrChange>
        </w:rPr>
        <w:t>1 rows deleted.</w:t>
      </w:r>
    </w:p>
    <w:p w:rsidR="00CD23F5" w:rsidRPr="002D3F66" w:rsidRDefault="00CD23F5" w:rsidP="00CD23F5">
      <w:pPr>
        <w:pStyle w:val="sqlF9"/>
        <w:rPr>
          <w:rFonts w:asciiTheme="minorHAnsi" w:hAnsiTheme="minorHAnsi"/>
          <w:sz w:val="16"/>
          <w:szCs w:val="16"/>
          <w:rPrChange w:id="10301"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302"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303" w:author="Hemmati" w:date="2016-12-16T10:31:00Z">
            <w:rPr>
              <w:rFonts w:asciiTheme="minorHAnsi" w:hAnsiTheme="minorHAnsi"/>
            </w:rPr>
          </w:rPrChange>
        </w:rPr>
      </w:pPr>
      <w:r w:rsidRPr="002D3F66">
        <w:rPr>
          <w:rFonts w:asciiTheme="minorHAnsi" w:hAnsiTheme="minorHAnsi"/>
          <w:sz w:val="16"/>
          <w:szCs w:val="16"/>
          <w:rPrChange w:id="10304" w:author="Hemmati" w:date="2016-12-16T10:31:00Z">
            <w:rPr>
              <w:rFonts w:asciiTheme="minorHAnsi" w:hAnsiTheme="minorHAnsi"/>
            </w:rPr>
          </w:rPrChange>
        </w:rPr>
        <w:t>SQL&gt; ALTER TABLE product</w:t>
      </w:r>
    </w:p>
    <w:p w:rsidR="00CD23F5" w:rsidRPr="002D3F66" w:rsidRDefault="00CD23F5" w:rsidP="00CD23F5">
      <w:pPr>
        <w:pStyle w:val="sqlF9"/>
        <w:rPr>
          <w:rFonts w:asciiTheme="minorHAnsi" w:hAnsiTheme="minorHAnsi"/>
          <w:sz w:val="16"/>
          <w:szCs w:val="16"/>
          <w:rPrChange w:id="10305" w:author="Hemmati" w:date="2016-12-16T10:31:00Z">
            <w:rPr>
              <w:rFonts w:asciiTheme="minorHAnsi" w:hAnsiTheme="minorHAnsi"/>
            </w:rPr>
          </w:rPrChange>
        </w:rPr>
      </w:pPr>
      <w:r w:rsidRPr="002D3F66">
        <w:rPr>
          <w:rFonts w:asciiTheme="minorHAnsi" w:hAnsiTheme="minorHAnsi"/>
          <w:sz w:val="16"/>
          <w:szCs w:val="16"/>
          <w:rPrChange w:id="10306" w:author="Hemmati" w:date="2016-12-16T10:31:00Z">
            <w:rPr>
              <w:rFonts w:asciiTheme="minorHAnsi" w:hAnsiTheme="minorHAnsi"/>
            </w:rPr>
          </w:rPrChange>
        </w:rPr>
        <w:t xml:space="preserve">  2  ENABLE VALIDATE CONSTRAINT PROD_SUPPLIER_ID_FK</w:t>
      </w:r>
    </w:p>
    <w:p w:rsidR="00CD23F5" w:rsidRPr="002D3F66" w:rsidRDefault="00CD23F5" w:rsidP="00CD23F5">
      <w:pPr>
        <w:pStyle w:val="sqlF9"/>
        <w:rPr>
          <w:rFonts w:asciiTheme="minorHAnsi" w:hAnsiTheme="minorHAnsi"/>
          <w:sz w:val="16"/>
          <w:szCs w:val="16"/>
          <w:rPrChange w:id="10307" w:author="Hemmati" w:date="2016-12-16T10:31:00Z">
            <w:rPr>
              <w:rFonts w:asciiTheme="minorHAnsi" w:hAnsiTheme="minorHAnsi"/>
            </w:rPr>
          </w:rPrChange>
        </w:rPr>
      </w:pPr>
      <w:r w:rsidRPr="002D3F66">
        <w:rPr>
          <w:rFonts w:asciiTheme="minorHAnsi" w:hAnsiTheme="minorHAnsi"/>
          <w:sz w:val="16"/>
          <w:szCs w:val="16"/>
          <w:rPrChange w:id="10308" w:author="Hemmati" w:date="2016-12-16T10:31:00Z">
            <w:rPr>
              <w:rFonts w:asciiTheme="minorHAnsi" w:hAnsiTheme="minorHAnsi"/>
            </w:rPr>
          </w:rPrChange>
        </w:rPr>
        <w:t xml:space="preserve">  3  EXCEPTIONS INTO EXCEPTIONS;</w:t>
      </w:r>
    </w:p>
    <w:p w:rsidR="00CD23F5" w:rsidRPr="002D3F66" w:rsidRDefault="00CD23F5" w:rsidP="00CD23F5">
      <w:pPr>
        <w:pStyle w:val="sqlF9"/>
        <w:rPr>
          <w:rFonts w:asciiTheme="minorHAnsi" w:hAnsiTheme="minorHAnsi"/>
          <w:sz w:val="16"/>
          <w:szCs w:val="16"/>
          <w:rPrChange w:id="10309"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310" w:author="Hemmati" w:date="2016-12-16T10:31:00Z">
            <w:rPr>
              <w:rFonts w:asciiTheme="minorHAnsi" w:hAnsiTheme="minorHAnsi"/>
            </w:rPr>
          </w:rPrChange>
        </w:rPr>
      </w:pPr>
      <w:r w:rsidRPr="002D3F66">
        <w:rPr>
          <w:rFonts w:asciiTheme="minorHAnsi" w:hAnsiTheme="minorHAnsi"/>
          <w:sz w:val="16"/>
          <w:szCs w:val="16"/>
          <w:rPrChange w:id="10311" w:author="Hemmati" w:date="2016-12-16T10:31:00Z">
            <w:rPr>
              <w:rFonts w:asciiTheme="minorHAnsi" w:hAnsiTheme="minorHAnsi"/>
            </w:rPr>
          </w:rPrChange>
        </w:rPr>
        <w:t>Table altered.</w:t>
      </w:r>
    </w:p>
    <w:p w:rsidR="00CD23F5" w:rsidRPr="002D3F66" w:rsidRDefault="00CD23F5" w:rsidP="00CD23F5">
      <w:pPr>
        <w:pStyle w:val="sqlF9"/>
        <w:rPr>
          <w:rFonts w:asciiTheme="minorHAnsi" w:hAnsiTheme="minorHAnsi"/>
          <w:sz w:val="16"/>
          <w:szCs w:val="16"/>
          <w:rPrChange w:id="10312"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313"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314" w:author="Hemmati" w:date="2016-12-16T10:31:00Z">
            <w:rPr>
              <w:rFonts w:asciiTheme="minorHAnsi" w:hAnsiTheme="minorHAnsi"/>
            </w:rPr>
          </w:rPrChange>
        </w:rPr>
      </w:pPr>
      <w:r w:rsidRPr="002D3F66">
        <w:rPr>
          <w:rFonts w:asciiTheme="minorHAnsi" w:hAnsiTheme="minorHAnsi"/>
          <w:sz w:val="16"/>
          <w:szCs w:val="16"/>
          <w:rPrChange w:id="10315" w:author="Hemmati" w:date="2016-12-16T10:31:00Z">
            <w:rPr>
              <w:rFonts w:asciiTheme="minorHAnsi" w:hAnsiTheme="minorHAnsi"/>
            </w:rPr>
          </w:rPrChange>
        </w:rPr>
        <w:t>SQL&gt; select count(*) from product;</w:t>
      </w:r>
    </w:p>
    <w:p w:rsidR="00CD23F5" w:rsidRPr="002D3F66" w:rsidRDefault="00CD23F5" w:rsidP="00CD23F5">
      <w:pPr>
        <w:pStyle w:val="sqlF9"/>
        <w:rPr>
          <w:rFonts w:asciiTheme="minorHAnsi" w:hAnsiTheme="minorHAnsi"/>
          <w:sz w:val="16"/>
          <w:szCs w:val="16"/>
          <w:rPrChange w:id="10316"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317" w:author="Hemmati" w:date="2016-12-16T10:31:00Z">
            <w:rPr>
              <w:rFonts w:asciiTheme="minorHAnsi" w:hAnsiTheme="minorHAnsi"/>
            </w:rPr>
          </w:rPrChange>
        </w:rPr>
      </w:pPr>
      <w:r w:rsidRPr="002D3F66">
        <w:rPr>
          <w:rFonts w:asciiTheme="minorHAnsi" w:hAnsiTheme="minorHAnsi"/>
          <w:sz w:val="16"/>
          <w:szCs w:val="16"/>
          <w:rPrChange w:id="10318" w:author="Hemmati" w:date="2016-12-16T10:31:00Z">
            <w:rPr>
              <w:rFonts w:asciiTheme="minorHAnsi" w:hAnsiTheme="minorHAnsi"/>
            </w:rPr>
          </w:rPrChange>
        </w:rPr>
        <w:t xml:space="preserve">  COUNT(*)</w:t>
      </w:r>
    </w:p>
    <w:p w:rsidR="00CD23F5" w:rsidRPr="002D3F66" w:rsidRDefault="00CD23F5" w:rsidP="00CD23F5">
      <w:pPr>
        <w:pStyle w:val="sqlF9"/>
        <w:rPr>
          <w:rFonts w:asciiTheme="minorHAnsi" w:hAnsiTheme="minorHAnsi"/>
          <w:sz w:val="16"/>
          <w:szCs w:val="16"/>
          <w:rPrChange w:id="10319" w:author="Hemmati" w:date="2016-12-16T10:31:00Z">
            <w:rPr>
              <w:rFonts w:asciiTheme="minorHAnsi" w:hAnsiTheme="minorHAnsi"/>
            </w:rPr>
          </w:rPrChange>
        </w:rPr>
      </w:pPr>
      <w:r w:rsidRPr="002D3F66">
        <w:rPr>
          <w:rFonts w:asciiTheme="minorHAnsi" w:hAnsiTheme="minorHAnsi"/>
          <w:sz w:val="16"/>
          <w:szCs w:val="16"/>
          <w:rPrChange w:id="10320" w:author="Hemmati" w:date="2016-12-16T10:31:00Z">
            <w:rPr>
              <w:rFonts w:asciiTheme="minorHAnsi" w:hAnsiTheme="minorHAnsi"/>
            </w:rPr>
          </w:rPrChange>
        </w:rPr>
        <w:t>----------</w:t>
      </w:r>
    </w:p>
    <w:p w:rsidR="00CD23F5" w:rsidRPr="002D3F66" w:rsidRDefault="00CD23F5" w:rsidP="00CD23F5">
      <w:pPr>
        <w:pStyle w:val="sqlF9"/>
        <w:rPr>
          <w:rFonts w:asciiTheme="minorHAnsi" w:hAnsiTheme="minorHAnsi"/>
          <w:sz w:val="16"/>
          <w:szCs w:val="16"/>
          <w:rPrChange w:id="10321" w:author="Hemmati" w:date="2016-12-16T10:31:00Z">
            <w:rPr>
              <w:rFonts w:asciiTheme="minorHAnsi" w:hAnsiTheme="minorHAnsi"/>
            </w:rPr>
          </w:rPrChange>
        </w:rPr>
      </w:pPr>
      <w:r w:rsidRPr="002D3F66">
        <w:rPr>
          <w:rFonts w:asciiTheme="minorHAnsi" w:hAnsiTheme="minorHAnsi"/>
          <w:sz w:val="16"/>
          <w:szCs w:val="16"/>
          <w:rPrChange w:id="10322" w:author="Hemmati" w:date="2016-12-16T10:31:00Z">
            <w:rPr>
              <w:rFonts w:asciiTheme="minorHAnsi" w:hAnsiTheme="minorHAnsi"/>
            </w:rPr>
          </w:rPrChange>
        </w:rPr>
        <w:t xml:space="preserve">      1340</w:t>
      </w:r>
    </w:p>
    <w:p w:rsidR="00CD23F5" w:rsidRPr="002D3F66" w:rsidRDefault="00CD23F5" w:rsidP="00CD23F5">
      <w:pPr>
        <w:pStyle w:val="sqlF9"/>
        <w:rPr>
          <w:rFonts w:asciiTheme="minorHAnsi" w:hAnsiTheme="minorHAnsi"/>
          <w:sz w:val="16"/>
          <w:szCs w:val="16"/>
          <w:rPrChange w:id="10323" w:author="Hemmati" w:date="2016-12-16T10:31:00Z">
            <w:rPr>
              <w:rFonts w:asciiTheme="minorHAnsi" w:hAnsiTheme="minorHAnsi"/>
            </w:rPr>
          </w:rPrChange>
        </w:rPr>
      </w:pPr>
    </w:p>
    <w:p w:rsidR="00AF2F16" w:rsidRPr="002D3F66" w:rsidRDefault="00AF2F16" w:rsidP="00CD23F5">
      <w:pPr>
        <w:pStyle w:val="sqlF9"/>
        <w:rPr>
          <w:rFonts w:asciiTheme="minorHAnsi" w:hAnsiTheme="minorHAnsi"/>
          <w:sz w:val="16"/>
          <w:szCs w:val="16"/>
          <w:rPrChange w:id="10324"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325" w:author="Hemmati" w:date="2016-12-16T10:31:00Z">
            <w:rPr>
              <w:rFonts w:asciiTheme="minorHAnsi" w:hAnsiTheme="minorHAnsi"/>
            </w:rPr>
          </w:rPrChange>
        </w:rPr>
      </w:pPr>
      <w:r w:rsidRPr="002D3F66">
        <w:rPr>
          <w:rFonts w:asciiTheme="minorHAnsi" w:hAnsiTheme="minorHAnsi"/>
          <w:sz w:val="16"/>
          <w:szCs w:val="16"/>
          <w:rPrChange w:id="10326" w:author="Hemmati" w:date="2016-12-16T10:31:00Z">
            <w:rPr>
              <w:rFonts w:asciiTheme="minorHAnsi" w:hAnsiTheme="minorHAnsi"/>
            </w:rPr>
          </w:rPrChange>
        </w:rPr>
        <w:t>SQL&gt; SELECT       PROD</w:t>
      </w:r>
      <w:r w:rsidR="00DF37F0" w:rsidRPr="002D3F66">
        <w:rPr>
          <w:rFonts w:asciiTheme="minorHAnsi" w:hAnsiTheme="minorHAnsi"/>
          <w:sz w:val="16"/>
          <w:szCs w:val="16"/>
          <w:rPrChange w:id="10327" w:author="Hemmati" w:date="2016-12-16T10:31:00Z">
            <w:rPr>
              <w:rFonts w:asciiTheme="minorHAnsi" w:hAnsiTheme="minorHAnsi"/>
            </w:rPr>
          </w:rPrChange>
        </w:rPr>
        <w:t>uct</w:t>
      </w:r>
      <w:r w:rsidRPr="002D3F66">
        <w:rPr>
          <w:rFonts w:asciiTheme="minorHAnsi" w:hAnsiTheme="minorHAnsi"/>
          <w:sz w:val="16"/>
          <w:szCs w:val="16"/>
          <w:rPrChange w:id="10328" w:author="Hemmati" w:date="2016-12-16T10:31:00Z">
            <w:rPr>
              <w:rFonts w:asciiTheme="minorHAnsi" w:hAnsiTheme="minorHAnsi"/>
            </w:rPr>
          </w:rPrChange>
        </w:rPr>
        <w:t>_ID, BOOKING_ID,SUPPLIER_ID, PROD_NAME,PROD_START_DATE,PROD_END_DATE</w:t>
      </w:r>
    </w:p>
    <w:p w:rsidR="00CD23F5" w:rsidRPr="002D3F66" w:rsidRDefault="00CD23F5" w:rsidP="00CD23F5">
      <w:pPr>
        <w:pStyle w:val="sqlF9"/>
        <w:rPr>
          <w:rFonts w:asciiTheme="minorHAnsi" w:hAnsiTheme="minorHAnsi"/>
          <w:sz w:val="16"/>
          <w:szCs w:val="16"/>
          <w:rPrChange w:id="10329" w:author="Hemmati" w:date="2016-12-16T10:31:00Z">
            <w:rPr>
              <w:rFonts w:asciiTheme="minorHAnsi" w:hAnsiTheme="minorHAnsi"/>
            </w:rPr>
          </w:rPrChange>
        </w:rPr>
      </w:pPr>
      <w:r w:rsidRPr="002D3F66">
        <w:rPr>
          <w:rFonts w:asciiTheme="minorHAnsi" w:hAnsiTheme="minorHAnsi"/>
          <w:sz w:val="16"/>
          <w:szCs w:val="16"/>
          <w:rPrChange w:id="10330" w:author="Hemmati" w:date="2016-12-16T10:31:00Z">
            <w:rPr>
              <w:rFonts w:asciiTheme="minorHAnsi" w:hAnsiTheme="minorHAnsi"/>
            </w:rPr>
          </w:rPrChange>
        </w:rPr>
        <w:t xml:space="preserve">  2  FROM            PRODUCT_SOLD</w:t>
      </w:r>
    </w:p>
    <w:p w:rsidR="00CD23F5" w:rsidRPr="002D3F66" w:rsidRDefault="00CD23F5" w:rsidP="00CD23F5">
      <w:pPr>
        <w:pStyle w:val="sqlF9"/>
        <w:rPr>
          <w:rFonts w:asciiTheme="minorHAnsi" w:hAnsiTheme="minorHAnsi"/>
          <w:sz w:val="16"/>
          <w:szCs w:val="16"/>
          <w:rPrChange w:id="10331" w:author="Hemmati" w:date="2016-12-16T10:31:00Z">
            <w:rPr>
              <w:rFonts w:asciiTheme="minorHAnsi" w:hAnsiTheme="minorHAnsi"/>
            </w:rPr>
          </w:rPrChange>
        </w:rPr>
      </w:pPr>
      <w:r w:rsidRPr="002D3F66">
        <w:rPr>
          <w:rFonts w:asciiTheme="minorHAnsi" w:hAnsiTheme="minorHAnsi"/>
          <w:sz w:val="16"/>
          <w:szCs w:val="16"/>
          <w:rPrChange w:id="10332" w:author="Hemmati" w:date="2016-12-16T10:31:00Z">
            <w:rPr>
              <w:rFonts w:asciiTheme="minorHAnsi" w:hAnsiTheme="minorHAnsi"/>
            </w:rPr>
          </w:rPrChange>
        </w:rPr>
        <w:lastRenderedPageBreak/>
        <w:t xml:space="preserve">  3  WHERE        rownum &lt;=10</w:t>
      </w:r>
    </w:p>
    <w:p w:rsidR="00CD23F5" w:rsidRPr="002D3F66" w:rsidRDefault="00CD23F5" w:rsidP="00CD23F5">
      <w:pPr>
        <w:pStyle w:val="sqlF9"/>
        <w:rPr>
          <w:rFonts w:asciiTheme="minorHAnsi" w:hAnsiTheme="minorHAnsi"/>
          <w:sz w:val="16"/>
          <w:szCs w:val="16"/>
          <w:rPrChange w:id="10333" w:author="Hemmati" w:date="2016-12-16T10:31:00Z">
            <w:rPr>
              <w:rFonts w:asciiTheme="minorHAnsi" w:hAnsiTheme="minorHAnsi"/>
            </w:rPr>
          </w:rPrChange>
        </w:rPr>
      </w:pPr>
      <w:r w:rsidRPr="002D3F66">
        <w:rPr>
          <w:rFonts w:asciiTheme="minorHAnsi" w:hAnsiTheme="minorHAnsi"/>
          <w:sz w:val="16"/>
          <w:szCs w:val="16"/>
          <w:rPrChange w:id="10334" w:author="Hemmati" w:date="2016-12-16T10:31:00Z">
            <w:rPr>
              <w:rFonts w:asciiTheme="minorHAnsi" w:hAnsiTheme="minorHAnsi"/>
            </w:rPr>
          </w:rPrChange>
        </w:rPr>
        <w:t xml:space="preserve">  4  ORDER BY     SUPPLIER_ID;</w:t>
      </w:r>
    </w:p>
    <w:p w:rsidR="00CD23F5" w:rsidRPr="002D3F66" w:rsidRDefault="00CD23F5" w:rsidP="00CD23F5">
      <w:pPr>
        <w:pStyle w:val="sqlF9"/>
        <w:rPr>
          <w:rFonts w:asciiTheme="minorHAnsi" w:hAnsiTheme="minorHAnsi"/>
          <w:sz w:val="16"/>
          <w:szCs w:val="16"/>
          <w:rPrChange w:id="10335" w:author="Hemmati" w:date="2016-12-16T10:31:00Z">
            <w:rPr>
              <w:rFonts w:asciiTheme="minorHAnsi" w:hAnsiTheme="minorHAnsi"/>
            </w:rPr>
          </w:rPrChange>
        </w:rPr>
      </w:pPr>
    </w:p>
    <w:p w:rsidR="00CD23F5" w:rsidRPr="002D3F66" w:rsidRDefault="00CD23F5" w:rsidP="00CD23F5">
      <w:pPr>
        <w:pStyle w:val="sqlF9"/>
        <w:rPr>
          <w:rFonts w:asciiTheme="minorHAnsi" w:hAnsiTheme="minorHAnsi"/>
          <w:sz w:val="16"/>
          <w:szCs w:val="16"/>
          <w:rPrChange w:id="10336" w:author="Hemmati" w:date="2016-12-16T10:31:00Z">
            <w:rPr>
              <w:rFonts w:asciiTheme="minorHAnsi" w:hAnsiTheme="minorHAnsi"/>
            </w:rPr>
          </w:rPrChange>
        </w:rPr>
      </w:pPr>
      <w:r w:rsidRPr="002D3F66">
        <w:rPr>
          <w:rFonts w:asciiTheme="minorHAnsi" w:hAnsiTheme="minorHAnsi"/>
          <w:sz w:val="16"/>
          <w:szCs w:val="16"/>
          <w:rPrChange w:id="10337" w:author="Hemmati" w:date="2016-12-16T10:31:00Z">
            <w:rPr>
              <w:rFonts w:asciiTheme="minorHAnsi" w:hAnsiTheme="minorHAnsi"/>
            </w:rPr>
          </w:rPrChange>
        </w:rPr>
        <w:t xml:space="preserve">PROD_SALE_ID BOOKING_ID SUPPLIER_ID PROD_NAME  </w:t>
      </w:r>
      <w:r w:rsidR="00DF37F0" w:rsidRPr="002D3F66">
        <w:rPr>
          <w:rFonts w:asciiTheme="minorHAnsi" w:hAnsiTheme="minorHAnsi"/>
          <w:sz w:val="16"/>
          <w:szCs w:val="16"/>
          <w:rPrChange w:id="10338" w:author="Hemmati" w:date="2016-12-16T10:31:00Z">
            <w:rPr>
              <w:rFonts w:asciiTheme="minorHAnsi" w:hAnsiTheme="minorHAnsi"/>
            </w:rPr>
          </w:rPrChange>
        </w:rPr>
        <w:t xml:space="preserve">   </w:t>
      </w:r>
      <w:r w:rsidRPr="002D3F66">
        <w:rPr>
          <w:rFonts w:asciiTheme="minorHAnsi" w:hAnsiTheme="minorHAnsi"/>
          <w:sz w:val="16"/>
          <w:szCs w:val="16"/>
          <w:rPrChange w:id="10339" w:author="Hemmati" w:date="2016-12-16T10:31:00Z">
            <w:rPr>
              <w:rFonts w:asciiTheme="minorHAnsi" w:hAnsiTheme="minorHAnsi"/>
            </w:rPr>
          </w:rPrChange>
        </w:rPr>
        <w:t xml:space="preserve">       PROD_STAR PROD_END_</w:t>
      </w:r>
    </w:p>
    <w:p w:rsidR="00CD23F5" w:rsidRPr="002D3F66" w:rsidRDefault="00CD23F5" w:rsidP="00CD23F5">
      <w:pPr>
        <w:pStyle w:val="sqlF9"/>
        <w:rPr>
          <w:rFonts w:asciiTheme="minorHAnsi" w:hAnsiTheme="minorHAnsi"/>
          <w:sz w:val="16"/>
          <w:szCs w:val="16"/>
          <w:rPrChange w:id="10340" w:author="Hemmati" w:date="2016-12-16T10:31:00Z">
            <w:rPr>
              <w:rFonts w:asciiTheme="minorHAnsi" w:hAnsiTheme="minorHAnsi"/>
            </w:rPr>
          </w:rPrChange>
        </w:rPr>
      </w:pPr>
      <w:r w:rsidRPr="002D3F66">
        <w:rPr>
          <w:rFonts w:asciiTheme="minorHAnsi" w:hAnsiTheme="minorHAnsi"/>
          <w:sz w:val="16"/>
          <w:szCs w:val="16"/>
          <w:rPrChange w:id="10341" w:author="Hemmati" w:date="2016-12-16T10:31:00Z">
            <w:rPr>
              <w:rFonts w:asciiTheme="minorHAnsi" w:hAnsiTheme="minorHAnsi"/>
            </w:rPr>
          </w:rPrChange>
        </w:rPr>
        <w:t>------------ ---------- ----------- -------------------- --------- ---------</w:t>
      </w:r>
    </w:p>
    <w:p w:rsidR="00CD23F5" w:rsidRPr="002D3F66" w:rsidRDefault="00CD23F5" w:rsidP="00CD23F5">
      <w:pPr>
        <w:pStyle w:val="sqlF9"/>
        <w:rPr>
          <w:rFonts w:asciiTheme="minorHAnsi" w:hAnsiTheme="minorHAnsi"/>
          <w:sz w:val="16"/>
          <w:szCs w:val="16"/>
          <w:rPrChange w:id="10342" w:author="Hemmati" w:date="2016-12-16T10:31:00Z">
            <w:rPr>
              <w:rFonts w:asciiTheme="minorHAnsi" w:hAnsiTheme="minorHAnsi"/>
            </w:rPr>
          </w:rPrChange>
        </w:rPr>
      </w:pPr>
      <w:r w:rsidRPr="002D3F66">
        <w:rPr>
          <w:rFonts w:asciiTheme="minorHAnsi" w:hAnsiTheme="minorHAnsi"/>
          <w:sz w:val="16"/>
          <w:szCs w:val="16"/>
          <w:rPrChange w:id="10343" w:author="Hemmati" w:date="2016-12-16T10:31:00Z">
            <w:rPr>
              <w:rFonts w:asciiTheme="minorHAnsi" w:hAnsiTheme="minorHAnsi"/>
            </w:rPr>
          </w:rPrChange>
        </w:rPr>
        <w:t xml:space="preserve">         818        818          43 Car rental           15-MAR-08 05-APR-08</w:t>
      </w:r>
    </w:p>
    <w:p w:rsidR="00CD23F5" w:rsidRPr="002D3F66" w:rsidRDefault="00CD23F5" w:rsidP="00CD23F5">
      <w:pPr>
        <w:pStyle w:val="sqlF9"/>
        <w:rPr>
          <w:rFonts w:asciiTheme="minorHAnsi" w:hAnsiTheme="minorHAnsi"/>
          <w:sz w:val="16"/>
          <w:szCs w:val="16"/>
          <w:rPrChange w:id="10344" w:author="Hemmati" w:date="2016-12-16T10:31:00Z">
            <w:rPr>
              <w:rFonts w:asciiTheme="minorHAnsi" w:hAnsiTheme="minorHAnsi"/>
            </w:rPr>
          </w:rPrChange>
        </w:rPr>
      </w:pPr>
      <w:r w:rsidRPr="002D3F66">
        <w:rPr>
          <w:rFonts w:asciiTheme="minorHAnsi" w:hAnsiTheme="minorHAnsi"/>
          <w:sz w:val="16"/>
          <w:szCs w:val="16"/>
          <w:rPrChange w:id="10345" w:author="Hemmati" w:date="2016-12-16T10:31:00Z">
            <w:rPr>
              <w:rFonts w:asciiTheme="minorHAnsi" w:hAnsiTheme="minorHAnsi"/>
            </w:rPr>
          </w:rPrChange>
        </w:rPr>
        <w:t xml:space="preserve">         817        817         108 Tours                22-MAR-08 16-APR-08</w:t>
      </w:r>
    </w:p>
    <w:p w:rsidR="00CD23F5" w:rsidRPr="002D3F66" w:rsidRDefault="00CD23F5" w:rsidP="00CD23F5">
      <w:pPr>
        <w:pStyle w:val="sqlF9"/>
        <w:rPr>
          <w:rFonts w:asciiTheme="minorHAnsi" w:hAnsiTheme="minorHAnsi"/>
          <w:sz w:val="16"/>
          <w:szCs w:val="16"/>
          <w:rPrChange w:id="10346" w:author="Hemmati" w:date="2016-12-16T10:31:00Z">
            <w:rPr>
              <w:rFonts w:asciiTheme="minorHAnsi" w:hAnsiTheme="minorHAnsi"/>
            </w:rPr>
          </w:rPrChange>
        </w:rPr>
      </w:pPr>
      <w:r w:rsidRPr="002D3F66">
        <w:rPr>
          <w:rFonts w:asciiTheme="minorHAnsi" w:hAnsiTheme="minorHAnsi"/>
          <w:sz w:val="16"/>
          <w:szCs w:val="16"/>
          <w:rPrChange w:id="10347" w:author="Hemmati" w:date="2016-12-16T10:31:00Z">
            <w:rPr>
              <w:rFonts w:asciiTheme="minorHAnsi" w:hAnsiTheme="minorHAnsi"/>
            </w:rPr>
          </w:rPrChange>
        </w:rPr>
        <w:t xml:space="preserve">         816        816         108 Tours                22-MAR-08 16-APR-08</w:t>
      </w:r>
    </w:p>
    <w:p w:rsidR="00CD23F5" w:rsidRPr="002D3F66" w:rsidRDefault="00CD23F5" w:rsidP="00CD23F5">
      <w:pPr>
        <w:pStyle w:val="sqlF9"/>
        <w:rPr>
          <w:rFonts w:asciiTheme="minorHAnsi" w:hAnsiTheme="minorHAnsi"/>
          <w:sz w:val="16"/>
          <w:szCs w:val="16"/>
          <w:rPrChange w:id="10348" w:author="Hemmati" w:date="2016-12-16T10:31:00Z">
            <w:rPr>
              <w:rFonts w:asciiTheme="minorHAnsi" w:hAnsiTheme="minorHAnsi"/>
            </w:rPr>
          </w:rPrChange>
        </w:rPr>
      </w:pPr>
      <w:r w:rsidRPr="002D3F66">
        <w:rPr>
          <w:rFonts w:asciiTheme="minorHAnsi" w:hAnsiTheme="minorHAnsi"/>
          <w:sz w:val="16"/>
          <w:szCs w:val="16"/>
          <w:rPrChange w:id="10349" w:author="Hemmati" w:date="2016-12-16T10:31:00Z">
            <w:rPr>
              <w:rFonts w:asciiTheme="minorHAnsi" w:hAnsiTheme="minorHAnsi"/>
            </w:rPr>
          </w:rPrChange>
        </w:rPr>
        <w:t xml:space="preserve">         820        820         243 Travel Insurance     15-MAR-08 05-APR-08</w:t>
      </w:r>
    </w:p>
    <w:p w:rsidR="00CD23F5" w:rsidRPr="002D3F66" w:rsidRDefault="00CD23F5" w:rsidP="00CD23F5">
      <w:pPr>
        <w:pStyle w:val="sqlF9"/>
        <w:rPr>
          <w:rFonts w:asciiTheme="minorHAnsi" w:hAnsiTheme="minorHAnsi"/>
          <w:sz w:val="16"/>
          <w:szCs w:val="16"/>
          <w:rPrChange w:id="10350" w:author="Hemmati" w:date="2016-12-16T10:31:00Z">
            <w:rPr>
              <w:rFonts w:asciiTheme="minorHAnsi" w:hAnsiTheme="minorHAnsi"/>
            </w:rPr>
          </w:rPrChange>
        </w:rPr>
      </w:pPr>
      <w:r w:rsidRPr="002D3F66">
        <w:rPr>
          <w:rFonts w:asciiTheme="minorHAnsi" w:hAnsiTheme="minorHAnsi"/>
          <w:sz w:val="16"/>
          <w:szCs w:val="16"/>
          <w:rPrChange w:id="10351" w:author="Hemmati" w:date="2016-12-16T10:31:00Z">
            <w:rPr>
              <w:rFonts w:asciiTheme="minorHAnsi" w:hAnsiTheme="minorHAnsi"/>
            </w:rPr>
          </w:rPrChange>
        </w:rPr>
        <w:t xml:space="preserve">         812        812         391 Yacht/Boat Charters  08-MAR-08 30-MAR-08</w:t>
      </w:r>
    </w:p>
    <w:p w:rsidR="00CD23F5" w:rsidRPr="002D3F66" w:rsidRDefault="00CD23F5" w:rsidP="00CD23F5">
      <w:pPr>
        <w:pStyle w:val="sqlF9"/>
        <w:rPr>
          <w:rFonts w:asciiTheme="minorHAnsi" w:hAnsiTheme="minorHAnsi"/>
          <w:sz w:val="16"/>
          <w:szCs w:val="16"/>
          <w:rPrChange w:id="10352" w:author="Hemmati" w:date="2016-12-16T10:31:00Z">
            <w:rPr>
              <w:rFonts w:asciiTheme="minorHAnsi" w:hAnsiTheme="minorHAnsi"/>
            </w:rPr>
          </w:rPrChange>
        </w:rPr>
      </w:pPr>
      <w:r w:rsidRPr="002D3F66">
        <w:rPr>
          <w:rFonts w:asciiTheme="minorHAnsi" w:hAnsiTheme="minorHAnsi"/>
          <w:sz w:val="16"/>
          <w:szCs w:val="16"/>
          <w:rPrChange w:id="10353" w:author="Hemmati" w:date="2016-12-16T10:31:00Z">
            <w:rPr>
              <w:rFonts w:asciiTheme="minorHAnsi" w:hAnsiTheme="minorHAnsi"/>
            </w:rPr>
          </w:rPrChange>
        </w:rPr>
        <w:t xml:space="preserve">         811        811         391 Yacht/Boat Charters  08-MAR-08 30-MAR-08</w:t>
      </w:r>
    </w:p>
    <w:p w:rsidR="00CD23F5" w:rsidRPr="002D3F66" w:rsidRDefault="00CD23F5" w:rsidP="00CD23F5">
      <w:pPr>
        <w:pStyle w:val="sqlF9"/>
        <w:rPr>
          <w:rFonts w:asciiTheme="minorHAnsi" w:hAnsiTheme="minorHAnsi"/>
          <w:sz w:val="16"/>
          <w:szCs w:val="16"/>
          <w:rPrChange w:id="10354" w:author="Hemmati" w:date="2016-12-16T10:31:00Z">
            <w:rPr>
              <w:rFonts w:asciiTheme="minorHAnsi" w:hAnsiTheme="minorHAnsi"/>
            </w:rPr>
          </w:rPrChange>
        </w:rPr>
      </w:pPr>
      <w:r w:rsidRPr="002D3F66">
        <w:rPr>
          <w:rFonts w:asciiTheme="minorHAnsi" w:hAnsiTheme="minorHAnsi"/>
          <w:sz w:val="16"/>
          <w:szCs w:val="16"/>
          <w:rPrChange w:id="10355" w:author="Hemmati" w:date="2016-12-16T10:31:00Z">
            <w:rPr>
              <w:rFonts w:asciiTheme="minorHAnsi" w:hAnsiTheme="minorHAnsi"/>
            </w:rPr>
          </w:rPrChange>
        </w:rPr>
        <w:t xml:space="preserve">         813        813         396 Tours                15-MAR-08 05-APR-08</w:t>
      </w:r>
    </w:p>
    <w:p w:rsidR="00CD23F5" w:rsidRPr="002D3F66" w:rsidRDefault="00CD23F5" w:rsidP="00CD23F5">
      <w:pPr>
        <w:pStyle w:val="sqlF9"/>
        <w:rPr>
          <w:rFonts w:asciiTheme="minorHAnsi" w:hAnsiTheme="minorHAnsi"/>
          <w:sz w:val="16"/>
          <w:szCs w:val="16"/>
          <w:rPrChange w:id="10356" w:author="Hemmati" w:date="2016-12-16T10:31:00Z">
            <w:rPr>
              <w:rFonts w:asciiTheme="minorHAnsi" w:hAnsiTheme="minorHAnsi"/>
            </w:rPr>
          </w:rPrChange>
        </w:rPr>
      </w:pPr>
      <w:r w:rsidRPr="002D3F66">
        <w:rPr>
          <w:rFonts w:asciiTheme="minorHAnsi" w:hAnsiTheme="minorHAnsi"/>
          <w:sz w:val="16"/>
          <w:szCs w:val="16"/>
          <w:rPrChange w:id="10357" w:author="Hemmati" w:date="2016-12-16T10:31:00Z">
            <w:rPr>
              <w:rFonts w:asciiTheme="minorHAnsi" w:hAnsiTheme="minorHAnsi"/>
            </w:rPr>
          </w:rPrChange>
        </w:rPr>
        <w:t xml:space="preserve">         814        814         396 Tours                15-MAR-08 05-APR-08</w:t>
      </w:r>
    </w:p>
    <w:p w:rsidR="00CD23F5" w:rsidRPr="002D3F66" w:rsidRDefault="00CD23F5" w:rsidP="00CD23F5">
      <w:pPr>
        <w:pStyle w:val="sqlF9"/>
        <w:rPr>
          <w:rFonts w:asciiTheme="minorHAnsi" w:hAnsiTheme="minorHAnsi"/>
          <w:sz w:val="16"/>
          <w:szCs w:val="16"/>
          <w:rPrChange w:id="10358" w:author="Hemmati" w:date="2016-12-16T10:31:00Z">
            <w:rPr>
              <w:rFonts w:asciiTheme="minorHAnsi" w:hAnsiTheme="minorHAnsi"/>
            </w:rPr>
          </w:rPrChange>
        </w:rPr>
      </w:pPr>
      <w:r w:rsidRPr="002D3F66">
        <w:rPr>
          <w:rFonts w:asciiTheme="minorHAnsi" w:hAnsiTheme="minorHAnsi"/>
          <w:sz w:val="16"/>
          <w:szCs w:val="16"/>
          <w:rPrChange w:id="10359" w:author="Hemmati" w:date="2016-12-16T10:31:00Z">
            <w:rPr>
              <w:rFonts w:asciiTheme="minorHAnsi" w:hAnsiTheme="minorHAnsi"/>
            </w:rPr>
          </w:rPrChange>
        </w:rPr>
        <w:t xml:space="preserve">         819        819         408 Attractions          26-MAR-08 26-MAR-08</w:t>
      </w:r>
    </w:p>
    <w:p w:rsidR="00CD23F5" w:rsidRPr="002D3F66" w:rsidRDefault="00CD23F5" w:rsidP="00CD23F5">
      <w:pPr>
        <w:pStyle w:val="sqlF9"/>
        <w:rPr>
          <w:rFonts w:asciiTheme="minorHAnsi" w:hAnsiTheme="minorHAnsi"/>
          <w:sz w:val="16"/>
          <w:szCs w:val="16"/>
          <w:rPrChange w:id="10360" w:author="Hemmati" w:date="2016-12-16T10:31:00Z">
            <w:rPr>
              <w:rFonts w:asciiTheme="minorHAnsi" w:hAnsiTheme="minorHAnsi"/>
            </w:rPr>
          </w:rPrChange>
        </w:rPr>
      </w:pPr>
      <w:r w:rsidRPr="002D3F66">
        <w:rPr>
          <w:rFonts w:asciiTheme="minorHAnsi" w:hAnsiTheme="minorHAnsi"/>
          <w:sz w:val="16"/>
          <w:szCs w:val="16"/>
          <w:rPrChange w:id="10361" w:author="Hemmati" w:date="2016-12-16T10:31:00Z">
            <w:rPr>
              <w:rFonts w:asciiTheme="minorHAnsi" w:hAnsiTheme="minorHAnsi"/>
            </w:rPr>
          </w:rPrChange>
        </w:rPr>
        <w:t xml:space="preserve">         815        815         908 Hotel                22-MAR-08 01-APR-08</w:t>
      </w:r>
    </w:p>
    <w:p w:rsidR="00CD23F5" w:rsidRPr="002D3F66" w:rsidRDefault="00CD23F5" w:rsidP="00CD23F5">
      <w:pPr>
        <w:pStyle w:val="sqlF9"/>
        <w:rPr>
          <w:rFonts w:asciiTheme="minorHAnsi" w:hAnsiTheme="minorHAnsi"/>
          <w:sz w:val="16"/>
          <w:szCs w:val="16"/>
          <w:rPrChange w:id="10362" w:author="Hemmati" w:date="2016-12-16T10:31:00Z">
            <w:rPr>
              <w:rFonts w:asciiTheme="minorHAnsi" w:hAnsiTheme="minorHAnsi"/>
            </w:rPr>
          </w:rPrChange>
        </w:rPr>
      </w:pPr>
    </w:p>
    <w:p w:rsidR="00CD23F5" w:rsidRPr="002D3F66" w:rsidDel="002A6F74" w:rsidRDefault="00CD23F5" w:rsidP="002A6F74">
      <w:pPr>
        <w:pStyle w:val="sqlF9"/>
        <w:rPr>
          <w:del w:id="10363" w:author="Hemmati" w:date="2016-12-16T09:56:00Z"/>
          <w:rFonts w:asciiTheme="minorHAnsi" w:hAnsiTheme="minorHAnsi"/>
          <w:sz w:val="16"/>
          <w:szCs w:val="16"/>
          <w:rPrChange w:id="10364" w:author="Hemmati" w:date="2016-12-16T10:31:00Z">
            <w:rPr>
              <w:del w:id="10365" w:author="Hemmati" w:date="2016-12-16T09:56:00Z"/>
              <w:rFonts w:asciiTheme="minorHAnsi" w:hAnsiTheme="minorHAnsi"/>
            </w:rPr>
          </w:rPrChange>
        </w:rPr>
      </w:pPr>
      <w:r w:rsidRPr="002D3F66">
        <w:rPr>
          <w:rFonts w:asciiTheme="minorHAnsi" w:hAnsiTheme="minorHAnsi"/>
          <w:sz w:val="16"/>
          <w:szCs w:val="16"/>
          <w:rPrChange w:id="10366" w:author="Hemmati" w:date="2016-12-16T10:31:00Z">
            <w:rPr>
              <w:rFonts w:asciiTheme="minorHAnsi" w:hAnsiTheme="minorHAnsi"/>
            </w:rPr>
          </w:rPrChange>
        </w:rPr>
        <w:t>10 rows selected.</w:t>
      </w:r>
    </w:p>
    <w:p w:rsidR="002A6F74" w:rsidRPr="002D3F66" w:rsidRDefault="002A6F74" w:rsidP="00CD23F5">
      <w:pPr>
        <w:pStyle w:val="sqlF9"/>
        <w:rPr>
          <w:ins w:id="10367" w:author="Hemmati" w:date="2016-12-16T09:57:00Z"/>
          <w:rFonts w:asciiTheme="minorHAnsi" w:hAnsiTheme="minorHAnsi"/>
          <w:sz w:val="16"/>
          <w:szCs w:val="16"/>
          <w:rPrChange w:id="10368" w:author="Hemmati" w:date="2016-12-16T10:31:00Z">
            <w:rPr>
              <w:ins w:id="10369" w:author="Hemmati" w:date="2016-12-16T09:57:00Z"/>
              <w:rFonts w:asciiTheme="minorHAnsi" w:hAnsiTheme="minorHAnsi"/>
            </w:rPr>
          </w:rPrChange>
        </w:rPr>
      </w:pPr>
    </w:p>
    <w:p w:rsidR="002A6F74" w:rsidRPr="002D3F66" w:rsidRDefault="002A6F74" w:rsidP="002A6F74">
      <w:pPr>
        <w:pStyle w:val="sqlF9"/>
        <w:rPr>
          <w:moveTo w:id="10370" w:author="Hemmati" w:date="2016-12-16T09:57:00Z"/>
          <w:rFonts w:asciiTheme="minorHAnsi" w:hAnsiTheme="minorHAnsi"/>
          <w:sz w:val="16"/>
          <w:szCs w:val="16"/>
          <w:rPrChange w:id="10371" w:author="Hemmati" w:date="2016-12-16T10:31:00Z">
            <w:rPr>
              <w:moveTo w:id="10372" w:author="Hemmati" w:date="2016-12-16T09:57:00Z"/>
              <w:rFonts w:asciiTheme="minorHAnsi" w:hAnsiTheme="minorHAnsi"/>
            </w:rPr>
          </w:rPrChange>
        </w:rPr>
      </w:pPr>
      <w:moveToRangeStart w:id="10373" w:author="Hemmati" w:date="2016-12-16T09:57:00Z" w:name="move469645548"/>
      <w:moveTo w:id="10374" w:author="Hemmati" w:date="2016-12-16T09:57:00Z">
        <w:r w:rsidRPr="002D3F66">
          <w:rPr>
            <w:rFonts w:asciiTheme="minorHAnsi" w:hAnsiTheme="minorHAnsi"/>
            <w:sz w:val="16"/>
            <w:szCs w:val="16"/>
            <w:rPrChange w:id="10375" w:author="Hemmati" w:date="2016-12-16T10:31:00Z">
              <w:rPr>
                <w:rFonts w:asciiTheme="minorHAnsi" w:hAnsiTheme="minorHAnsi"/>
              </w:rPr>
            </w:rPrChange>
          </w:rPr>
          <w:t>SQL&gt; SELECT       PRODuct_ID, PROD_DESCRIPTION,PROD_BASE_PRICE,CLASS_CODE,</w:t>
        </w:r>
      </w:moveTo>
    </w:p>
    <w:p w:rsidR="002A6F74" w:rsidRPr="002D3F66" w:rsidRDefault="002A6F74" w:rsidP="002A6F74">
      <w:pPr>
        <w:pStyle w:val="sqlF9"/>
        <w:rPr>
          <w:moveTo w:id="10376" w:author="Hemmati" w:date="2016-12-16T09:57:00Z"/>
          <w:rFonts w:asciiTheme="minorHAnsi" w:hAnsiTheme="minorHAnsi"/>
          <w:sz w:val="16"/>
          <w:szCs w:val="16"/>
          <w:rPrChange w:id="10377" w:author="Hemmati" w:date="2016-12-16T10:31:00Z">
            <w:rPr>
              <w:moveTo w:id="10378" w:author="Hemmati" w:date="2016-12-16T09:57:00Z"/>
              <w:rFonts w:asciiTheme="minorHAnsi" w:hAnsiTheme="minorHAnsi"/>
            </w:rPr>
          </w:rPrChange>
        </w:rPr>
      </w:pPr>
      <w:moveTo w:id="10379" w:author="Hemmati" w:date="2016-12-16T09:57:00Z">
        <w:r w:rsidRPr="002D3F66">
          <w:rPr>
            <w:rFonts w:asciiTheme="minorHAnsi" w:hAnsiTheme="minorHAnsi"/>
            <w:sz w:val="16"/>
            <w:szCs w:val="16"/>
            <w:rPrChange w:id="10380" w:author="Hemmati" w:date="2016-12-16T10:31:00Z">
              <w:rPr>
                <w:rFonts w:asciiTheme="minorHAnsi" w:hAnsiTheme="minorHAnsi"/>
              </w:rPr>
            </w:rPrChange>
          </w:rPr>
          <w:t xml:space="preserve">  2               PROD_CAT_ID,TAX_ID</w:t>
        </w:r>
      </w:moveTo>
    </w:p>
    <w:p w:rsidR="002A6F74" w:rsidRPr="002D3F66" w:rsidRDefault="002A6F74" w:rsidP="002A6F74">
      <w:pPr>
        <w:pStyle w:val="sqlF9"/>
        <w:rPr>
          <w:moveTo w:id="10381" w:author="Hemmati" w:date="2016-12-16T09:57:00Z"/>
          <w:rFonts w:asciiTheme="minorHAnsi" w:hAnsiTheme="minorHAnsi"/>
          <w:sz w:val="16"/>
          <w:szCs w:val="16"/>
          <w:rPrChange w:id="10382" w:author="Hemmati" w:date="2016-12-16T10:31:00Z">
            <w:rPr>
              <w:moveTo w:id="10383" w:author="Hemmati" w:date="2016-12-16T09:57:00Z"/>
              <w:rFonts w:asciiTheme="minorHAnsi" w:hAnsiTheme="minorHAnsi"/>
            </w:rPr>
          </w:rPrChange>
        </w:rPr>
      </w:pPr>
      <w:moveTo w:id="10384" w:author="Hemmati" w:date="2016-12-16T09:57:00Z">
        <w:r w:rsidRPr="002D3F66">
          <w:rPr>
            <w:rFonts w:asciiTheme="minorHAnsi" w:hAnsiTheme="minorHAnsi"/>
            <w:sz w:val="16"/>
            <w:szCs w:val="16"/>
            <w:rPrChange w:id="10385" w:author="Hemmati" w:date="2016-12-16T10:31:00Z">
              <w:rPr>
                <w:rFonts w:asciiTheme="minorHAnsi" w:hAnsiTheme="minorHAnsi"/>
              </w:rPr>
            </w:rPrChange>
          </w:rPr>
          <w:t xml:space="preserve">  3  FROM         PRODUCT_SOLD</w:t>
        </w:r>
      </w:moveTo>
    </w:p>
    <w:p w:rsidR="002A6F74" w:rsidRPr="002D3F66" w:rsidRDefault="002A6F74" w:rsidP="002A6F74">
      <w:pPr>
        <w:pStyle w:val="sqlF9"/>
        <w:rPr>
          <w:moveTo w:id="10386" w:author="Hemmati" w:date="2016-12-16T09:57:00Z"/>
          <w:rFonts w:asciiTheme="minorHAnsi" w:hAnsiTheme="minorHAnsi"/>
          <w:sz w:val="16"/>
          <w:szCs w:val="16"/>
          <w:rPrChange w:id="10387" w:author="Hemmati" w:date="2016-12-16T10:31:00Z">
            <w:rPr>
              <w:moveTo w:id="10388" w:author="Hemmati" w:date="2016-12-16T09:57:00Z"/>
              <w:rFonts w:asciiTheme="minorHAnsi" w:hAnsiTheme="minorHAnsi"/>
            </w:rPr>
          </w:rPrChange>
        </w:rPr>
      </w:pPr>
      <w:moveTo w:id="10389" w:author="Hemmati" w:date="2016-12-16T09:57:00Z">
        <w:r w:rsidRPr="002D3F66">
          <w:rPr>
            <w:rFonts w:asciiTheme="minorHAnsi" w:hAnsiTheme="minorHAnsi"/>
            <w:sz w:val="16"/>
            <w:szCs w:val="16"/>
            <w:rPrChange w:id="10390" w:author="Hemmati" w:date="2016-12-16T10:31:00Z">
              <w:rPr>
                <w:rFonts w:asciiTheme="minorHAnsi" w:hAnsiTheme="minorHAnsi"/>
              </w:rPr>
            </w:rPrChange>
          </w:rPr>
          <w:t xml:space="preserve">  4  WHERE        rownum &lt;=10</w:t>
        </w:r>
      </w:moveTo>
    </w:p>
    <w:p w:rsidR="002A6F74" w:rsidRPr="002D3F66" w:rsidRDefault="002A6F74" w:rsidP="002A6F74">
      <w:pPr>
        <w:pStyle w:val="sqlF9"/>
        <w:rPr>
          <w:moveTo w:id="10391" w:author="Hemmati" w:date="2016-12-16T09:57:00Z"/>
          <w:rFonts w:asciiTheme="minorHAnsi" w:hAnsiTheme="minorHAnsi"/>
          <w:sz w:val="16"/>
          <w:szCs w:val="16"/>
          <w:rPrChange w:id="10392" w:author="Hemmati" w:date="2016-12-16T10:31:00Z">
            <w:rPr>
              <w:moveTo w:id="10393" w:author="Hemmati" w:date="2016-12-16T09:57:00Z"/>
              <w:rFonts w:asciiTheme="minorHAnsi" w:hAnsiTheme="minorHAnsi"/>
            </w:rPr>
          </w:rPrChange>
        </w:rPr>
      </w:pPr>
      <w:moveTo w:id="10394" w:author="Hemmati" w:date="2016-12-16T09:57:00Z">
        <w:r w:rsidRPr="002D3F66">
          <w:rPr>
            <w:rFonts w:asciiTheme="minorHAnsi" w:hAnsiTheme="minorHAnsi"/>
            <w:sz w:val="16"/>
            <w:szCs w:val="16"/>
            <w:rPrChange w:id="10395" w:author="Hemmati" w:date="2016-12-16T10:31:00Z">
              <w:rPr>
                <w:rFonts w:asciiTheme="minorHAnsi" w:hAnsiTheme="minorHAnsi"/>
              </w:rPr>
            </w:rPrChange>
          </w:rPr>
          <w:t xml:space="preserve">  5  ORDER BY     SUPPLIER_ID;</w:t>
        </w:r>
      </w:moveTo>
    </w:p>
    <w:p w:rsidR="002A6F74" w:rsidRPr="002D3F66" w:rsidRDefault="002A6F74" w:rsidP="002A6F74">
      <w:pPr>
        <w:pStyle w:val="sqlF9"/>
        <w:rPr>
          <w:moveTo w:id="10396" w:author="Hemmati" w:date="2016-12-16T09:57:00Z"/>
          <w:rFonts w:asciiTheme="minorHAnsi" w:hAnsiTheme="minorHAnsi"/>
          <w:sz w:val="16"/>
          <w:szCs w:val="16"/>
          <w:rPrChange w:id="10397" w:author="Hemmati" w:date="2016-12-16T10:31:00Z">
            <w:rPr>
              <w:moveTo w:id="10398" w:author="Hemmati" w:date="2016-12-16T09:57:00Z"/>
              <w:rFonts w:asciiTheme="minorHAnsi" w:hAnsiTheme="minorHAnsi"/>
            </w:rPr>
          </w:rPrChange>
        </w:rPr>
      </w:pPr>
    </w:p>
    <w:p w:rsidR="002A6F74" w:rsidRPr="002D3F66" w:rsidRDefault="002A6F74" w:rsidP="002A6F74">
      <w:pPr>
        <w:pStyle w:val="sqlF9"/>
        <w:rPr>
          <w:moveTo w:id="10399" w:author="Hemmati" w:date="2016-12-16T09:57:00Z"/>
          <w:rFonts w:asciiTheme="minorHAnsi" w:hAnsiTheme="minorHAnsi"/>
          <w:sz w:val="16"/>
          <w:szCs w:val="16"/>
          <w:rPrChange w:id="10400" w:author="Hemmati" w:date="2016-12-16T10:31:00Z">
            <w:rPr>
              <w:moveTo w:id="10401" w:author="Hemmati" w:date="2016-12-16T09:57:00Z"/>
              <w:rFonts w:asciiTheme="minorHAnsi" w:hAnsiTheme="minorHAnsi"/>
            </w:rPr>
          </w:rPrChange>
        </w:rPr>
      </w:pPr>
      <w:moveTo w:id="10402" w:author="Hemmati" w:date="2016-12-16T09:57:00Z">
        <w:r w:rsidRPr="002D3F66">
          <w:rPr>
            <w:rFonts w:asciiTheme="minorHAnsi" w:hAnsiTheme="minorHAnsi"/>
            <w:sz w:val="16"/>
            <w:szCs w:val="16"/>
            <w:rPrChange w:id="10403" w:author="Hemmati" w:date="2016-12-16T10:31:00Z">
              <w:rPr>
                <w:rFonts w:asciiTheme="minorHAnsi" w:hAnsiTheme="minorHAnsi"/>
              </w:rPr>
            </w:rPrChange>
          </w:rPr>
          <w:t>PRODUCT_ID PROD_DESCRIPTION                 PROD_BASE_PRICE    CLASS_  PROD_CAT_ID   TAX_ID</w:t>
        </w:r>
      </w:moveTo>
    </w:p>
    <w:p w:rsidR="002A6F74" w:rsidRPr="002D3F66" w:rsidRDefault="002A6F74" w:rsidP="002A6F74">
      <w:pPr>
        <w:pStyle w:val="sqlF9"/>
        <w:rPr>
          <w:moveTo w:id="10404" w:author="Hemmati" w:date="2016-12-16T09:57:00Z"/>
          <w:rFonts w:asciiTheme="minorHAnsi" w:hAnsiTheme="minorHAnsi"/>
          <w:sz w:val="16"/>
          <w:szCs w:val="16"/>
          <w:rPrChange w:id="10405" w:author="Hemmati" w:date="2016-12-16T10:31:00Z">
            <w:rPr>
              <w:moveTo w:id="10406" w:author="Hemmati" w:date="2016-12-16T09:57:00Z"/>
              <w:rFonts w:asciiTheme="minorHAnsi" w:hAnsiTheme="minorHAnsi"/>
            </w:rPr>
          </w:rPrChange>
        </w:rPr>
      </w:pPr>
      <w:moveTo w:id="10407" w:author="Hemmati" w:date="2016-12-16T09:57:00Z">
        <w:r w:rsidRPr="002D3F66">
          <w:rPr>
            <w:rFonts w:asciiTheme="minorHAnsi" w:hAnsiTheme="minorHAnsi"/>
            <w:sz w:val="16"/>
            <w:szCs w:val="16"/>
            <w:rPrChange w:id="10408" w:author="Hemmati" w:date="2016-12-16T10:31:00Z">
              <w:rPr>
                <w:rFonts w:asciiTheme="minorHAnsi" w:hAnsiTheme="minorHAnsi"/>
              </w:rPr>
            </w:rPrChange>
          </w:rPr>
          <w:t>------------ ------------------------------ ------------------ ------ -------------- ------</w:t>
        </w:r>
      </w:moveTo>
    </w:p>
    <w:p w:rsidR="002A6F74" w:rsidRPr="002D3F66" w:rsidRDefault="002A6F74" w:rsidP="002A6F74">
      <w:pPr>
        <w:pStyle w:val="sqlF9"/>
        <w:rPr>
          <w:moveTo w:id="10409" w:author="Hemmati" w:date="2016-12-16T09:57:00Z"/>
          <w:rFonts w:asciiTheme="minorHAnsi" w:hAnsiTheme="minorHAnsi"/>
          <w:sz w:val="16"/>
          <w:szCs w:val="16"/>
          <w:rPrChange w:id="10410" w:author="Hemmati" w:date="2016-12-16T10:31:00Z">
            <w:rPr>
              <w:moveTo w:id="10411" w:author="Hemmati" w:date="2016-12-16T09:57:00Z"/>
              <w:rFonts w:asciiTheme="minorHAnsi" w:hAnsiTheme="minorHAnsi"/>
            </w:rPr>
          </w:rPrChange>
        </w:rPr>
      </w:pPr>
      <w:moveTo w:id="10412" w:author="Hemmati" w:date="2016-12-16T09:57:00Z">
        <w:r w:rsidRPr="002D3F66">
          <w:rPr>
            <w:rFonts w:asciiTheme="minorHAnsi" w:hAnsiTheme="minorHAnsi"/>
            <w:sz w:val="16"/>
            <w:szCs w:val="16"/>
            <w:rPrChange w:id="10413" w:author="Hemmati" w:date="2016-12-16T10:31:00Z">
              <w:rPr>
                <w:rFonts w:asciiTheme="minorHAnsi" w:hAnsiTheme="minorHAnsi"/>
              </w:rPr>
            </w:rPrChange>
          </w:rPr>
          <w:t xml:space="preserve">         818 intermediate car                       700                     4</w:t>
        </w:r>
      </w:moveTo>
    </w:p>
    <w:p w:rsidR="002A6F74" w:rsidRPr="002D3F66" w:rsidRDefault="002A6F74" w:rsidP="002A6F74">
      <w:pPr>
        <w:pStyle w:val="sqlF9"/>
        <w:rPr>
          <w:moveTo w:id="10414" w:author="Hemmati" w:date="2016-12-16T09:57:00Z"/>
          <w:rFonts w:asciiTheme="minorHAnsi" w:hAnsiTheme="minorHAnsi"/>
          <w:sz w:val="16"/>
          <w:szCs w:val="16"/>
          <w:rPrChange w:id="10415" w:author="Hemmati" w:date="2016-12-16T10:31:00Z">
            <w:rPr>
              <w:moveTo w:id="10416" w:author="Hemmati" w:date="2016-12-16T09:57:00Z"/>
              <w:rFonts w:asciiTheme="minorHAnsi" w:hAnsiTheme="minorHAnsi"/>
            </w:rPr>
          </w:rPrChange>
        </w:rPr>
      </w:pPr>
      <w:moveTo w:id="10417" w:author="Hemmati" w:date="2016-12-16T09:57:00Z">
        <w:r w:rsidRPr="002D3F66">
          <w:rPr>
            <w:rFonts w:asciiTheme="minorHAnsi" w:hAnsiTheme="minorHAnsi"/>
            <w:sz w:val="16"/>
            <w:szCs w:val="16"/>
            <w:rPrChange w:id="10418" w:author="Hemmati" w:date="2016-12-16T10:31:00Z">
              <w:rPr>
                <w:rFonts w:asciiTheme="minorHAnsi" w:hAnsiTheme="minorHAnsi"/>
              </w:rPr>
            </w:rPrChange>
          </w:rPr>
          <w:t xml:space="preserve">         817 China Tour                            5300                     9</w:t>
        </w:r>
      </w:moveTo>
    </w:p>
    <w:p w:rsidR="002A6F74" w:rsidRPr="002D3F66" w:rsidRDefault="002A6F74" w:rsidP="002A6F74">
      <w:pPr>
        <w:pStyle w:val="sqlF9"/>
        <w:rPr>
          <w:moveTo w:id="10419" w:author="Hemmati" w:date="2016-12-16T09:57:00Z"/>
          <w:rFonts w:asciiTheme="minorHAnsi" w:hAnsiTheme="minorHAnsi"/>
          <w:sz w:val="16"/>
          <w:szCs w:val="16"/>
          <w:rPrChange w:id="10420" w:author="Hemmati" w:date="2016-12-16T10:31:00Z">
            <w:rPr>
              <w:moveTo w:id="10421" w:author="Hemmati" w:date="2016-12-16T09:57:00Z"/>
              <w:rFonts w:asciiTheme="minorHAnsi" w:hAnsiTheme="minorHAnsi"/>
            </w:rPr>
          </w:rPrChange>
        </w:rPr>
      </w:pPr>
      <w:moveTo w:id="10422" w:author="Hemmati" w:date="2016-12-16T09:57:00Z">
        <w:r w:rsidRPr="002D3F66">
          <w:rPr>
            <w:rFonts w:asciiTheme="minorHAnsi" w:hAnsiTheme="minorHAnsi"/>
            <w:sz w:val="16"/>
            <w:szCs w:val="16"/>
            <w:rPrChange w:id="10423" w:author="Hemmati" w:date="2016-12-16T10:31:00Z">
              <w:rPr>
                <w:rFonts w:asciiTheme="minorHAnsi" w:hAnsiTheme="minorHAnsi"/>
              </w:rPr>
            </w:rPrChange>
          </w:rPr>
          <w:t xml:space="preserve">         816 China Tour                            5300                     9</w:t>
        </w:r>
      </w:moveTo>
    </w:p>
    <w:p w:rsidR="002A6F74" w:rsidRPr="002D3F66" w:rsidRDefault="002A6F74" w:rsidP="002A6F74">
      <w:pPr>
        <w:pStyle w:val="sqlF9"/>
        <w:rPr>
          <w:moveTo w:id="10424" w:author="Hemmati" w:date="2016-12-16T09:57:00Z"/>
          <w:rFonts w:asciiTheme="minorHAnsi" w:hAnsiTheme="minorHAnsi"/>
          <w:sz w:val="16"/>
          <w:szCs w:val="16"/>
          <w:rPrChange w:id="10425" w:author="Hemmati" w:date="2016-12-16T10:31:00Z">
            <w:rPr>
              <w:moveTo w:id="10426" w:author="Hemmati" w:date="2016-12-16T09:57:00Z"/>
              <w:rFonts w:asciiTheme="minorHAnsi" w:hAnsiTheme="minorHAnsi"/>
            </w:rPr>
          </w:rPrChange>
        </w:rPr>
      </w:pPr>
      <w:moveTo w:id="10427" w:author="Hemmati" w:date="2016-12-16T09:57:00Z">
        <w:r w:rsidRPr="002D3F66">
          <w:rPr>
            <w:rFonts w:asciiTheme="minorHAnsi" w:hAnsiTheme="minorHAnsi"/>
            <w:sz w:val="16"/>
            <w:szCs w:val="16"/>
            <w:rPrChange w:id="10428" w:author="Hemmati" w:date="2016-12-16T10:31:00Z">
              <w:rPr>
                <w:rFonts w:asciiTheme="minorHAnsi" w:hAnsiTheme="minorHAnsi"/>
              </w:rPr>
            </w:rPrChange>
          </w:rPr>
          <w:t xml:space="preserve">         820 cancellation policy # 3891098          350                    10</w:t>
        </w:r>
      </w:moveTo>
    </w:p>
    <w:p w:rsidR="002A6F74" w:rsidRPr="002D3F66" w:rsidRDefault="002A6F74" w:rsidP="002A6F74">
      <w:pPr>
        <w:pStyle w:val="sqlF9"/>
        <w:rPr>
          <w:moveTo w:id="10429" w:author="Hemmati" w:date="2016-12-16T09:57:00Z"/>
          <w:rFonts w:asciiTheme="minorHAnsi" w:hAnsiTheme="minorHAnsi"/>
          <w:sz w:val="16"/>
          <w:szCs w:val="16"/>
          <w:rPrChange w:id="10430" w:author="Hemmati" w:date="2016-12-16T10:31:00Z">
            <w:rPr>
              <w:moveTo w:id="10431" w:author="Hemmati" w:date="2016-12-16T09:57:00Z"/>
              <w:rFonts w:asciiTheme="minorHAnsi" w:hAnsiTheme="minorHAnsi"/>
            </w:rPr>
          </w:rPrChange>
        </w:rPr>
      </w:pPr>
      <w:moveTo w:id="10432" w:author="Hemmati" w:date="2016-12-16T09:57:00Z">
        <w:r w:rsidRPr="002D3F66">
          <w:rPr>
            <w:rFonts w:asciiTheme="minorHAnsi" w:hAnsiTheme="minorHAnsi"/>
            <w:sz w:val="16"/>
            <w:szCs w:val="16"/>
            <w:rPrChange w:id="10433" w:author="Hemmati" w:date="2016-12-16T10:31:00Z">
              <w:rPr>
                <w:rFonts w:asciiTheme="minorHAnsi" w:hAnsiTheme="minorHAnsi"/>
              </w:rPr>
            </w:rPrChange>
          </w:rPr>
          <w:t xml:space="preserve">         812 Toronto area ,Hudson Bay              2400                    11</w:t>
        </w:r>
      </w:moveTo>
    </w:p>
    <w:p w:rsidR="002A6F74" w:rsidRPr="002D3F66" w:rsidRDefault="002A6F74" w:rsidP="002A6F74">
      <w:pPr>
        <w:pStyle w:val="sqlF9"/>
        <w:rPr>
          <w:moveTo w:id="10434" w:author="Hemmati" w:date="2016-12-16T09:57:00Z"/>
          <w:rFonts w:asciiTheme="minorHAnsi" w:hAnsiTheme="minorHAnsi"/>
          <w:sz w:val="16"/>
          <w:szCs w:val="16"/>
          <w:rPrChange w:id="10435" w:author="Hemmati" w:date="2016-12-16T10:31:00Z">
            <w:rPr>
              <w:moveTo w:id="10436" w:author="Hemmati" w:date="2016-12-16T09:57:00Z"/>
              <w:rFonts w:asciiTheme="minorHAnsi" w:hAnsiTheme="minorHAnsi"/>
            </w:rPr>
          </w:rPrChange>
        </w:rPr>
      </w:pPr>
      <w:moveTo w:id="10437" w:author="Hemmati" w:date="2016-12-16T09:57:00Z">
        <w:r w:rsidRPr="002D3F66">
          <w:rPr>
            <w:rFonts w:asciiTheme="minorHAnsi" w:hAnsiTheme="minorHAnsi"/>
            <w:sz w:val="16"/>
            <w:szCs w:val="16"/>
            <w:rPrChange w:id="10438" w:author="Hemmati" w:date="2016-12-16T10:31:00Z">
              <w:rPr>
                <w:rFonts w:asciiTheme="minorHAnsi" w:hAnsiTheme="minorHAnsi"/>
              </w:rPr>
            </w:rPrChange>
          </w:rPr>
          <w:t xml:space="preserve">         811 Toronto area ,Hudson Bay              2400                    11</w:t>
        </w:r>
      </w:moveTo>
    </w:p>
    <w:p w:rsidR="002A6F74" w:rsidRPr="002D3F66" w:rsidRDefault="002A6F74" w:rsidP="002A6F74">
      <w:pPr>
        <w:pStyle w:val="sqlF9"/>
        <w:rPr>
          <w:moveTo w:id="10439" w:author="Hemmati" w:date="2016-12-16T09:57:00Z"/>
          <w:rFonts w:asciiTheme="minorHAnsi" w:hAnsiTheme="minorHAnsi"/>
          <w:sz w:val="16"/>
          <w:szCs w:val="16"/>
          <w:rPrChange w:id="10440" w:author="Hemmati" w:date="2016-12-16T10:31:00Z">
            <w:rPr>
              <w:moveTo w:id="10441" w:author="Hemmati" w:date="2016-12-16T09:57:00Z"/>
              <w:rFonts w:asciiTheme="minorHAnsi" w:hAnsiTheme="minorHAnsi"/>
            </w:rPr>
          </w:rPrChange>
        </w:rPr>
      </w:pPr>
      <w:moveTo w:id="10442" w:author="Hemmati" w:date="2016-12-16T09:57:00Z">
        <w:r w:rsidRPr="002D3F66">
          <w:rPr>
            <w:rFonts w:asciiTheme="minorHAnsi" w:hAnsiTheme="minorHAnsi"/>
            <w:sz w:val="16"/>
            <w:szCs w:val="16"/>
            <w:rPrChange w:id="10443" w:author="Hemmati" w:date="2016-12-16T10:31:00Z">
              <w:rPr>
                <w:rFonts w:asciiTheme="minorHAnsi" w:hAnsiTheme="minorHAnsi"/>
              </w:rPr>
            </w:rPrChange>
          </w:rPr>
          <w:t xml:space="preserve">         813 Okanagan tour                         2500                     9</w:t>
        </w:r>
      </w:moveTo>
    </w:p>
    <w:p w:rsidR="002A6F74" w:rsidRPr="002D3F66" w:rsidRDefault="002A6F74" w:rsidP="002A6F74">
      <w:pPr>
        <w:pStyle w:val="sqlF9"/>
        <w:rPr>
          <w:moveTo w:id="10444" w:author="Hemmati" w:date="2016-12-16T09:57:00Z"/>
          <w:rFonts w:asciiTheme="minorHAnsi" w:hAnsiTheme="minorHAnsi"/>
          <w:sz w:val="16"/>
          <w:szCs w:val="16"/>
          <w:rPrChange w:id="10445" w:author="Hemmati" w:date="2016-12-16T10:31:00Z">
            <w:rPr>
              <w:moveTo w:id="10446" w:author="Hemmati" w:date="2016-12-16T09:57:00Z"/>
              <w:rFonts w:asciiTheme="minorHAnsi" w:hAnsiTheme="minorHAnsi"/>
            </w:rPr>
          </w:rPrChange>
        </w:rPr>
      </w:pPr>
      <w:moveTo w:id="10447" w:author="Hemmati" w:date="2016-12-16T09:57:00Z">
        <w:r w:rsidRPr="002D3F66">
          <w:rPr>
            <w:rFonts w:asciiTheme="minorHAnsi" w:hAnsiTheme="minorHAnsi"/>
            <w:sz w:val="16"/>
            <w:szCs w:val="16"/>
            <w:rPrChange w:id="10448" w:author="Hemmati" w:date="2016-12-16T10:31:00Z">
              <w:rPr>
                <w:rFonts w:asciiTheme="minorHAnsi" w:hAnsiTheme="minorHAnsi"/>
              </w:rPr>
            </w:rPrChange>
          </w:rPr>
          <w:t xml:space="preserve">         814 Okanagan tour                         2500                     9</w:t>
        </w:r>
      </w:moveTo>
    </w:p>
    <w:p w:rsidR="002A6F74" w:rsidRPr="002D3F66" w:rsidRDefault="002A6F74" w:rsidP="002A6F74">
      <w:pPr>
        <w:pStyle w:val="sqlF9"/>
        <w:rPr>
          <w:moveTo w:id="10449" w:author="Hemmati" w:date="2016-12-16T09:57:00Z"/>
          <w:rFonts w:asciiTheme="minorHAnsi" w:hAnsiTheme="minorHAnsi"/>
          <w:sz w:val="16"/>
          <w:szCs w:val="16"/>
          <w:rPrChange w:id="10450" w:author="Hemmati" w:date="2016-12-16T10:31:00Z">
            <w:rPr>
              <w:moveTo w:id="10451" w:author="Hemmati" w:date="2016-12-16T09:57:00Z"/>
              <w:rFonts w:asciiTheme="minorHAnsi" w:hAnsiTheme="minorHAnsi"/>
            </w:rPr>
          </w:rPrChange>
        </w:rPr>
      </w:pPr>
      <w:moveTo w:id="10452" w:author="Hemmati" w:date="2016-12-16T09:57:00Z">
        <w:r w:rsidRPr="002D3F66">
          <w:rPr>
            <w:rFonts w:asciiTheme="minorHAnsi" w:hAnsiTheme="minorHAnsi"/>
            <w:sz w:val="16"/>
            <w:szCs w:val="16"/>
            <w:rPrChange w:id="10453" w:author="Hemmati" w:date="2016-12-16T10:31:00Z">
              <w:rPr>
                <w:rFonts w:asciiTheme="minorHAnsi" w:hAnsiTheme="minorHAnsi"/>
              </w:rPr>
            </w:rPrChange>
          </w:rPr>
          <w:t xml:space="preserve">         819 science centre                          50                     3</w:t>
        </w:r>
      </w:moveTo>
    </w:p>
    <w:p w:rsidR="002A6F74" w:rsidRPr="002D3F66" w:rsidRDefault="002A6F74" w:rsidP="002A6F74">
      <w:pPr>
        <w:pStyle w:val="sqlF9"/>
        <w:rPr>
          <w:moveTo w:id="10454" w:author="Hemmati" w:date="2016-12-16T09:57:00Z"/>
          <w:rFonts w:asciiTheme="minorHAnsi" w:hAnsiTheme="minorHAnsi"/>
          <w:sz w:val="16"/>
          <w:szCs w:val="16"/>
          <w:rPrChange w:id="10455" w:author="Hemmati" w:date="2016-12-16T10:31:00Z">
            <w:rPr>
              <w:moveTo w:id="10456" w:author="Hemmati" w:date="2016-12-16T09:57:00Z"/>
              <w:rFonts w:asciiTheme="minorHAnsi" w:hAnsiTheme="minorHAnsi"/>
            </w:rPr>
          </w:rPrChange>
        </w:rPr>
      </w:pPr>
      <w:moveTo w:id="10457" w:author="Hemmati" w:date="2016-12-16T09:57:00Z">
        <w:r w:rsidRPr="002D3F66">
          <w:rPr>
            <w:rFonts w:asciiTheme="minorHAnsi" w:hAnsiTheme="minorHAnsi"/>
            <w:sz w:val="16"/>
            <w:szCs w:val="16"/>
            <w:rPrChange w:id="10458" w:author="Hemmati" w:date="2016-12-16T10:31:00Z">
              <w:rPr>
                <w:rFonts w:asciiTheme="minorHAnsi" w:hAnsiTheme="minorHAnsi"/>
              </w:rPr>
            </w:rPrChange>
          </w:rPr>
          <w:t xml:space="preserve">         815 Caracas 10 nights                     1000 </w:t>
        </w:r>
        <w:r w:rsidRPr="002D3F66">
          <w:rPr>
            <w:rFonts w:asciiTheme="minorHAnsi" w:hAnsiTheme="minorHAnsi"/>
            <w:sz w:val="16"/>
            <w:szCs w:val="16"/>
            <w:rPrChange w:id="10459" w:author="Hemmati" w:date="2016-12-16T10:31:00Z">
              <w:rPr>
                <w:rFonts w:asciiTheme="minorHAnsi" w:hAnsiTheme="minorHAnsi"/>
              </w:rPr>
            </w:rPrChange>
          </w:rPr>
          <w:tab/>
          <w:t xml:space="preserve">    SNG         6</w:t>
        </w:r>
      </w:moveTo>
    </w:p>
    <w:p w:rsidR="002A6F74" w:rsidRPr="002D3F66" w:rsidRDefault="002A6F74" w:rsidP="002A6F74">
      <w:pPr>
        <w:pStyle w:val="sqlF9"/>
        <w:rPr>
          <w:moveTo w:id="10460" w:author="Hemmati" w:date="2016-12-16T09:57:00Z"/>
          <w:rFonts w:asciiTheme="minorHAnsi" w:hAnsiTheme="minorHAnsi"/>
          <w:sz w:val="16"/>
          <w:szCs w:val="16"/>
          <w:rPrChange w:id="10461" w:author="Hemmati" w:date="2016-12-16T10:31:00Z">
            <w:rPr>
              <w:moveTo w:id="10462" w:author="Hemmati" w:date="2016-12-16T09:57:00Z"/>
              <w:rFonts w:asciiTheme="minorHAnsi" w:hAnsiTheme="minorHAnsi"/>
            </w:rPr>
          </w:rPrChange>
        </w:rPr>
      </w:pPr>
    </w:p>
    <w:p w:rsidR="002A6F74" w:rsidRPr="002D3F66" w:rsidRDefault="002A6F74" w:rsidP="002A6F74">
      <w:pPr>
        <w:pStyle w:val="sqlF9"/>
        <w:rPr>
          <w:ins w:id="10463" w:author="Hemmati" w:date="2016-12-16T09:56:00Z"/>
          <w:rFonts w:asciiTheme="minorHAnsi" w:hAnsiTheme="minorHAnsi"/>
          <w:sz w:val="16"/>
          <w:szCs w:val="16"/>
          <w:rPrChange w:id="10464" w:author="Hemmati" w:date="2016-12-16T10:31:00Z">
            <w:rPr>
              <w:ins w:id="10465" w:author="Hemmati" w:date="2016-12-16T09:56:00Z"/>
              <w:rFonts w:asciiTheme="minorHAnsi" w:hAnsiTheme="minorHAnsi"/>
            </w:rPr>
          </w:rPrChange>
        </w:rPr>
      </w:pPr>
      <w:moveTo w:id="10466" w:author="Hemmati" w:date="2016-12-16T09:57:00Z">
        <w:r w:rsidRPr="002D3F66">
          <w:rPr>
            <w:rFonts w:asciiTheme="minorHAnsi" w:hAnsiTheme="minorHAnsi"/>
            <w:sz w:val="16"/>
            <w:szCs w:val="16"/>
            <w:rPrChange w:id="10467" w:author="Hemmati" w:date="2016-12-16T10:31:00Z">
              <w:rPr>
                <w:rFonts w:asciiTheme="minorHAnsi" w:hAnsiTheme="minorHAnsi"/>
              </w:rPr>
            </w:rPrChange>
          </w:rPr>
          <w:t>10 rows selected.</w:t>
        </w:r>
      </w:moveTo>
      <w:moveToRangeEnd w:id="10373"/>
    </w:p>
    <w:p w:rsidR="00CD23F5" w:rsidRPr="00AB486D" w:rsidRDefault="00CD23F5" w:rsidP="00CD23F5">
      <w:pPr>
        <w:pStyle w:val="sqlF9"/>
        <w:rPr>
          <w:rFonts w:asciiTheme="minorHAnsi" w:hAnsiTheme="minorHAnsi"/>
        </w:rPr>
      </w:pPr>
    </w:p>
    <w:p w:rsidR="00DF37F0" w:rsidRPr="00AB486D" w:rsidDel="002A6F74" w:rsidRDefault="00DF37F0">
      <w:pPr>
        <w:rPr>
          <w:del w:id="10468" w:author="Hemmati" w:date="2016-12-16T09:57:00Z"/>
          <w:rFonts w:cstheme="minorHAnsi"/>
          <w:sz w:val="18"/>
        </w:rPr>
      </w:pPr>
      <w:del w:id="10469" w:author="Hemmati" w:date="2016-12-16T09:56:00Z">
        <w:r w:rsidRPr="00AB486D" w:rsidDel="002A6F74">
          <w:rPr>
            <w:rFonts w:cstheme="minorHAnsi"/>
          </w:rPr>
          <w:br w:type="page"/>
        </w:r>
      </w:del>
    </w:p>
    <w:p w:rsidR="00CD23F5" w:rsidRPr="00AB486D" w:rsidDel="002A6F74" w:rsidRDefault="00CD23F5" w:rsidP="00CD23F5">
      <w:pPr>
        <w:pStyle w:val="sqlF9"/>
        <w:rPr>
          <w:del w:id="10470" w:author="Hemmati" w:date="2016-12-16T09:57:00Z"/>
          <w:moveFrom w:id="10471" w:author="Hemmati" w:date="2016-12-16T09:57:00Z"/>
          <w:rFonts w:asciiTheme="minorHAnsi" w:hAnsiTheme="minorHAnsi"/>
        </w:rPr>
      </w:pPr>
      <w:moveFromRangeStart w:id="10472" w:author="Hemmati" w:date="2016-12-16T09:57:00Z" w:name="move469645548"/>
      <w:moveFrom w:id="10473" w:author="Hemmati" w:date="2016-12-16T09:57:00Z">
        <w:del w:id="10474" w:author="Hemmati" w:date="2016-12-16T09:57:00Z">
          <w:r w:rsidRPr="00AB486D" w:rsidDel="002A6F74">
            <w:rPr>
              <w:rFonts w:asciiTheme="minorHAnsi" w:hAnsiTheme="minorHAnsi"/>
            </w:rPr>
            <w:delText>SQL&gt; SELECT       PROD</w:delText>
          </w:r>
          <w:r w:rsidR="00DF37F0" w:rsidRPr="00AB486D" w:rsidDel="002A6F74">
            <w:rPr>
              <w:rFonts w:asciiTheme="minorHAnsi" w:hAnsiTheme="minorHAnsi"/>
            </w:rPr>
            <w:delText>uct</w:delText>
          </w:r>
          <w:r w:rsidRPr="00AB486D" w:rsidDel="002A6F74">
            <w:rPr>
              <w:rFonts w:asciiTheme="minorHAnsi" w:hAnsiTheme="minorHAnsi"/>
            </w:rPr>
            <w:delText>_ID, PROD_DESCRIPTION,PROD_BASE_PRICE,CLASS_CODE,</w:delText>
          </w:r>
        </w:del>
      </w:moveFrom>
    </w:p>
    <w:p w:rsidR="00CD23F5" w:rsidRPr="00AB486D" w:rsidDel="002A6F74" w:rsidRDefault="00CD23F5" w:rsidP="00CD23F5">
      <w:pPr>
        <w:pStyle w:val="sqlF9"/>
        <w:rPr>
          <w:del w:id="10475" w:author="Hemmati" w:date="2016-12-16T09:57:00Z"/>
          <w:moveFrom w:id="10476" w:author="Hemmati" w:date="2016-12-16T09:57:00Z"/>
          <w:rFonts w:asciiTheme="minorHAnsi" w:hAnsiTheme="minorHAnsi"/>
        </w:rPr>
      </w:pPr>
      <w:moveFrom w:id="10477" w:author="Hemmati" w:date="2016-12-16T09:57:00Z">
        <w:del w:id="10478" w:author="Hemmati" w:date="2016-12-16T09:57:00Z">
          <w:r w:rsidRPr="00AB486D" w:rsidDel="002A6F74">
            <w:rPr>
              <w:rFonts w:asciiTheme="minorHAnsi" w:hAnsiTheme="minorHAnsi"/>
            </w:rPr>
            <w:delText xml:space="preserve">  2          </w:delText>
          </w:r>
          <w:r w:rsidR="00DF37F0" w:rsidRPr="00AB486D" w:rsidDel="002A6F74">
            <w:rPr>
              <w:rFonts w:asciiTheme="minorHAnsi" w:hAnsiTheme="minorHAnsi"/>
            </w:rPr>
            <w:delText xml:space="preserve">     </w:delText>
          </w:r>
          <w:r w:rsidRPr="00AB486D" w:rsidDel="002A6F74">
            <w:rPr>
              <w:rFonts w:asciiTheme="minorHAnsi" w:hAnsiTheme="minorHAnsi"/>
            </w:rPr>
            <w:delText>PROD_CAT_ID,TAX_ID</w:delText>
          </w:r>
        </w:del>
      </w:moveFrom>
    </w:p>
    <w:p w:rsidR="00CD23F5" w:rsidRPr="00AB486D" w:rsidDel="002A6F74" w:rsidRDefault="00CD23F5" w:rsidP="00CD23F5">
      <w:pPr>
        <w:pStyle w:val="sqlF9"/>
        <w:rPr>
          <w:del w:id="10479" w:author="Hemmati" w:date="2016-12-16T09:57:00Z"/>
          <w:moveFrom w:id="10480" w:author="Hemmati" w:date="2016-12-16T09:57:00Z"/>
          <w:rFonts w:asciiTheme="minorHAnsi" w:hAnsiTheme="minorHAnsi"/>
        </w:rPr>
      </w:pPr>
      <w:moveFrom w:id="10481" w:author="Hemmati" w:date="2016-12-16T09:57:00Z">
        <w:del w:id="10482" w:author="Hemmati" w:date="2016-12-16T09:57:00Z">
          <w:r w:rsidRPr="00AB486D" w:rsidDel="002A6F74">
            <w:rPr>
              <w:rFonts w:asciiTheme="minorHAnsi" w:hAnsiTheme="minorHAnsi"/>
            </w:rPr>
            <w:delText xml:space="preserve">  3  FROM         PRODUCT_SOLD</w:delText>
          </w:r>
        </w:del>
      </w:moveFrom>
    </w:p>
    <w:p w:rsidR="00CD23F5" w:rsidRPr="00AB486D" w:rsidDel="002A6F74" w:rsidRDefault="00CD23F5" w:rsidP="00CD23F5">
      <w:pPr>
        <w:pStyle w:val="sqlF9"/>
        <w:rPr>
          <w:del w:id="10483" w:author="Hemmati" w:date="2016-12-16T09:57:00Z"/>
          <w:moveFrom w:id="10484" w:author="Hemmati" w:date="2016-12-16T09:57:00Z"/>
          <w:rFonts w:asciiTheme="minorHAnsi" w:hAnsiTheme="minorHAnsi"/>
        </w:rPr>
      </w:pPr>
      <w:moveFrom w:id="10485" w:author="Hemmati" w:date="2016-12-16T09:57:00Z">
        <w:del w:id="10486" w:author="Hemmati" w:date="2016-12-16T09:57:00Z">
          <w:r w:rsidRPr="00AB486D" w:rsidDel="002A6F74">
            <w:rPr>
              <w:rFonts w:asciiTheme="minorHAnsi" w:hAnsiTheme="minorHAnsi"/>
            </w:rPr>
            <w:delText xml:space="preserve">  4  WHERE        rownum &lt;=10</w:delText>
          </w:r>
        </w:del>
      </w:moveFrom>
    </w:p>
    <w:p w:rsidR="00CD23F5" w:rsidRPr="00AB486D" w:rsidDel="002A6F74" w:rsidRDefault="00CD23F5" w:rsidP="00CD23F5">
      <w:pPr>
        <w:pStyle w:val="sqlF9"/>
        <w:rPr>
          <w:del w:id="10487" w:author="Hemmati" w:date="2016-12-16T09:57:00Z"/>
          <w:moveFrom w:id="10488" w:author="Hemmati" w:date="2016-12-16T09:57:00Z"/>
          <w:rFonts w:asciiTheme="minorHAnsi" w:hAnsiTheme="minorHAnsi"/>
        </w:rPr>
      </w:pPr>
      <w:moveFrom w:id="10489" w:author="Hemmati" w:date="2016-12-16T09:57:00Z">
        <w:del w:id="10490" w:author="Hemmati" w:date="2016-12-16T09:57:00Z">
          <w:r w:rsidRPr="00AB486D" w:rsidDel="002A6F74">
            <w:rPr>
              <w:rFonts w:asciiTheme="minorHAnsi" w:hAnsiTheme="minorHAnsi"/>
            </w:rPr>
            <w:delText xml:space="preserve">  5  ORDER BY     SUPPLIER_ID;</w:delText>
          </w:r>
        </w:del>
      </w:moveFrom>
    </w:p>
    <w:p w:rsidR="00CD23F5" w:rsidRPr="00AB486D" w:rsidDel="002A6F74" w:rsidRDefault="00CD23F5" w:rsidP="00CD23F5">
      <w:pPr>
        <w:pStyle w:val="sqlF9"/>
        <w:rPr>
          <w:del w:id="10491" w:author="Hemmati" w:date="2016-12-16T09:57:00Z"/>
          <w:moveFrom w:id="10492" w:author="Hemmati" w:date="2016-12-16T09:57:00Z"/>
          <w:rFonts w:asciiTheme="minorHAnsi" w:hAnsiTheme="minorHAnsi"/>
        </w:rPr>
      </w:pPr>
    </w:p>
    <w:p w:rsidR="00CD23F5" w:rsidRPr="00AB486D" w:rsidDel="002A6F74" w:rsidRDefault="00CD23F5" w:rsidP="00CD23F5">
      <w:pPr>
        <w:pStyle w:val="sqlF9"/>
        <w:rPr>
          <w:del w:id="10493" w:author="Hemmati" w:date="2016-12-16T09:57:00Z"/>
          <w:moveFrom w:id="10494" w:author="Hemmati" w:date="2016-12-16T09:57:00Z"/>
          <w:rFonts w:asciiTheme="minorHAnsi" w:hAnsiTheme="minorHAnsi"/>
        </w:rPr>
      </w:pPr>
      <w:moveFrom w:id="10495" w:author="Hemmati" w:date="2016-12-16T09:57:00Z">
        <w:del w:id="10496" w:author="Hemmati" w:date="2016-12-16T09:57:00Z">
          <w:r w:rsidRPr="00AB486D" w:rsidDel="002A6F74">
            <w:rPr>
              <w:rFonts w:asciiTheme="minorHAnsi" w:hAnsiTheme="minorHAnsi"/>
            </w:rPr>
            <w:delText>PROD</w:delText>
          </w:r>
          <w:r w:rsidR="00DF37F0" w:rsidRPr="00AB486D" w:rsidDel="002A6F74">
            <w:rPr>
              <w:rFonts w:asciiTheme="minorHAnsi" w:hAnsiTheme="minorHAnsi"/>
            </w:rPr>
            <w:delText>UCT</w:delText>
          </w:r>
          <w:r w:rsidRPr="00AB486D" w:rsidDel="002A6F74">
            <w:rPr>
              <w:rFonts w:asciiTheme="minorHAnsi" w:hAnsiTheme="minorHAnsi"/>
            </w:rPr>
            <w:delText xml:space="preserve">_ID PROD_DESCRIPTION            </w:delText>
          </w:r>
          <w:r w:rsidR="00DF37F0" w:rsidRPr="00AB486D" w:rsidDel="002A6F74">
            <w:rPr>
              <w:rFonts w:asciiTheme="minorHAnsi" w:hAnsiTheme="minorHAnsi"/>
            </w:rPr>
            <w:delText xml:space="preserve">     </w:delText>
          </w:r>
          <w:r w:rsidRPr="00AB486D" w:rsidDel="002A6F74">
            <w:rPr>
              <w:rFonts w:asciiTheme="minorHAnsi" w:hAnsiTheme="minorHAnsi"/>
            </w:rPr>
            <w:delText xml:space="preserve">PROD_BASE_PRICE </w:delText>
          </w:r>
          <w:r w:rsidR="00DF37F0" w:rsidRPr="00AB486D" w:rsidDel="002A6F74">
            <w:rPr>
              <w:rFonts w:asciiTheme="minorHAnsi" w:hAnsiTheme="minorHAnsi"/>
            </w:rPr>
            <w:delText xml:space="preserve">   </w:delText>
          </w:r>
          <w:r w:rsidRPr="00AB486D" w:rsidDel="002A6F74">
            <w:rPr>
              <w:rFonts w:asciiTheme="minorHAnsi" w:hAnsiTheme="minorHAnsi"/>
            </w:rPr>
            <w:delText xml:space="preserve">CLASS_ </w:delText>
          </w:r>
          <w:r w:rsidR="00DF37F0" w:rsidRPr="00AB486D" w:rsidDel="002A6F74">
            <w:rPr>
              <w:rFonts w:asciiTheme="minorHAnsi" w:hAnsiTheme="minorHAnsi"/>
            </w:rPr>
            <w:delText xml:space="preserve"> </w:delText>
          </w:r>
          <w:r w:rsidRPr="00AB486D" w:rsidDel="002A6F74">
            <w:rPr>
              <w:rFonts w:asciiTheme="minorHAnsi" w:hAnsiTheme="minorHAnsi"/>
            </w:rPr>
            <w:delText xml:space="preserve">PROD_CAT_ID </w:delText>
          </w:r>
          <w:r w:rsidR="00DF37F0" w:rsidRPr="00AB486D" w:rsidDel="002A6F74">
            <w:rPr>
              <w:rFonts w:asciiTheme="minorHAnsi" w:hAnsiTheme="minorHAnsi"/>
            </w:rPr>
            <w:delText xml:space="preserve">  </w:delText>
          </w:r>
          <w:r w:rsidRPr="00AB486D" w:rsidDel="002A6F74">
            <w:rPr>
              <w:rFonts w:asciiTheme="minorHAnsi" w:hAnsiTheme="minorHAnsi"/>
            </w:rPr>
            <w:delText>TAX_ID</w:delText>
          </w:r>
        </w:del>
      </w:moveFrom>
    </w:p>
    <w:p w:rsidR="00CD23F5" w:rsidRPr="00AB486D" w:rsidDel="002A6F74" w:rsidRDefault="00CD23F5" w:rsidP="00CD23F5">
      <w:pPr>
        <w:pStyle w:val="sqlF9"/>
        <w:rPr>
          <w:del w:id="10497" w:author="Hemmati" w:date="2016-12-16T09:57:00Z"/>
          <w:moveFrom w:id="10498" w:author="Hemmati" w:date="2016-12-16T09:57:00Z"/>
          <w:rFonts w:asciiTheme="minorHAnsi" w:hAnsiTheme="minorHAnsi"/>
        </w:rPr>
      </w:pPr>
      <w:moveFrom w:id="10499" w:author="Hemmati" w:date="2016-12-16T09:57:00Z">
        <w:del w:id="10500" w:author="Hemmati" w:date="2016-12-16T09:57:00Z">
          <w:r w:rsidRPr="00AB486D" w:rsidDel="002A6F74">
            <w:rPr>
              <w:rFonts w:asciiTheme="minorHAnsi" w:hAnsiTheme="minorHAnsi"/>
            </w:rPr>
            <w:delText>------------ ------------------------------ ------------------ ------ -------------- ------</w:delText>
          </w:r>
        </w:del>
      </w:moveFrom>
    </w:p>
    <w:p w:rsidR="00CD23F5" w:rsidRPr="00AB486D" w:rsidDel="002A6F74" w:rsidRDefault="00CD23F5" w:rsidP="00CD23F5">
      <w:pPr>
        <w:pStyle w:val="sqlF9"/>
        <w:rPr>
          <w:del w:id="10501" w:author="Hemmati" w:date="2016-12-16T09:57:00Z"/>
          <w:moveFrom w:id="10502" w:author="Hemmati" w:date="2016-12-16T09:57:00Z"/>
          <w:rFonts w:asciiTheme="minorHAnsi" w:hAnsiTheme="minorHAnsi"/>
        </w:rPr>
      </w:pPr>
      <w:moveFrom w:id="10503" w:author="Hemmati" w:date="2016-12-16T09:57:00Z">
        <w:del w:id="10504" w:author="Hemmati" w:date="2016-12-16T09:57:00Z">
          <w:r w:rsidRPr="00AB486D" w:rsidDel="002A6F74">
            <w:rPr>
              <w:rFonts w:asciiTheme="minorHAnsi" w:hAnsiTheme="minorHAnsi"/>
            </w:rPr>
            <w:delText xml:space="preserve">         818 intermediate car                       700                     4</w:delText>
          </w:r>
        </w:del>
      </w:moveFrom>
    </w:p>
    <w:p w:rsidR="00CD23F5" w:rsidRPr="00AB486D" w:rsidDel="002A6F74" w:rsidRDefault="00CD23F5" w:rsidP="00CD23F5">
      <w:pPr>
        <w:pStyle w:val="sqlF9"/>
        <w:rPr>
          <w:del w:id="10505" w:author="Hemmati" w:date="2016-12-16T09:57:00Z"/>
          <w:moveFrom w:id="10506" w:author="Hemmati" w:date="2016-12-16T09:57:00Z"/>
          <w:rFonts w:asciiTheme="minorHAnsi" w:hAnsiTheme="minorHAnsi"/>
        </w:rPr>
      </w:pPr>
      <w:moveFrom w:id="10507" w:author="Hemmati" w:date="2016-12-16T09:57:00Z">
        <w:del w:id="10508" w:author="Hemmati" w:date="2016-12-16T09:57:00Z">
          <w:r w:rsidRPr="00AB486D" w:rsidDel="002A6F74">
            <w:rPr>
              <w:rFonts w:asciiTheme="minorHAnsi" w:hAnsiTheme="minorHAnsi"/>
            </w:rPr>
            <w:delText xml:space="preserve">         817 China Tour                            5300                     9</w:delText>
          </w:r>
        </w:del>
      </w:moveFrom>
    </w:p>
    <w:p w:rsidR="00CD23F5" w:rsidRPr="00AB486D" w:rsidDel="002A6F74" w:rsidRDefault="00CD23F5" w:rsidP="00CD23F5">
      <w:pPr>
        <w:pStyle w:val="sqlF9"/>
        <w:rPr>
          <w:del w:id="10509" w:author="Hemmati" w:date="2016-12-16T09:57:00Z"/>
          <w:moveFrom w:id="10510" w:author="Hemmati" w:date="2016-12-16T09:57:00Z"/>
          <w:rFonts w:asciiTheme="minorHAnsi" w:hAnsiTheme="minorHAnsi"/>
        </w:rPr>
      </w:pPr>
      <w:moveFrom w:id="10511" w:author="Hemmati" w:date="2016-12-16T09:57:00Z">
        <w:del w:id="10512" w:author="Hemmati" w:date="2016-12-16T09:57:00Z">
          <w:r w:rsidRPr="00AB486D" w:rsidDel="002A6F74">
            <w:rPr>
              <w:rFonts w:asciiTheme="minorHAnsi" w:hAnsiTheme="minorHAnsi"/>
            </w:rPr>
            <w:delText xml:space="preserve">         816 China Tour                            5300                     9</w:delText>
          </w:r>
        </w:del>
      </w:moveFrom>
    </w:p>
    <w:p w:rsidR="00CD23F5" w:rsidRPr="00AB486D" w:rsidDel="002A6F74" w:rsidRDefault="00CD23F5" w:rsidP="00CD23F5">
      <w:pPr>
        <w:pStyle w:val="sqlF9"/>
        <w:rPr>
          <w:del w:id="10513" w:author="Hemmati" w:date="2016-12-16T09:57:00Z"/>
          <w:moveFrom w:id="10514" w:author="Hemmati" w:date="2016-12-16T09:57:00Z"/>
          <w:rFonts w:asciiTheme="minorHAnsi" w:hAnsiTheme="minorHAnsi"/>
        </w:rPr>
      </w:pPr>
      <w:moveFrom w:id="10515" w:author="Hemmati" w:date="2016-12-16T09:57:00Z">
        <w:del w:id="10516" w:author="Hemmati" w:date="2016-12-16T09:57:00Z">
          <w:r w:rsidRPr="00AB486D" w:rsidDel="002A6F74">
            <w:rPr>
              <w:rFonts w:asciiTheme="minorHAnsi" w:hAnsiTheme="minorHAnsi"/>
            </w:rPr>
            <w:delText xml:space="preserve">         820 cancellation policy # 3891098          350                    10</w:delText>
          </w:r>
        </w:del>
      </w:moveFrom>
    </w:p>
    <w:p w:rsidR="00CD23F5" w:rsidRPr="00AB486D" w:rsidDel="002A6F74" w:rsidRDefault="00CD23F5" w:rsidP="00CD23F5">
      <w:pPr>
        <w:pStyle w:val="sqlF9"/>
        <w:rPr>
          <w:del w:id="10517" w:author="Hemmati" w:date="2016-12-16T09:57:00Z"/>
          <w:moveFrom w:id="10518" w:author="Hemmati" w:date="2016-12-16T09:57:00Z"/>
          <w:rFonts w:asciiTheme="minorHAnsi" w:hAnsiTheme="minorHAnsi"/>
        </w:rPr>
      </w:pPr>
      <w:moveFrom w:id="10519" w:author="Hemmati" w:date="2016-12-16T09:57:00Z">
        <w:del w:id="10520" w:author="Hemmati" w:date="2016-12-16T09:57:00Z">
          <w:r w:rsidRPr="00AB486D" w:rsidDel="002A6F74">
            <w:rPr>
              <w:rFonts w:asciiTheme="minorHAnsi" w:hAnsiTheme="minorHAnsi"/>
            </w:rPr>
            <w:delText xml:space="preserve">         812 Toronto area ,Hudson Bay              2400                    11</w:delText>
          </w:r>
        </w:del>
      </w:moveFrom>
    </w:p>
    <w:p w:rsidR="00CD23F5" w:rsidRPr="00AB486D" w:rsidDel="002A6F74" w:rsidRDefault="00CD23F5" w:rsidP="00CD23F5">
      <w:pPr>
        <w:pStyle w:val="sqlF9"/>
        <w:rPr>
          <w:del w:id="10521" w:author="Hemmati" w:date="2016-12-16T09:57:00Z"/>
          <w:moveFrom w:id="10522" w:author="Hemmati" w:date="2016-12-16T09:57:00Z"/>
          <w:rFonts w:asciiTheme="minorHAnsi" w:hAnsiTheme="minorHAnsi"/>
        </w:rPr>
      </w:pPr>
      <w:moveFrom w:id="10523" w:author="Hemmati" w:date="2016-12-16T09:57:00Z">
        <w:del w:id="10524" w:author="Hemmati" w:date="2016-12-16T09:57:00Z">
          <w:r w:rsidRPr="00AB486D" w:rsidDel="002A6F74">
            <w:rPr>
              <w:rFonts w:asciiTheme="minorHAnsi" w:hAnsiTheme="minorHAnsi"/>
            </w:rPr>
            <w:delText xml:space="preserve">         811 Toronto area ,Hudson Bay              2400                    11</w:delText>
          </w:r>
        </w:del>
      </w:moveFrom>
    </w:p>
    <w:p w:rsidR="00CD23F5" w:rsidRPr="00AB486D" w:rsidDel="002A6F74" w:rsidRDefault="00CD23F5" w:rsidP="00CD23F5">
      <w:pPr>
        <w:pStyle w:val="sqlF9"/>
        <w:rPr>
          <w:del w:id="10525" w:author="Hemmati" w:date="2016-12-16T09:57:00Z"/>
          <w:moveFrom w:id="10526" w:author="Hemmati" w:date="2016-12-16T09:57:00Z"/>
          <w:rFonts w:asciiTheme="minorHAnsi" w:hAnsiTheme="minorHAnsi"/>
        </w:rPr>
      </w:pPr>
      <w:moveFrom w:id="10527" w:author="Hemmati" w:date="2016-12-16T09:57:00Z">
        <w:del w:id="10528" w:author="Hemmati" w:date="2016-12-16T09:57:00Z">
          <w:r w:rsidRPr="00AB486D" w:rsidDel="002A6F74">
            <w:rPr>
              <w:rFonts w:asciiTheme="minorHAnsi" w:hAnsiTheme="minorHAnsi"/>
            </w:rPr>
            <w:delText xml:space="preserve">         813 Okanagan tour                         2500                     9</w:delText>
          </w:r>
        </w:del>
      </w:moveFrom>
    </w:p>
    <w:p w:rsidR="00CD23F5" w:rsidRPr="00AB486D" w:rsidDel="002A6F74" w:rsidRDefault="00CD23F5" w:rsidP="00CD23F5">
      <w:pPr>
        <w:pStyle w:val="sqlF9"/>
        <w:rPr>
          <w:del w:id="10529" w:author="Hemmati" w:date="2016-12-16T09:57:00Z"/>
          <w:moveFrom w:id="10530" w:author="Hemmati" w:date="2016-12-16T09:57:00Z"/>
          <w:rFonts w:asciiTheme="minorHAnsi" w:hAnsiTheme="minorHAnsi"/>
        </w:rPr>
      </w:pPr>
      <w:moveFrom w:id="10531" w:author="Hemmati" w:date="2016-12-16T09:57:00Z">
        <w:del w:id="10532" w:author="Hemmati" w:date="2016-12-16T09:57:00Z">
          <w:r w:rsidRPr="00AB486D" w:rsidDel="002A6F74">
            <w:rPr>
              <w:rFonts w:asciiTheme="minorHAnsi" w:hAnsiTheme="minorHAnsi"/>
            </w:rPr>
            <w:delText xml:space="preserve">         814 Okanagan tour                         2500                     9</w:delText>
          </w:r>
        </w:del>
      </w:moveFrom>
    </w:p>
    <w:p w:rsidR="00CD23F5" w:rsidRPr="00AB486D" w:rsidDel="002A6F74" w:rsidRDefault="00CD23F5" w:rsidP="00CD23F5">
      <w:pPr>
        <w:pStyle w:val="sqlF9"/>
        <w:rPr>
          <w:del w:id="10533" w:author="Hemmati" w:date="2016-12-16T09:57:00Z"/>
          <w:moveFrom w:id="10534" w:author="Hemmati" w:date="2016-12-16T09:57:00Z"/>
          <w:rFonts w:asciiTheme="minorHAnsi" w:hAnsiTheme="minorHAnsi"/>
        </w:rPr>
      </w:pPr>
      <w:moveFrom w:id="10535" w:author="Hemmati" w:date="2016-12-16T09:57:00Z">
        <w:del w:id="10536" w:author="Hemmati" w:date="2016-12-16T09:57:00Z">
          <w:r w:rsidRPr="00AB486D" w:rsidDel="002A6F74">
            <w:rPr>
              <w:rFonts w:asciiTheme="minorHAnsi" w:hAnsiTheme="minorHAnsi"/>
            </w:rPr>
            <w:delText xml:space="preserve">         819 science centre                          50                     3</w:delText>
          </w:r>
        </w:del>
      </w:moveFrom>
    </w:p>
    <w:p w:rsidR="00CD23F5" w:rsidRPr="00AB486D" w:rsidDel="002A6F74" w:rsidRDefault="00CD23F5" w:rsidP="00CD23F5">
      <w:pPr>
        <w:pStyle w:val="sqlF9"/>
        <w:rPr>
          <w:del w:id="10537" w:author="Hemmati" w:date="2016-12-16T09:57:00Z"/>
          <w:moveFrom w:id="10538" w:author="Hemmati" w:date="2016-12-16T09:57:00Z"/>
          <w:rFonts w:asciiTheme="minorHAnsi" w:hAnsiTheme="minorHAnsi"/>
        </w:rPr>
      </w:pPr>
      <w:moveFrom w:id="10539" w:author="Hemmati" w:date="2016-12-16T09:57:00Z">
        <w:del w:id="10540" w:author="Hemmati" w:date="2016-12-16T09:57:00Z">
          <w:r w:rsidRPr="00AB486D" w:rsidDel="002A6F74">
            <w:rPr>
              <w:rFonts w:asciiTheme="minorHAnsi" w:hAnsiTheme="minorHAnsi"/>
            </w:rPr>
            <w:delText xml:space="preserve">         815 Caracas 10 nights                     1000 </w:delText>
          </w:r>
          <w:r w:rsidRPr="00AB486D" w:rsidDel="002A6F74">
            <w:rPr>
              <w:rFonts w:asciiTheme="minorHAnsi" w:hAnsiTheme="minorHAnsi"/>
            </w:rPr>
            <w:tab/>
          </w:r>
          <w:r w:rsidR="00AF2F16" w:rsidRPr="00AB486D" w:rsidDel="002A6F74">
            <w:rPr>
              <w:rFonts w:asciiTheme="minorHAnsi" w:hAnsiTheme="minorHAnsi"/>
            </w:rPr>
            <w:delText xml:space="preserve">    </w:delText>
          </w:r>
          <w:r w:rsidRPr="00AB486D" w:rsidDel="002A6F74">
            <w:rPr>
              <w:rFonts w:asciiTheme="minorHAnsi" w:hAnsiTheme="minorHAnsi"/>
            </w:rPr>
            <w:delText>SNG         6</w:delText>
          </w:r>
        </w:del>
      </w:moveFrom>
    </w:p>
    <w:p w:rsidR="00CD23F5" w:rsidRPr="00AB486D" w:rsidDel="002A6F74" w:rsidRDefault="00CD23F5" w:rsidP="00CD23F5">
      <w:pPr>
        <w:pStyle w:val="sqlF9"/>
        <w:rPr>
          <w:del w:id="10541" w:author="Hemmati" w:date="2016-12-16T09:57:00Z"/>
          <w:moveFrom w:id="10542" w:author="Hemmati" w:date="2016-12-16T09:57:00Z"/>
          <w:rFonts w:asciiTheme="minorHAnsi" w:hAnsiTheme="minorHAnsi"/>
        </w:rPr>
      </w:pPr>
    </w:p>
    <w:p w:rsidR="00CD23F5" w:rsidRPr="00AB486D" w:rsidDel="002A6F74" w:rsidRDefault="00CD23F5" w:rsidP="00CD23F5">
      <w:pPr>
        <w:pStyle w:val="sqlF9"/>
        <w:rPr>
          <w:del w:id="10543" w:author="Hemmati" w:date="2016-12-16T09:57:00Z"/>
          <w:rFonts w:asciiTheme="minorHAnsi" w:hAnsiTheme="minorHAnsi"/>
        </w:rPr>
      </w:pPr>
      <w:moveFrom w:id="10544" w:author="Hemmati" w:date="2016-12-16T09:57:00Z">
        <w:del w:id="10545" w:author="Hemmati" w:date="2016-12-16T09:57:00Z">
          <w:r w:rsidRPr="00AB486D" w:rsidDel="002A6F74">
            <w:rPr>
              <w:rFonts w:asciiTheme="minorHAnsi" w:hAnsiTheme="minorHAnsi"/>
            </w:rPr>
            <w:delText>10 rows selected.</w:delText>
          </w:r>
        </w:del>
      </w:moveFrom>
      <w:moveFromRangeEnd w:id="10472"/>
    </w:p>
    <w:p w:rsidR="0040403A" w:rsidRPr="00AB486D" w:rsidDel="002A6F74" w:rsidRDefault="0040403A" w:rsidP="00CD23F5">
      <w:pPr>
        <w:pStyle w:val="sqlF9"/>
        <w:rPr>
          <w:del w:id="10546" w:author="Hemmati" w:date="2016-12-16T09:57:00Z"/>
          <w:rFonts w:asciiTheme="minorHAnsi" w:hAnsiTheme="minorHAnsi"/>
        </w:rPr>
      </w:pPr>
    </w:p>
    <w:p w:rsidR="0040403A" w:rsidRPr="00AB486D" w:rsidDel="002A6F74" w:rsidRDefault="0040403A" w:rsidP="0040403A">
      <w:pPr>
        <w:rPr>
          <w:del w:id="10547" w:author="Hemmati" w:date="2016-12-16T09:57:00Z"/>
          <w:rFonts w:cstheme="minorHAnsi"/>
        </w:rPr>
      </w:pPr>
    </w:p>
    <w:p w:rsidR="0040403A" w:rsidRPr="00AB486D" w:rsidRDefault="0040403A">
      <w:pPr>
        <w:rPr>
          <w:rFonts w:cstheme="minorHAnsi"/>
        </w:rPr>
      </w:pPr>
      <w:r w:rsidRPr="00AB486D">
        <w:rPr>
          <w:rFonts w:cstheme="minorHAnsi"/>
        </w:rPr>
        <w:br w:type="page"/>
      </w:r>
    </w:p>
    <w:p w:rsidR="00546770" w:rsidRPr="00AB486D" w:rsidRDefault="00546770" w:rsidP="00546770">
      <w:pPr>
        <w:pStyle w:val="Heading2"/>
        <w:jc w:val="center"/>
        <w:rPr>
          <w:rFonts w:cstheme="minorHAnsi"/>
        </w:rPr>
      </w:pPr>
      <w:bookmarkStart w:id="10548" w:name="_Toc469648548"/>
      <w:r w:rsidRPr="00AB486D">
        <w:rPr>
          <w:rFonts w:cstheme="minorHAnsi"/>
        </w:rPr>
        <w:lastRenderedPageBreak/>
        <w:t>Insert Data into TAX Table</w:t>
      </w:r>
      <w:bookmarkEnd w:id="10548"/>
    </w:p>
    <w:p w:rsidR="0040403A" w:rsidRPr="00AB486D" w:rsidRDefault="0040403A" w:rsidP="0040403A">
      <w:pPr>
        <w:pStyle w:val="sqlF9"/>
        <w:rPr>
          <w:rFonts w:asciiTheme="minorHAnsi" w:hAnsiTheme="minorHAnsi"/>
        </w:rPr>
      </w:pPr>
    </w:p>
    <w:p w:rsidR="0040403A" w:rsidRPr="002D3F66" w:rsidRDefault="0040403A" w:rsidP="0040403A">
      <w:pPr>
        <w:pStyle w:val="sqlF9"/>
        <w:rPr>
          <w:rFonts w:asciiTheme="minorHAnsi" w:hAnsiTheme="minorHAnsi"/>
          <w:sz w:val="16"/>
          <w:szCs w:val="16"/>
          <w:rPrChange w:id="10549" w:author="Hemmati" w:date="2016-12-16T10:31:00Z">
            <w:rPr>
              <w:rFonts w:asciiTheme="minorHAnsi" w:hAnsiTheme="minorHAnsi"/>
            </w:rPr>
          </w:rPrChange>
        </w:rPr>
      </w:pPr>
      <w:r w:rsidRPr="002D3F66">
        <w:rPr>
          <w:rFonts w:asciiTheme="minorHAnsi" w:hAnsiTheme="minorHAnsi"/>
          <w:sz w:val="16"/>
          <w:szCs w:val="16"/>
          <w:rPrChange w:id="10550" w:author="Hemmati" w:date="2016-12-16T10:31:00Z">
            <w:rPr>
              <w:rFonts w:asciiTheme="minorHAnsi" w:hAnsiTheme="minorHAnsi"/>
            </w:rPr>
          </w:rPrChange>
        </w:rPr>
        <w:t xml:space="preserve">REM =========================== </w:t>
      </w:r>
      <w:r w:rsidRPr="002D3F66">
        <w:rPr>
          <w:rFonts w:asciiTheme="minorHAnsi" w:hAnsiTheme="minorHAnsi"/>
          <w:b/>
          <w:sz w:val="16"/>
          <w:szCs w:val="16"/>
          <w:rPrChange w:id="10551" w:author="Hemmati" w:date="2016-12-16T10:31:00Z">
            <w:rPr>
              <w:rFonts w:asciiTheme="minorHAnsi" w:hAnsiTheme="minorHAnsi"/>
              <w:b/>
            </w:rPr>
          </w:rPrChange>
        </w:rPr>
        <w:t>INSERT DATA INTO TAX TABLE</w:t>
      </w:r>
      <w:r w:rsidRPr="002D3F66">
        <w:rPr>
          <w:rFonts w:asciiTheme="minorHAnsi" w:hAnsiTheme="minorHAnsi"/>
          <w:sz w:val="16"/>
          <w:szCs w:val="16"/>
          <w:rPrChange w:id="10552" w:author="Hemmati" w:date="2016-12-16T10:31:00Z">
            <w:rPr>
              <w:rFonts w:asciiTheme="minorHAnsi" w:hAnsiTheme="minorHAnsi"/>
            </w:rPr>
          </w:rPrChange>
        </w:rPr>
        <w:t xml:space="preserve"> ============================</w:t>
      </w:r>
    </w:p>
    <w:p w:rsidR="0040403A" w:rsidRPr="002D3F66" w:rsidRDefault="0040403A" w:rsidP="0040403A">
      <w:pPr>
        <w:pStyle w:val="sqlF9"/>
        <w:rPr>
          <w:rFonts w:asciiTheme="minorHAnsi" w:hAnsiTheme="minorHAnsi"/>
          <w:sz w:val="16"/>
          <w:szCs w:val="16"/>
          <w:rPrChange w:id="10553"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54" w:author="Hemmati" w:date="2016-12-16T10:31:00Z">
            <w:rPr>
              <w:rFonts w:asciiTheme="minorHAnsi" w:hAnsiTheme="minorHAnsi"/>
            </w:rPr>
          </w:rPrChange>
        </w:rPr>
      </w:pPr>
      <w:r w:rsidRPr="002D3F66">
        <w:rPr>
          <w:rFonts w:asciiTheme="minorHAnsi" w:hAnsiTheme="minorHAnsi"/>
          <w:sz w:val="16"/>
          <w:szCs w:val="16"/>
          <w:rPrChange w:id="10555" w:author="Hemmati" w:date="2016-12-16T10:31:00Z">
            <w:rPr>
              <w:rFonts w:asciiTheme="minorHAnsi" w:hAnsiTheme="minorHAnsi"/>
            </w:rPr>
          </w:rPrChange>
        </w:rPr>
        <w:t>REM I don't have data related to tax but I insert one record as an example:</w:t>
      </w:r>
    </w:p>
    <w:p w:rsidR="0040403A" w:rsidRPr="002D3F66" w:rsidRDefault="0040403A" w:rsidP="0040403A">
      <w:pPr>
        <w:pStyle w:val="sqlF9"/>
        <w:rPr>
          <w:rFonts w:asciiTheme="minorHAnsi" w:hAnsiTheme="minorHAnsi"/>
          <w:sz w:val="16"/>
          <w:szCs w:val="16"/>
          <w:rPrChange w:id="10556"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57"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58"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59" w:author="Hemmati" w:date="2016-12-16T10:31:00Z">
            <w:rPr>
              <w:rFonts w:asciiTheme="minorHAnsi" w:hAnsiTheme="minorHAnsi"/>
            </w:rPr>
          </w:rPrChange>
        </w:rPr>
      </w:pPr>
      <w:r w:rsidRPr="002D3F66">
        <w:rPr>
          <w:rFonts w:asciiTheme="minorHAnsi" w:hAnsiTheme="minorHAnsi"/>
          <w:sz w:val="16"/>
          <w:szCs w:val="16"/>
          <w:rPrChange w:id="10560" w:author="Hemmati" w:date="2016-12-16T10:31:00Z">
            <w:rPr>
              <w:rFonts w:asciiTheme="minorHAnsi" w:hAnsiTheme="minorHAnsi"/>
            </w:rPr>
          </w:rPrChange>
        </w:rPr>
        <w:t>TRUNCATE TABLE TAX ;</w:t>
      </w:r>
    </w:p>
    <w:p w:rsidR="0040403A" w:rsidRPr="002D3F66" w:rsidRDefault="0040403A" w:rsidP="0040403A">
      <w:pPr>
        <w:pStyle w:val="sqlF9"/>
        <w:rPr>
          <w:rFonts w:asciiTheme="minorHAnsi" w:hAnsiTheme="minorHAnsi"/>
          <w:sz w:val="16"/>
          <w:szCs w:val="16"/>
          <w:rPrChange w:id="10561"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62"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63" w:author="Hemmati" w:date="2016-12-16T10:31:00Z">
            <w:rPr>
              <w:rFonts w:asciiTheme="minorHAnsi" w:hAnsiTheme="minorHAnsi"/>
            </w:rPr>
          </w:rPrChange>
        </w:rPr>
      </w:pPr>
      <w:r w:rsidRPr="002D3F66">
        <w:rPr>
          <w:rFonts w:asciiTheme="minorHAnsi" w:hAnsiTheme="minorHAnsi"/>
          <w:sz w:val="16"/>
          <w:szCs w:val="16"/>
          <w:rPrChange w:id="10564" w:author="Hemmati" w:date="2016-12-16T10:31:00Z">
            <w:rPr>
              <w:rFonts w:asciiTheme="minorHAnsi" w:hAnsiTheme="minorHAnsi"/>
            </w:rPr>
          </w:rPrChange>
        </w:rPr>
        <w:t>DROP SEQUENCE tax_seq;</w:t>
      </w:r>
    </w:p>
    <w:p w:rsidR="0040403A" w:rsidRPr="002D3F66" w:rsidRDefault="0040403A" w:rsidP="0040403A">
      <w:pPr>
        <w:pStyle w:val="sqlF9"/>
        <w:rPr>
          <w:rFonts w:asciiTheme="minorHAnsi" w:hAnsiTheme="minorHAnsi"/>
          <w:sz w:val="16"/>
          <w:szCs w:val="16"/>
          <w:rPrChange w:id="10565"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66" w:author="Hemmati" w:date="2016-12-16T10:31:00Z">
            <w:rPr>
              <w:rFonts w:asciiTheme="minorHAnsi" w:hAnsiTheme="minorHAnsi"/>
            </w:rPr>
          </w:rPrChange>
        </w:rPr>
      </w:pPr>
      <w:r w:rsidRPr="002D3F66">
        <w:rPr>
          <w:rFonts w:asciiTheme="minorHAnsi" w:hAnsiTheme="minorHAnsi"/>
          <w:sz w:val="16"/>
          <w:szCs w:val="16"/>
          <w:rPrChange w:id="10567" w:author="Hemmati" w:date="2016-12-16T10:31:00Z">
            <w:rPr>
              <w:rFonts w:asciiTheme="minorHAnsi" w:hAnsiTheme="minorHAnsi"/>
            </w:rPr>
          </w:rPrChange>
        </w:rPr>
        <w:t>CREATE SEQUENCE tax_seq</w:t>
      </w:r>
    </w:p>
    <w:p w:rsidR="0040403A" w:rsidRPr="002D3F66" w:rsidRDefault="0040403A" w:rsidP="0040403A">
      <w:pPr>
        <w:pStyle w:val="sqlF9"/>
        <w:rPr>
          <w:rFonts w:asciiTheme="minorHAnsi" w:hAnsiTheme="minorHAnsi"/>
          <w:sz w:val="16"/>
          <w:szCs w:val="16"/>
          <w:rPrChange w:id="10568" w:author="Hemmati" w:date="2016-12-16T10:31:00Z">
            <w:rPr>
              <w:rFonts w:asciiTheme="minorHAnsi" w:hAnsiTheme="minorHAnsi"/>
            </w:rPr>
          </w:rPrChange>
        </w:rPr>
      </w:pPr>
      <w:r w:rsidRPr="002D3F66">
        <w:rPr>
          <w:rFonts w:asciiTheme="minorHAnsi" w:hAnsiTheme="minorHAnsi"/>
          <w:sz w:val="16"/>
          <w:szCs w:val="16"/>
          <w:rPrChange w:id="10569" w:author="Hemmati" w:date="2016-12-16T10:31:00Z">
            <w:rPr>
              <w:rFonts w:asciiTheme="minorHAnsi" w:hAnsiTheme="minorHAnsi"/>
            </w:rPr>
          </w:rPrChange>
        </w:rPr>
        <w:t>START WITH 1</w:t>
      </w:r>
    </w:p>
    <w:p w:rsidR="0040403A" w:rsidRPr="002D3F66" w:rsidRDefault="0040403A" w:rsidP="0040403A">
      <w:pPr>
        <w:pStyle w:val="sqlF9"/>
        <w:rPr>
          <w:rFonts w:asciiTheme="minorHAnsi" w:hAnsiTheme="minorHAnsi"/>
          <w:sz w:val="16"/>
          <w:szCs w:val="16"/>
          <w:rPrChange w:id="10570" w:author="Hemmati" w:date="2016-12-16T10:31:00Z">
            <w:rPr>
              <w:rFonts w:asciiTheme="minorHAnsi" w:hAnsiTheme="minorHAnsi"/>
            </w:rPr>
          </w:rPrChange>
        </w:rPr>
      </w:pPr>
      <w:r w:rsidRPr="002D3F66">
        <w:rPr>
          <w:rFonts w:asciiTheme="minorHAnsi" w:hAnsiTheme="minorHAnsi"/>
          <w:sz w:val="16"/>
          <w:szCs w:val="16"/>
          <w:rPrChange w:id="10571" w:author="Hemmati" w:date="2016-12-16T10:31:00Z">
            <w:rPr>
              <w:rFonts w:asciiTheme="minorHAnsi" w:hAnsiTheme="minorHAnsi"/>
            </w:rPr>
          </w:rPrChange>
        </w:rPr>
        <w:t>MAXVALUE   10000</w:t>
      </w:r>
    </w:p>
    <w:p w:rsidR="0040403A" w:rsidRPr="002D3F66" w:rsidRDefault="0040403A" w:rsidP="0040403A">
      <w:pPr>
        <w:pStyle w:val="sqlF9"/>
        <w:rPr>
          <w:rFonts w:asciiTheme="minorHAnsi" w:hAnsiTheme="minorHAnsi"/>
          <w:sz w:val="16"/>
          <w:szCs w:val="16"/>
          <w:rPrChange w:id="10572" w:author="Hemmati" w:date="2016-12-16T10:31:00Z">
            <w:rPr>
              <w:rFonts w:asciiTheme="minorHAnsi" w:hAnsiTheme="minorHAnsi"/>
            </w:rPr>
          </w:rPrChange>
        </w:rPr>
      </w:pPr>
      <w:r w:rsidRPr="002D3F66">
        <w:rPr>
          <w:rFonts w:asciiTheme="minorHAnsi" w:hAnsiTheme="minorHAnsi"/>
          <w:sz w:val="16"/>
          <w:szCs w:val="16"/>
          <w:rPrChange w:id="10573" w:author="Hemmati" w:date="2016-12-16T10:31:00Z">
            <w:rPr>
              <w:rFonts w:asciiTheme="minorHAnsi" w:hAnsiTheme="minorHAnsi"/>
            </w:rPr>
          </w:rPrChange>
        </w:rPr>
        <w:t>INCREMENT BY 1</w:t>
      </w:r>
    </w:p>
    <w:p w:rsidR="0040403A" w:rsidRPr="002D3F66" w:rsidRDefault="0040403A" w:rsidP="0040403A">
      <w:pPr>
        <w:pStyle w:val="sqlF9"/>
        <w:rPr>
          <w:rFonts w:asciiTheme="minorHAnsi" w:hAnsiTheme="minorHAnsi"/>
          <w:sz w:val="16"/>
          <w:szCs w:val="16"/>
          <w:rPrChange w:id="10574" w:author="Hemmati" w:date="2016-12-16T10:31:00Z">
            <w:rPr>
              <w:rFonts w:asciiTheme="minorHAnsi" w:hAnsiTheme="minorHAnsi"/>
            </w:rPr>
          </w:rPrChange>
        </w:rPr>
      </w:pPr>
      <w:r w:rsidRPr="002D3F66">
        <w:rPr>
          <w:rFonts w:asciiTheme="minorHAnsi" w:hAnsiTheme="minorHAnsi"/>
          <w:sz w:val="16"/>
          <w:szCs w:val="16"/>
          <w:rPrChange w:id="10575" w:author="Hemmati" w:date="2016-12-16T10:31:00Z">
            <w:rPr>
              <w:rFonts w:asciiTheme="minorHAnsi" w:hAnsiTheme="minorHAnsi"/>
            </w:rPr>
          </w:rPrChange>
        </w:rPr>
        <w:t>NOCACHE</w:t>
      </w:r>
    </w:p>
    <w:p w:rsidR="0040403A" w:rsidRPr="002D3F66" w:rsidRDefault="0040403A" w:rsidP="0040403A">
      <w:pPr>
        <w:pStyle w:val="sqlF9"/>
        <w:rPr>
          <w:rFonts w:asciiTheme="minorHAnsi" w:hAnsiTheme="minorHAnsi"/>
          <w:sz w:val="16"/>
          <w:szCs w:val="16"/>
          <w:rPrChange w:id="10576" w:author="Hemmati" w:date="2016-12-16T10:31:00Z">
            <w:rPr>
              <w:rFonts w:asciiTheme="minorHAnsi" w:hAnsiTheme="minorHAnsi"/>
            </w:rPr>
          </w:rPrChange>
        </w:rPr>
      </w:pPr>
      <w:r w:rsidRPr="002D3F66">
        <w:rPr>
          <w:rFonts w:asciiTheme="minorHAnsi" w:hAnsiTheme="minorHAnsi"/>
          <w:sz w:val="16"/>
          <w:szCs w:val="16"/>
          <w:rPrChange w:id="10577" w:author="Hemmati" w:date="2016-12-16T10:31:00Z">
            <w:rPr>
              <w:rFonts w:asciiTheme="minorHAnsi" w:hAnsiTheme="minorHAnsi"/>
            </w:rPr>
          </w:rPrChange>
        </w:rPr>
        <w:t>NOCYCLE;</w:t>
      </w:r>
    </w:p>
    <w:p w:rsidR="0040403A" w:rsidRPr="002D3F66" w:rsidRDefault="0040403A" w:rsidP="0040403A">
      <w:pPr>
        <w:pStyle w:val="sqlF9"/>
        <w:rPr>
          <w:rFonts w:asciiTheme="minorHAnsi" w:hAnsiTheme="minorHAnsi"/>
          <w:sz w:val="16"/>
          <w:szCs w:val="16"/>
          <w:rPrChange w:id="10578"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79"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80"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81" w:author="Hemmati" w:date="2016-12-16T10:31:00Z">
            <w:rPr>
              <w:rFonts w:asciiTheme="minorHAnsi" w:hAnsiTheme="minorHAnsi"/>
            </w:rPr>
          </w:rPrChange>
        </w:rPr>
      </w:pPr>
      <w:r w:rsidRPr="002D3F66">
        <w:rPr>
          <w:rFonts w:asciiTheme="minorHAnsi" w:hAnsiTheme="minorHAnsi"/>
          <w:sz w:val="16"/>
          <w:szCs w:val="16"/>
          <w:rPrChange w:id="10582" w:author="Hemmati" w:date="2016-12-16T10:31:00Z">
            <w:rPr>
              <w:rFonts w:asciiTheme="minorHAnsi" w:hAnsiTheme="minorHAnsi"/>
            </w:rPr>
          </w:rPrChange>
        </w:rPr>
        <w:t>INSERT INTO tax</w:t>
      </w:r>
    </w:p>
    <w:p w:rsidR="0040403A" w:rsidRPr="002D3F66" w:rsidRDefault="0040403A" w:rsidP="0040403A">
      <w:pPr>
        <w:pStyle w:val="sqlF9"/>
        <w:rPr>
          <w:rFonts w:asciiTheme="minorHAnsi" w:hAnsiTheme="minorHAnsi"/>
          <w:sz w:val="16"/>
          <w:szCs w:val="16"/>
          <w:rPrChange w:id="10583" w:author="Hemmati" w:date="2016-12-16T10:31:00Z">
            <w:rPr>
              <w:rFonts w:asciiTheme="minorHAnsi" w:hAnsiTheme="minorHAnsi"/>
            </w:rPr>
          </w:rPrChange>
        </w:rPr>
      </w:pPr>
      <w:r w:rsidRPr="002D3F66">
        <w:rPr>
          <w:rFonts w:asciiTheme="minorHAnsi" w:hAnsiTheme="minorHAnsi"/>
          <w:sz w:val="16"/>
          <w:szCs w:val="16"/>
          <w:rPrChange w:id="10584" w:author="Hemmati" w:date="2016-12-16T10:31:00Z">
            <w:rPr>
              <w:rFonts w:asciiTheme="minorHAnsi" w:hAnsiTheme="minorHAnsi"/>
            </w:rPr>
          </w:rPrChange>
        </w:rPr>
        <w:t>VALUES       (tax_seq.nextval,'GST', 0.5,'EXAMPLE','2010');</w:t>
      </w:r>
    </w:p>
    <w:p w:rsidR="0040403A" w:rsidRPr="002D3F66" w:rsidRDefault="0040403A" w:rsidP="0040403A">
      <w:pPr>
        <w:pStyle w:val="sqlF9"/>
        <w:rPr>
          <w:rFonts w:asciiTheme="minorHAnsi" w:hAnsiTheme="minorHAnsi"/>
          <w:sz w:val="16"/>
          <w:szCs w:val="16"/>
          <w:rPrChange w:id="10585"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86"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87"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88" w:author="Hemmati" w:date="2016-12-16T10:31:00Z">
            <w:rPr>
              <w:rFonts w:asciiTheme="minorHAnsi" w:hAnsiTheme="minorHAnsi"/>
            </w:rPr>
          </w:rPrChange>
        </w:rPr>
      </w:pPr>
      <w:r w:rsidRPr="002D3F66">
        <w:rPr>
          <w:rFonts w:asciiTheme="minorHAnsi" w:hAnsiTheme="minorHAnsi"/>
          <w:sz w:val="16"/>
          <w:szCs w:val="16"/>
          <w:rPrChange w:id="10589" w:author="Hemmati" w:date="2016-12-16T10:31:00Z">
            <w:rPr>
              <w:rFonts w:asciiTheme="minorHAnsi" w:hAnsiTheme="minorHAnsi"/>
            </w:rPr>
          </w:rPrChange>
        </w:rPr>
        <w:t>SQL&gt; SELECT * FROM TAX;</w:t>
      </w:r>
    </w:p>
    <w:p w:rsidR="0040403A" w:rsidRPr="002D3F66" w:rsidRDefault="0040403A" w:rsidP="0040403A">
      <w:pPr>
        <w:pStyle w:val="sqlF9"/>
        <w:rPr>
          <w:rFonts w:asciiTheme="minorHAnsi" w:hAnsiTheme="minorHAnsi"/>
          <w:sz w:val="16"/>
          <w:szCs w:val="16"/>
          <w:rPrChange w:id="10590"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91" w:author="Hemmati" w:date="2016-12-16T10:31:00Z">
            <w:rPr>
              <w:rFonts w:asciiTheme="minorHAnsi" w:hAnsiTheme="minorHAnsi"/>
            </w:rPr>
          </w:rPrChange>
        </w:rPr>
      </w:pPr>
      <w:r w:rsidRPr="002D3F66">
        <w:rPr>
          <w:rFonts w:asciiTheme="minorHAnsi" w:hAnsiTheme="minorHAnsi"/>
          <w:sz w:val="16"/>
          <w:szCs w:val="16"/>
          <w:rPrChange w:id="10592" w:author="Hemmati" w:date="2016-12-16T10:31:00Z">
            <w:rPr>
              <w:rFonts w:asciiTheme="minorHAnsi" w:hAnsiTheme="minorHAnsi"/>
            </w:rPr>
          </w:rPrChange>
        </w:rPr>
        <w:t xml:space="preserve">    TAX_ID TAX_CODE   TAX_AMOUNT TAX_DESCRIPTION      TAX_</w:t>
      </w:r>
    </w:p>
    <w:p w:rsidR="0040403A" w:rsidRPr="002D3F66" w:rsidRDefault="0040403A" w:rsidP="0040403A">
      <w:pPr>
        <w:pStyle w:val="sqlF9"/>
        <w:rPr>
          <w:rFonts w:asciiTheme="minorHAnsi" w:hAnsiTheme="minorHAnsi"/>
          <w:sz w:val="16"/>
          <w:szCs w:val="16"/>
          <w:rPrChange w:id="10593" w:author="Hemmati" w:date="2016-12-16T10:31:00Z">
            <w:rPr>
              <w:rFonts w:asciiTheme="minorHAnsi" w:hAnsiTheme="minorHAnsi"/>
            </w:rPr>
          </w:rPrChange>
        </w:rPr>
      </w:pPr>
      <w:r w:rsidRPr="002D3F66">
        <w:rPr>
          <w:rFonts w:asciiTheme="minorHAnsi" w:hAnsiTheme="minorHAnsi"/>
          <w:sz w:val="16"/>
          <w:szCs w:val="16"/>
          <w:rPrChange w:id="10594" w:author="Hemmati" w:date="2016-12-16T10:31:00Z">
            <w:rPr>
              <w:rFonts w:asciiTheme="minorHAnsi" w:hAnsiTheme="minorHAnsi"/>
            </w:rPr>
          </w:rPrChange>
        </w:rPr>
        <w:t>---------- ---------- ---------- -------------------- ----</w:t>
      </w:r>
    </w:p>
    <w:p w:rsidR="0040403A" w:rsidRPr="002D3F66" w:rsidRDefault="0040403A" w:rsidP="0040403A">
      <w:pPr>
        <w:pStyle w:val="sqlF9"/>
        <w:rPr>
          <w:rFonts w:asciiTheme="minorHAnsi" w:hAnsiTheme="minorHAnsi"/>
          <w:sz w:val="16"/>
          <w:szCs w:val="16"/>
          <w:rPrChange w:id="10595" w:author="Hemmati" w:date="2016-12-16T10:31:00Z">
            <w:rPr>
              <w:rFonts w:asciiTheme="minorHAnsi" w:hAnsiTheme="minorHAnsi"/>
            </w:rPr>
          </w:rPrChange>
        </w:rPr>
      </w:pPr>
      <w:r w:rsidRPr="002D3F66">
        <w:rPr>
          <w:rFonts w:asciiTheme="minorHAnsi" w:hAnsiTheme="minorHAnsi"/>
          <w:sz w:val="16"/>
          <w:szCs w:val="16"/>
          <w:rPrChange w:id="10596" w:author="Hemmati" w:date="2016-12-16T10:31:00Z">
            <w:rPr>
              <w:rFonts w:asciiTheme="minorHAnsi" w:hAnsiTheme="minorHAnsi"/>
            </w:rPr>
          </w:rPrChange>
        </w:rPr>
        <w:t xml:space="preserve">         1 GST                .5 EXAMPLE              2010</w:t>
      </w:r>
    </w:p>
    <w:p w:rsidR="0040403A" w:rsidRPr="002D3F66" w:rsidRDefault="0040403A" w:rsidP="0040403A">
      <w:pPr>
        <w:pStyle w:val="sqlF9"/>
        <w:rPr>
          <w:rFonts w:asciiTheme="minorHAnsi" w:hAnsiTheme="minorHAnsi"/>
          <w:sz w:val="16"/>
          <w:szCs w:val="16"/>
          <w:rPrChange w:id="10597" w:author="Hemmati" w:date="2016-12-16T10:31:00Z">
            <w:rPr>
              <w:rFonts w:asciiTheme="minorHAnsi" w:hAnsiTheme="minorHAnsi"/>
            </w:rPr>
          </w:rPrChange>
        </w:rPr>
      </w:pPr>
    </w:p>
    <w:p w:rsidR="0040403A" w:rsidRPr="002D3F66" w:rsidRDefault="0040403A" w:rsidP="0040403A">
      <w:pPr>
        <w:pStyle w:val="sqlF9"/>
        <w:rPr>
          <w:rFonts w:asciiTheme="minorHAnsi" w:hAnsiTheme="minorHAnsi"/>
          <w:sz w:val="16"/>
          <w:szCs w:val="16"/>
          <w:rPrChange w:id="10598" w:author="Hemmati" w:date="2016-12-16T10:31:00Z">
            <w:rPr>
              <w:rFonts w:asciiTheme="minorHAnsi" w:hAnsiTheme="minorHAnsi"/>
            </w:rPr>
          </w:rPrChange>
        </w:rPr>
      </w:pPr>
      <w:r w:rsidRPr="002D3F66">
        <w:rPr>
          <w:rFonts w:asciiTheme="minorHAnsi" w:hAnsiTheme="minorHAnsi"/>
          <w:sz w:val="16"/>
          <w:szCs w:val="16"/>
          <w:rPrChange w:id="10599" w:author="Hemmati" w:date="2016-12-16T10:31:00Z">
            <w:rPr>
              <w:rFonts w:asciiTheme="minorHAnsi" w:hAnsiTheme="minorHAnsi"/>
            </w:rPr>
          </w:rPrChange>
        </w:rPr>
        <w:t>SQL&gt; COMMIT;</w:t>
      </w:r>
    </w:p>
    <w:p w:rsidR="0040403A" w:rsidRPr="002D3F66" w:rsidRDefault="0040403A" w:rsidP="0040403A">
      <w:pPr>
        <w:pStyle w:val="sqlF9"/>
        <w:rPr>
          <w:rFonts w:asciiTheme="minorHAnsi" w:hAnsiTheme="minorHAnsi"/>
          <w:sz w:val="16"/>
          <w:szCs w:val="16"/>
          <w:rPrChange w:id="10600" w:author="Hemmati" w:date="2016-12-16T10:31:00Z">
            <w:rPr>
              <w:rFonts w:asciiTheme="minorHAnsi" w:hAnsiTheme="minorHAnsi"/>
            </w:rPr>
          </w:rPrChange>
        </w:rPr>
      </w:pPr>
    </w:p>
    <w:p w:rsidR="0040403A" w:rsidRPr="002D3F66" w:rsidDel="002D3F66" w:rsidRDefault="0040403A" w:rsidP="0040403A">
      <w:pPr>
        <w:pStyle w:val="sqlF9"/>
        <w:rPr>
          <w:del w:id="10601" w:author="Hemmati" w:date="2016-12-16T10:31:00Z"/>
          <w:rFonts w:asciiTheme="minorHAnsi" w:hAnsiTheme="minorHAnsi"/>
          <w:sz w:val="16"/>
          <w:szCs w:val="16"/>
          <w:rPrChange w:id="10602" w:author="Hemmati" w:date="2016-12-16T10:31:00Z">
            <w:rPr>
              <w:del w:id="10603" w:author="Hemmati" w:date="2016-12-16T10:31:00Z"/>
              <w:rFonts w:asciiTheme="minorHAnsi" w:hAnsiTheme="minorHAnsi"/>
            </w:rPr>
          </w:rPrChange>
        </w:rPr>
      </w:pPr>
      <w:r w:rsidRPr="002D3F66">
        <w:rPr>
          <w:rFonts w:asciiTheme="minorHAnsi" w:hAnsiTheme="minorHAnsi"/>
          <w:sz w:val="16"/>
          <w:szCs w:val="16"/>
          <w:rPrChange w:id="10604" w:author="Hemmati" w:date="2016-12-16T10:31:00Z">
            <w:rPr>
              <w:rFonts w:asciiTheme="minorHAnsi" w:hAnsiTheme="minorHAnsi"/>
            </w:rPr>
          </w:rPrChange>
        </w:rPr>
        <w:t>Commit complete.</w:t>
      </w:r>
    </w:p>
    <w:p w:rsidR="00011807" w:rsidRPr="00AB486D" w:rsidRDefault="00011807" w:rsidP="0040403A">
      <w:pPr>
        <w:pStyle w:val="sqlF9"/>
        <w:rPr>
          <w:rFonts w:asciiTheme="minorHAnsi" w:hAnsiTheme="minorHAnsi"/>
        </w:rPr>
      </w:pPr>
    </w:p>
    <w:p w:rsidR="00011807" w:rsidRPr="00AB486D" w:rsidRDefault="00011807" w:rsidP="0040403A">
      <w:pPr>
        <w:pStyle w:val="sqlF9"/>
        <w:rPr>
          <w:rFonts w:asciiTheme="minorHAnsi" w:hAnsiTheme="minorHAnsi"/>
        </w:rPr>
      </w:pPr>
    </w:p>
    <w:p w:rsidR="00011807" w:rsidRPr="00AB486D" w:rsidRDefault="00011807" w:rsidP="00011807">
      <w:pPr>
        <w:rPr>
          <w:rFonts w:cstheme="minorHAnsi"/>
        </w:rPr>
      </w:pPr>
    </w:p>
    <w:p w:rsidR="00011807" w:rsidRPr="00AB486D" w:rsidRDefault="00011807" w:rsidP="00011807">
      <w:pPr>
        <w:rPr>
          <w:rFonts w:cstheme="minorHAnsi"/>
        </w:rPr>
      </w:pPr>
    </w:p>
    <w:p w:rsidR="00011807" w:rsidRPr="00AB486D" w:rsidRDefault="00011807" w:rsidP="00011807">
      <w:pPr>
        <w:tabs>
          <w:tab w:val="left" w:pos="3260"/>
        </w:tabs>
        <w:rPr>
          <w:rFonts w:cstheme="minorHAnsi"/>
        </w:rPr>
      </w:pPr>
      <w:r w:rsidRPr="00AB486D">
        <w:rPr>
          <w:rFonts w:cstheme="minorHAnsi"/>
        </w:rPr>
        <w:tab/>
      </w:r>
    </w:p>
    <w:p w:rsidR="00011807" w:rsidRPr="00AB486D" w:rsidRDefault="00011807">
      <w:pPr>
        <w:rPr>
          <w:rFonts w:cstheme="minorHAnsi"/>
        </w:rPr>
      </w:pPr>
      <w:r w:rsidRPr="00AB486D">
        <w:rPr>
          <w:rFonts w:cstheme="minorHAnsi"/>
        </w:rPr>
        <w:br w:type="page"/>
      </w:r>
    </w:p>
    <w:p w:rsidR="00546770" w:rsidRPr="00AB486D" w:rsidDel="002A6F74" w:rsidRDefault="00546770" w:rsidP="00546770">
      <w:pPr>
        <w:pStyle w:val="Heading2"/>
        <w:jc w:val="center"/>
        <w:rPr>
          <w:del w:id="10605" w:author="Hemmati" w:date="2016-12-16T09:57:00Z"/>
          <w:rFonts w:cstheme="minorHAnsi"/>
        </w:rPr>
      </w:pPr>
      <w:del w:id="10606" w:author="Hemmati" w:date="2016-12-16T09:57:00Z">
        <w:r w:rsidRPr="00AB486D" w:rsidDel="002A6F74">
          <w:rPr>
            <w:rFonts w:cstheme="minorHAnsi"/>
          </w:rPr>
          <w:lastRenderedPageBreak/>
          <w:delText>Insert Data into Commission_Track Table</w:delText>
        </w:r>
      </w:del>
    </w:p>
    <w:p w:rsidR="00011807" w:rsidRPr="00AB486D" w:rsidDel="002A6F74" w:rsidRDefault="00011807" w:rsidP="00011807">
      <w:pPr>
        <w:pStyle w:val="sqlF9"/>
        <w:rPr>
          <w:del w:id="10607" w:author="Hemmati" w:date="2016-12-16T09:57:00Z"/>
          <w:rFonts w:asciiTheme="minorHAnsi" w:hAnsiTheme="minorHAnsi"/>
        </w:rPr>
      </w:pPr>
    </w:p>
    <w:p w:rsidR="00011807" w:rsidRPr="00AB486D" w:rsidDel="002A6F74" w:rsidRDefault="00011807" w:rsidP="00011807">
      <w:pPr>
        <w:pStyle w:val="sqlF9"/>
        <w:rPr>
          <w:del w:id="10608" w:author="Hemmati" w:date="2016-12-16T09:57:00Z"/>
          <w:rFonts w:asciiTheme="minorHAnsi" w:hAnsiTheme="minorHAnsi"/>
        </w:rPr>
      </w:pPr>
      <w:del w:id="10609" w:author="Hemmati" w:date="2016-12-16T09:57:00Z">
        <w:r w:rsidRPr="00AB486D" w:rsidDel="002A6F74">
          <w:rPr>
            <w:rFonts w:asciiTheme="minorHAnsi" w:hAnsiTheme="minorHAnsi"/>
          </w:rPr>
          <w:delText xml:space="preserve">REM ====================== </w:delText>
        </w:r>
        <w:r w:rsidRPr="00AB486D" w:rsidDel="002A6F74">
          <w:rPr>
            <w:rFonts w:asciiTheme="minorHAnsi" w:hAnsiTheme="minorHAnsi"/>
            <w:b/>
          </w:rPr>
          <w:delText>INSERT DATA INTO COMMISSION_TRACK TABLE</w:delText>
        </w:r>
        <w:r w:rsidRPr="00AB486D" w:rsidDel="002A6F74">
          <w:rPr>
            <w:rFonts w:asciiTheme="minorHAnsi" w:hAnsiTheme="minorHAnsi"/>
          </w:rPr>
          <w:delText xml:space="preserve"> ========================</w:delText>
        </w:r>
      </w:del>
    </w:p>
    <w:p w:rsidR="00011807" w:rsidRPr="00AB486D" w:rsidDel="002A6F74" w:rsidRDefault="00011807" w:rsidP="00011807">
      <w:pPr>
        <w:pStyle w:val="sqlF9"/>
        <w:rPr>
          <w:del w:id="10610" w:author="Hemmati" w:date="2016-12-16T09:57:00Z"/>
          <w:rFonts w:asciiTheme="minorHAnsi" w:hAnsiTheme="minorHAnsi"/>
        </w:rPr>
      </w:pPr>
    </w:p>
    <w:p w:rsidR="00011807" w:rsidRPr="00AB486D" w:rsidDel="002A6F74" w:rsidRDefault="00011807" w:rsidP="00011807">
      <w:pPr>
        <w:pStyle w:val="sqlF9"/>
        <w:rPr>
          <w:del w:id="10611" w:author="Hemmati" w:date="2016-12-16T09:57:00Z"/>
          <w:rFonts w:asciiTheme="minorHAnsi" w:hAnsiTheme="minorHAnsi"/>
        </w:rPr>
      </w:pPr>
    </w:p>
    <w:p w:rsidR="00011807" w:rsidRPr="00AB486D" w:rsidDel="002A6F74" w:rsidRDefault="00011807" w:rsidP="00011807">
      <w:pPr>
        <w:pStyle w:val="sqlF9"/>
        <w:rPr>
          <w:del w:id="10612" w:author="Hemmati" w:date="2016-12-16T09:57:00Z"/>
          <w:rFonts w:asciiTheme="minorHAnsi" w:hAnsiTheme="minorHAnsi"/>
        </w:rPr>
      </w:pPr>
      <w:del w:id="10613" w:author="Hemmati" w:date="2016-12-16T09:57:00Z">
        <w:r w:rsidRPr="00AB486D" w:rsidDel="002A6F74">
          <w:rPr>
            <w:rFonts w:asciiTheme="minorHAnsi" w:hAnsiTheme="minorHAnsi"/>
          </w:rPr>
          <w:delText>TRUNCATE TABLE COMMISSION_TRACK;</w:delText>
        </w:r>
      </w:del>
    </w:p>
    <w:p w:rsidR="00011807" w:rsidRPr="00AB486D" w:rsidDel="002A6F74" w:rsidRDefault="00011807" w:rsidP="00011807">
      <w:pPr>
        <w:pStyle w:val="sqlF9"/>
        <w:rPr>
          <w:del w:id="10614" w:author="Hemmati" w:date="2016-12-16T09:57:00Z"/>
          <w:rFonts w:asciiTheme="minorHAnsi" w:hAnsiTheme="minorHAnsi"/>
        </w:rPr>
      </w:pPr>
    </w:p>
    <w:p w:rsidR="00011807" w:rsidRPr="00AB486D" w:rsidDel="002A6F74" w:rsidRDefault="00011807" w:rsidP="00011807">
      <w:pPr>
        <w:pStyle w:val="sqlF9"/>
        <w:rPr>
          <w:del w:id="10615" w:author="Hemmati" w:date="2016-12-16T09:57:00Z"/>
          <w:rFonts w:asciiTheme="minorHAnsi" w:hAnsiTheme="minorHAnsi"/>
        </w:rPr>
      </w:pPr>
      <w:del w:id="10616" w:author="Hemmati" w:date="2016-12-16T09:57:00Z">
        <w:r w:rsidRPr="00AB486D" w:rsidDel="002A6F74">
          <w:rPr>
            <w:rFonts w:asciiTheme="minorHAnsi" w:hAnsiTheme="minorHAnsi"/>
          </w:rPr>
          <w:delText>DROP SEQUENCE COMM_TRACK_seq;</w:delText>
        </w:r>
      </w:del>
    </w:p>
    <w:p w:rsidR="00011807" w:rsidRPr="00AB486D" w:rsidDel="002A6F74" w:rsidRDefault="00011807" w:rsidP="00011807">
      <w:pPr>
        <w:pStyle w:val="sqlF9"/>
        <w:rPr>
          <w:del w:id="10617" w:author="Hemmati" w:date="2016-12-16T09:57:00Z"/>
          <w:rFonts w:asciiTheme="minorHAnsi" w:hAnsiTheme="minorHAnsi"/>
        </w:rPr>
      </w:pPr>
    </w:p>
    <w:p w:rsidR="00011807" w:rsidRPr="00AB486D" w:rsidDel="002A6F74" w:rsidRDefault="00011807" w:rsidP="00011807">
      <w:pPr>
        <w:pStyle w:val="sqlF9"/>
        <w:rPr>
          <w:del w:id="10618" w:author="Hemmati" w:date="2016-12-16T09:57:00Z"/>
          <w:rFonts w:asciiTheme="minorHAnsi" w:hAnsiTheme="minorHAnsi"/>
        </w:rPr>
      </w:pPr>
      <w:del w:id="10619" w:author="Hemmati" w:date="2016-12-16T09:57:00Z">
        <w:r w:rsidRPr="00AB486D" w:rsidDel="002A6F74">
          <w:rPr>
            <w:rFonts w:asciiTheme="minorHAnsi" w:hAnsiTheme="minorHAnsi"/>
          </w:rPr>
          <w:delText>CREATE SEQUENCE COMM_TRACK_seq</w:delText>
        </w:r>
      </w:del>
    </w:p>
    <w:p w:rsidR="00011807" w:rsidRPr="00AB486D" w:rsidDel="002A6F74" w:rsidRDefault="00011807" w:rsidP="00011807">
      <w:pPr>
        <w:pStyle w:val="sqlF9"/>
        <w:rPr>
          <w:del w:id="10620" w:author="Hemmati" w:date="2016-12-16T09:57:00Z"/>
          <w:rFonts w:asciiTheme="minorHAnsi" w:hAnsiTheme="minorHAnsi"/>
        </w:rPr>
      </w:pPr>
      <w:del w:id="10621" w:author="Hemmati" w:date="2016-12-16T09:57:00Z">
        <w:r w:rsidRPr="00AB486D" w:rsidDel="002A6F74">
          <w:rPr>
            <w:rFonts w:asciiTheme="minorHAnsi" w:hAnsiTheme="minorHAnsi"/>
          </w:rPr>
          <w:delText>START WITH 1</w:delText>
        </w:r>
      </w:del>
    </w:p>
    <w:p w:rsidR="00011807" w:rsidRPr="00AB486D" w:rsidDel="002A6F74" w:rsidRDefault="00011807" w:rsidP="00011807">
      <w:pPr>
        <w:pStyle w:val="sqlF9"/>
        <w:rPr>
          <w:del w:id="10622" w:author="Hemmati" w:date="2016-12-16T09:57:00Z"/>
          <w:rFonts w:asciiTheme="minorHAnsi" w:hAnsiTheme="minorHAnsi"/>
        </w:rPr>
      </w:pPr>
      <w:del w:id="10623" w:author="Hemmati" w:date="2016-12-16T09:57:00Z">
        <w:r w:rsidRPr="00AB486D" w:rsidDel="002A6F74">
          <w:rPr>
            <w:rFonts w:asciiTheme="minorHAnsi" w:hAnsiTheme="minorHAnsi"/>
          </w:rPr>
          <w:delText>MAXVALUE   10000</w:delText>
        </w:r>
      </w:del>
    </w:p>
    <w:p w:rsidR="00011807" w:rsidRPr="00AB486D" w:rsidDel="002A6F74" w:rsidRDefault="00011807" w:rsidP="00011807">
      <w:pPr>
        <w:pStyle w:val="sqlF9"/>
        <w:rPr>
          <w:del w:id="10624" w:author="Hemmati" w:date="2016-12-16T09:57:00Z"/>
          <w:rFonts w:asciiTheme="minorHAnsi" w:hAnsiTheme="minorHAnsi"/>
        </w:rPr>
      </w:pPr>
      <w:del w:id="10625" w:author="Hemmati" w:date="2016-12-16T09:57:00Z">
        <w:r w:rsidRPr="00AB486D" w:rsidDel="002A6F74">
          <w:rPr>
            <w:rFonts w:asciiTheme="minorHAnsi" w:hAnsiTheme="minorHAnsi"/>
          </w:rPr>
          <w:delText>INCREMENT BY 1</w:delText>
        </w:r>
      </w:del>
    </w:p>
    <w:p w:rsidR="00011807" w:rsidRPr="00AB486D" w:rsidDel="002A6F74" w:rsidRDefault="00011807" w:rsidP="00011807">
      <w:pPr>
        <w:pStyle w:val="sqlF9"/>
        <w:rPr>
          <w:del w:id="10626" w:author="Hemmati" w:date="2016-12-16T09:57:00Z"/>
          <w:rFonts w:asciiTheme="minorHAnsi" w:hAnsiTheme="minorHAnsi"/>
        </w:rPr>
      </w:pPr>
      <w:del w:id="10627" w:author="Hemmati" w:date="2016-12-16T09:57:00Z">
        <w:r w:rsidRPr="00AB486D" w:rsidDel="002A6F74">
          <w:rPr>
            <w:rFonts w:asciiTheme="minorHAnsi" w:hAnsiTheme="minorHAnsi"/>
          </w:rPr>
          <w:delText>NOCACHE</w:delText>
        </w:r>
      </w:del>
    </w:p>
    <w:p w:rsidR="00011807" w:rsidRPr="00AB486D" w:rsidDel="002A6F74" w:rsidRDefault="00011807" w:rsidP="00011807">
      <w:pPr>
        <w:pStyle w:val="sqlF9"/>
        <w:rPr>
          <w:del w:id="10628" w:author="Hemmati" w:date="2016-12-16T09:57:00Z"/>
          <w:rFonts w:asciiTheme="minorHAnsi" w:hAnsiTheme="minorHAnsi"/>
        </w:rPr>
      </w:pPr>
      <w:del w:id="10629" w:author="Hemmati" w:date="2016-12-16T09:57:00Z">
        <w:r w:rsidRPr="00AB486D" w:rsidDel="002A6F74">
          <w:rPr>
            <w:rFonts w:asciiTheme="minorHAnsi" w:hAnsiTheme="minorHAnsi"/>
          </w:rPr>
          <w:delText>NOCYCLE;</w:delText>
        </w:r>
      </w:del>
    </w:p>
    <w:p w:rsidR="00011807" w:rsidRPr="00AB486D" w:rsidDel="002A6F74" w:rsidRDefault="00011807" w:rsidP="00011807">
      <w:pPr>
        <w:pStyle w:val="sqlF9"/>
        <w:rPr>
          <w:del w:id="10630" w:author="Hemmati" w:date="2016-12-16T09:57:00Z"/>
          <w:rFonts w:asciiTheme="minorHAnsi" w:hAnsiTheme="minorHAnsi"/>
        </w:rPr>
      </w:pPr>
    </w:p>
    <w:p w:rsidR="00011807" w:rsidRPr="00AB486D" w:rsidDel="002A6F74" w:rsidRDefault="00011807" w:rsidP="00011807">
      <w:pPr>
        <w:pStyle w:val="sqlF9"/>
        <w:rPr>
          <w:del w:id="10631" w:author="Hemmati" w:date="2016-12-16T09:57:00Z"/>
          <w:rFonts w:asciiTheme="minorHAnsi" w:hAnsiTheme="minorHAnsi"/>
        </w:rPr>
      </w:pPr>
      <w:del w:id="10632" w:author="Hemmati" w:date="2016-12-16T09:57:00Z">
        <w:r w:rsidRPr="00AB486D" w:rsidDel="002A6F74">
          <w:rPr>
            <w:rFonts w:asciiTheme="minorHAnsi" w:hAnsiTheme="minorHAnsi"/>
          </w:rPr>
          <w:delText>INSERT INTO COMMISSION_TRACK</w:delText>
        </w:r>
      </w:del>
    </w:p>
    <w:p w:rsidR="00011807" w:rsidRPr="00AB486D" w:rsidDel="002A6F74" w:rsidRDefault="00011807" w:rsidP="00011807">
      <w:pPr>
        <w:pStyle w:val="sqlF9"/>
        <w:rPr>
          <w:del w:id="10633" w:author="Hemmati" w:date="2016-12-16T09:57:00Z"/>
          <w:rFonts w:asciiTheme="minorHAnsi" w:hAnsiTheme="minorHAnsi"/>
        </w:rPr>
      </w:pPr>
      <w:del w:id="10634" w:author="Hemmati" w:date="2016-12-16T09:57:00Z">
        <w:r w:rsidRPr="00AB486D" w:rsidDel="002A6F74">
          <w:rPr>
            <w:rFonts w:asciiTheme="minorHAnsi" w:hAnsiTheme="minorHAnsi"/>
          </w:rPr>
          <w:tab/>
        </w:r>
        <w:r w:rsidRPr="00AB486D" w:rsidDel="002A6F74">
          <w:rPr>
            <w:rFonts w:asciiTheme="minorHAnsi" w:hAnsiTheme="minorHAnsi"/>
          </w:rPr>
          <w:tab/>
        </w:r>
        <w:r w:rsidRPr="00AB486D" w:rsidDel="002A6F74">
          <w:rPr>
            <w:rFonts w:asciiTheme="minorHAnsi" w:hAnsiTheme="minorHAnsi"/>
          </w:rPr>
          <w:tab/>
          <w:delText>(comm_id,comm_due_amount,supplier_id,booking_id,prod_sale_id)</w:delText>
        </w:r>
      </w:del>
    </w:p>
    <w:p w:rsidR="00011807" w:rsidRPr="00AB486D" w:rsidDel="002A6F74" w:rsidRDefault="00011807" w:rsidP="00011807">
      <w:pPr>
        <w:pStyle w:val="sqlF9"/>
        <w:rPr>
          <w:del w:id="10635" w:author="Hemmati" w:date="2016-12-16T09:57:00Z"/>
          <w:rFonts w:asciiTheme="minorHAnsi" w:hAnsiTheme="minorHAnsi"/>
        </w:rPr>
      </w:pPr>
      <w:del w:id="10636" w:author="Hemmati" w:date="2016-12-16T09:57:00Z">
        <w:r w:rsidRPr="00AB486D" w:rsidDel="002A6F74">
          <w:rPr>
            <w:rFonts w:asciiTheme="minorHAnsi" w:hAnsiTheme="minorHAnsi"/>
          </w:rPr>
          <w:delText xml:space="preserve">SELECT </w:delText>
        </w:r>
        <w:r w:rsidRPr="00AB486D" w:rsidDel="002A6F74">
          <w:rPr>
            <w:rFonts w:asciiTheme="minorHAnsi" w:hAnsiTheme="minorHAnsi"/>
          </w:rPr>
          <w:tab/>
        </w:r>
        <w:r w:rsidRPr="00AB486D" w:rsidDel="002A6F74">
          <w:rPr>
            <w:rFonts w:asciiTheme="minorHAnsi" w:hAnsiTheme="minorHAnsi"/>
          </w:rPr>
          <w:tab/>
        </w:r>
        <w:r w:rsidRPr="00AB486D" w:rsidDel="002A6F74">
          <w:rPr>
            <w:rFonts w:asciiTheme="minorHAnsi" w:hAnsiTheme="minorHAnsi"/>
          </w:rPr>
          <w:tab/>
          <w:delText xml:space="preserve"> comm_track_seq.nextval,agency_commission, product_supplier_id,</w:delText>
        </w:r>
      </w:del>
    </w:p>
    <w:p w:rsidR="00011807" w:rsidRPr="00AB486D" w:rsidDel="002A6F74" w:rsidRDefault="00011807" w:rsidP="00011807">
      <w:pPr>
        <w:pStyle w:val="sqlF9"/>
        <w:rPr>
          <w:del w:id="10637" w:author="Hemmati" w:date="2016-12-16T09:57:00Z"/>
          <w:rFonts w:asciiTheme="minorHAnsi" w:hAnsiTheme="minorHAnsi"/>
        </w:rPr>
      </w:pPr>
      <w:del w:id="10638" w:author="Hemmati" w:date="2016-12-16T09:57:00Z">
        <w:r w:rsidRPr="00AB486D" w:rsidDel="002A6F74">
          <w:rPr>
            <w:rFonts w:asciiTheme="minorHAnsi" w:hAnsiTheme="minorHAnsi"/>
          </w:rPr>
          <w:tab/>
        </w:r>
        <w:r w:rsidRPr="00AB486D" w:rsidDel="002A6F74">
          <w:rPr>
            <w:rFonts w:asciiTheme="minorHAnsi" w:hAnsiTheme="minorHAnsi"/>
          </w:rPr>
          <w:tab/>
        </w:r>
        <w:r w:rsidRPr="00AB486D" w:rsidDel="002A6F74">
          <w:rPr>
            <w:rFonts w:asciiTheme="minorHAnsi" w:hAnsiTheme="minorHAnsi"/>
          </w:rPr>
          <w:tab/>
          <w:delText xml:space="preserve"> booking_id, product_id</w:delText>
        </w:r>
      </w:del>
    </w:p>
    <w:p w:rsidR="00011807" w:rsidRPr="00AB486D" w:rsidDel="002A6F74" w:rsidRDefault="00011807" w:rsidP="00011807">
      <w:pPr>
        <w:pStyle w:val="sqlF9"/>
        <w:rPr>
          <w:del w:id="10639" w:author="Hemmati" w:date="2016-12-16T09:57:00Z"/>
          <w:rFonts w:asciiTheme="minorHAnsi" w:hAnsiTheme="minorHAnsi"/>
        </w:rPr>
      </w:pPr>
      <w:del w:id="10640" w:author="Hemmati" w:date="2016-12-16T09:57:00Z">
        <w:r w:rsidRPr="00AB486D" w:rsidDel="002A6F74">
          <w:rPr>
            <w:rFonts w:asciiTheme="minorHAnsi" w:hAnsiTheme="minorHAnsi"/>
          </w:rPr>
          <w:delText>FROM sale_data;</w:delText>
        </w:r>
      </w:del>
    </w:p>
    <w:p w:rsidR="00011807" w:rsidRPr="00AB486D" w:rsidDel="002A6F74" w:rsidRDefault="00011807" w:rsidP="00011807">
      <w:pPr>
        <w:pStyle w:val="sqlF9"/>
        <w:rPr>
          <w:del w:id="10641" w:author="Hemmati" w:date="2016-12-16T09:57:00Z"/>
          <w:rFonts w:asciiTheme="minorHAnsi" w:hAnsiTheme="minorHAnsi"/>
        </w:rPr>
      </w:pPr>
    </w:p>
    <w:p w:rsidR="00011807" w:rsidRPr="00AB486D" w:rsidDel="002A6F74" w:rsidRDefault="00011807" w:rsidP="00011807">
      <w:pPr>
        <w:pStyle w:val="sqlF9"/>
        <w:rPr>
          <w:del w:id="10642" w:author="Hemmati" w:date="2016-12-16T09:57:00Z"/>
          <w:rFonts w:asciiTheme="minorHAnsi" w:hAnsiTheme="minorHAnsi"/>
        </w:rPr>
      </w:pPr>
    </w:p>
    <w:p w:rsidR="00011807" w:rsidRPr="00AB486D" w:rsidDel="002A6F74" w:rsidRDefault="00011807" w:rsidP="00011807">
      <w:pPr>
        <w:pStyle w:val="sqlF9"/>
        <w:rPr>
          <w:del w:id="10643" w:author="Hemmati" w:date="2016-12-16T09:57:00Z"/>
          <w:rFonts w:asciiTheme="minorHAnsi" w:hAnsiTheme="minorHAnsi"/>
        </w:rPr>
      </w:pPr>
      <w:del w:id="10644" w:author="Hemmati" w:date="2016-12-16T09:57:00Z">
        <w:r w:rsidRPr="00AB486D" w:rsidDel="002A6F74">
          <w:rPr>
            <w:rFonts w:asciiTheme="minorHAnsi" w:hAnsiTheme="minorHAnsi"/>
          </w:rPr>
          <w:delText xml:space="preserve">SQL&gt; SELECT </w:delText>
        </w:r>
        <w:r w:rsidRPr="00AB486D" w:rsidDel="002A6F74">
          <w:rPr>
            <w:rFonts w:asciiTheme="minorHAnsi" w:hAnsiTheme="minorHAnsi"/>
          </w:rPr>
          <w:tab/>
          <w:delText>comm_id, comm_due_amount,comm_due_date, supplier_id,</w:delText>
        </w:r>
      </w:del>
    </w:p>
    <w:p w:rsidR="00011807" w:rsidRPr="00AB486D" w:rsidDel="002A6F74" w:rsidRDefault="00011807" w:rsidP="00011807">
      <w:pPr>
        <w:pStyle w:val="sqlF9"/>
        <w:rPr>
          <w:del w:id="10645" w:author="Hemmati" w:date="2016-12-16T09:57:00Z"/>
          <w:rFonts w:asciiTheme="minorHAnsi" w:hAnsiTheme="minorHAnsi"/>
        </w:rPr>
      </w:pPr>
      <w:del w:id="10646" w:author="Hemmati" w:date="2016-12-16T09:57:00Z">
        <w:r w:rsidRPr="00AB486D" w:rsidDel="002A6F74">
          <w:rPr>
            <w:rFonts w:asciiTheme="minorHAnsi" w:hAnsiTheme="minorHAnsi"/>
          </w:rPr>
          <w:delText>SQL&gt;</w:delText>
        </w:r>
        <w:r w:rsidRPr="00AB486D" w:rsidDel="002A6F74">
          <w:rPr>
            <w:rFonts w:asciiTheme="minorHAnsi" w:hAnsiTheme="minorHAnsi"/>
          </w:rPr>
          <w:tab/>
        </w:r>
        <w:r w:rsidRPr="00AB486D" w:rsidDel="002A6F74">
          <w:rPr>
            <w:rFonts w:asciiTheme="minorHAnsi" w:hAnsiTheme="minorHAnsi"/>
          </w:rPr>
          <w:tab/>
          <w:delText>booking_id,prod_sale_id</w:delText>
        </w:r>
      </w:del>
    </w:p>
    <w:p w:rsidR="00011807" w:rsidRPr="00AB486D" w:rsidDel="002A6F74" w:rsidRDefault="00011807" w:rsidP="00011807">
      <w:pPr>
        <w:pStyle w:val="sqlF9"/>
        <w:rPr>
          <w:del w:id="10647" w:author="Hemmati" w:date="2016-12-16T09:57:00Z"/>
          <w:rFonts w:asciiTheme="minorHAnsi" w:hAnsiTheme="minorHAnsi"/>
        </w:rPr>
      </w:pPr>
      <w:del w:id="10648" w:author="Hemmati" w:date="2016-12-16T09:57:00Z">
        <w:r w:rsidRPr="00AB486D" w:rsidDel="002A6F74">
          <w:rPr>
            <w:rFonts w:asciiTheme="minorHAnsi" w:hAnsiTheme="minorHAnsi"/>
          </w:rPr>
          <w:delText xml:space="preserve">SQL&gt;  FROM </w:delText>
        </w:r>
        <w:r w:rsidRPr="00AB486D" w:rsidDel="002A6F74">
          <w:rPr>
            <w:rFonts w:asciiTheme="minorHAnsi" w:hAnsiTheme="minorHAnsi"/>
          </w:rPr>
          <w:tab/>
          <w:delText>COMMISSION_TRACK WHERE comm_id&lt;=10;</w:delText>
        </w:r>
      </w:del>
    </w:p>
    <w:p w:rsidR="00011807" w:rsidRPr="00AB486D" w:rsidDel="002A6F74" w:rsidRDefault="00011807" w:rsidP="00011807">
      <w:pPr>
        <w:pStyle w:val="sqlF9"/>
        <w:rPr>
          <w:del w:id="10649" w:author="Hemmati" w:date="2016-12-16T09:57:00Z"/>
          <w:rFonts w:asciiTheme="minorHAnsi" w:hAnsiTheme="minorHAnsi"/>
        </w:rPr>
      </w:pPr>
    </w:p>
    <w:p w:rsidR="00011807" w:rsidRPr="00AB486D" w:rsidDel="002A6F74" w:rsidRDefault="00011807" w:rsidP="00011807">
      <w:pPr>
        <w:pStyle w:val="sqlF9"/>
        <w:rPr>
          <w:del w:id="10650" w:author="Hemmati" w:date="2016-12-16T09:57:00Z"/>
          <w:rFonts w:asciiTheme="minorHAnsi" w:hAnsiTheme="minorHAnsi"/>
        </w:rPr>
      </w:pPr>
      <w:del w:id="10651" w:author="Hemmati" w:date="2016-12-16T09:57:00Z">
        <w:r w:rsidRPr="00AB486D" w:rsidDel="002A6F74">
          <w:rPr>
            <w:rFonts w:asciiTheme="minorHAnsi" w:hAnsiTheme="minorHAnsi"/>
          </w:rPr>
          <w:delText xml:space="preserve">   COMM_ID COMM_DUE_AMOUNT COMM_DUE  SUPPLIER_ID BOOKING_ID PROD_SALE_ID</w:delText>
        </w:r>
      </w:del>
    </w:p>
    <w:p w:rsidR="00011807" w:rsidRPr="00AB486D" w:rsidDel="002A6F74" w:rsidRDefault="00011807" w:rsidP="00011807">
      <w:pPr>
        <w:pStyle w:val="sqlF9"/>
        <w:rPr>
          <w:del w:id="10652" w:author="Hemmati" w:date="2016-12-16T09:57:00Z"/>
          <w:rFonts w:asciiTheme="minorHAnsi" w:hAnsiTheme="minorHAnsi"/>
        </w:rPr>
      </w:pPr>
      <w:del w:id="10653" w:author="Hemmati" w:date="2016-12-16T09:57:00Z">
        <w:r w:rsidRPr="00AB486D" w:rsidDel="002A6F74">
          <w:rPr>
            <w:rFonts w:asciiTheme="minorHAnsi" w:hAnsiTheme="minorHAnsi"/>
          </w:rPr>
          <w:delText>---------- --------------- ---------  ----------- ---------- ------------</w:delText>
        </w:r>
      </w:del>
    </w:p>
    <w:p w:rsidR="00011807" w:rsidRPr="00AB486D" w:rsidDel="002A6F74" w:rsidRDefault="00011807" w:rsidP="00011807">
      <w:pPr>
        <w:pStyle w:val="sqlF9"/>
        <w:rPr>
          <w:del w:id="10654" w:author="Hemmati" w:date="2016-12-16T09:57:00Z"/>
          <w:rFonts w:asciiTheme="minorHAnsi" w:hAnsiTheme="minorHAnsi"/>
        </w:rPr>
      </w:pPr>
      <w:del w:id="10655" w:author="Hemmati" w:date="2016-12-16T09:57:00Z">
        <w:r w:rsidRPr="00AB486D" w:rsidDel="002A6F74">
          <w:rPr>
            <w:rFonts w:asciiTheme="minorHAnsi" w:hAnsiTheme="minorHAnsi"/>
          </w:rPr>
          <w:delText xml:space="preserve">         1             210            769          1        1</w:delText>
        </w:r>
      </w:del>
    </w:p>
    <w:p w:rsidR="00011807" w:rsidRPr="00AB486D" w:rsidDel="002A6F74" w:rsidRDefault="00011807" w:rsidP="00011807">
      <w:pPr>
        <w:pStyle w:val="sqlF9"/>
        <w:rPr>
          <w:del w:id="10656" w:author="Hemmati" w:date="2016-12-16T09:57:00Z"/>
          <w:rFonts w:asciiTheme="minorHAnsi" w:hAnsiTheme="minorHAnsi"/>
        </w:rPr>
      </w:pPr>
      <w:del w:id="10657" w:author="Hemmati" w:date="2016-12-16T09:57:00Z">
        <w:r w:rsidRPr="00AB486D" w:rsidDel="002A6F74">
          <w:rPr>
            <w:rFonts w:asciiTheme="minorHAnsi" w:hAnsiTheme="minorHAnsi"/>
          </w:rPr>
          <w:delText xml:space="preserve">         2             210            769          2        2</w:delText>
        </w:r>
      </w:del>
    </w:p>
    <w:p w:rsidR="00011807" w:rsidRPr="00AB486D" w:rsidDel="002A6F74" w:rsidRDefault="00011807" w:rsidP="00011807">
      <w:pPr>
        <w:pStyle w:val="sqlF9"/>
        <w:rPr>
          <w:del w:id="10658" w:author="Hemmati" w:date="2016-12-16T09:57:00Z"/>
          <w:rFonts w:asciiTheme="minorHAnsi" w:hAnsiTheme="minorHAnsi"/>
        </w:rPr>
      </w:pPr>
      <w:del w:id="10659" w:author="Hemmati" w:date="2016-12-16T09:57:00Z">
        <w:r w:rsidRPr="00AB486D" w:rsidDel="002A6F74">
          <w:rPr>
            <w:rFonts w:asciiTheme="minorHAnsi" w:hAnsiTheme="minorHAnsi"/>
          </w:rPr>
          <w:delText xml:space="preserve">         3             6.2            149          3        3</w:delText>
        </w:r>
      </w:del>
    </w:p>
    <w:p w:rsidR="00011807" w:rsidRPr="00AB486D" w:rsidDel="002A6F74" w:rsidRDefault="00011807" w:rsidP="00011807">
      <w:pPr>
        <w:pStyle w:val="sqlF9"/>
        <w:rPr>
          <w:del w:id="10660" w:author="Hemmati" w:date="2016-12-16T09:57:00Z"/>
          <w:rFonts w:asciiTheme="minorHAnsi" w:hAnsiTheme="minorHAnsi"/>
        </w:rPr>
      </w:pPr>
      <w:del w:id="10661" w:author="Hemmati" w:date="2016-12-16T09:57:00Z">
        <w:r w:rsidRPr="00AB486D" w:rsidDel="002A6F74">
          <w:rPr>
            <w:rFonts w:asciiTheme="minorHAnsi" w:hAnsiTheme="minorHAnsi"/>
          </w:rPr>
          <w:delText xml:space="preserve">         4           48.75            931          4        4</w:delText>
        </w:r>
      </w:del>
    </w:p>
    <w:p w:rsidR="00011807" w:rsidRPr="00AB486D" w:rsidDel="002A6F74" w:rsidRDefault="00011807" w:rsidP="00011807">
      <w:pPr>
        <w:pStyle w:val="sqlF9"/>
        <w:rPr>
          <w:del w:id="10662" w:author="Hemmati" w:date="2016-12-16T09:57:00Z"/>
          <w:rFonts w:asciiTheme="minorHAnsi" w:hAnsiTheme="minorHAnsi"/>
        </w:rPr>
      </w:pPr>
      <w:del w:id="10663" w:author="Hemmati" w:date="2016-12-16T09:57:00Z">
        <w:r w:rsidRPr="00AB486D" w:rsidDel="002A6F74">
          <w:rPr>
            <w:rFonts w:asciiTheme="minorHAnsi" w:hAnsiTheme="minorHAnsi"/>
          </w:rPr>
          <w:delText xml:space="preserve">         5             2.5            972          5        5</w:delText>
        </w:r>
      </w:del>
    </w:p>
    <w:p w:rsidR="00011807" w:rsidRPr="00AB486D" w:rsidDel="002A6F74" w:rsidRDefault="00011807" w:rsidP="00011807">
      <w:pPr>
        <w:pStyle w:val="sqlF9"/>
        <w:rPr>
          <w:del w:id="10664" w:author="Hemmati" w:date="2016-12-16T09:57:00Z"/>
          <w:rFonts w:asciiTheme="minorHAnsi" w:hAnsiTheme="minorHAnsi"/>
        </w:rPr>
      </w:pPr>
      <w:del w:id="10665" w:author="Hemmati" w:date="2016-12-16T09:57:00Z">
        <w:r w:rsidRPr="00AB486D" w:rsidDel="002A6F74">
          <w:rPr>
            <w:rFonts w:asciiTheme="minorHAnsi" w:hAnsiTheme="minorHAnsi"/>
          </w:rPr>
          <w:delText xml:space="preserve">         6              75              7          6        6</w:delText>
        </w:r>
      </w:del>
    </w:p>
    <w:p w:rsidR="00011807" w:rsidRPr="00AB486D" w:rsidDel="002A6F74" w:rsidRDefault="00011807" w:rsidP="00011807">
      <w:pPr>
        <w:pStyle w:val="sqlF9"/>
        <w:rPr>
          <w:del w:id="10666" w:author="Hemmati" w:date="2016-12-16T09:57:00Z"/>
          <w:rFonts w:asciiTheme="minorHAnsi" w:hAnsiTheme="minorHAnsi"/>
        </w:rPr>
      </w:pPr>
      <w:del w:id="10667" w:author="Hemmati" w:date="2016-12-16T09:57:00Z">
        <w:r w:rsidRPr="00AB486D" w:rsidDel="002A6F74">
          <w:rPr>
            <w:rFonts w:asciiTheme="minorHAnsi" w:hAnsiTheme="minorHAnsi"/>
          </w:rPr>
          <w:delText xml:space="preserve">         7           39.95            579          7        7</w:delText>
        </w:r>
      </w:del>
    </w:p>
    <w:p w:rsidR="00011807" w:rsidRPr="00AB486D" w:rsidDel="002A6F74" w:rsidRDefault="00011807" w:rsidP="00011807">
      <w:pPr>
        <w:pStyle w:val="sqlF9"/>
        <w:rPr>
          <w:del w:id="10668" w:author="Hemmati" w:date="2016-12-16T09:57:00Z"/>
          <w:rFonts w:asciiTheme="minorHAnsi" w:hAnsiTheme="minorHAnsi"/>
        </w:rPr>
      </w:pPr>
      <w:del w:id="10669" w:author="Hemmati" w:date="2016-12-16T09:57:00Z">
        <w:r w:rsidRPr="00AB486D" w:rsidDel="002A6F74">
          <w:rPr>
            <w:rFonts w:asciiTheme="minorHAnsi" w:hAnsiTheme="minorHAnsi"/>
          </w:rPr>
          <w:delText xml:space="preserve">         8           39.95            579          8        8</w:delText>
        </w:r>
      </w:del>
    </w:p>
    <w:p w:rsidR="00011807" w:rsidRPr="00AB486D" w:rsidDel="002A6F74" w:rsidRDefault="00011807" w:rsidP="00011807">
      <w:pPr>
        <w:pStyle w:val="sqlF9"/>
        <w:rPr>
          <w:del w:id="10670" w:author="Hemmati" w:date="2016-12-16T09:57:00Z"/>
          <w:rFonts w:asciiTheme="minorHAnsi" w:hAnsiTheme="minorHAnsi"/>
        </w:rPr>
      </w:pPr>
      <w:del w:id="10671" w:author="Hemmati" w:date="2016-12-16T09:57:00Z">
        <w:r w:rsidRPr="00AB486D" w:rsidDel="002A6F74">
          <w:rPr>
            <w:rFonts w:asciiTheme="minorHAnsi" w:hAnsiTheme="minorHAnsi"/>
          </w:rPr>
          <w:delText xml:space="preserve">         9              40            579          9        9</w:delText>
        </w:r>
      </w:del>
    </w:p>
    <w:p w:rsidR="00011807" w:rsidRPr="00AB486D" w:rsidDel="002A6F74" w:rsidRDefault="00011807" w:rsidP="00011807">
      <w:pPr>
        <w:pStyle w:val="sqlF9"/>
        <w:rPr>
          <w:del w:id="10672" w:author="Hemmati" w:date="2016-12-16T09:57:00Z"/>
          <w:rFonts w:asciiTheme="minorHAnsi" w:hAnsiTheme="minorHAnsi"/>
        </w:rPr>
      </w:pPr>
      <w:del w:id="10673" w:author="Hemmati" w:date="2016-12-16T09:57:00Z">
        <w:r w:rsidRPr="00AB486D" w:rsidDel="002A6F74">
          <w:rPr>
            <w:rFonts w:asciiTheme="minorHAnsi" w:hAnsiTheme="minorHAnsi"/>
          </w:rPr>
          <w:delText xml:space="preserve">        10           24.95            579         10        10</w:delText>
        </w:r>
      </w:del>
    </w:p>
    <w:p w:rsidR="00011807" w:rsidRPr="00AB486D" w:rsidDel="002A6F74" w:rsidRDefault="00011807" w:rsidP="00011807">
      <w:pPr>
        <w:pStyle w:val="sqlF9"/>
        <w:rPr>
          <w:del w:id="10674" w:author="Hemmati" w:date="2016-12-16T09:57:00Z"/>
          <w:rFonts w:asciiTheme="minorHAnsi" w:hAnsiTheme="minorHAnsi"/>
        </w:rPr>
      </w:pPr>
    </w:p>
    <w:p w:rsidR="00011807" w:rsidRPr="00AB486D" w:rsidDel="002A6F74" w:rsidRDefault="00011807" w:rsidP="00011807">
      <w:pPr>
        <w:pStyle w:val="sqlF9"/>
        <w:rPr>
          <w:del w:id="10675" w:author="Hemmati" w:date="2016-12-16T09:57:00Z"/>
          <w:rFonts w:asciiTheme="minorHAnsi" w:hAnsiTheme="minorHAnsi"/>
        </w:rPr>
      </w:pPr>
      <w:del w:id="10676" w:author="Hemmati" w:date="2016-12-16T09:57:00Z">
        <w:r w:rsidRPr="00AB486D" w:rsidDel="002A6F74">
          <w:rPr>
            <w:rFonts w:asciiTheme="minorHAnsi" w:hAnsiTheme="minorHAnsi"/>
          </w:rPr>
          <w:delText>10 rows selected.</w:delText>
        </w:r>
      </w:del>
    </w:p>
    <w:p w:rsidR="00011807" w:rsidRPr="00AB486D" w:rsidDel="002A6F74" w:rsidRDefault="00011807" w:rsidP="00011807">
      <w:pPr>
        <w:pStyle w:val="sqlF9"/>
        <w:rPr>
          <w:del w:id="10677" w:author="Hemmati" w:date="2016-12-16T09:57:00Z"/>
          <w:rFonts w:asciiTheme="minorHAnsi" w:hAnsiTheme="minorHAnsi"/>
        </w:rPr>
      </w:pPr>
    </w:p>
    <w:p w:rsidR="00011807" w:rsidRPr="00AB486D" w:rsidDel="002A6F74" w:rsidRDefault="00011807" w:rsidP="00011807">
      <w:pPr>
        <w:pStyle w:val="sqlF9"/>
        <w:rPr>
          <w:del w:id="10678" w:author="Hemmati" w:date="2016-12-16T09:57:00Z"/>
          <w:rFonts w:asciiTheme="minorHAnsi" w:hAnsiTheme="minorHAnsi"/>
        </w:rPr>
      </w:pPr>
      <w:del w:id="10679" w:author="Hemmati" w:date="2016-12-16T09:57:00Z">
        <w:r w:rsidRPr="00AB486D" w:rsidDel="002A6F74">
          <w:rPr>
            <w:rFonts w:asciiTheme="minorHAnsi" w:hAnsiTheme="minorHAnsi"/>
          </w:rPr>
          <w:delText>SQL&gt;</w:delText>
        </w:r>
      </w:del>
    </w:p>
    <w:p w:rsidR="00011807" w:rsidRPr="00AB486D" w:rsidDel="002A6F74" w:rsidRDefault="00011807" w:rsidP="00011807">
      <w:pPr>
        <w:pStyle w:val="sqlF9"/>
        <w:rPr>
          <w:del w:id="10680" w:author="Hemmati" w:date="2016-12-16T09:57:00Z"/>
          <w:rFonts w:asciiTheme="minorHAnsi" w:hAnsiTheme="minorHAnsi"/>
        </w:rPr>
      </w:pPr>
    </w:p>
    <w:p w:rsidR="00011807" w:rsidRPr="00AB486D" w:rsidDel="002A6F74" w:rsidRDefault="00011807" w:rsidP="00011807">
      <w:pPr>
        <w:pStyle w:val="sqlF9"/>
        <w:rPr>
          <w:del w:id="10681" w:author="Hemmati" w:date="2016-12-16T09:57:00Z"/>
          <w:rFonts w:asciiTheme="minorHAnsi" w:hAnsiTheme="minorHAnsi"/>
        </w:rPr>
      </w:pPr>
      <w:del w:id="10682" w:author="Hemmati" w:date="2016-12-16T09:57:00Z">
        <w:r w:rsidRPr="00AB486D" w:rsidDel="002A6F74">
          <w:rPr>
            <w:rFonts w:asciiTheme="minorHAnsi" w:hAnsiTheme="minorHAnsi"/>
          </w:rPr>
          <w:delText>SQL&gt; select count(*) from commission_track;</w:delText>
        </w:r>
      </w:del>
    </w:p>
    <w:p w:rsidR="00011807" w:rsidRPr="00AB486D" w:rsidDel="002A6F74" w:rsidRDefault="00011807" w:rsidP="00011807">
      <w:pPr>
        <w:pStyle w:val="sqlF9"/>
        <w:rPr>
          <w:del w:id="10683" w:author="Hemmati" w:date="2016-12-16T09:57:00Z"/>
          <w:rFonts w:asciiTheme="minorHAnsi" w:hAnsiTheme="minorHAnsi"/>
        </w:rPr>
      </w:pPr>
    </w:p>
    <w:p w:rsidR="00011807" w:rsidRPr="00AB486D" w:rsidDel="002A6F74" w:rsidRDefault="00011807" w:rsidP="00011807">
      <w:pPr>
        <w:pStyle w:val="sqlF9"/>
        <w:rPr>
          <w:del w:id="10684" w:author="Hemmati" w:date="2016-12-16T09:57:00Z"/>
          <w:rFonts w:asciiTheme="minorHAnsi" w:hAnsiTheme="minorHAnsi"/>
        </w:rPr>
      </w:pPr>
      <w:del w:id="10685" w:author="Hemmati" w:date="2016-12-16T09:57:00Z">
        <w:r w:rsidRPr="00AB486D" w:rsidDel="002A6F74">
          <w:rPr>
            <w:rFonts w:asciiTheme="minorHAnsi" w:hAnsiTheme="minorHAnsi"/>
          </w:rPr>
          <w:delText xml:space="preserve">  COUNT(*)</w:delText>
        </w:r>
      </w:del>
    </w:p>
    <w:p w:rsidR="00011807" w:rsidRPr="00AB486D" w:rsidDel="002A6F74" w:rsidRDefault="00011807" w:rsidP="00011807">
      <w:pPr>
        <w:pStyle w:val="sqlF9"/>
        <w:rPr>
          <w:del w:id="10686" w:author="Hemmati" w:date="2016-12-16T09:57:00Z"/>
          <w:rFonts w:asciiTheme="minorHAnsi" w:hAnsiTheme="minorHAnsi"/>
        </w:rPr>
      </w:pPr>
      <w:del w:id="10687" w:author="Hemmati" w:date="2016-12-16T09:57:00Z">
        <w:r w:rsidRPr="00AB486D" w:rsidDel="002A6F74">
          <w:rPr>
            <w:rFonts w:asciiTheme="minorHAnsi" w:hAnsiTheme="minorHAnsi"/>
          </w:rPr>
          <w:delText>----------</w:delText>
        </w:r>
      </w:del>
    </w:p>
    <w:p w:rsidR="00011807" w:rsidRPr="00AB486D" w:rsidDel="002A6F74" w:rsidRDefault="00011807" w:rsidP="00011807">
      <w:pPr>
        <w:pStyle w:val="sqlF9"/>
        <w:rPr>
          <w:del w:id="10688" w:author="Hemmati" w:date="2016-12-16T09:57:00Z"/>
          <w:rFonts w:asciiTheme="minorHAnsi" w:hAnsiTheme="minorHAnsi"/>
        </w:rPr>
      </w:pPr>
      <w:del w:id="10689" w:author="Hemmati" w:date="2016-12-16T09:57:00Z">
        <w:r w:rsidRPr="00AB486D" w:rsidDel="002A6F74">
          <w:rPr>
            <w:rFonts w:asciiTheme="minorHAnsi" w:hAnsiTheme="minorHAnsi"/>
          </w:rPr>
          <w:delText xml:space="preserve">      1340</w:delText>
        </w:r>
      </w:del>
    </w:p>
    <w:p w:rsidR="00011807" w:rsidRPr="00AB486D" w:rsidDel="002A6F74" w:rsidRDefault="00011807" w:rsidP="00011807">
      <w:pPr>
        <w:pStyle w:val="sqlF9"/>
        <w:rPr>
          <w:del w:id="10690" w:author="Hemmati" w:date="2016-12-16T09:57:00Z"/>
          <w:rFonts w:asciiTheme="minorHAnsi" w:hAnsiTheme="minorHAnsi"/>
        </w:rPr>
      </w:pPr>
    </w:p>
    <w:p w:rsidR="00011807" w:rsidRPr="00AB486D" w:rsidDel="002A6F74" w:rsidRDefault="00011807" w:rsidP="00011807">
      <w:pPr>
        <w:pStyle w:val="sqlF9"/>
        <w:rPr>
          <w:del w:id="10691" w:author="Hemmati" w:date="2016-12-16T09:57:00Z"/>
          <w:rFonts w:asciiTheme="minorHAnsi" w:hAnsiTheme="minorHAnsi"/>
        </w:rPr>
      </w:pPr>
    </w:p>
    <w:p w:rsidR="00011807" w:rsidRPr="00AB486D" w:rsidDel="002A6F74" w:rsidRDefault="00011807" w:rsidP="00011807">
      <w:pPr>
        <w:pStyle w:val="sqlF9"/>
        <w:rPr>
          <w:del w:id="10692" w:author="Hemmati" w:date="2016-12-16T09:57:00Z"/>
          <w:rFonts w:asciiTheme="minorHAnsi" w:hAnsiTheme="minorHAnsi"/>
        </w:rPr>
      </w:pPr>
      <w:del w:id="10693" w:author="Hemmati" w:date="2016-12-16T09:57:00Z">
        <w:r w:rsidRPr="00AB486D" w:rsidDel="002A6F74">
          <w:rPr>
            <w:rFonts w:asciiTheme="minorHAnsi" w:hAnsiTheme="minorHAnsi"/>
          </w:rPr>
          <w:delText>SQL&gt; COMMIT;</w:delText>
        </w:r>
      </w:del>
    </w:p>
    <w:p w:rsidR="00011807" w:rsidRPr="00AB486D" w:rsidDel="002A6F74" w:rsidRDefault="00011807" w:rsidP="00011807">
      <w:pPr>
        <w:pStyle w:val="sqlF9"/>
        <w:rPr>
          <w:del w:id="10694" w:author="Hemmati" w:date="2016-12-16T09:57:00Z"/>
          <w:rFonts w:asciiTheme="minorHAnsi" w:hAnsiTheme="minorHAnsi"/>
        </w:rPr>
      </w:pPr>
      <w:del w:id="10695" w:author="Hemmati" w:date="2016-12-16T09:57:00Z">
        <w:r w:rsidRPr="00AB486D" w:rsidDel="002A6F74">
          <w:rPr>
            <w:rFonts w:asciiTheme="minorHAnsi" w:hAnsiTheme="minorHAnsi"/>
          </w:rPr>
          <w:delText>Commit complete.</w:delText>
        </w:r>
      </w:del>
    </w:p>
    <w:p w:rsidR="00011807" w:rsidRPr="00AB486D" w:rsidDel="002A6F74" w:rsidRDefault="00011807" w:rsidP="00011807">
      <w:pPr>
        <w:pStyle w:val="sqlF9"/>
        <w:rPr>
          <w:del w:id="10696" w:author="Hemmati" w:date="2016-12-16T09:57:00Z"/>
          <w:rFonts w:asciiTheme="minorHAnsi" w:hAnsiTheme="minorHAnsi"/>
        </w:rPr>
      </w:pPr>
    </w:p>
    <w:p w:rsidR="00011807" w:rsidRPr="00AB486D" w:rsidDel="002A6F74" w:rsidRDefault="00011807" w:rsidP="00011807">
      <w:pPr>
        <w:pStyle w:val="sqlF9"/>
        <w:rPr>
          <w:del w:id="10697" w:author="Hemmati" w:date="2016-12-16T09:57:00Z"/>
          <w:rFonts w:asciiTheme="minorHAnsi" w:hAnsiTheme="minorHAnsi"/>
        </w:rPr>
      </w:pPr>
    </w:p>
    <w:p w:rsidR="00D47555" w:rsidRPr="00AB486D" w:rsidDel="002A6F74" w:rsidRDefault="00D47555">
      <w:pPr>
        <w:rPr>
          <w:del w:id="10698" w:author="Hemmati" w:date="2016-12-16T09:57:00Z"/>
          <w:rFonts w:cstheme="minorHAnsi"/>
          <w:sz w:val="18"/>
        </w:rPr>
      </w:pPr>
      <w:del w:id="10699" w:author="Hemmati" w:date="2016-12-16T09:57:00Z">
        <w:r w:rsidRPr="00AB486D" w:rsidDel="002A6F74">
          <w:rPr>
            <w:rFonts w:cstheme="minorHAnsi"/>
          </w:rPr>
          <w:br w:type="page"/>
        </w:r>
      </w:del>
    </w:p>
    <w:p w:rsidR="004D2C10" w:rsidRPr="00AB486D" w:rsidDel="002A6F74" w:rsidRDefault="004D2C10" w:rsidP="004D2C10">
      <w:pPr>
        <w:jc w:val="center"/>
        <w:rPr>
          <w:del w:id="10700" w:author="Hemmati" w:date="2016-12-16T09:57:00Z"/>
          <w:rFonts w:cstheme="minorHAnsi"/>
        </w:rPr>
      </w:pPr>
    </w:p>
    <w:p w:rsidR="004D2C10" w:rsidRPr="00AB486D" w:rsidDel="002A6F74" w:rsidRDefault="004D2C10" w:rsidP="004D2C10">
      <w:pPr>
        <w:rPr>
          <w:del w:id="10701" w:author="Hemmati" w:date="2016-12-16T09:57:00Z"/>
          <w:rFonts w:cstheme="minorHAnsi"/>
        </w:rPr>
      </w:pPr>
    </w:p>
    <w:p w:rsidR="004D2C10" w:rsidRPr="00AB486D" w:rsidRDefault="004D2C10" w:rsidP="004D2C10">
      <w:pPr>
        <w:rPr>
          <w:rFonts w:cstheme="minorHAnsi"/>
        </w:rPr>
      </w:pPr>
    </w:p>
    <w:p w:rsidR="004D2C10" w:rsidRPr="00AB486D" w:rsidRDefault="004D2C10" w:rsidP="004D2C10">
      <w:pPr>
        <w:rPr>
          <w:rFonts w:cstheme="minorHAnsi"/>
        </w:rPr>
      </w:pPr>
    </w:p>
    <w:p w:rsidR="004D2C10" w:rsidRPr="00AB486D" w:rsidRDefault="004D2C10" w:rsidP="004D2C10">
      <w:pPr>
        <w:rPr>
          <w:rFonts w:cstheme="minorHAnsi"/>
        </w:rPr>
      </w:pPr>
    </w:p>
    <w:p w:rsidR="004D2C10" w:rsidRPr="00AB486D" w:rsidRDefault="004D2C10" w:rsidP="004D2C10">
      <w:pPr>
        <w:rPr>
          <w:rFonts w:cstheme="minorHAnsi"/>
        </w:rPr>
      </w:pPr>
    </w:p>
    <w:p w:rsidR="004D2C10" w:rsidRPr="00AB486D" w:rsidRDefault="004D2C10" w:rsidP="004D2C10">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Load</w:t>
      </w:r>
      <w:r w:rsidR="00797FB9" w:rsidRPr="00AB486D">
        <w:rPr>
          <w:rFonts w:cstheme="minorHAnsi"/>
          <w:b/>
          <w:sz w:val="96"/>
          <w:szCs w:val="96"/>
        </w:rPr>
        <w:t>ing</w:t>
      </w:r>
      <w:r w:rsidRPr="00AB486D">
        <w:rPr>
          <w:rFonts w:cstheme="minorHAnsi"/>
          <w:b/>
          <w:sz w:val="96"/>
          <w:szCs w:val="96"/>
        </w:rPr>
        <w:t xml:space="preserve"> Data</w:t>
      </w:r>
    </w:p>
    <w:p w:rsidR="004D2C10" w:rsidRPr="00AB486D" w:rsidRDefault="004D2C10" w:rsidP="004D2C10">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BY</w:t>
      </w:r>
    </w:p>
    <w:p w:rsidR="004D2C10" w:rsidRPr="00AB486D" w:rsidRDefault="004D2C10" w:rsidP="004D2C10">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Control File</w:t>
      </w:r>
    </w:p>
    <w:p w:rsidR="004D2C10" w:rsidRPr="00AB486D" w:rsidRDefault="004D2C10" w:rsidP="004D2C10">
      <w:pPr>
        <w:rPr>
          <w:rFonts w:cstheme="minorHAnsi"/>
        </w:rPr>
      </w:pPr>
      <w:r w:rsidRPr="00AB486D">
        <w:rPr>
          <w:rFonts w:cstheme="minorHAnsi"/>
        </w:rPr>
        <w:br w:type="page"/>
      </w:r>
    </w:p>
    <w:p w:rsidR="00797FB9" w:rsidRPr="00AB486D" w:rsidRDefault="00797FB9" w:rsidP="00797FB9">
      <w:pPr>
        <w:pStyle w:val="Heading1"/>
        <w:rPr>
          <w:rFonts w:cstheme="minorHAnsi"/>
        </w:rPr>
      </w:pPr>
      <w:bookmarkStart w:id="10702" w:name="_Toc469648549"/>
      <w:r w:rsidRPr="00AB486D">
        <w:rPr>
          <w:rFonts w:cstheme="minorHAnsi"/>
        </w:rPr>
        <w:lastRenderedPageBreak/>
        <w:t>Loading Data by Control File</w:t>
      </w:r>
      <w:bookmarkEnd w:id="10702"/>
    </w:p>
    <w:p w:rsidR="00011807" w:rsidRPr="00AB486D" w:rsidRDefault="004D2C10" w:rsidP="004D2C10">
      <w:pPr>
        <w:pStyle w:val="Heading2"/>
        <w:jc w:val="center"/>
        <w:rPr>
          <w:rFonts w:cstheme="minorHAnsi"/>
        </w:rPr>
      </w:pPr>
      <w:del w:id="10703" w:author="Hemmati" w:date="2016-12-16T10:09:00Z">
        <w:r w:rsidRPr="00AB486D" w:rsidDel="002A6F74">
          <w:rPr>
            <w:rFonts w:cstheme="minorHAnsi"/>
          </w:rPr>
          <w:delText xml:space="preserve">Affiliation </w:delText>
        </w:r>
      </w:del>
      <w:bookmarkStart w:id="10704" w:name="_Toc469648550"/>
      <w:ins w:id="10705" w:author="Hemmati" w:date="2016-12-16T10:09:00Z">
        <w:r w:rsidR="002A6F74">
          <w:rPr>
            <w:rFonts w:cstheme="minorHAnsi"/>
          </w:rPr>
          <w:t>AFFILIATION Table</w:t>
        </w:r>
        <w:r w:rsidR="002A6F74" w:rsidRPr="00AB486D">
          <w:rPr>
            <w:rFonts w:cstheme="minorHAnsi"/>
          </w:rPr>
          <w:t xml:space="preserve"> </w:t>
        </w:r>
      </w:ins>
      <w:r w:rsidRPr="00AB486D">
        <w:rPr>
          <w:rFonts w:cstheme="minorHAnsi"/>
        </w:rPr>
        <w:t>Control File</w:t>
      </w:r>
      <w:bookmarkEnd w:id="10704"/>
    </w:p>
    <w:p w:rsidR="002D3F66" w:rsidRPr="002D3F66" w:rsidRDefault="004D2C10" w:rsidP="002D3F66">
      <w:pPr>
        <w:pStyle w:val="sqlF9"/>
        <w:rPr>
          <w:ins w:id="10706" w:author="Hemmati" w:date="2016-12-16T10:33:00Z"/>
          <w:rFonts w:asciiTheme="minorHAnsi" w:hAnsiTheme="minorHAnsi"/>
          <w:sz w:val="16"/>
          <w:szCs w:val="16"/>
        </w:rPr>
      </w:pPr>
      <w:del w:id="10707" w:author="Hemmati" w:date="2016-12-16T10:33:00Z">
        <w:r w:rsidRPr="002D3F66" w:rsidDel="002D3F66">
          <w:rPr>
            <w:rFonts w:asciiTheme="minorHAnsi" w:hAnsiTheme="minorHAnsi"/>
            <w:sz w:val="16"/>
            <w:szCs w:val="16"/>
            <w:rPrChange w:id="10708" w:author="Hemmati" w:date="2016-12-16T10:32:00Z">
              <w:rPr>
                <w:rFonts w:asciiTheme="minorHAnsi" w:hAnsiTheme="minorHAnsi"/>
              </w:rPr>
            </w:rPrChange>
          </w:rPr>
          <w:delText xml:space="preserve">- </w:delText>
        </w:r>
      </w:del>
      <w:ins w:id="10709" w:author="Hemmati" w:date="2016-12-16T10:33:00Z">
        <w:r w:rsidR="002D3F66" w:rsidRPr="002D3F66">
          <w:rPr>
            <w:rFonts w:asciiTheme="minorHAnsi" w:hAnsiTheme="minorHAnsi"/>
            <w:sz w:val="16"/>
            <w:szCs w:val="16"/>
          </w:rPr>
          <w:t xml:space="preserve">-- sqlldr towner/travelxp456 control=C:\Users\Nick\Desktop\471project\controlfiles_loading\affiliation.ctl, log=C:\Users\Nick\Desktop\471project\controlfiles_loading\affiliation.log </w:t>
        </w:r>
      </w:ins>
    </w:p>
    <w:p w:rsidR="002D3F66" w:rsidRPr="002D3F66" w:rsidRDefault="002D3F66" w:rsidP="002D3F66">
      <w:pPr>
        <w:pStyle w:val="sqlF9"/>
        <w:rPr>
          <w:ins w:id="10710" w:author="Hemmati" w:date="2016-12-16T10:33:00Z"/>
          <w:rFonts w:asciiTheme="minorHAnsi" w:hAnsiTheme="minorHAnsi"/>
          <w:sz w:val="16"/>
          <w:szCs w:val="16"/>
        </w:rPr>
      </w:pPr>
    </w:p>
    <w:p w:rsidR="002D3F66" w:rsidRPr="002D3F66" w:rsidRDefault="002D3F66" w:rsidP="002D3F66">
      <w:pPr>
        <w:pStyle w:val="sqlF9"/>
        <w:rPr>
          <w:ins w:id="10711" w:author="Hemmati" w:date="2016-12-16T10:33:00Z"/>
          <w:rFonts w:asciiTheme="minorHAnsi" w:hAnsiTheme="minorHAnsi"/>
          <w:sz w:val="16"/>
          <w:szCs w:val="16"/>
        </w:rPr>
      </w:pPr>
    </w:p>
    <w:p w:rsidR="002D3F66" w:rsidRPr="002D3F66" w:rsidRDefault="002D3F66" w:rsidP="002D3F66">
      <w:pPr>
        <w:pStyle w:val="sqlF9"/>
        <w:rPr>
          <w:ins w:id="10712" w:author="Hemmati" w:date="2016-12-16T10:33:00Z"/>
          <w:rFonts w:asciiTheme="minorHAnsi" w:hAnsiTheme="minorHAnsi"/>
          <w:sz w:val="16"/>
          <w:szCs w:val="16"/>
        </w:rPr>
      </w:pPr>
      <w:ins w:id="10713" w:author="Hemmati" w:date="2016-12-16T10:33:00Z">
        <w:r w:rsidRPr="002D3F66">
          <w:rPr>
            <w:rFonts w:asciiTheme="minorHAnsi" w:hAnsiTheme="minorHAnsi"/>
            <w:sz w:val="16"/>
            <w:szCs w:val="16"/>
          </w:rPr>
          <w:t>LOAD DATA</w:t>
        </w:r>
      </w:ins>
    </w:p>
    <w:p w:rsidR="002D3F66" w:rsidRPr="002D3F66" w:rsidRDefault="002D3F66" w:rsidP="002D3F66">
      <w:pPr>
        <w:pStyle w:val="sqlF9"/>
        <w:rPr>
          <w:ins w:id="10714" w:author="Hemmati" w:date="2016-12-16T10:33:00Z"/>
          <w:rFonts w:asciiTheme="minorHAnsi" w:hAnsiTheme="minorHAnsi"/>
          <w:sz w:val="16"/>
          <w:szCs w:val="16"/>
        </w:rPr>
      </w:pPr>
    </w:p>
    <w:p w:rsidR="002D3F66" w:rsidRPr="002D3F66" w:rsidRDefault="002D3F66" w:rsidP="002D3F66">
      <w:pPr>
        <w:pStyle w:val="sqlF9"/>
        <w:rPr>
          <w:ins w:id="10715" w:author="Hemmati" w:date="2016-12-16T10:33:00Z"/>
          <w:rFonts w:asciiTheme="minorHAnsi" w:hAnsiTheme="minorHAnsi"/>
          <w:sz w:val="16"/>
          <w:szCs w:val="16"/>
        </w:rPr>
      </w:pPr>
      <w:ins w:id="10716" w:author="Hemmati" w:date="2016-12-16T10:33:00Z">
        <w:r w:rsidRPr="002D3F66">
          <w:rPr>
            <w:rFonts w:asciiTheme="minorHAnsi" w:hAnsiTheme="minorHAnsi"/>
            <w:sz w:val="16"/>
            <w:szCs w:val="16"/>
          </w:rPr>
          <w:t>INFILE*</w:t>
        </w:r>
      </w:ins>
    </w:p>
    <w:p w:rsidR="002D3F66" w:rsidRPr="002D3F66" w:rsidRDefault="002D3F66" w:rsidP="002D3F66">
      <w:pPr>
        <w:pStyle w:val="sqlF9"/>
        <w:rPr>
          <w:ins w:id="10717" w:author="Hemmati" w:date="2016-12-16T10:33:00Z"/>
          <w:rFonts w:asciiTheme="minorHAnsi" w:hAnsiTheme="minorHAnsi"/>
          <w:sz w:val="16"/>
          <w:szCs w:val="16"/>
        </w:rPr>
      </w:pPr>
      <w:ins w:id="10718" w:author="Hemmati" w:date="2016-12-16T10:33:00Z">
        <w:r w:rsidRPr="002D3F66">
          <w:rPr>
            <w:rFonts w:asciiTheme="minorHAnsi" w:hAnsiTheme="minorHAnsi"/>
            <w:sz w:val="16"/>
            <w:szCs w:val="16"/>
          </w:rPr>
          <w:t>BADFILE 'C:\Users\Nick\Desktop\471project\controlfiles_loading\affiliation.bad'</w:t>
        </w:r>
      </w:ins>
    </w:p>
    <w:p w:rsidR="002D3F66" w:rsidRPr="002D3F66" w:rsidRDefault="002D3F66" w:rsidP="002D3F66">
      <w:pPr>
        <w:pStyle w:val="sqlF9"/>
        <w:rPr>
          <w:ins w:id="10719" w:author="Hemmati" w:date="2016-12-16T10:33:00Z"/>
          <w:rFonts w:asciiTheme="minorHAnsi" w:hAnsiTheme="minorHAnsi"/>
          <w:sz w:val="16"/>
          <w:szCs w:val="16"/>
        </w:rPr>
      </w:pPr>
      <w:ins w:id="10720" w:author="Hemmati" w:date="2016-12-16T10:33:00Z">
        <w:r w:rsidRPr="002D3F66">
          <w:rPr>
            <w:rFonts w:asciiTheme="minorHAnsi" w:hAnsiTheme="minorHAnsi"/>
            <w:sz w:val="16"/>
            <w:szCs w:val="16"/>
          </w:rPr>
          <w:t>DISCARDFILE 'C:\Users\Nick\Desktop\471project\controlfiles_loading\affiliation.dsc'</w:t>
        </w:r>
      </w:ins>
    </w:p>
    <w:p w:rsidR="002D3F66" w:rsidRPr="002D3F66" w:rsidRDefault="002D3F66" w:rsidP="002D3F66">
      <w:pPr>
        <w:pStyle w:val="sqlF9"/>
        <w:rPr>
          <w:ins w:id="10721" w:author="Hemmati" w:date="2016-12-16T10:33:00Z"/>
          <w:rFonts w:asciiTheme="minorHAnsi" w:hAnsiTheme="minorHAnsi"/>
          <w:sz w:val="16"/>
          <w:szCs w:val="16"/>
        </w:rPr>
      </w:pPr>
    </w:p>
    <w:p w:rsidR="002D3F66" w:rsidRPr="002D3F66" w:rsidRDefault="002D3F66" w:rsidP="002D3F66">
      <w:pPr>
        <w:pStyle w:val="sqlF9"/>
        <w:rPr>
          <w:ins w:id="10722" w:author="Hemmati" w:date="2016-12-16T10:33:00Z"/>
          <w:rFonts w:asciiTheme="minorHAnsi" w:hAnsiTheme="minorHAnsi"/>
          <w:sz w:val="16"/>
          <w:szCs w:val="16"/>
        </w:rPr>
      </w:pPr>
      <w:ins w:id="10723" w:author="Hemmati" w:date="2016-12-16T10:33:00Z">
        <w:r w:rsidRPr="002D3F66">
          <w:rPr>
            <w:rFonts w:asciiTheme="minorHAnsi" w:hAnsiTheme="minorHAnsi"/>
            <w:sz w:val="16"/>
            <w:szCs w:val="16"/>
          </w:rPr>
          <w:t>TRUNCATE INTO TABLE affiliation</w:t>
        </w:r>
      </w:ins>
    </w:p>
    <w:p w:rsidR="002D3F66" w:rsidRPr="002D3F66" w:rsidRDefault="002D3F66" w:rsidP="002D3F66">
      <w:pPr>
        <w:pStyle w:val="sqlF9"/>
        <w:rPr>
          <w:ins w:id="10724" w:author="Hemmati" w:date="2016-12-16T10:33:00Z"/>
          <w:rFonts w:asciiTheme="minorHAnsi" w:hAnsiTheme="minorHAnsi"/>
          <w:sz w:val="16"/>
          <w:szCs w:val="16"/>
        </w:rPr>
      </w:pPr>
    </w:p>
    <w:p w:rsidR="002D3F66" w:rsidRPr="002D3F66" w:rsidRDefault="002D3F66" w:rsidP="002D3F66">
      <w:pPr>
        <w:pStyle w:val="sqlF9"/>
        <w:rPr>
          <w:ins w:id="10725" w:author="Hemmati" w:date="2016-12-16T10:33:00Z"/>
          <w:rFonts w:asciiTheme="minorHAnsi" w:hAnsiTheme="minorHAnsi"/>
          <w:sz w:val="16"/>
          <w:szCs w:val="16"/>
        </w:rPr>
      </w:pPr>
      <w:ins w:id="10726" w:author="Hemmati" w:date="2016-12-16T10:33:00Z">
        <w:r w:rsidRPr="002D3F66">
          <w:rPr>
            <w:rFonts w:asciiTheme="minorHAnsi" w:hAnsiTheme="minorHAnsi"/>
            <w:sz w:val="16"/>
            <w:szCs w:val="16"/>
          </w:rPr>
          <w:t xml:space="preserve">FIELDS TERMINATED BY "," OPTIONALLY ENCLOSED BY '"' </w:t>
        </w:r>
      </w:ins>
    </w:p>
    <w:p w:rsidR="002D3F66" w:rsidRPr="002D3F66" w:rsidRDefault="002D3F66" w:rsidP="002D3F66">
      <w:pPr>
        <w:pStyle w:val="sqlF9"/>
        <w:rPr>
          <w:ins w:id="10727" w:author="Hemmati" w:date="2016-12-16T10:33:00Z"/>
          <w:rFonts w:asciiTheme="minorHAnsi" w:hAnsiTheme="minorHAnsi"/>
          <w:sz w:val="16"/>
          <w:szCs w:val="16"/>
        </w:rPr>
      </w:pPr>
    </w:p>
    <w:p w:rsidR="002D3F66" w:rsidRPr="002D3F66" w:rsidRDefault="002D3F66" w:rsidP="002D3F66">
      <w:pPr>
        <w:pStyle w:val="sqlF9"/>
        <w:rPr>
          <w:ins w:id="10728" w:author="Hemmati" w:date="2016-12-16T10:33:00Z"/>
          <w:rFonts w:asciiTheme="minorHAnsi" w:hAnsiTheme="minorHAnsi"/>
          <w:sz w:val="16"/>
          <w:szCs w:val="16"/>
        </w:rPr>
      </w:pPr>
      <w:ins w:id="10729" w:author="Hemmati" w:date="2016-12-16T10:33:00Z">
        <w:r w:rsidRPr="002D3F66">
          <w:rPr>
            <w:rFonts w:asciiTheme="minorHAnsi" w:hAnsiTheme="minorHAnsi"/>
            <w:sz w:val="16"/>
            <w:szCs w:val="16"/>
          </w:rPr>
          <w:t>TRAILING NULLCOLS</w:t>
        </w:r>
      </w:ins>
    </w:p>
    <w:p w:rsidR="002D3F66" w:rsidRPr="002D3F66" w:rsidRDefault="002D3F66" w:rsidP="002D3F66">
      <w:pPr>
        <w:pStyle w:val="sqlF9"/>
        <w:rPr>
          <w:ins w:id="10730" w:author="Hemmati" w:date="2016-12-16T10:33:00Z"/>
          <w:rFonts w:asciiTheme="minorHAnsi" w:hAnsiTheme="minorHAnsi"/>
          <w:sz w:val="16"/>
          <w:szCs w:val="16"/>
        </w:rPr>
      </w:pPr>
    </w:p>
    <w:p w:rsidR="002D3F66" w:rsidRPr="002D3F66" w:rsidRDefault="002D3F66" w:rsidP="002D3F66">
      <w:pPr>
        <w:pStyle w:val="sqlF9"/>
        <w:rPr>
          <w:ins w:id="10731" w:author="Hemmati" w:date="2016-12-16T10:33:00Z"/>
          <w:rFonts w:asciiTheme="minorHAnsi" w:hAnsiTheme="minorHAnsi"/>
          <w:sz w:val="16"/>
          <w:szCs w:val="16"/>
        </w:rPr>
      </w:pPr>
      <w:ins w:id="10732" w:author="Hemmati" w:date="2016-12-16T10:33:00Z">
        <w:r w:rsidRPr="002D3F66">
          <w:rPr>
            <w:rFonts w:asciiTheme="minorHAnsi" w:hAnsiTheme="minorHAnsi"/>
            <w:sz w:val="16"/>
            <w:szCs w:val="16"/>
          </w:rPr>
          <w:t xml:space="preserve">(affiliation_code    </w:t>
        </w:r>
        <w:r w:rsidRPr="002D3F66">
          <w:rPr>
            <w:rFonts w:asciiTheme="minorHAnsi" w:hAnsiTheme="minorHAnsi"/>
            <w:sz w:val="16"/>
            <w:szCs w:val="16"/>
          </w:rPr>
          <w:tab/>
        </w:r>
        <w:r w:rsidRPr="002D3F66">
          <w:rPr>
            <w:rFonts w:asciiTheme="minorHAnsi" w:hAnsiTheme="minorHAnsi"/>
            <w:sz w:val="16"/>
            <w:szCs w:val="16"/>
          </w:rPr>
          <w:tab/>
          <w:t>CHAR,</w:t>
        </w:r>
      </w:ins>
    </w:p>
    <w:p w:rsidR="002D3F66" w:rsidRPr="002D3F66" w:rsidRDefault="002D3F66" w:rsidP="002D3F66">
      <w:pPr>
        <w:pStyle w:val="sqlF9"/>
        <w:rPr>
          <w:ins w:id="10733" w:author="Hemmati" w:date="2016-12-16T10:33:00Z"/>
          <w:rFonts w:asciiTheme="minorHAnsi" w:hAnsiTheme="minorHAnsi"/>
          <w:sz w:val="16"/>
          <w:szCs w:val="16"/>
        </w:rPr>
      </w:pPr>
      <w:ins w:id="10734" w:author="Hemmati" w:date="2016-12-16T10:33:00Z">
        <w:r w:rsidRPr="002D3F66">
          <w:rPr>
            <w:rFonts w:asciiTheme="minorHAnsi" w:hAnsiTheme="minorHAnsi"/>
            <w:sz w:val="16"/>
            <w:szCs w:val="16"/>
          </w:rPr>
          <w:t xml:space="preserve"> affiliation_name   </w:t>
        </w:r>
        <w:r w:rsidRPr="002D3F66">
          <w:rPr>
            <w:rFonts w:asciiTheme="minorHAnsi" w:hAnsiTheme="minorHAnsi"/>
            <w:sz w:val="16"/>
            <w:szCs w:val="16"/>
          </w:rPr>
          <w:tab/>
        </w:r>
        <w:r w:rsidRPr="002D3F66">
          <w:rPr>
            <w:rFonts w:asciiTheme="minorHAnsi" w:hAnsiTheme="minorHAnsi"/>
            <w:sz w:val="16"/>
            <w:szCs w:val="16"/>
          </w:rPr>
          <w:tab/>
          <w:t>CHAR)</w:t>
        </w:r>
      </w:ins>
    </w:p>
    <w:p w:rsidR="002D3F66" w:rsidRPr="002D3F66" w:rsidRDefault="002D3F66" w:rsidP="002D3F66">
      <w:pPr>
        <w:pStyle w:val="sqlF9"/>
        <w:rPr>
          <w:ins w:id="10735" w:author="Hemmati" w:date="2016-12-16T10:33:00Z"/>
          <w:rFonts w:asciiTheme="minorHAnsi" w:hAnsiTheme="minorHAnsi"/>
          <w:sz w:val="16"/>
          <w:szCs w:val="16"/>
        </w:rPr>
      </w:pPr>
    </w:p>
    <w:p w:rsidR="002D3F66" w:rsidRPr="002D3F66" w:rsidRDefault="002D3F66" w:rsidP="002D3F66">
      <w:pPr>
        <w:pStyle w:val="sqlF9"/>
        <w:rPr>
          <w:ins w:id="10736" w:author="Hemmati" w:date="2016-12-16T10:33:00Z"/>
          <w:rFonts w:asciiTheme="minorHAnsi" w:hAnsiTheme="minorHAnsi"/>
          <w:sz w:val="16"/>
          <w:szCs w:val="16"/>
        </w:rPr>
      </w:pPr>
      <w:ins w:id="10737" w:author="Hemmati" w:date="2016-12-16T10:33:00Z">
        <w:r w:rsidRPr="002D3F66">
          <w:rPr>
            <w:rFonts w:asciiTheme="minorHAnsi" w:hAnsiTheme="minorHAnsi"/>
            <w:sz w:val="16"/>
            <w:szCs w:val="16"/>
          </w:rPr>
          <w:t>BEGINDATA</w:t>
        </w:r>
      </w:ins>
    </w:p>
    <w:p w:rsidR="002D3F66" w:rsidRPr="002D3F66" w:rsidRDefault="002D3F66" w:rsidP="002D3F66">
      <w:pPr>
        <w:pStyle w:val="sqlF9"/>
        <w:rPr>
          <w:ins w:id="10738" w:author="Hemmati" w:date="2016-12-16T10:33:00Z"/>
          <w:rFonts w:asciiTheme="minorHAnsi" w:hAnsiTheme="minorHAnsi"/>
          <w:sz w:val="16"/>
          <w:szCs w:val="16"/>
        </w:rPr>
      </w:pPr>
      <w:ins w:id="10739" w:author="Hemmati" w:date="2016-12-16T10:33:00Z">
        <w:r w:rsidRPr="002D3F66">
          <w:rPr>
            <w:rFonts w:asciiTheme="minorHAnsi" w:hAnsiTheme="minorHAnsi"/>
            <w:sz w:val="16"/>
            <w:szCs w:val="16"/>
          </w:rPr>
          <w:t>ACTA,Association of Canadian Travel Agents</w:t>
        </w:r>
      </w:ins>
    </w:p>
    <w:p w:rsidR="002D3F66" w:rsidRPr="002D3F66" w:rsidRDefault="002D3F66" w:rsidP="002D3F66">
      <w:pPr>
        <w:pStyle w:val="sqlF9"/>
        <w:rPr>
          <w:ins w:id="10740" w:author="Hemmati" w:date="2016-12-16T10:33:00Z"/>
          <w:rFonts w:asciiTheme="minorHAnsi" w:hAnsiTheme="minorHAnsi"/>
          <w:sz w:val="16"/>
          <w:szCs w:val="16"/>
        </w:rPr>
      </w:pPr>
      <w:ins w:id="10741" w:author="Hemmati" w:date="2016-12-16T10:33:00Z">
        <w:r w:rsidRPr="002D3F66">
          <w:rPr>
            <w:rFonts w:asciiTheme="minorHAnsi" w:hAnsiTheme="minorHAnsi"/>
            <w:sz w:val="16"/>
            <w:szCs w:val="16"/>
          </w:rPr>
          <w:t>ACTANEW,</w:t>
        </w:r>
        <w:r w:rsidRPr="002D3F66">
          <w:rPr>
            <w:rFonts w:asciiTheme="minorHAnsi" w:hAnsiTheme="minorHAnsi"/>
            <w:sz w:val="16"/>
            <w:szCs w:val="16"/>
          </w:rPr>
          <w:tab/>
        </w:r>
      </w:ins>
    </w:p>
    <w:p w:rsidR="002D3F66" w:rsidRPr="002D3F66" w:rsidRDefault="002D3F66" w:rsidP="002D3F66">
      <w:pPr>
        <w:pStyle w:val="sqlF9"/>
        <w:rPr>
          <w:ins w:id="10742" w:author="Hemmati" w:date="2016-12-16T10:33:00Z"/>
          <w:rFonts w:asciiTheme="minorHAnsi" w:hAnsiTheme="minorHAnsi"/>
          <w:sz w:val="16"/>
          <w:szCs w:val="16"/>
        </w:rPr>
      </w:pPr>
      <w:ins w:id="10743" w:author="Hemmati" w:date="2016-12-16T10:33:00Z">
        <w:r w:rsidRPr="002D3F66">
          <w:rPr>
            <w:rFonts w:asciiTheme="minorHAnsi" w:hAnsiTheme="minorHAnsi"/>
            <w:sz w:val="16"/>
            <w:szCs w:val="16"/>
          </w:rPr>
          <w:t>ACTANEWP,</w:t>
        </w:r>
        <w:r w:rsidRPr="002D3F66">
          <w:rPr>
            <w:rFonts w:asciiTheme="minorHAnsi" w:hAnsiTheme="minorHAnsi"/>
            <w:sz w:val="16"/>
            <w:szCs w:val="16"/>
          </w:rPr>
          <w:tab/>
        </w:r>
      </w:ins>
    </w:p>
    <w:p w:rsidR="002D3F66" w:rsidRPr="002D3F66" w:rsidRDefault="002D3F66" w:rsidP="002D3F66">
      <w:pPr>
        <w:pStyle w:val="sqlF9"/>
        <w:rPr>
          <w:ins w:id="10744" w:author="Hemmati" w:date="2016-12-16T10:33:00Z"/>
          <w:rFonts w:asciiTheme="minorHAnsi" w:hAnsiTheme="minorHAnsi"/>
          <w:sz w:val="16"/>
          <w:szCs w:val="16"/>
        </w:rPr>
      </w:pPr>
      <w:ins w:id="10745" w:author="Hemmati" w:date="2016-12-16T10:33:00Z">
        <w:r w:rsidRPr="002D3F66">
          <w:rPr>
            <w:rFonts w:asciiTheme="minorHAnsi" w:hAnsiTheme="minorHAnsi"/>
            <w:sz w:val="16"/>
            <w:szCs w:val="16"/>
          </w:rPr>
          <w:t>ACTAPGY,</w:t>
        </w:r>
        <w:r w:rsidRPr="002D3F66">
          <w:rPr>
            <w:rFonts w:asciiTheme="minorHAnsi" w:hAnsiTheme="minorHAnsi"/>
            <w:sz w:val="16"/>
            <w:szCs w:val="16"/>
          </w:rPr>
          <w:tab/>
        </w:r>
      </w:ins>
    </w:p>
    <w:p w:rsidR="002D3F66" w:rsidRPr="002D3F66" w:rsidRDefault="002D3F66" w:rsidP="002D3F66">
      <w:pPr>
        <w:pStyle w:val="sqlF9"/>
        <w:rPr>
          <w:ins w:id="10746" w:author="Hemmati" w:date="2016-12-16T10:33:00Z"/>
          <w:rFonts w:asciiTheme="minorHAnsi" w:hAnsiTheme="minorHAnsi"/>
          <w:sz w:val="16"/>
          <w:szCs w:val="16"/>
        </w:rPr>
      </w:pPr>
      <w:ins w:id="10747" w:author="Hemmati" w:date="2016-12-16T10:33:00Z">
        <w:r w:rsidRPr="002D3F66">
          <w:rPr>
            <w:rFonts w:asciiTheme="minorHAnsi" w:hAnsiTheme="minorHAnsi"/>
            <w:sz w:val="16"/>
            <w:szCs w:val="16"/>
          </w:rPr>
          <w:t>NEW,</w:t>
        </w:r>
        <w:r w:rsidRPr="002D3F66">
          <w:rPr>
            <w:rFonts w:asciiTheme="minorHAnsi" w:hAnsiTheme="minorHAnsi"/>
            <w:sz w:val="16"/>
            <w:szCs w:val="16"/>
          </w:rPr>
          <w:tab/>
        </w:r>
      </w:ins>
    </w:p>
    <w:p w:rsidR="002D3F66" w:rsidRPr="002D3F66" w:rsidRDefault="002D3F66" w:rsidP="002D3F66">
      <w:pPr>
        <w:pStyle w:val="sqlF9"/>
        <w:rPr>
          <w:ins w:id="10748" w:author="Hemmati" w:date="2016-12-16T10:33:00Z"/>
          <w:rFonts w:asciiTheme="minorHAnsi" w:hAnsiTheme="minorHAnsi"/>
          <w:sz w:val="16"/>
          <w:szCs w:val="16"/>
        </w:rPr>
      </w:pPr>
      <w:ins w:id="10749" w:author="Hemmati" w:date="2016-12-16T10:33:00Z">
        <w:r w:rsidRPr="002D3F66">
          <w:rPr>
            <w:rFonts w:asciiTheme="minorHAnsi" w:hAnsiTheme="minorHAnsi"/>
            <w:sz w:val="16"/>
            <w:szCs w:val="16"/>
          </w:rPr>
          <w:t>NEWPGY,</w:t>
        </w:r>
        <w:r w:rsidRPr="002D3F66">
          <w:rPr>
            <w:rFonts w:asciiTheme="minorHAnsi" w:hAnsiTheme="minorHAnsi"/>
            <w:sz w:val="16"/>
            <w:szCs w:val="16"/>
          </w:rPr>
          <w:tab/>
        </w:r>
      </w:ins>
    </w:p>
    <w:p w:rsidR="004D2C10" w:rsidRPr="002D3F66" w:rsidDel="002D3F66" w:rsidRDefault="002D3F66" w:rsidP="002D3F66">
      <w:pPr>
        <w:pStyle w:val="sqlF9"/>
        <w:rPr>
          <w:del w:id="10750" w:author="Hemmati" w:date="2016-12-16T10:33:00Z"/>
          <w:rFonts w:asciiTheme="minorHAnsi" w:hAnsiTheme="minorHAnsi"/>
          <w:sz w:val="16"/>
          <w:szCs w:val="16"/>
          <w:rPrChange w:id="10751" w:author="Hemmati" w:date="2016-12-16T10:32:00Z">
            <w:rPr>
              <w:del w:id="10752" w:author="Hemmati" w:date="2016-12-16T10:33:00Z"/>
              <w:rFonts w:asciiTheme="minorHAnsi" w:hAnsiTheme="minorHAnsi"/>
            </w:rPr>
          </w:rPrChange>
        </w:rPr>
      </w:pPr>
      <w:ins w:id="10753" w:author="Hemmati" w:date="2016-12-16T10:33:00Z">
        <w:r w:rsidRPr="002D3F66">
          <w:rPr>
            <w:rFonts w:asciiTheme="minorHAnsi" w:hAnsiTheme="minorHAnsi"/>
            <w:sz w:val="16"/>
            <w:szCs w:val="16"/>
          </w:rPr>
          <w:t>PGY,</w:t>
        </w:r>
      </w:ins>
      <w:del w:id="10754" w:author="Hemmati" w:date="2016-12-16T10:33:00Z">
        <w:r w:rsidR="004D2C10" w:rsidRPr="002D3F66" w:rsidDel="002D3F66">
          <w:rPr>
            <w:rFonts w:asciiTheme="minorHAnsi" w:hAnsiTheme="minorHAnsi"/>
            <w:sz w:val="16"/>
            <w:szCs w:val="16"/>
            <w:rPrChange w:id="10755" w:author="Hemmati" w:date="2016-12-16T10:32:00Z">
              <w:rPr>
                <w:rFonts w:asciiTheme="minorHAnsi" w:hAnsiTheme="minorHAnsi"/>
              </w:rPr>
            </w:rPrChange>
          </w:rPr>
          <w:delText xml:space="preserve">sqlldr towner/t123owner control=C:\Users\559006\Desktop\WORKSHOPS\WSH4_CreateTables_SQLLoader\controlfiles_loading\affiliation.ctl log=C:\Users\559006\Desktop\WORKSHOPS\WSH4_CreateTables_SQLLoader\controlfiles_loading\affiliation.log </w:delText>
        </w:r>
      </w:del>
    </w:p>
    <w:p w:rsidR="004D2C10" w:rsidRPr="002D3F66" w:rsidDel="002D3F66" w:rsidRDefault="004D2C10" w:rsidP="002D3F66">
      <w:pPr>
        <w:pStyle w:val="sqlF9"/>
        <w:rPr>
          <w:del w:id="10756" w:author="Hemmati" w:date="2016-12-16T10:33:00Z"/>
          <w:rFonts w:asciiTheme="minorHAnsi" w:hAnsiTheme="minorHAnsi"/>
          <w:sz w:val="16"/>
          <w:szCs w:val="16"/>
          <w:rPrChange w:id="10757" w:author="Hemmati" w:date="2016-12-16T10:32:00Z">
            <w:rPr>
              <w:del w:id="10758" w:author="Hemmati" w:date="2016-12-16T10:33:00Z"/>
              <w:rFonts w:asciiTheme="minorHAnsi" w:hAnsiTheme="minorHAnsi"/>
            </w:rPr>
          </w:rPrChange>
        </w:rPr>
      </w:pPr>
    </w:p>
    <w:p w:rsidR="004D2C10" w:rsidRPr="002D3F66" w:rsidDel="002D3F66" w:rsidRDefault="004D2C10" w:rsidP="002D3F66">
      <w:pPr>
        <w:pStyle w:val="sqlF9"/>
        <w:rPr>
          <w:del w:id="10759" w:author="Hemmati" w:date="2016-12-16T10:33:00Z"/>
          <w:rFonts w:asciiTheme="minorHAnsi" w:hAnsiTheme="minorHAnsi"/>
          <w:sz w:val="16"/>
          <w:szCs w:val="16"/>
          <w:rPrChange w:id="10760" w:author="Hemmati" w:date="2016-12-16T10:32:00Z">
            <w:rPr>
              <w:del w:id="10761" w:author="Hemmati" w:date="2016-12-16T10:33:00Z"/>
              <w:rFonts w:asciiTheme="minorHAnsi" w:hAnsiTheme="minorHAnsi"/>
            </w:rPr>
          </w:rPrChange>
        </w:rPr>
      </w:pPr>
    </w:p>
    <w:p w:rsidR="004D2C10" w:rsidRPr="002D3F66" w:rsidDel="002D3F66" w:rsidRDefault="004D2C10" w:rsidP="002D3F66">
      <w:pPr>
        <w:pStyle w:val="sqlF9"/>
        <w:rPr>
          <w:del w:id="10762" w:author="Hemmati" w:date="2016-12-16T10:33:00Z"/>
          <w:rFonts w:asciiTheme="minorHAnsi" w:hAnsiTheme="minorHAnsi"/>
          <w:b/>
          <w:sz w:val="16"/>
          <w:szCs w:val="16"/>
          <w:rPrChange w:id="10763" w:author="Hemmati" w:date="2016-12-16T10:32:00Z">
            <w:rPr>
              <w:del w:id="10764" w:author="Hemmati" w:date="2016-12-16T10:33:00Z"/>
              <w:rFonts w:asciiTheme="minorHAnsi" w:hAnsiTheme="minorHAnsi"/>
              <w:b/>
            </w:rPr>
          </w:rPrChange>
        </w:rPr>
      </w:pPr>
      <w:del w:id="10765" w:author="Hemmati" w:date="2016-12-16T10:33:00Z">
        <w:r w:rsidRPr="002D3F66" w:rsidDel="002D3F66">
          <w:rPr>
            <w:rFonts w:asciiTheme="minorHAnsi" w:hAnsiTheme="minorHAnsi"/>
            <w:b/>
            <w:sz w:val="16"/>
            <w:szCs w:val="16"/>
            <w:rPrChange w:id="10766" w:author="Hemmati" w:date="2016-12-16T10:32:00Z">
              <w:rPr>
                <w:rFonts w:asciiTheme="minorHAnsi" w:hAnsiTheme="minorHAnsi"/>
                <w:b/>
              </w:rPr>
            </w:rPrChange>
          </w:rPr>
          <w:delText>LOAD DATA</w:delText>
        </w:r>
      </w:del>
    </w:p>
    <w:p w:rsidR="004D2C10" w:rsidRPr="002D3F66" w:rsidDel="002D3F66" w:rsidRDefault="004D2C10" w:rsidP="002D3F66">
      <w:pPr>
        <w:pStyle w:val="sqlF9"/>
        <w:rPr>
          <w:del w:id="10767" w:author="Hemmati" w:date="2016-12-16T10:33:00Z"/>
          <w:rFonts w:asciiTheme="minorHAnsi" w:hAnsiTheme="minorHAnsi"/>
          <w:sz w:val="16"/>
          <w:szCs w:val="16"/>
          <w:rPrChange w:id="10768" w:author="Hemmati" w:date="2016-12-16T10:32:00Z">
            <w:rPr>
              <w:del w:id="10769" w:author="Hemmati" w:date="2016-12-16T10:33:00Z"/>
              <w:rFonts w:asciiTheme="minorHAnsi" w:hAnsiTheme="minorHAnsi"/>
            </w:rPr>
          </w:rPrChange>
        </w:rPr>
      </w:pPr>
    </w:p>
    <w:p w:rsidR="004D2C10" w:rsidRPr="002D3F66" w:rsidDel="002D3F66" w:rsidRDefault="004D2C10" w:rsidP="002D3F66">
      <w:pPr>
        <w:pStyle w:val="sqlF9"/>
        <w:rPr>
          <w:del w:id="10770" w:author="Hemmati" w:date="2016-12-16T10:33:00Z"/>
          <w:rFonts w:asciiTheme="minorHAnsi" w:hAnsiTheme="minorHAnsi"/>
          <w:sz w:val="16"/>
          <w:szCs w:val="16"/>
          <w:rPrChange w:id="10771" w:author="Hemmati" w:date="2016-12-16T10:32:00Z">
            <w:rPr>
              <w:del w:id="10772" w:author="Hemmati" w:date="2016-12-16T10:33:00Z"/>
              <w:rFonts w:asciiTheme="minorHAnsi" w:hAnsiTheme="minorHAnsi"/>
            </w:rPr>
          </w:rPrChange>
        </w:rPr>
      </w:pPr>
      <w:del w:id="10773" w:author="Hemmati" w:date="2016-12-16T10:33:00Z">
        <w:r w:rsidRPr="002D3F66" w:rsidDel="002D3F66">
          <w:rPr>
            <w:rFonts w:asciiTheme="minorHAnsi" w:hAnsiTheme="minorHAnsi"/>
            <w:sz w:val="16"/>
            <w:szCs w:val="16"/>
            <w:rPrChange w:id="10774" w:author="Hemmati" w:date="2016-12-16T10:32:00Z">
              <w:rPr>
                <w:rFonts w:asciiTheme="minorHAnsi" w:hAnsiTheme="minorHAnsi"/>
              </w:rPr>
            </w:rPrChange>
          </w:rPr>
          <w:delText>INFILE*</w:delText>
        </w:r>
      </w:del>
    </w:p>
    <w:p w:rsidR="004D2C10" w:rsidRPr="002D3F66" w:rsidDel="002D3F66" w:rsidRDefault="004D2C10" w:rsidP="002D3F66">
      <w:pPr>
        <w:pStyle w:val="sqlF9"/>
        <w:rPr>
          <w:del w:id="10775" w:author="Hemmati" w:date="2016-12-16T10:33:00Z"/>
          <w:rFonts w:asciiTheme="minorHAnsi" w:hAnsiTheme="minorHAnsi"/>
          <w:sz w:val="16"/>
          <w:szCs w:val="16"/>
          <w:rPrChange w:id="10776" w:author="Hemmati" w:date="2016-12-16T10:32:00Z">
            <w:rPr>
              <w:del w:id="10777" w:author="Hemmati" w:date="2016-12-16T10:33:00Z"/>
              <w:rFonts w:asciiTheme="minorHAnsi" w:hAnsiTheme="minorHAnsi"/>
            </w:rPr>
          </w:rPrChange>
        </w:rPr>
      </w:pPr>
      <w:del w:id="10778" w:author="Hemmati" w:date="2016-12-16T10:33:00Z">
        <w:r w:rsidRPr="002D3F66" w:rsidDel="002D3F66">
          <w:rPr>
            <w:rFonts w:asciiTheme="minorHAnsi" w:hAnsiTheme="minorHAnsi"/>
            <w:b/>
            <w:sz w:val="16"/>
            <w:szCs w:val="16"/>
            <w:rPrChange w:id="10779" w:author="Hemmati" w:date="2016-12-16T10:32:00Z">
              <w:rPr>
                <w:rFonts w:asciiTheme="minorHAnsi" w:hAnsiTheme="minorHAnsi"/>
                <w:b/>
              </w:rPr>
            </w:rPrChange>
          </w:rPr>
          <w:delText>BADFILE</w:delText>
        </w:r>
        <w:r w:rsidRPr="002D3F66" w:rsidDel="002D3F66">
          <w:rPr>
            <w:rFonts w:asciiTheme="minorHAnsi" w:hAnsiTheme="minorHAnsi"/>
            <w:sz w:val="16"/>
            <w:szCs w:val="16"/>
            <w:rPrChange w:id="10780" w:author="Hemmati" w:date="2016-12-16T10:32:00Z">
              <w:rPr>
                <w:rFonts w:asciiTheme="minorHAnsi" w:hAnsiTheme="minorHAnsi"/>
              </w:rPr>
            </w:rPrChange>
          </w:rPr>
          <w:delText xml:space="preserve"> 'C:\Users\559006\Desktop\WORKSHOPS\WSH4_CreateTables_SQLLoader\controlfiles_loading\affiliation.bad'</w:delText>
        </w:r>
      </w:del>
    </w:p>
    <w:p w:rsidR="004D2C10" w:rsidRPr="002D3F66" w:rsidDel="002D3F66" w:rsidRDefault="004D2C10" w:rsidP="002D3F66">
      <w:pPr>
        <w:pStyle w:val="sqlF9"/>
        <w:rPr>
          <w:del w:id="10781" w:author="Hemmati" w:date="2016-12-16T10:33:00Z"/>
          <w:rFonts w:asciiTheme="minorHAnsi" w:hAnsiTheme="minorHAnsi"/>
          <w:sz w:val="16"/>
          <w:szCs w:val="16"/>
          <w:rPrChange w:id="10782" w:author="Hemmati" w:date="2016-12-16T10:32:00Z">
            <w:rPr>
              <w:del w:id="10783" w:author="Hemmati" w:date="2016-12-16T10:33:00Z"/>
              <w:rFonts w:asciiTheme="minorHAnsi" w:hAnsiTheme="minorHAnsi"/>
            </w:rPr>
          </w:rPrChange>
        </w:rPr>
      </w:pPr>
      <w:del w:id="10784" w:author="Hemmati" w:date="2016-12-16T10:33:00Z">
        <w:r w:rsidRPr="002D3F66" w:rsidDel="002D3F66">
          <w:rPr>
            <w:rFonts w:asciiTheme="minorHAnsi" w:hAnsiTheme="minorHAnsi"/>
            <w:b/>
            <w:sz w:val="16"/>
            <w:szCs w:val="16"/>
            <w:rPrChange w:id="10785" w:author="Hemmati" w:date="2016-12-16T10:32:00Z">
              <w:rPr>
                <w:rFonts w:asciiTheme="minorHAnsi" w:hAnsiTheme="minorHAnsi"/>
                <w:b/>
              </w:rPr>
            </w:rPrChange>
          </w:rPr>
          <w:delText>DISCARDFILE</w:delText>
        </w:r>
        <w:r w:rsidRPr="002D3F66" w:rsidDel="002D3F66">
          <w:rPr>
            <w:rFonts w:asciiTheme="minorHAnsi" w:hAnsiTheme="minorHAnsi"/>
            <w:sz w:val="16"/>
            <w:szCs w:val="16"/>
            <w:rPrChange w:id="10786" w:author="Hemmati" w:date="2016-12-16T10:32:00Z">
              <w:rPr>
                <w:rFonts w:asciiTheme="minorHAnsi" w:hAnsiTheme="minorHAnsi"/>
              </w:rPr>
            </w:rPrChange>
          </w:rPr>
          <w:delText xml:space="preserve"> 'C:\Users\559006\Desktop\WORKSHOPS\WSH4_CreateTables_SQLLoader\controlfiles_loading\affiliation.dsc'</w:delText>
        </w:r>
      </w:del>
    </w:p>
    <w:p w:rsidR="004D2C10" w:rsidRPr="002D3F66" w:rsidDel="002D3F66" w:rsidRDefault="004D2C10" w:rsidP="002D3F66">
      <w:pPr>
        <w:pStyle w:val="sqlF9"/>
        <w:rPr>
          <w:del w:id="10787" w:author="Hemmati" w:date="2016-12-16T10:33:00Z"/>
          <w:rFonts w:asciiTheme="minorHAnsi" w:hAnsiTheme="minorHAnsi"/>
          <w:sz w:val="16"/>
          <w:szCs w:val="16"/>
          <w:rPrChange w:id="10788" w:author="Hemmati" w:date="2016-12-16T10:32:00Z">
            <w:rPr>
              <w:del w:id="10789" w:author="Hemmati" w:date="2016-12-16T10:33:00Z"/>
              <w:rFonts w:asciiTheme="minorHAnsi" w:hAnsiTheme="minorHAnsi"/>
            </w:rPr>
          </w:rPrChange>
        </w:rPr>
      </w:pPr>
    </w:p>
    <w:p w:rsidR="004D2C10" w:rsidRPr="002D3F66" w:rsidDel="002D3F66" w:rsidRDefault="004D2C10" w:rsidP="002D3F66">
      <w:pPr>
        <w:pStyle w:val="sqlF9"/>
        <w:rPr>
          <w:del w:id="10790" w:author="Hemmati" w:date="2016-12-16T10:33:00Z"/>
          <w:rFonts w:asciiTheme="minorHAnsi" w:hAnsiTheme="minorHAnsi"/>
          <w:sz w:val="16"/>
          <w:szCs w:val="16"/>
          <w:rPrChange w:id="10791" w:author="Hemmati" w:date="2016-12-16T10:32:00Z">
            <w:rPr>
              <w:del w:id="10792" w:author="Hemmati" w:date="2016-12-16T10:33:00Z"/>
              <w:rFonts w:asciiTheme="minorHAnsi" w:hAnsiTheme="minorHAnsi"/>
            </w:rPr>
          </w:rPrChange>
        </w:rPr>
      </w:pPr>
      <w:del w:id="10793" w:author="Hemmati" w:date="2016-12-16T10:33:00Z">
        <w:r w:rsidRPr="002D3F66" w:rsidDel="002D3F66">
          <w:rPr>
            <w:rFonts w:asciiTheme="minorHAnsi" w:hAnsiTheme="minorHAnsi"/>
            <w:sz w:val="16"/>
            <w:szCs w:val="16"/>
            <w:rPrChange w:id="10794" w:author="Hemmati" w:date="2016-12-16T10:32:00Z">
              <w:rPr>
                <w:rFonts w:asciiTheme="minorHAnsi" w:hAnsiTheme="minorHAnsi"/>
              </w:rPr>
            </w:rPrChange>
          </w:rPr>
          <w:delText>TRUNCATE INTO TABLE affiliation</w:delText>
        </w:r>
      </w:del>
    </w:p>
    <w:p w:rsidR="004D2C10" w:rsidRPr="002D3F66" w:rsidDel="002D3F66" w:rsidRDefault="004D2C10" w:rsidP="002D3F66">
      <w:pPr>
        <w:pStyle w:val="sqlF9"/>
        <w:rPr>
          <w:del w:id="10795" w:author="Hemmati" w:date="2016-12-16T10:33:00Z"/>
          <w:rFonts w:asciiTheme="minorHAnsi" w:hAnsiTheme="minorHAnsi"/>
          <w:sz w:val="16"/>
          <w:szCs w:val="16"/>
          <w:rPrChange w:id="10796" w:author="Hemmati" w:date="2016-12-16T10:32:00Z">
            <w:rPr>
              <w:del w:id="10797" w:author="Hemmati" w:date="2016-12-16T10:33:00Z"/>
              <w:rFonts w:asciiTheme="minorHAnsi" w:hAnsiTheme="minorHAnsi"/>
            </w:rPr>
          </w:rPrChange>
        </w:rPr>
      </w:pPr>
    </w:p>
    <w:p w:rsidR="004D2C10" w:rsidRPr="002D3F66" w:rsidDel="002D3F66" w:rsidRDefault="004D2C10" w:rsidP="002D3F66">
      <w:pPr>
        <w:pStyle w:val="sqlF9"/>
        <w:rPr>
          <w:del w:id="10798" w:author="Hemmati" w:date="2016-12-16T10:33:00Z"/>
          <w:rFonts w:asciiTheme="minorHAnsi" w:hAnsiTheme="minorHAnsi"/>
          <w:sz w:val="16"/>
          <w:szCs w:val="16"/>
          <w:rPrChange w:id="10799" w:author="Hemmati" w:date="2016-12-16T10:32:00Z">
            <w:rPr>
              <w:del w:id="10800" w:author="Hemmati" w:date="2016-12-16T10:33:00Z"/>
              <w:rFonts w:asciiTheme="minorHAnsi" w:hAnsiTheme="minorHAnsi"/>
            </w:rPr>
          </w:rPrChange>
        </w:rPr>
      </w:pPr>
      <w:del w:id="10801" w:author="Hemmati" w:date="2016-12-16T10:33:00Z">
        <w:r w:rsidRPr="002D3F66" w:rsidDel="002D3F66">
          <w:rPr>
            <w:rFonts w:asciiTheme="minorHAnsi" w:hAnsiTheme="minorHAnsi"/>
            <w:sz w:val="16"/>
            <w:szCs w:val="16"/>
            <w:rPrChange w:id="10802" w:author="Hemmati" w:date="2016-12-16T10:32:00Z">
              <w:rPr>
                <w:rFonts w:asciiTheme="minorHAnsi" w:hAnsiTheme="minorHAnsi"/>
              </w:rPr>
            </w:rPrChange>
          </w:rPr>
          <w:delText xml:space="preserve">FIELDS TERMINATED BY "," OPTIONALLY ENCLOSED BY '"' </w:delText>
        </w:r>
      </w:del>
    </w:p>
    <w:p w:rsidR="004D2C10" w:rsidRPr="002D3F66" w:rsidDel="002D3F66" w:rsidRDefault="004D2C10" w:rsidP="002D3F66">
      <w:pPr>
        <w:pStyle w:val="sqlF9"/>
        <w:rPr>
          <w:del w:id="10803" w:author="Hemmati" w:date="2016-12-16T10:33:00Z"/>
          <w:rFonts w:asciiTheme="minorHAnsi" w:hAnsiTheme="minorHAnsi"/>
          <w:sz w:val="16"/>
          <w:szCs w:val="16"/>
          <w:rPrChange w:id="10804" w:author="Hemmati" w:date="2016-12-16T10:32:00Z">
            <w:rPr>
              <w:del w:id="10805" w:author="Hemmati" w:date="2016-12-16T10:33:00Z"/>
              <w:rFonts w:asciiTheme="minorHAnsi" w:hAnsiTheme="minorHAnsi"/>
            </w:rPr>
          </w:rPrChange>
        </w:rPr>
      </w:pPr>
    </w:p>
    <w:p w:rsidR="004D2C10" w:rsidRPr="002D3F66" w:rsidDel="002D3F66" w:rsidRDefault="004D2C10" w:rsidP="002D3F66">
      <w:pPr>
        <w:pStyle w:val="sqlF9"/>
        <w:rPr>
          <w:del w:id="10806" w:author="Hemmati" w:date="2016-12-16T10:33:00Z"/>
          <w:rFonts w:asciiTheme="minorHAnsi" w:hAnsiTheme="minorHAnsi"/>
          <w:sz w:val="16"/>
          <w:szCs w:val="16"/>
          <w:rPrChange w:id="10807" w:author="Hemmati" w:date="2016-12-16T10:32:00Z">
            <w:rPr>
              <w:del w:id="10808" w:author="Hemmati" w:date="2016-12-16T10:33:00Z"/>
              <w:rFonts w:asciiTheme="minorHAnsi" w:hAnsiTheme="minorHAnsi"/>
            </w:rPr>
          </w:rPrChange>
        </w:rPr>
      </w:pPr>
      <w:del w:id="10809" w:author="Hemmati" w:date="2016-12-16T10:33:00Z">
        <w:r w:rsidRPr="002D3F66" w:rsidDel="002D3F66">
          <w:rPr>
            <w:rFonts w:asciiTheme="minorHAnsi" w:hAnsiTheme="minorHAnsi"/>
            <w:sz w:val="16"/>
            <w:szCs w:val="16"/>
            <w:rPrChange w:id="10810" w:author="Hemmati" w:date="2016-12-16T10:32:00Z">
              <w:rPr>
                <w:rFonts w:asciiTheme="minorHAnsi" w:hAnsiTheme="minorHAnsi"/>
              </w:rPr>
            </w:rPrChange>
          </w:rPr>
          <w:delText>TRAILING NULLCOLS</w:delText>
        </w:r>
      </w:del>
    </w:p>
    <w:p w:rsidR="004D2C10" w:rsidRPr="002D3F66" w:rsidDel="002D3F66" w:rsidRDefault="004D2C10" w:rsidP="002D3F66">
      <w:pPr>
        <w:pStyle w:val="sqlF9"/>
        <w:rPr>
          <w:del w:id="10811" w:author="Hemmati" w:date="2016-12-16T10:33:00Z"/>
          <w:rFonts w:asciiTheme="minorHAnsi" w:hAnsiTheme="minorHAnsi"/>
          <w:sz w:val="16"/>
          <w:szCs w:val="16"/>
          <w:rPrChange w:id="10812" w:author="Hemmati" w:date="2016-12-16T10:32:00Z">
            <w:rPr>
              <w:del w:id="10813" w:author="Hemmati" w:date="2016-12-16T10:33:00Z"/>
              <w:rFonts w:asciiTheme="minorHAnsi" w:hAnsiTheme="minorHAnsi"/>
            </w:rPr>
          </w:rPrChange>
        </w:rPr>
      </w:pPr>
    </w:p>
    <w:p w:rsidR="004D2C10" w:rsidRPr="002D3F66" w:rsidDel="002D3F66" w:rsidRDefault="004D2C10" w:rsidP="002D3F66">
      <w:pPr>
        <w:pStyle w:val="sqlF9"/>
        <w:rPr>
          <w:del w:id="10814" w:author="Hemmati" w:date="2016-12-16T10:33:00Z"/>
          <w:rFonts w:asciiTheme="minorHAnsi" w:hAnsiTheme="minorHAnsi"/>
          <w:sz w:val="16"/>
          <w:szCs w:val="16"/>
          <w:rPrChange w:id="10815" w:author="Hemmati" w:date="2016-12-16T10:32:00Z">
            <w:rPr>
              <w:del w:id="10816" w:author="Hemmati" w:date="2016-12-16T10:33:00Z"/>
              <w:rFonts w:asciiTheme="minorHAnsi" w:hAnsiTheme="minorHAnsi"/>
            </w:rPr>
          </w:rPrChange>
        </w:rPr>
      </w:pPr>
      <w:del w:id="10817" w:author="Hemmati" w:date="2016-12-16T10:33:00Z">
        <w:r w:rsidRPr="002D3F66" w:rsidDel="002D3F66">
          <w:rPr>
            <w:rFonts w:asciiTheme="minorHAnsi" w:hAnsiTheme="minorHAnsi"/>
            <w:sz w:val="16"/>
            <w:szCs w:val="16"/>
            <w:rPrChange w:id="10818" w:author="Hemmati" w:date="2016-12-16T10:32:00Z">
              <w:rPr>
                <w:rFonts w:asciiTheme="minorHAnsi" w:hAnsiTheme="minorHAnsi"/>
              </w:rPr>
            </w:rPrChange>
          </w:rPr>
          <w:delText xml:space="preserve">(affiliation_code    </w:delText>
        </w:r>
        <w:r w:rsidRPr="002D3F66" w:rsidDel="002D3F66">
          <w:rPr>
            <w:rFonts w:asciiTheme="minorHAnsi" w:hAnsiTheme="minorHAnsi"/>
            <w:sz w:val="16"/>
            <w:szCs w:val="16"/>
            <w:rPrChange w:id="10819" w:author="Hemmati" w:date="2016-12-16T10:32:00Z">
              <w:rPr>
                <w:rFonts w:asciiTheme="minorHAnsi" w:hAnsiTheme="minorHAnsi"/>
              </w:rPr>
            </w:rPrChange>
          </w:rPr>
          <w:tab/>
        </w:r>
        <w:r w:rsidRPr="002D3F66" w:rsidDel="002D3F66">
          <w:rPr>
            <w:rFonts w:asciiTheme="minorHAnsi" w:hAnsiTheme="minorHAnsi"/>
            <w:sz w:val="16"/>
            <w:szCs w:val="16"/>
            <w:rPrChange w:id="10820" w:author="Hemmati" w:date="2016-12-16T10:32:00Z">
              <w:rPr>
                <w:rFonts w:asciiTheme="minorHAnsi" w:hAnsiTheme="minorHAnsi"/>
              </w:rPr>
            </w:rPrChange>
          </w:rPr>
          <w:tab/>
          <w:delText>CHAR,</w:delText>
        </w:r>
      </w:del>
    </w:p>
    <w:p w:rsidR="004D2C10" w:rsidRPr="002D3F66" w:rsidDel="002D3F66" w:rsidRDefault="004D2C10" w:rsidP="002D3F66">
      <w:pPr>
        <w:pStyle w:val="sqlF9"/>
        <w:rPr>
          <w:del w:id="10821" w:author="Hemmati" w:date="2016-12-16T10:33:00Z"/>
          <w:rFonts w:asciiTheme="minorHAnsi" w:hAnsiTheme="minorHAnsi"/>
          <w:sz w:val="16"/>
          <w:szCs w:val="16"/>
          <w:rPrChange w:id="10822" w:author="Hemmati" w:date="2016-12-16T10:32:00Z">
            <w:rPr>
              <w:del w:id="10823" w:author="Hemmati" w:date="2016-12-16T10:33:00Z"/>
              <w:rFonts w:asciiTheme="minorHAnsi" w:hAnsiTheme="minorHAnsi"/>
            </w:rPr>
          </w:rPrChange>
        </w:rPr>
      </w:pPr>
      <w:del w:id="10824" w:author="Hemmati" w:date="2016-12-16T10:33:00Z">
        <w:r w:rsidRPr="002D3F66" w:rsidDel="002D3F66">
          <w:rPr>
            <w:rFonts w:asciiTheme="minorHAnsi" w:hAnsiTheme="minorHAnsi"/>
            <w:sz w:val="16"/>
            <w:szCs w:val="16"/>
            <w:rPrChange w:id="10825" w:author="Hemmati" w:date="2016-12-16T10:32:00Z">
              <w:rPr>
                <w:rFonts w:asciiTheme="minorHAnsi" w:hAnsiTheme="minorHAnsi"/>
              </w:rPr>
            </w:rPrChange>
          </w:rPr>
          <w:delText xml:space="preserve"> affiliation_name   </w:delText>
        </w:r>
        <w:r w:rsidRPr="002D3F66" w:rsidDel="002D3F66">
          <w:rPr>
            <w:rFonts w:asciiTheme="minorHAnsi" w:hAnsiTheme="minorHAnsi"/>
            <w:sz w:val="16"/>
            <w:szCs w:val="16"/>
            <w:rPrChange w:id="10826" w:author="Hemmati" w:date="2016-12-16T10:32:00Z">
              <w:rPr>
                <w:rFonts w:asciiTheme="minorHAnsi" w:hAnsiTheme="minorHAnsi"/>
              </w:rPr>
            </w:rPrChange>
          </w:rPr>
          <w:tab/>
        </w:r>
        <w:r w:rsidRPr="002D3F66" w:rsidDel="002D3F66">
          <w:rPr>
            <w:rFonts w:asciiTheme="minorHAnsi" w:hAnsiTheme="minorHAnsi"/>
            <w:sz w:val="16"/>
            <w:szCs w:val="16"/>
            <w:rPrChange w:id="10827" w:author="Hemmati" w:date="2016-12-16T10:32:00Z">
              <w:rPr>
                <w:rFonts w:asciiTheme="minorHAnsi" w:hAnsiTheme="minorHAnsi"/>
              </w:rPr>
            </w:rPrChange>
          </w:rPr>
          <w:tab/>
          <w:delText>CHAR)</w:delText>
        </w:r>
      </w:del>
    </w:p>
    <w:p w:rsidR="004D2C10" w:rsidRPr="002D3F66" w:rsidDel="002D3F66" w:rsidRDefault="004D2C10" w:rsidP="002D3F66">
      <w:pPr>
        <w:pStyle w:val="sqlF9"/>
        <w:rPr>
          <w:del w:id="10828" w:author="Hemmati" w:date="2016-12-16T10:33:00Z"/>
          <w:rFonts w:asciiTheme="minorHAnsi" w:hAnsiTheme="minorHAnsi"/>
          <w:sz w:val="16"/>
          <w:szCs w:val="16"/>
          <w:rPrChange w:id="10829" w:author="Hemmati" w:date="2016-12-16T10:32:00Z">
            <w:rPr>
              <w:del w:id="10830" w:author="Hemmati" w:date="2016-12-16T10:33:00Z"/>
              <w:rFonts w:asciiTheme="minorHAnsi" w:hAnsiTheme="minorHAnsi"/>
            </w:rPr>
          </w:rPrChange>
        </w:rPr>
      </w:pPr>
    </w:p>
    <w:p w:rsidR="004D2C10" w:rsidRPr="002D3F66" w:rsidDel="002D3F66" w:rsidRDefault="004D2C10" w:rsidP="002D3F66">
      <w:pPr>
        <w:pStyle w:val="sqlF9"/>
        <w:rPr>
          <w:del w:id="10831" w:author="Hemmati" w:date="2016-12-16T10:33:00Z"/>
          <w:rFonts w:asciiTheme="minorHAnsi" w:hAnsiTheme="minorHAnsi"/>
          <w:sz w:val="16"/>
          <w:szCs w:val="16"/>
          <w:rPrChange w:id="10832" w:author="Hemmati" w:date="2016-12-16T10:32:00Z">
            <w:rPr>
              <w:del w:id="10833" w:author="Hemmati" w:date="2016-12-16T10:33:00Z"/>
              <w:rFonts w:asciiTheme="minorHAnsi" w:hAnsiTheme="minorHAnsi"/>
            </w:rPr>
          </w:rPrChange>
        </w:rPr>
      </w:pPr>
      <w:del w:id="10834" w:author="Hemmati" w:date="2016-12-16T10:33:00Z">
        <w:r w:rsidRPr="002D3F66" w:rsidDel="002D3F66">
          <w:rPr>
            <w:rFonts w:asciiTheme="minorHAnsi" w:hAnsiTheme="minorHAnsi"/>
            <w:sz w:val="16"/>
            <w:szCs w:val="16"/>
            <w:rPrChange w:id="10835" w:author="Hemmati" w:date="2016-12-16T10:32:00Z">
              <w:rPr>
                <w:rFonts w:asciiTheme="minorHAnsi" w:hAnsiTheme="minorHAnsi"/>
              </w:rPr>
            </w:rPrChange>
          </w:rPr>
          <w:delText>BEGINDATA</w:delText>
        </w:r>
      </w:del>
    </w:p>
    <w:p w:rsidR="004D2C10" w:rsidRPr="002D3F66" w:rsidDel="002D3F66" w:rsidRDefault="004D2C10" w:rsidP="002D3F66">
      <w:pPr>
        <w:pStyle w:val="sqlF9"/>
        <w:rPr>
          <w:del w:id="10836" w:author="Hemmati" w:date="2016-12-16T10:33:00Z"/>
          <w:rFonts w:asciiTheme="minorHAnsi" w:hAnsiTheme="minorHAnsi"/>
          <w:sz w:val="16"/>
          <w:szCs w:val="16"/>
          <w:rPrChange w:id="10837" w:author="Hemmati" w:date="2016-12-16T10:32:00Z">
            <w:rPr>
              <w:del w:id="10838" w:author="Hemmati" w:date="2016-12-16T10:33:00Z"/>
              <w:rFonts w:asciiTheme="minorHAnsi" w:hAnsiTheme="minorHAnsi"/>
            </w:rPr>
          </w:rPrChange>
        </w:rPr>
      </w:pPr>
      <w:del w:id="10839" w:author="Hemmati" w:date="2016-12-16T10:33:00Z">
        <w:r w:rsidRPr="002D3F66" w:rsidDel="002D3F66">
          <w:rPr>
            <w:rFonts w:asciiTheme="minorHAnsi" w:hAnsiTheme="minorHAnsi"/>
            <w:sz w:val="16"/>
            <w:szCs w:val="16"/>
            <w:rPrChange w:id="10840" w:author="Hemmati" w:date="2016-12-16T10:32:00Z">
              <w:rPr>
                <w:rFonts w:asciiTheme="minorHAnsi" w:hAnsiTheme="minorHAnsi"/>
              </w:rPr>
            </w:rPrChange>
          </w:rPr>
          <w:delText>ACTA,Association of Canadian Travel Agents</w:delText>
        </w:r>
      </w:del>
    </w:p>
    <w:p w:rsidR="004D2C10" w:rsidRPr="002D3F66" w:rsidDel="002D3F66" w:rsidRDefault="004D2C10" w:rsidP="002D3F66">
      <w:pPr>
        <w:pStyle w:val="sqlF9"/>
        <w:rPr>
          <w:del w:id="10841" w:author="Hemmati" w:date="2016-12-16T10:33:00Z"/>
          <w:rFonts w:asciiTheme="minorHAnsi" w:hAnsiTheme="minorHAnsi"/>
          <w:sz w:val="16"/>
          <w:szCs w:val="16"/>
          <w:rPrChange w:id="10842" w:author="Hemmati" w:date="2016-12-16T10:32:00Z">
            <w:rPr>
              <w:del w:id="10843" w:author="Hemmati" w:date="2016-12-16T10:33:00Z"/>
              <w:rFonts w:asciiTheme="minorHAnsi" w:hAnsiTheme="minorHAnsi"/>
            </w:rPr>
          </w:rPrChange>
        </w:rPr>
      </w:pPr>
      <w:del w:id="10844" w:author="Hemmati" w:date="2016-12-16T10:33:00Z">
        <w:r w:rsidRPr="002D3F66" w:rsidDel="002D3F66">
          <w:rPr>
            <w:rFonts w:asciiTheme="minorHAnsi" w:hAnsiTheme="minorHAnsi"/>
            <w:sz w:val="16"/>
            <w:szCs w:val="16"/>
            <w:rPrChange w:id="10845" w:author="Hemmati" w:date="2016-12-16T10:32:00Z">
              <w:rPr>
                <w:rFonts w:asciiTheme="minorHAnsi" w:hAnsiTheme="minorHAnsi"/>
              </w:rPr>
            </w:rPrChange>
          </w:rPr>
          <w:delText>ACTANEW,</w:delText>
        </w:r>
        <w:r w:rsidRPr="002D3F66" w:rsidDel="002D3F66">
          <w:rPr>
            <w:rFonts w:asciiTheme="minorHAnsi" w:hAnsiTheme="minorHAnsi"/>
            <w:sz w:val="16"/>
            <w:szCs w:val="16"/>
            <w:rPrChange w:id="10846" w:author="Hemmati" w:date="2016-12-16T10:32:00Z">
              <w:rPr>
                <w:rFonts w:asciiTheme="minorHAnsi" w:hAnsiTheme="minorHAnsi"/>
              </w:rPr>
            </w:rPrChange>
          </w:rPr>
          <w:tab/>
        </w:r>
      </w:del>
    </w:p>
    <w:p w:rsidR="004D2C10" w:rsidRPr="002D3F66" w:rsidDel="002D3F66" w:rsidRDefault="004D2C10" w:rsidP="002D3F66">
      <w:pPr>
        <w:pStyle w:val="sqlF9"/>
        <w:rPr>
          <w:del w:id="10847" w:author="Hemmati" w:date="2016-12-16T10:33:00Z"/>
          <w:rFonts w:asciiTheme="minorHAnsi" w:hAnsiTheme="minorHAnsi"/>
          <w:sz w:val="16"/>
          <w:szCs w:val="16"/>
          <w:rPrChange w:id="10848" w:author="Hemmati" w:date="2016-12-16T10:32:00Z">
            <w:rPr>
              <w:del w:id="10849" w:author="Hemmati" w:date="2016-12-16T10:33:00Z"/>
              <w:rFonts w:asciiTheme="minorHAnsi" w:hAnsiTheme="minorHAnsi"/>
            </w:rPr>
          </w:rPrChange>
        </w:rPr>
      </w:pPr>
      <w:del w:id="10850" w:author="Hemmati" w:date="2016-12-16T10:33:00Z">
        <w:r w:rsidRPr="002D3F66" w:rsidDel="002D3F66">
          <w:rPr>
            <w:rFonts w:asciiTheme="minorHAnsi" w:hAnsiTheme="minorHAnsi"/>
            <w:sz w:val="16"/>
            <w:szCs w:val="16"/>
            <w:rPrChange w:id="10851" w:author="Hemmati" w:date="2016-12-16T10:32:00Z">
              <w:rPr>
                <w:rFonts w:asciiTheme="minorHAnsi" w:hAnsiTheme="minorHAnsi"/>
              </w:rPr>
            </w:rPrChange>
          </w:rPr>
          <w:delText>ACTANEWP,</w:delText>
        </w:r>
        <w:r w:rsidRPr="002D3F66" w:rsidDel="002D3F66">
          <w:rPr>
            <w:rFonts w:asciiTheme="minorHAnsi" w:hAnsiTheme="minorHAnsi"/>
            <w:sz w:val="16"/>
            <w:szCs w:val="16"/>
            <w:rPrChange w:id="10852" w:author="Hemmati" w:date="2016-12-16T10:32:00Z">
              <w:rPr>
                <w:rFonts w:asciiTheme="minorHAnsi" w:hAnsiTheme="minorHAnsi"/>
              </w:rPr>
            </w:rPrChange>
          </w:rPr>
          <w:tab/>
        </w:r>
      </w:del>
    </w:p>
    <w:p w:rsidR="004D2C10" w:rsidRPr="002D3F66" w:rsidDel="002D3F66" w:rsidRDefault="004D2C10" w:rsidP="002D3F66">
      <w:pPr>
        <w:pStyle w:val="sqlF9"/>
        <w:rPr>
          <w:del w:id="10853" w:author="Hemmati" w:date="2016-12-16T10:33:00Z"/>
          <w:rFonts w:asciiTheme="minorHAnsi" w:hAnsiTheme="minorHAnsi"/>
          <w:sz w:val="16"/>
          <w:szCs w:val="16"/>
          <w:rPrChange w:id="10854" w:author="Hemmati" w:date="2016-12-16T10:32:00Z">
            <w:rPr>
              <w:del w:id="10855" w:author="Hemmati" w:date="2016-12-16T10:33:00Z"/>
              <w:rFonts w:asciiTheme="minorHAnsi" w:hAnsiTheme="minorHAnsi"/>
            </w:rPr>
          </w:rPrChange>
        </w:rPr>
      </w:pPr>
      <w:del w:id="10856" w:author="Hemmati" w:date="2016-12-16T10:33:00Z">
        <w:r w:rsidRPr="002D3F66" w:rsidDel="002D3F66">
          <w:rPr>
            <w:rFonts w:asciiTheme="minorHAnsi" w:hAnsiTheme="minorHAnsi"/>
            <w:sz w:val="16"/>
            <w:szCs w:val="16"/>
            <w:rPrChange w:id="10857" w:author="Hemmati" w:date="2016-12-16T10:32:00Z">
              <w:rPr>
                <w:rFonts w:asciiTheme="minorHAnsi" w:hAnsiTheme="minorHAnsi"/>
              </w:rPr>
            </w:rPrChange>
          </w:rPr>
          <w:delText>ACTAPGY,</w:delText>
        </w:r>
        <w:r w:rsidRPr="002D3F66" w:rsidDel="002D3F66">
          <w:rPr>
            <w:rFonts w:asciiTheme="minorHAnsi" w:hAnsiTheme="minorHAnsi"/>
            <w:sz w:val="16"/>
            <w:szCs w:val="16"/>
            <w:rPrChange w:id="10858" w:author="Hemmati" w:date="2016-12-16T10:32:00Z">
              <w:rPr>
                <w:rFonts w:asciiTheme="minorHAnsi" w:hAnsiTheme="minorHAnsi"/>
              </w:rPr>
            </w:rPrChange>
          </w:rPr>
          <w:tab/>
        </w:r>
      </w:del>
    </w:p>
    <w:p w:rsidR="004D2C10" w:rsidRPr="002D3F66" w:rsidDel="002D3F66" w:rsidRDefault="004D2C10" w:rsidP="002D3F66">
      <w:pPr>
        <w:pStyle w:val="sqlF9"/>
        <w:rPr>
          <w:del w:id="10859" w:author="Hemmati" w:date="2016-12-16T10:33:00Z"/>
          <w:rFonts w:asciiTheme="minorHAnsi" w:hAnsiTheme="minorHAnsi"/>
          <w:sz w:val="16"/>
          <w:szCs w:val="16"/>
          <w:rPrChange w:id="10860" w:author="Hemmati" w:date="2016-12-16T10:32:00Z">
            <w:rPr>
              <w:del w:id="10861" w:author="Hemmati" w:date="2016-12-16T10:33:00Z"/>
              <w:rFonts w:asciiTheme="minorHAnsi" w:hAnsiTheme="minorHAnsi"/>
            </w:rPr>
          </w:rPrChange>
        </w:rPr>
      </w:pPr>
      <w:del w:id="10862" w:author="Hemmati" w:date="2016-12-16T10:33:00Z">
        <w:r w:rsidRPr="002D3F66" w:rsidDel="002D3F66">
          <w:rPr>
            <w:rFonts w:asciiTheme="minorHAnsi" w:hAnsiTheme="minorHAnsi"/>
            <w:sz w:val="16"/>
            <w:szCs w:val="16"/>
            <w:rPrChange w:id="10863" w:author="Hemmati" w:date="2016-12-16T10:32:00Z">
              <w:rPr>
                <w:rFonts w:asciiTheme="minorHAnsi" w:hAnsiTheme="minorHAnsi"/>
              </w:rPr>
            </w:rPrChange>
          </w:rPr>
          <w:delText>NEW,</w:delText>
        </w:r>
        <w:r w:rsidRPr="002D3F66" w:rsidDel="002D3F66">
          <w:rPr>
            <w:rFonts w:asciiTheme="minorHAnsi" w:hAnsiTheme="minorHAnsi"/>
            <w:sz w:val="16"/>
            <w:szCs w:val="16"/>
            <w:rPrChange w:id="10864" w:author="Hemmati" w:date="2016-12-16T10:32:00Z">
              <w:rPr>
                <w:rFonts w:asciiTheme="minorHAnsi" w:hAnsiTheme="minorHAnsi"/>
              </w:rPr>
            </w:rPrChange>
          </w:rPr>
          <w:tab/>
        </w:r>
      </w:del>
    </w:p>
    <w:p w:rsidR="004D2C10" w:rsidRPr="002D3F66" w:rsidDel="002D3F66" w:rsidRDefault="004D2C10" w:rsidP="002D3F66">
      <w:pPr>
        <w:pStyle w:val="sqlF9"/>
        <w:rPr>
          <w:del w:id="10865" w:author="Hemmati" w:date="2016-12-16T10:33:00Z"/>
          <w:rFonts w:asciiTheme="minorHAnsi" w:hAnsiTheme="minorHAnsi"/>
          <w:sz w:val="16"/>
          <w:szCs w:val="16"/>
          <w:rPrChange w:id="10866" w:author="Hemmati" w:date="2016-12-16T10:32:00Z">
            <w:rPr>
              <w:del w:id="10867" w:author="Hemmati" w:date="2016-12-16T10:33:00Z"/>
              <w:rFonts w:asciiTheme="minorHAnsi" w:hAnsiTheme="minorHAnsi"/>
            </w:rPr>
          </w:rPrChange>
        </w:rPr>
      </w:pPr>
      <w:del w:id="10868" w:author="Hemmati" w:date="2016-12-16T10:33:00Z">
        <w:r w:rsidRPr="002D3F66" w:rsidDel="002D3F66">
          <w:rPr>
            <w:rFonts w:asciiTheme="minorHAnsi" w:hAnsiTheme="minorHAnsi"/>
            <w:sz w:val="16"/>
            <w:szCs w:val="16"/>
            <w:rPrChange w:id="10869" w:author="Hemmati" w:date="2016-12-16T10:32:00Z">
              <w:rPr>
                <w:rFonts w:asciiTheme="minorHAnsi" w:hAnsiTheme="minorHAnsi"/>
              </w:rPr>
            </w:rPrChange>
          </w:rPr>
          <w:delText>NEWPGY,</w:delText>
        </w:r>
        <w:r w:rsidRPr="002D3F66" w:rsidDel="002D3F66">
          <w:rPr>
            <w:rFonts w:asciiTheme="minorHAnsi" w:hAnsiTheme="minorHAnsi"/>
            <w:sz w:val="16"/>
            <w:szCs w:val="16"/>
            <w:rPrChange w:id="10870" w:author="Hemmati" w:date="2016-12-16T10:32:00Z">
              <w:rPr>
                <w:rFonts w:asciiTheme="minorHAnsi" w:hAnsiTheme="minorHAnsi"/>
              </w:rPr>
            </w:rPrChange>
          </w:rPr>
          <w:tab/>
        </w:r>
      </w:del>
    </w:p>
    <w:p w:rsidR="00720284" w:rsidRPr="002D3F66" w:rsidRDefault="004D2C10" w:rsidP="002D3F66">
      <w:pPr>
        <w:pStyle w:val="sqlF9"/>
        <w:rPr>
          <w:rFonts w:asciiTheme="minorHAnsi" w:hAnsiTheme="minorHAnsi"/>
          <w:sz w:val="16"/>
          <w:szCs w:val="16"/>
          <w:rPrChange w:id="10871" w:author="Hemmati" w:date="2016-12-16T10:32:00Z">
            <w:rPr>
              <w:rFonts w:asciiTheme="minorHAnsi" w:hAnsiTheme="minorHAnsi"/>
            </w:rPr>
          </w:rPrChange>
        </w:rPr>
      </w:pPr>
      <w:del w:id="10872" w:author="Hemmati" w:date="2016-12-16T10:33:00Z">
        <w:r w:rsidRPr="002D3F66" w:rsidDel="002D3F66">
          <w:rPr>
            <w:rFonts w:asciiTheme="minorHAnsi" w:hAnsiTheme="minorHAnsi"/>
            <w:sz w:val="16"/>
            <w:szCs w:val="16"/>
            <w:rPrChange w:id="10873" w:author="Hemmati" w:date="2016-12-16T10:32:00Z">
              <w:rPr>
                <w:rFonts w:asciiTheme="minorHAnsi" w:hAnsiTheme="minorHAnsi"/>
              </w:rPr>
            </w:rPrChange>
          </w:rPr>
          <w:delText>PGY,</w:delText>
        </w:r>
      </w:del>
      <w:r w:rsidRPr="002D3F66">
        <w:rPr>
          <w:rFonts w:asciiTheme="minorHAnsi" w:hAnsiTheme="minorHAnsi"/>
          <w:sz w:val="16"/>
          <w:szCs w:val="16"/>
          <w:rPrChange w:id="10874" w:author="Hemmati" w:date="2016-12-16T10:32:00Z">
            <w:rPr>
              <w:rFonts w:asciiTheme="minorHAnsi" w:hAnsiTheme="minorHAnsi"/>
            </w:rPr>
          </w:rPrChange>
        </w:rPr>
        <w:tab/>
      </w:r>
    </w:p>
    <w:p w:rsidR="00720284" w:rsidRPr="00AB486D" w:rsidRDefault="00720284" w:rsidP="00720284">
      <w:pPr>
        <w:rPr>
          <w:rFonts w:cstheme="minorHAnsi"/>
        </w:rPr>
      </w:pPr>
    </w:p>
    <w:p w:rsidR="00720284" w:rsidRPr="00AB486D" w:rsidRDefault="00720284" w:rsidP="00720284">
      <w:pPr>
        <w:rPr>
          <w:rFonts w:cstheme="minorHAnsi"/>
        </w:rPr>
      </w:pPr>
    </w:p>
    <w:p w:rsidR="00720284" w:rsidRPr="00AB486D" w:rsidRDefault="00720284" w:rsidP="00720284">
      <w:pPr>
        <w:rPr>
          <w:rFonts w:cstheme="minorHAnsi"/>
        </w:rPr>
      </w:pPr>
    </w:p>
    <w:p w:rsidR="00720284" w:rsidRPr="00AB486D" w:rsidRDefault="00720284" w:rsidP="00720284">
      <w:pPr>
        <w:rPr>
          <w:rFonts w:cstheme="minorHAnsi"/>
        </w:rPr>
      </w:pPr>
    </w:p>
    <w:p w:rsidR="00720284" w:rsidRPr="00AB486D" w:rsidRDefault="00720284" w:rsidP="00720284">
      <w:pPr>
        <w:rPr>
          <w:rFonts w:cstheme="minorHAnsi"/>
        </w:rPr>
      </w:pPr>
    </w:p>
    <w:p w:rsidR="00720284" w:rsidRPr="00AB486D" w:rsidRDefault="00720284" w:rsidP="00720284">
      <w:pPr>
        <w:rPr>
          <w:rFonts w:cstheme="minorHAnsi"/>
        </w:rPr>
      </w:pPr>
    </w:p>
    <w:p w:rsidR="00720284" w:rsidRPr="00AB486D" w:rsidRDefault="00720284" w:rsidP="00720284">
      <w:pPr>
        <w:rPr>
          <w:rFonts w:cstheme="minorHAnsi"/>
        </w:rPr>
      </w:pPr>
    </w:p>
    <w:p w:rsidR="00720284" w:rsidRPr="00AB486D" w:rsidRDefault="00720284" w:rsidP="00720284">
      <w:pPr>
        <w:tabs>
          <w:tab w:val="left" w:pos="4415"/>
        </w:tabs>
        <w:rPr>
          <w:rFonts w:cstheme="minorHAnsi"/>
        </w:rPr>
      </w:pPr>
      <w:r w:rsidRPr="00AB486D">
        <w:rPr>
          <w:rFonts w:cstheme="minorHAnsi"/>
        </w:rPr>
        <w:tab/>
      </w:r>
    </w:p>
    <w:p w:rsidR="00720284" w:rsidRPr="00AB486D" w:rsidRDefault="00720284">
      <w:pPr>
        <w:rPr>
          <w:rFonts w:cstheme="minorHAnsi"/>
        </w:rPr>
      </w:pPr>
      <w:r w:rsidRPr="00AB486D">
        <w:rPr>
          <w:rFonts w:cstheme="minorHAnsi"/>
        </w:rPr>
        <w:br w:type="page"/>
      </w:r>
    </w:p>
    <w:p w:rsidR="00720284" w:rsidRPr="00AB486D" w:rsidRDefault="00720284" w:rsidP="00720284">
      <w:pPr>
        <w:pStyle w:val="Heading2"/>
        <w:jc w:val="center"/>
        <w:rPr>
          <w:rFonts w:cstheme="minorHAnsi"/>
        </w:rPr>
      </w:pPr>
      <w:del w:id="10875" w:author="Hemmati" w:date="2016-12-16T10:09:00Z">
        <w:r w:rsidRPr="00AB486D" w:rsidDel="002A6F74">
          <w:rPr>
            <w:rFonts w:cstheme="minorHAnsi"/>
          </w:rPr>
          <w:lastRenderedPageBreak/>
          <w:delText xml:space="preserve">Affiliation </w:delText>
        </w:r>
      </w:del>
      <w:bookmarkStart w:id="10876" w:name="_Toc469648551"/>
      <w:ins w:id="10877" w:author="Hemmati" w:date="2016-12-16T10:09:00Z">
        <w:r w:rsidR="002A6F74">
          <w:rPr>
            <w:rFonts w:cstheme="minorHAnsi"/>
          </w:rPr>
          <w:t>AFFILIATION Table</w:t>
        </w:r>
        <w:r w:rsidR="002A6F74" w:rsidRPr="00AB486D">
          <w:rPr>
            <w:rFonts w:cstheme="minorHAnsi"/>
          </w:rPr>
          <w:t xml:space="preserve"> </w:t>
        </w:r>
      </w:ins>
      <w:ins w:id="10878" w:author="Hemmati" w:date="2016-12-16T10:10:00Z">
        <w:r w:rsidR="002A6F74">
          <w:rPr>
            <w:rFonts w:cstheme="minorHAnsi"/>
          </w:rPr>
          <w:t>L</w:t>
        </w:r>
      </w:ins>
      <w:del w:id="10879" w:author="Hemmati" w:date="2016-12-16T10:10:00Z">
        <w:r w:rsidRPr="00AB486D" w:rsidDel="002A6F74">
          <w:rPr>
            <w:rFonts w:cstheme="minorHAnsi"/>
          </w:rPr>
          <w:delText>l</w:delText>
        </w:r>
      </w:del>
      <w:r w:rsidRPr="00AB486D">
        <w:rPr>
          <w:rFonts w:cstheme="minorHAnsi"/>
        </w:rPr>
        <w:t>og File</w:t>
      </w:r>
      <w:bookmarkEnd w:id="10876"/>
    </w:p>
    <w:p w:rsidR="00720284" w:rsidRPr="00AB486D" w:rsidDel="007A787F" w:rsidRDefault="00720284" w:rsidP="00720284">
      <w:pPr>
        <w:pStyle w:val="sqlF9"/>
        <w:rPr>
          <w:del w:id="10880" w:author="Hemmati" w:date="2016-12-16T10:34:00Z"/>
          <w:rFonts w:asciiTheme="minorHAnsi" w:hAnsiTheme="minorHAnsi"/>
        </w:rPr>
      </w:pPr>
      <w:del w:id="10881" w:author="Hemmati" w:date="2016-12-16T10:34:00Z">
        <w:r w:rsidRPr="00AB486D" w:rsidDel="007A787F">
          <w:rPr>
            <w:rFonts w:asciiTheme="minorHAnsi" w:hAnsiTheme="minorHAnsi"/>
          </w:rPr>
          <w:delText>SQL*Loader: Release 11.2.0.1.0 - Production on Tue May 3 18:35:58 2011</w:delText>
        </w:r>
      </w:del>
    </w:p>
    <w:p w:rsidR="007A787F" w:rsidRPr="007A787F" w:rsidRDefault="007A787F" w:rsidP="007A787F">
      <w:pPr>
        <w:pStyle w:val="sqlF9"/>
        <w:rPr>
          <w:ins w:id="10882" w:author="Hemmati" w:date="2016-12-16T10:34:00Z"/>
          <w:rFonts w:asciiTheme="minorHAnsi" w:hAnsiTheme="minorHAnsi"/>
        </w:rPr>
      </w:pPr>
    </w:p>
    <w:p w:rsidR="007A787F" w:rsidRPr="007A787F" w:rsidRDefault="007A787F" w:rsidP="007A787F">
      <w:pPr>
        <w:pStyle w:val="sqlF9"/>
        <w:rPr>
          <w:ins w:id="10883" w:author="Hemmati" w:date="2016-12-16T10:34:00Z"/>
          <w:rFonts w:asciiTheme="minorHAnsi" w:hAnsiTheme="minorHAnsi"/>
        </w:rPr>
      </w:pPr>
      <w:ins w:id="10884" w:author="Hemmati" w:date="2016-12-16T10:34:00Z">
        <w:r w:rsidRPr="007A787F">
          <w:rPr>
            <w:rFonts w:asciiTheme="minorHAnsi" w:hAnsiTheme="minorHAnsi"/>
          </w:rPr>
          <w:t>SQL*Loader: Release 11.2.0.2.0 - Production on Wed Nov 30 11:28:18 2016</w:t>
        </w:r>
      </w:ins>
    </w:p>
    <w:p w:rsidR="007A787F" w:rsidRPr="007A787F" w:rsidRDefault="007A787F" w:rsidP="007A787F">
      <w:pPr>
        <w:pStyle w:val="sqlF9"/>
        <w:rPr>
          <w:ins w:id="10885" w:author="Hemmati" w:date="2016-12-16T10:34:00Z"/>
          <w:rFonts w:asciiTheme="minorHAnsi" w:hAnsiTheme="minorHAnsi"/>
        </w:rPr>
      </w:pPr>
    </w:p>
    <w:p w:rsidR="007A787F" w:rsidRPr="007A787F" w:rsidRDefault="007A787F" w:rsidP="007A787F">
      <w:pPr>
        <w:pStyle w:val="sqlF9"/>
        <w:rPr>
          <w:ins w:id="10886" w:author="Hemmati" w:date="2016-12-16T10:34:00Z"/>
          <w:rFonts w:asciiTheme="minorHAnsi" w:hAnsiTheme="minorHAnsi"/>
        </w:rPr>
      </w:pPr>
      <w:ins w:id="10887" w:author="Hemmati" w:date="2016-12-16T10:34:00Z">
        <w:r w:rsidRPr="007A787F">
          <w:rPr>
            <w:rFonts w:asciiTheme="minorHAnsi" w:hAnsiTheme="minorHAnsi"/>
          </w:rPr>
          <w:t>Copyright (c) 1982, 2009, Oracle and/or its affiliates.  All rights reserved.</w:t>
        </w:r>
      </w:ins>
    </w:p>
    <w:p w:rsidR="007A787F" w:rsidRPr="007A787F" w:rsidRDefault="007A787F" w:rsidP="007A787F">
      <w:pPr>
        <w:pStyle w:val="sqlF9"/>
        <w:rPr>
          <w:ins w:id="10888" w:author="Hemmati" w:date="2016-12-16T10:34:00Z"/>
          <w:rFonts w:asciiTheme="minorHAnsi" w:hAnsiTheme="minorHAnsi"/>
        </w:rPr>
      </w:pPr>
    </w:p>
    <w:p w:rsidR="007A787F" w:rsidRPr="007A787F" w:rsidRDefault="007A787F" w:rsidP="007A787F">
      <w:pPr>
        <w:pStyle w:val="sqlF9"/>
        <w:rPr>
          <w:ins w:id="10889" w:author="Hemmati" w:date="2016-12-16T10:34:00Z"/>
          <w:rFonts w:asciiTheme="minorHAnsi" w:hAnsiTheme="minorHAnsi"/>
        </w:rPr>
      </w:pPr>
      <w:ins w:id="10890" w:author="Hemmati" w:date="2016-12-16T10:34:00Z">
        <w:r w:rsidRPr="007A787F">
          <w:rPr>
            <w:rFonts w:asciiTheme="minorHAnsi" w:hAnsiTheme="minorHAnsi"/>
          </w:rPr>
          <w:t>Control File:   C:\Users\Nick\Desktop\471project\controlfiles_loading\affiliation.ctl</w:t>
        </w:r>
      </w:ins>
    </w:p>
    <w:p w:rsidR="007A787F" w:rsidRPr="007A787F" w:rsidRDefault="007A787F" w:rsidP="007A787F">
      <w:pPr>
        <w:pStyle w:val="sqlF9"/>
        <w:rPr>
          <w:ins w:id="10891" w:author="Hemmati" w:date="2016-12-16T10:34:00Z"/>
          <w:rFonts w:asciiTheme="minorHAnsi" w:hAnsiTheme="minorHAnsi"/>
        </w:rPr>
      </w:pPr>
      <w:ins w:id="10892" w:author="Hemmati" w:date="2016-12-16T10:34:00Z">
        <w:r w:rsidRPr="007A787F">
          <w:rPr>
            <w:rFonts w:asciiTheme="minorHAnsi" w:hAnsiTheme="minorHAnsi"/>
          </w:rPr>
          <w:t>Data File:      C:\Users\Nick\Desktop\471project\controlfiles_loading\affiliation.ctl</w:t>
        </w:r>
      </w:ins>
    </w:p>
    <w:p w:rsidR="007A787F" w:rsidRPr="007A787F" w:rsidRDefault="007A787F" w:rsidP="007A787F">
      <w:pPr>
        <w:pStyle w:val="sqlF9"/>
        <w:rPr>
          <w:ins w:id="10893" w:author="Hemmati" w:date="2016-12-16T10:34:00Z"/>
          <w:rFonts w:asciiTheme="minorHAnsi" w:hAnsiTheme="minorHAnsi"/>
        </w:rPr>
      </w:pPr>
      <w:ins w:id="10894" w:author="Hemmati" w:date="2016-12-16T10:34:00Z">
        <w:r w:rsidRPr="007A787F">
          <w:rPr>
            <w:rFonts w:asciiTheme="minorHAnsi" w:hAnsiTheme="minorHAnsi"/>
          </w:rPr>
          <w:t xml:space="preserve">  Bad File:     C:\Users\Nick\Desktop\471project\controlfiles_loading\affiliation.bad</w:t>
        </w:r>
      </w:ins>
    </w:p>
    <w:p w:rsidR="007A787F" w:rsidRPr="007A787F" w:rsidRDefault="007A787F" w:rsidP="007A787F">
      <w:pPr>
        <w:pStyle w:val="sqlF9"/>
        <w:rPr>
          <w:ins w:id="10895" w:author="Hemmati" w:date="2016-12-16T10:34:00Z"/>
          <w:rFonts w:asciiTheme="minorHAnsi" w:hAnsiTheme="minorHAnsi"/>
        </w:rPr>
      </w:pPr>
      <w:ins w:id="10896" w:author="Hemmati" w:date="2016-12-16T10:34:00Z">
        <w:r w:rsidRPr="007A787F">
          <w:rPr>
            <w:rFonts w:asciiTheme="minorHAnsi" w:hAnsiTheme="minorHAnsi"/>
          </w:rPr>
          <w:t xml:space="preserve">  Discard File: C:\Users\Nick\Desktop\471project\controlfiles_loading\affiliation.dsc </w:t>
        </w:r>
      </w:ins>
    </w:p>
    <w:p w:rsidR="007A787F" w:rsidRPr="007A787F" w:rsidRDefault="007A787F" w:rsidP="007A787F">
      <w:pPr>
        <w:pStyle w:val="sqlF9"/>
        <w:rPr>
          <w:ins w:id="10897" w:author="Hemmati" w:date="2016-12-16T10:34:00Z"/>
          <w:rFonts w:asciiTheme="minorHAnsi" w:hAnsiTheme="minorHAnsi"/>
        </w:rPr>
      </w:pPr>
      <w:ins w:id="10898" w:author="Hemmati" w:date="2016-12-16T10:34:00Z">
        <w:r w:rsidRPr="007A787F">
          <w:rPr>
            <w:rFonts w:asciiTheme="minorHAnsi" w:hAnsiTheme="minorHAnsi"/>
          </w:rPr>
          <w:t xml:space="preserve"> (Allow all discards)</w:t>
        </w:r>
      </w:ins>
    </w:p>
    <w:p w:rsidR="007A787F" w:rsidRPr="007A787F" w:rsidRDefault="007A787F" w:rsidP="007A787F">
      <w:pPr>
        <w:pStyle w:val="sqlF9"/>
        <w:rPr>
          <w:ins w:id="10899" w:author="Hemmati" w:date="2016-12-16T10:34:00Z"/>
          <w:rFonts w:asciiTheme="minorHAnsi" w:hAnsiTheme="minorHAnsi"/>
        </w:rPr>
      </w:pPr>
    </w:p>
    <w:p w:rsidR="007A787F" w:rsidRPr="007A787F" w:rsidRDefault="007A787F" w:rsidP="007A787F">
      <w:pPr>
        <w:pStyle w:val="sqlF9"/>
        <w:rPr>
          <w:ins w:id="10900" w:author="Hemmati" w:date="2016-12-16T10:34:00Z"/>
          <w:rFonts w:asciiTheme="minorHAnsi" w:hAnsiTheme="minorHAnsi"/>
        </w:rPr>
      </w:pPr>
      <w:ins w:id="10901" w:author="Hemmati" w:date="2016-12-16T10:34:00Z">
        <w:r w:rsidRPr="007A787F">
          <w:rPr>
            <w:rFonts w:asciiTheme="minorHAnsi" w:hAnsiTheme="minorHAnsi"/>
          </w:rPr>
          <w:t>Number to load: ALL</w:t>
        </w:r>
      </w:ins>
    </w:p>
    <w:p w:rsidR="007A787F" w:rsidRPr="007A787F" w:rsidRDefault="007A787F" w:rsidP="007A787F">
      <w:pPr>
        <w:pStyle w:val="sqlF9"/>
        <w:rPr>
          <w:ins w:id="10902" w:author="Hemmati" w:date="2016-12-16T10:34:00Z"/>
          <w:rFonts w:asciiTheme="minorHAnsi" w:hAnsiTheme="minorHAnsi"/>
        </w:rPr>
      </w:pPr>
      <w:ins w:id="10903" w:author="Hemmati" w:date="2016-12-16T10:34:00Z">
        <w:r w:rsidRPr="007A787F">
          <w:rPr>
            <w:rFonts w:asciiTheme="minorHAnsi" w:hAnsiTheme="minorHAnsi"/>
          </w:rPr>
          <w:t>Number to skip: 0</w:t>
        </w:r>
      </w:ins>
    </w:p>
    <w:p w:rsidR="007A787F" w:rsidRPr="007A787F" w:rsidRDefault="007A787F" w:rsidP="007A787F">
      <w:pPr>
        <w:pStyle w:val="sqlF9"/>
        <w:rPr>
          <w:ins w:id="10904" w:author="Hemmati" w:date="2016-12-16T10:34:00Z"/>
          <w:rFonts w:asciiTheme="minorHAnsi" w:hAnsiTheme="minorHAnsi"/>
        </w:rPr>
      </w:pPr>
      <w:ins w:id="10905" w:author="Hemmati" w:date="2016-12-16T10:34:00Z">
        <w:r w:rsidRPr="007A787F">
          <w:rPr>
            <w:rFonts w:asciiTheme="minorHAnsi" w:hAnsiTheme="minorHAnsi"/>
          </w:rPr>
          <w:t>Errors allowed: 50</w:t>
        </w:r>
      </w:ins>
    </w:p>
    <w:p w:rsidR="007A787F" w:rsidRPr="007A787F" w:rsidRDefault="007A787F" w:rsidP="007A787F">
      <w:pPr>
        <w:pStyle w:val="sqlF9"/>
        <w:rPr>
          <w:ins w:id="10906" w:author="Hemmati" w:date="2016-12-16T10:34:00Z"/>
          <w:rFonts w:asciiTheme="minorHAnsi" w:hAnsiTheme="minorHAnsi"/>
        </w:rPr>
      </w:pPr>
      <w:ins w:id="10907" w:author="Hemmati" w:date="2016-12-16T10:34:00Z">
        <w:r w:rsidRPr="007A787F">
          <w:rPr>
            <w:rFonts w:asciiTheme="minorHAnsi" w:hAnsiTheme="minorHAnsi"/>
          </w:rPr>
          <w:t>Bind array:     64 rows, maximum of 256000 bytes</w:t>
        </w:r>
      </w:ins>
    </w:p>
    <w:p w:rsidR="007A787F" w:rsidRPr="007A787F" w:rsidRDefault="007A787F" w:rsidP="007A787F">
      <w:pPr>
        <w:pStyle w:val="sqlF9"/>
        <w:rPr>
          <w:ins w:id="10908" w:author="Hemmati" w:date="2016-12-16T10:34:00Z"/>
          <w:rFonts w:asciiTheme="minorHAnsi" w:hAnsiTheme="minorHAnsi"/>
        </w:rPr>
      </w:pPr>
      <w:ins w:id="10909" w:author="Hemmati" w:date="2016-12-16T10:34:00Z">
        <w:r w:rsidRPr="007A787F">
          <w:rPr>
            <w:rFonts w:asciiTheme="minorHAnsi" w:hAnsiTheme="minorHAnsi"/>
          </w:rPr>
          <w:t>Continuation:    none specified</w:t>
        </w:r>
      </w:ins>
    </w:p>
    <w:p w:rsidR="007A787F" w:rsidRPr="007A787F" w:rsidRDefault="007A787F" w:rsidP="007A787F">
      <w:pPr>
        <w:pStyle w:val="sqlF9"/>
        <w:rPr>
          <w:ins w:id="10910" w:author="Hemmati" w:date="2016-12-16T10:34:00Z"/>
          <w:rFonts w:asciiTheme="minorHAnsi" w:hAnsiTheme="minorHAnsi"/>
        </w:rPr>
      </w:pPr>
      <w:ins w:id="10911" w:author="Hemmati" w:date="2016-12-16T10:34:00Z">
        <w:r w:rsidRPr="007A787F">
          <w:rPr>
            <w:rFonts w:asciiTheme="minorHAnsi" w:hAnsiTheme="minorHAnsi"/>
          </w:rPr>
          <w:t>Path used:      Conventional</w:t>
        </w:r>
      </w:ins>
    </w:p>
    <w:p w:rsidR="007A787F" w:rsidRPr="007A787F" w:rsidRDefault="007A787F" w:rsidP="007A787F">
      <w:pPr>
        <w:pStyle w:val="sqlF9"/>
        <w:rPr>
          <w:ins w:id="10912" w:author="Hemmati" w:date="2016-12-16T10:34:00Z"/>
          <w:rFonts w:asciiTheme="minorHAnsi" w:hAnsiTheme="minorHAnsi"/>
        </w:rPr>
      </w:pPr>
    </w:p>
    <w:p w:rsidR="007A787F" w:rsidRPr="007A787F" w:rsidRDefault="007A787F" w:rsidP="007A787F">
      <w:pPr>
        <w:pStyle w:val="sqlF9"/>
        <w:rPr>
          <w:ins w:id="10913" w:author="Hemmati" w:date="2016-12-16T10:34:00Z"/>
          <w:rFonts w:asciiTheme="minorHAnsi" w:hAnsiTheme="minorHAnsi"/>
        </w:rPr>
      </w:pPr>
      <w:ins w:id="10914" w:author="Hemmati" w:date="2016-12-16T10:34:00Z">
        <w:r w:rsidRPr="007A787F">
          <w:rPr>
            <w:rFonts w:asciiTheme="minorHAnsi" w:hAnsiTheme="minorHAnsi"/>
          </w:rPr>
          <w:t>Table AFFILIATION, loaded from every logical record.</w:t>
        </w:r>
      </w:ins>
    </w:p>
    <w:p w:rsidR="007A787F" w:rsidRPr="007A787F" w:rsidRDefault="007A787F" w:rsidP="007A787F">
      <w:pPr>
        <w:pStyle w:val="sqlF9"/>
        <w:rPr>
          <w:ins w:id="10915" w:author="Hemmati" w:date="2016-12-16T10:34:00Z"/>
          <w:rFonts w:asciiTheme="minorHAnsi" w:hAnsiTheme="minorHAnsi"/>
        </w:rPr>
      </w:pPr>
      <w:ins w:id="10916" w:author="Hemmati" w:date="2016-12-16T10:34:00Z">
        <w:r w:rsidRPr="007A787F">
          <w:rPr>
            <w:rFonts w:asciiTheme="minorHAnsi" w:hAnsiTheme="minorHAnsi"/>
          </w:rPr>
          <w:t>Insert option in effect for this table: TRUNCATE</w:t>
        </w:r>
      </w:ins>
    </w:p>
    <w:p w:rsidR="007A787F" w:rsidRPr="007A787F" w:rsidRDefault="007A787F" w:rsidP="007A787F">
      <w:pPr>
        <w:pStyle w:val="sqlF9"/>
        <w:rPr>
          <w:ins w:id="10917" w:author="Hemmati" w:date="2016-12-16T10:34:00Z"/>
          <w:rFonts w:asciiTheme="minorHAnsi" w:hAnsiTheme="minorHAnsi"/>
        </w:rPr>
      </w:pPr>
      <w:ins w:id="10918" w:author="Hemmati" w:date="2016-12-16T10:34:00Z">
        <w:r w:rsidRPr="007A787F">
          <w:rPr>
            <w:rFonts w:asciiTheme="minorHAnsi" w:hAnsiTheme="minorHAnsi"/>
          </w:rPr>
          <w:t>TRAILING NULLCOLS option in effect</w:t>
        </w:r>
      </w:ins>
    </w:p>
    <w:p w:rsidR="007A787F" w:rsidRPr="007A787F" w:rsidRDefault="007A787F" w:rsidP="007A787F">
      <w:pPr>
        <w:pStyle w:val="sqlF9"/>
        <w:rPr>
          <w:ins w:id="10919" w:author="Hemmati" w:date="2016-12-16T10:34:00Z"/>
          <w:rFonts w:asciiTheme="minorHAnsi" w:hAnsiTheme="minorHAnsi"/>
        </w:rPr>
      </w:pPr>
    </w:p>
    <w:p w:rsidR="007A787F" w:rsidRPr="007A787F" w:rsidRDefault="007A787F" w:rsidP="007A787F">
      <w:pPr>
        <w:pStyle w:val="sqlF9"/>
        <w:rPr>
          <w:ins w:id="10920" w:author="Hemmati" w:date="2016-12-16T10:34:00Z"/>
          <w:rFonts w:asciiTheme="minorHAnsi" w:hAnsiTheme="minorHAnsi"/>
        </w:rPr>
      </w:pPr>
      <w:ins w:id="10921" w:author="Hemmati" w:date="2016-12-16T10:34:00Z">
        <w:r w:rsidRPr="007A787F">
          <w:rPr>
            <w:rFonts w:asciiTheme="minorHAnsi" w:hAnsiTheme="minorHAnsi"/>
          </w:rPr>
          <w:t xml:space="preserve">   Column Name                  Position   Len  Term Encl Datatype</w:t>
        </w:r>
      </w:ins>
    </w:p>
    <w:p w:rsidR="007A787F" w:rsidRPr="007A787F" w:rsidRDefault="007A787F" w:rsidP="007A787F">
      <w:pPr>
        <w:pStyle w:val="sqlF9"/>
        <w:rPr>
          <w:ins w:id="10922" w:author="Hemmati" w:date="2016-12-16T10:34:00Z"/>
          <w:rFonts w:asciiTheme="minorHAnsi" w:hAnsiTheme="minorHAnsi"/>
        </w:rPr>
      </w:pPr>
      <w:ins w:id="10923" w:author="Hemmati" w:date="2016-12-16T10:34:00Z">
        <w:r w:rsidRPr="007A787F">
          <w:rPr>
            <w:rFonts w:asciiTheme="minorHAnsi" w:hAnsiTheme="minorHAnsi"/>
          </w:rPr>
          <w:t>------------------------------ ---------- ----- ---- ---- ---------------------</w:t>
        </w:r>
      </w:ins>
    </w:p>
    <w:p w:rsidR="007A787F" w:rsidRPr="007A787F" w:rsidRDefault="007A787F" w:rsidP="007A787F">
      <w:pPr>
        <w:pStyle w:val="sqlF9"/>
        <w:rPr>
          <w:ins w:id="10924" w:author="Hemmati" w:date="2016-12-16T10:34:00Z"/>
          <w:rFonts w:asciiTheme="minorHAnsi" w:hAnsiTheme="minorHAnsi"/>
        </w:rPr>
      </w:pPr>
      <w:ins w:id="10925" w:author="Hemmati" w:date="2016-12-16T10:34:00Z">
        <w:r w:rsidRPr="007A787F">
          <w:rPr>
            <w:rFonts w:asciiTheme="minorHAnsi" w:hAnsiTheme="minorHAnsi"/>
          </w:rPr>
          <w:t xml:space="preserve">AFFILIATION_CODE                    FIRST     *   ,  O(") CHARACTER            </w:t>
        </w:r>
      </w:ins>
    </w:p>
    <w:p w:rsidR="007A787F" w:rsidRPr="007A787F" w:rsidRDefault="007A787F" w:rsidP="007A787F">
      <w:pPr>
        <w:pStyle w:val="sqlF9"/>
        <w:rPr>
          <w:ins w:id="10926" w:author="Hemmati" w:date="2016-12-16T10:34:00Z"/>
          <w:rFonts w:asciiTheme="minorHAnsi" w:hAnsiTheme="minorHAnsi"/>
        </w:rPr>
      </w:pPr>
      <w:ins w:id="10927" w:author="Hemmati" w:date="2016-12-16T10:34:00Z">
        <w:r w:rsidRPr="007A787F">
          <w:rPr>
            <w:rFonts w:asciiTheme="minorHAnsi" w:hAnsiTheme="minorHAnsi"/>
          </w:rPr>
          <w:t xml:space="preserve">AFFILIATION_NAME                     NEXT     *   ,  O(") CHARACTER            </w:t>
        </w:r>
      </w:ins>
    </w:p>
    <w:p w:rsidR="007A787F" w:rsidRPr="007A787F" w:rsidRDefault="007A787F" w:rsidP="007A787F">
      <w:pPr>
        <w:pStyle w:val="sqlF9"/>
        <w:rPr>
          <w:ins w:id="10928" w:author="Hemmati" w:date="2016-12-16T10:34:00Z"/>
          <w:rFonts w:asciiTheme="minorHAnsi" w:hAnsiTheme="minorHAnsi"/>
        </w:rPr>
      </w:pPr>
    </w:p>
    <w:p w:rsidR="007A787F" w:rsidRPr="007A787F" w:rsidRDefault="007A787F" w:rsidP="007A787F">
      <w:pPr>
        <w:pStyle w:val="sqlF9"/>
        <w:rPr>
          <w:ins w:id="10929" w:author="Hemmati" w:date="2016-12-16T10:34:00Z"/>
          <w:rFonts w:asciiTheme="minorHAnsi" w:hAnsiTheme="minorHAnsi"/>
        </w:rPr>
      </w:pPr>
    </w:p>
    <w:p w:rsidR="007A787F" w:rsidRPr="007A787F" w:rsidRDefault="007A787F" w:rsidP="007A787F">
      <w:pPr>
        <w:pStyle w:val="sqlF9"/>
        <w:rPr>
          <w:ins w:id="10930" w:author="Hemmati" w:date="2016-12-16T10:34:00Z"/>
          <w:rFonts w:asciiTheme="minorHAnsi" w:hAnsiTheme="minorHAnsi"/>
        </w:rPr>
      </w:pPr>
      <w:ins w:id="10931" w:author="Hemmati" w:date="2016-12-16T10:34:00Z">
        <w:r w:rsidRPr="007A787F">
          <w:rPr>
            <w:rFonts w:asciiTheme="minorHAnsi" w:hAnsiTheme="minorHAnsi"/>
          </w:rPr>
          <w:t>Table AFFILIATION:</w:t>
        </w:r>
      </w:ins>
    </w:p>
    <w:p w:rsidR="007A787F" w:rsidRPr="007A787F" w:rsidRDefault="007A787F" w:rsidP="007A787F">
      <w:pPr>
        <w:pStyle w:val="sqlF9"/>
        <w:rPr>
          <w:ins w:id="10932" w:author="Hemmati" w:date="2016-12-16T10:34:00Z"/>
          <w:rFonts w:asciiTheme="minorHAnsi" w:hAnsiTheme="minorHAnsi"/>
        </w:rPr>
      </w:pPr>
      <w:ins w:id="10933" w:author="Hemmati" w:date="2016-12-16T10:34:00Z">
        <w:r w:rsidRPr="007A787F">
          <w:rPr>
            <w:rFonts w:asciiTheme="minorHAnsi" w:hAnsiTheme="minorHAnsi"/>
          </w:rPr>
          <w:t xml:space="preserve">  7 Rows successfully loaded.</w:t>
        </w:r>
      </w:ins>
    </w:p>
    <w:p w:rsidR="007A787F" w:rsidRPr="007A787F" w:rsidRDefault="007A787F" w:rsidP="007A787F">
      <w:pPr>
        <w:pStyle w:val="sqlF9"/>
        <w:rPr>
          <w:ins w:id="10934" w:author="Hemmati" w:date="2016-12-16T10:34:00Z"/>
          <w:rFonts w:asciiTheme="minorHAnsi" w:hAnsiTheme="minorHAnsi"/>
        </w:rPr>
      </w:pPr>
      <w:ins w:id="10935" w:author="Hemmati" w:date="2016-12-16T10:34:00Z">
        <w:r w:rsidRPr="007A787F">
          <w:rPr>
            <w:rFonts w:asciiTheme="minorHAnsi" w:hAnsiTheme="minorHAnsi"/>
          </w:rPr>
          <w:t xml:space="preserve">  0 Rows not loaded due to data errors.</w:t>
        </w:r>
      </w:ins>
    </w:p>
    <w:p w:rsidR="007A787F" w:rsidRPr="007A787F" w:rsidRDefault="007A787F" w:rsidP="007A787F">
      <w:pPr>
        <w:pStyle w:val="sqlF9"/>
        <w:rPr>
          <w:ins w:id="10936" w:author="Hemmati" w:date="2016-12-16T10:34:00Z"/>
          <w:rFonts w:asciiTheme="minorHAnsi" w:hAnsiTheme="minorHAnsi"/>
        </w:rPr>
      </w:pPr>
      <w:ins w:id="10937" w:author="Hemmati" w:date="2016-12-16T10:34:00Z">
        <w:r w:rsidRPr="007A787F">
          <w:rPr>
            <w:rFonts w:asciiTheme="minorHAnsi" w:hAnsiTheme="minorHAnsi"/>
          </w:rPr>
          <w:t xml:space="preserve">  0 Rows not loaded because all WHEN clauses were failed.</w:t>
        </w:r>
      </w:ins>
    </w:p>
    <w:p w:rsidR="007A787F" w:rsidRPr="007A787F" w:rsidRDefault="007A787F" w:rsidP="007A787F">
      <w:pPr>
        <w:pStyle w:val="sqlF9"/>
        <w:rPr>
          <w:ins w:id="10938" w:author="Hemmati" w:date="2016-12-16T10:34:00Z"/>
          <w:rFonts w:asciiTheme="minorHAnsi" w:hAnsiTheme="minorHAnsi"/>
        </w:rPr>
      </w:pPr>
      <w:ins w:id="10939" w:author="Hemmati" w:date="2016-12-16T10:34:00Z">
        <w:r w:rsidRPr="007A787F">
          <w:rPr>
            <w:rFonts w:asciiTheme="minorHAnsi" w:hAnsiTheme="minorHAnsi"/>
          </w:rPr>
          <w:t xml:space="preserve">  0 Rows not loaded because all fields were null.</w:t>
        </w:r>
      </w:ins>
    </w:p>
    <w:p w:rsidR="007A787F" w:rsidRPr="007A787F" w:rsidRDefault="007A787F" w:rsidP="007A787F">
      <w:pPr>
        <w:pStyle w:val="sqlF9"/>
        <w:rPr>
          <w:ins w:id="10940" w:author="Hemmati" w:date="2016-12-16T10:34:00Z"/>
          <w:rFonts w:asciiTheme="minorHAnsi" w:hAnsiTheme="minorHAnsi"/>
        </w:rPr>
      </w:pPr>
    </w:p>
    <w:p w:rsidR="007A787F" w:rsidRPr="007A787F" w:rsidRDefault="007A787F" w:rsidP="007A787F">
      <w:pPr>
        <w:pStyle w:val="sqlF9"/>
        <w:rPr>
          <w:ins w:id="10941" w:author="Hemmati" w:date="2016-12-16T10:34:00Z"/>
          <w:rFonts w:asciiTheme="minorHAnsi" w:hAnsiTheme="minorHAnsi"/>
        </w:rPr>
      </w:pPr>
    </w:p>
    <w:p w:rsidR="007A787F" w:rsidRPr="007A787F" w:rsidRDefault="007A787F" w:rsidP="007A787F">
      <w:pPr>
        <w:pStyle w:val="sqlF9"/>
        <w:rPr>
          <w:ins w:id="10942" w:author="Hemmati" w:date="2016-12-16T10:34:00Z"/>
          <w:rFonts w:asciiTheme="minorHAnsi" w:hAnsiTheme="minorHAnsi"/>
        </w:rPr>
      </w:pPr>
      <w:ins w:id="10943" w:author="Hemmati" w:date="2016-12-16T10:34:00Z">
        <w:r w:rsidRPr="007A787F">
          <w:rPr>
            <w:rFonts w:asciiTheme="minorHAnsi" w:hAnsiTheme="minorHAnsi"/>
          </w:rPr>
          <w:t>Space allocated for bind array:                  33024 bytes(64 rows)</w:t>
        </w:r>
      </w:ins>
    </w:p>
    <w:p w:rsidR="007A787F" w:rsidRPr="007A787F" w:rsidRDefault="007A787F" w:rsidP="007A787F">
      <w:pPr>
        <w:pStyle w:val="sqlF9"/>
        <w:rPr>
          <w:ins w:id="10944" w:author="Hemmati" w:date="2016-12-16T10:34:00Z"/>
          <w:rFonts w:asciiTheme="minorHAnsi" w:hAnsiTheme="minorHAnsi"/>
        </w:rPr>
      </w:pPr>
      <w:ins w:id="10945" w:author="Hemmati" w:date="2016-12-16T10:34:00Z">
        <w:r w:rsidRPr="007A787F">
          <w:rPr>
            <w:rFonts w:asciiTheme="minorHAnsi" w:hAnsiTheme="minorHAnsi"/>
          </w:rPr>
          <w:t>Read   buffer bytes: 1048576</w:t>
        </w:r>
      </w:ins>
    </w:p>
    <w:p w:rsidR="007A787F" w:rsidRPr="007A787F" w:rsidRDefault="007A787F" w:rsidP="007A787F">
      <w:pPr>
        <w:pStyle w:val="sqlF9"/>
        <w:rPr>
          <w:ins w:id="10946" w:author="Hemmati" w:date="2016-12-16T10:34:00Z"/>
          <w:rFonts w:asciiTheme="minorHAnsi" w:hAnsiTheme="minorHAnsi"/>
        </w:rPr>
      </w:pPr>
    </w:p>
    <w:p w:rsidR="007A787F" w:rsidRPr="007A787F" w:rsidRDefault="007A787F" w:rsidP="007A787F">
      <w:pPr>
        <w:pStyle w:val="sqlF9"/>
        <w:rPr>
          <w:ins w:id="10947" w:author="Hemmati" w:date="2016-12-16T10:34:00Z"/>
          <w:rFonts w:asciiTheme="minorHAnsi" w:hAnsiTheme="minorHAnsi"/>
        </w:rPr>
      </w:pPr>
      <w:ins w:id="10948" w:author="Hemmati" w:date="2016-12-16T10:34:00Z">
        <w:r w:rsidRPr="007A787F">
          <w:rPr>
            <w:rFonts w:asciiTheme="minorHAnsi" w:hAnsiTheme="minorHAnsi"/>
          </w:rPr>
          <w:t>Total logical records skipped:          0</w:t>
        </w:r>
      </w:ins>
    </w:p>
    <w:p w:rsidR="007A787F" w:rsidRPr="007A787F" w:rsidRDefault="007A787F" w:rsidP="007A787F">
      <w:pPr>
        <w:pStyle w:val="sqlF9"/>
        <w:rPr>
          <w:ins w:id="10949" w:author="Hemmati" w:date="2016-12-16T10:34:00Z"/>
          <w:rFonts w:asciiTheme="minorHAnsi" w:hAnsiTheme="minorHAnsi"/>
        </w:rPr>
      </w:pPr>
      <w:ins w:id="10950" w:author="Hemmati" w:date="2016-12-16T10:34:00Z">
        <w:r w:rsidRPr="007A787F">
          <w:rPr>
            <w:rFonts w:asciiTheme="minorHAnsi" w:hAnsiTheme="minorHAnsi"/>
          </w:rPr>
          <w:t>Total logical records read:             7</w:t>
        </w:r>
      </w:ins>
    </w:p>
    <w:p w:rsidR="007A787F" w:rsidRPr="007A787F" w:rsidRDefault="007A787F" w:rsidP="007A787F">
      <w:pPr>
        <w:pStyle w:val="sqlF9"/>
        <w:rPr>
          <w:ins w:id="10951" w:author="Hemmati" w:date="2016-12-16T10:34:00Z"/>
          <w:rFonts w:asciiTheme="minorHAnsi" w:hAnsiTheme="minorHAnsi"/>
        </w:rPr>
      </w:pPr>
      <w:ins w:id="10952" w:author="Hemmati" w:date="2016-12-16T10:34:00Z">
        <w:r w:rsidRPr="007A787F">
          <w:rPr>
            <w:rFonts w:asciiTheme="minorHAnsi" w:hAnsiTheme="minorHAnsi"/>
          </w:rPr>
          <w:t>Total logical records rejected:         0</w:t>
        </w:r>
      </w:ins>
    </w:p>
    <w:p w:rsidR="007A787F" w:rsidRPr="007A787F" w:rsidRDefault="007A787F" w:rsidP="007A787F">
      <w:pPr>
        <w:pStyle w:val="sqlF9"/>
        <w:rPr>
          <w:ins w:id="10953" w:author="Hemmati" w:date="2016-12-16T10:34:00Z"/>
          <w:rFonts w:asciiTheme="minorHAnsi" w:hAnsiTheme="minorHAnsi"/>
        </w:rPr>
      </w:pPr>
      <w:ins w:id="10954" w:author="Hemmati" w:date="2016-12-16T10:34:00Z">
        <w:r w:rsidRPr="007A787F">
          <w:rPr>
            <w:rFonts w:asciiTheme="minorHAnsi" w:hAnsiTheme="minorHAnsi"/>
          </w:rPr>
          <w:t>Total logical records discarded:        0</w:t>
        </w:r>
      </w:ins>
    </w:p>
    <w:p w:rsidR="007A787F" w:rsidRPr="007A787F" w:rsidRDefault="007A787F" w:rsidP="007A787F">
      <w:pPr>
        <w:pStyle w:val="sqlF9"/>
        <w:rPr>
          <w:ins w:id="10955" w:author="Hemmati" w:date="2016-12-16T10:34:00Z"/>
          <w:rFonts w:asciiTheme="minorHAnsi" w:hAnsiTheme="minorHAnsi"/>
        </w:rPr>
      </w:pPr>
    </w:p>
    <w:p w:rsidR="007A787F" w:rsidRPr="007A787F" w:rsidRDefault="007A787F" w:rsidP="007A787F">
      <w:pPr>
        <w:pStyle w:val="sqlF9"/>
        <w:rPr>
          <w:ins w:id="10956" w:author="Hemmati" w:date="2016-12-16T10:34:00Z"/>
          <w:rFonts w:asciiTheme="minorHAnsi" w:hAnsiTheme="minorHAnsi"/>
        </w:rPr>
      </w:pPr>
      <w:ins w:id="10957" w:author="Hemmati" w:date="2016-12-16T10:34:00Z">
        <w:r w:rsidRPr="007A787F">
          <w:rPr>
            <w:rFonts w:asciiTheme="minorHAnsi" w:hAnsiTheme="minorHAnsi"/>
          </w:rPr>
          <w:t>Run began on Wed Nov 30 11:28:18 2016</w:t>
        </w:r>
      </w:ins>
    </w:p>
    <w:p w:rsidR="007A787F" w:rsidRPr="007A787F" w:rsidRDefault="007A787F" w:rsidP="007A787F">
      <w:pPr>
        <w:pStyle w:val="sqlF9"/>
        <w:rPr>
          <w:ins w:id="10958" w:author="Hemmati" w:date="2016-12-16T10:34:00Z"/>
          <w:rFonts w:asciiTheme="minorHAnsi" w:hAnsiTheme="minorHAnsi"/>
        </w:rPr>
      </w:pPr>
      <w:ins w:id="10959" w:author="Hemmati" w:date="2016-12-16T10:34:00Z">
        <w:r w:rsidRPr="007A787F">
          <w:rPr>
            <w:rFonts w:asciiTheme="minorHAnsi" w:hAnsiTheme="minorHAnsi"/>
          </w:rPr>
          <w:t>Run ended on Wed Nov 30 11:28:18 2016</w:t>
        </w:r>
      </w:ins>
    </w:p>
    <w:p w:rsidR="007A787F" w:rsidRPr="007A787F" w:rsidRDefault="007A787F" w:rsidP="007A787F">
      <w:pPr>
        <w:pStyle w:val="sqlF9"/>
        <w:rPr>
          <w:ins w:id="10960" w:author="Hemmati" w:date="2016-12-16T10:34:00Z"/>
          <w:rFonts w:asciiTheme="minorHAnsi" w:hAnsiTheme="minorHAnsi"/>
        </w:rPr>
      </w:pPr>
    </w:p>
    <w:p w:rsidR="007A787F" w:rsidRPr="007A787F" w:rsidRDefault="007A787F" w:rsidP="007A787F">
      <w:pPr>
        <w:pStyle w:val="sqlF9"/>
        <w:rPr>
          <w:ins w:id="10961" w:author="Hemmati" w:date="2016-12-16T10:34:00Z"/>
          <w:rFonts w:asciiTheme="minorHAnsi" w:hAnsiTheme="minorHAnsi"/>
        </w:rPr>
      </w:pPr>
      <w:ins w:id="10962" w:author="Hemmati" w:date="2016-12-16T10:34:00Z">
        <w:r w:rsidRPr="007A787F">
          <w:rPr>
            <w:rFonts w:asciiTheme="minorHAnsi" w:hAnsiTheme="minorHAnsi"/>
          </w:rPr>
          <w:t>Elapsed time was:     00:00:00.22</w:t>
        </w:r>
      </w:ins>
    </w:p>
    <w:p w:rsidR="00720284" w:rsidRPr="00AB486D" w:rsidDel="007A787F" w:rsidRDefault="007A787F" w:rsidP="007A787F">
      <w:pPr>
        <w:pStyle w:val="sqlF9"/>
        <w:rPr>
          <w:del w:id="10963" w:author="Hemmati" w:date="2016-12-16T10:34:00Z"/>
          <w:rFonts w:asciiTheme="minorHAnsi" w:hAnsiTheme="minorHAnsi"/>
        </w:rPr>
      </w:pPr>
      <w:ins w:id="10964" w:author="Hemmati" w:date="2016-12-16T10:34:00Z">
        <w:r w:rsidRPr="007A787F">
          <w:rPr>
            <w:rFonts w:asciiTheme="minorHAnsi" w:hAnsiTheme="minorHAnsi"/>
          </w:rPr>
          <w:t>CPU time was:         00:00:00.03</w:t>
        </w:r>
      </w:ins>
    </w:p>
    <w:p w:rsidR="00720284" w:rsidRPr="00AB486D" w:rsidDel="007A787F" w:rsidRDefault="00720284" w:rsidP="00720284">
      <w:pPr>
        <w:pStyle w:val="sqlF9"/>
        <w:rPr>
          <w:del w:id="10965" w:author="Hemmati" w:date="2016-12-16T10:34:00Z"/>
          <w:rFonts w:asciiTheme="minorHAnsi" w:hAnsiTheme="minorHAnsi"/>
        </w:rPr>
      </w:pPr>
      <w:del w:id="10966" w:author="Hemmati" w:date="2016-12-16T10:34:00Z">
        <w:r w:rsidRPr="00AB486D" w:rsidDel="007A787F">
          <w:rPr>
            <w:rFonts w:asciiTheme="minorHAnsi" w:hAnsiTheme="minorHAnsi"/>
          </w:rPr>
          <w:delText>Copyright (c) 1982, 2009, Oracle and/or its affiliates.  All rights reserved.</w:delText>
        </w:r>
      </w:del>
    </w:p>
    <w:p w:rsidR="00720284" w:rsidRPr="00AB486D" w:rsidDel="007A787F" w:rsidRDefault="00720284" w:rsidP="00720284">
      <w:pPr>
        <w:pStyle w:val="sqlF9"/>
        <w:rPr>
          <w:del w:id="10967" w:author="Hemmati" w:date="2016-12-16T10:34:00Z"/>
          <w:rFonts w:asciiTheme="minorHAnsi" w:hAnsiTheme="minorHAnsi"/>
        </w:rPr>
      </w:pPr>
    </w:p>
    <w:p w:rsidR="00720284" w:rsidRPr="00AB486D" w:rsidDel="007A787F" w:rsidRDefault="00720284" w:rsidP="00720284">
      <w:pPr>
        <w:pStyle w:val="sqlF9"/>
        <w:rPr>
          <w:del w:id="10968" w:author="Hemmati" w:date="2016-12-16T10:34:00Z"/>
          <w:rFonts w:asciiTheme="minorHAnsi" w:hAnsiTheme="minorHAnsi"/>
        </w:rPr>
      </w:pPr>
      <w:del w:id="10969" w:author="Hemmati" w:date="2016-12-16T10:34:00Z">
        <w:r w:rsidRPr="00AB486D" w:rsidDel="007A787F">
          <w:rPr>
            <w:rFonts w:asciiTheme="minorHAnsi" w:hAnsiTheme="minorHAnsi"/>
            <w:b/>
          </w:rPr>
          <w:delText>Control File:</w:delText>
        </w:r>
        <w:r w:rsidRPr="00AB486D" w:rsidDel="007A787F">
          <w:rPr>
            <w:rFonts w:asciiTheme="minorHAnsi" w:hAnsiTheme="minorHAnsi"/>
          </w:rPr>
          <w:delText xml:space="preserve">   C:\Users\559006\Desktop\WORKSHOPS\WSH4_CreateTables_SQLLoader\controlfiles_loading\affiliation.ctl</w:delText>
        </w:r>
      </w:del>
    </w:p>
    <w:p w:rsidR="00720284" w:rsidRPr="00AB486D" w:rsidDel="007A787F" w:rsidRDefault="00720284" w:rsidP="00720284">
      <w:pPr>
        <w:pStyle w:val="sqlF9"/>
        <w:rPr>
          <w:del w:id="10970" w:author="Hemmati" w:date="2016-12-16T10:34:00Z"/>
          <w:rFonts w:asciiTheme="minorHAnsi" w:hAnsiTheme="minorHAnsi"/>
        </w:rPr>
      </w:pPr>
      <w:del w:id="10971" w:author="Hemmati" w:date="2016-12-16T10:34:00Z">
        <w:r w:rsidRPr="00AB486D" w:rsidDel="007A787F">
          <w:rPr>
            <w:rFonts w:asciiTheme="minorHAnsi" w:hAnsiTheme="minorHAnsi"/>
            <w:b/>
          </w:rPr>
          <w:delText>Data File:</w:delText>
        </w:r>
        <w:r w:rsidRPr="00AB486D" w:rsidDel="007A787F">
          <w:rPr>
            <w:rFonts w:asciiTheme="minorHAnsi" w:hAnsiTheme="minorHAnsi"/>
          </w:rPr>
          <w:delText xml:space="preserve">      C:\Users\559006\Desktop\WORKSHOPS\WSH4_CreateTables_SQLLoader\controlfiles_loading\affiliation.ctl</w:delText>
        </w:r>
      </w:del>
    </w:p>
    <w:p w:rsidR="00720284" w:rsidRPr="00AB486D" w:rsidDel="007A787F" w:rsidRDefault="00720284" w:rsidP="00720284">
      <w:pPr>
        <w:pStyle w:val="sqlF9"/>
        <w:rPr>
          <w:del w:id="10972" w:author="Hemmati" w:date="2016-12-16T10:34:00Z"/>
          <w:rFonts w:asciiTheme="minorHAnsi" w:hAnsiTheme="minorHAnsi"/>
        </w:rPr>
      </w:pPr>
      <w:del w:id="10973" w:author="Hemmati" w:date="2016-12-16T10:34:00Z">
        <w:r w:rsidRPr="00AB486D" w:rsidDel="007A787F">
          <w:rPr>
            <w:rFonts w:asciiTheme="minorHAnsi" w:hAnsiTheme="minorHAnsi"/>
            <w:b/>
          </w:rPr>
          <w:delText>Bad File:</w:delText>
        </w:r>
        <w:r w:rsidRPr="00AB486D" w:rsidDel="007A787F">
          <w:rPr>
            <w:rFonts w:asciiTheme="minorHAnsi" w:hAnsiTheme="minorHAnsi"/>
          </w:rPr>
          <w:delText xml:space="preserve">     C:\Users\559006\Desktop\WORKSHOPS\WSH4_CreateTables_SQLLoader\controlfiles_loading\affiliation.bad</w:delText>
        </w:r>
      </w:del>
    </w:p>
    <w:p w:rsidR="00720284" w:rsidRPr="00AB486D" w:rsidDel="007A787F" w:rsidRDefault="00720284" w:rsidP="00720284">
      <w:pPr>
        <w:pStyle w:val="sqlF9"/>
        <w:rPr>
          <w:del w:id="10974" w:author="Hemmati" w:date="2016-12-16T10:34:00Z"/>
          <w:rFonts w:asciiTheme="minorHAnsi" w:hAnsiTheme="minorHAnsi"/>
        </w:rPr>
      </w:pPr>
      <w:del w:id="10975" w:author="Hemmati" w:date="2016-12-16T10:34:00Z">
        <w:r w:rsidRPr="00AB486D" w:rsidDel="007A787F">
          <w:rPr>
            <w:rFonts w:asciiTheme="minorHAnsi" w:hAnsiTheme="minorHAnsi"/>
            <w:b/>
          </w:rPr>
          <w:delText>Discard File:</w:delText>
        </w:r>
        <w:r w:rsidRPr="00AB486D" w:rsidDel="007A787F">
          <w:rPr>
            <w:rFonts w:asciiTheme="minorHAnsi" w:hAnsiTheme="minorHAnsi"/>
          </w:rPr>
          <w:delText xml:space="preserve"> C:\Users\559006\Desktop\WORKSHOPS\WSH4_CreateTables_SQLLoader\controlfiles_loading\affiliation.dsc </w:delText>
        </w:r>
      </w:del>
    </w:p>
    <w:p w:rsidR="00720284" w:rsidRPr="00AB486D" w:rsidDel="007A787F" w:rsidRDefault="00720284" w:rsidP="00720284">
      <w:pPr>
        <w:pStyle w:val="sqlF9"/>
        <w:rPr>
          <w:del w:id="10976" w:author="Hemmati" w:date="2016-12-16T10:34:00Z"/>
          <w:rFonts w:asciiTheme="minorHAnsi" w:hAnsiTheme="minorHAnsi"/>
        </w:rPr>
      </w:pPr>
      <w:del w:id="10977" w:author="Hemmati" w:date="2016-12-16T10:34:00Z">
        <w:r w:rsidRPr="00AB486D" w:rsidDel="007A787F">
          <w:rPr>
            <w:rFonts w:asciiTheme="minorHAnsi" w:hAnsiTheme="minorHAnsi"/>
          </w:rPr>
          <w:delText xml:space="preserve"> (Allow all discards)</w:delText>
        </w:r>
      </w:del>
    </w:p>
    <w:p w:rsidR="00720284" w:rsidRPr="00AB486D" w:rsidDel="007A787F" w:rsidRDefault="00720284" w:rsidP="00720284">
      <w:pPr>
        <w:pStyle w:val="sqlF9"/>
        <w:rPr>
          <w:del w:id="10978" w:author="Hemmati" w:date="2016-12-16T10:34:00Z"/>
          <w:rFonts w:asciiTheme="minorHAnsi" w:hAnsiTheme="minorHAnsi"/>
        </w:rPr>
      </w:pPr>
    </w:p>
    <w:p w:rsidR="00720284" w:rsidRPr="00AB486D" w:rsidDel="007A787F" w:rsidRDefault="00720284" w:rsidP="00720284">
      <w:pPr>
        <w:pStyle w:val="sqlF9"/>
        <w:rPr>
          <w:del w:id="10979" w:author="Hemmati" w:date="2016-12-16T10:34:00Z"/>
          <w:rFonts w:asciiTheme="minorHAnsi" w:hAnsiTheme="minorHAnsi"/>
        </w:rPr>
      </w:pPr>
      <w:del w:id="10980" w:author="Hemmati" w:date="2016-12-16T10:34:00Z">
        <w:r w:rsidRPr="00AB486D" w:rsidDel="007A787F">
          <w:rPr>
            <w:rFonts w:asciiTheme="minorHAnsi" w:hAnsiTheme="minorHAnsi"/>
          </w:rPr>
          <w:delText>Number to load: ALL</w:delText>
        </w:r>
      </w:del>
    </w:p>
    <w:p w:rsidR="00720284" w:rsidRPr="00AB486D" w:rsidDel="007A787F" w:rsidRDefault="00720284" w:rsidP="00720284">
      <w:pPr>
        <w:pStyle w:val="sqlF9"/>
        <w:rPr>
          <w:del w:id="10981" w:author="Hemmati" w:date="2016-12-16T10:34:00Z"/>
          <w:rFonts w:asciiTheme="minorHAnsi" w:hAnsiTheme="minorHAnsi"/>
        </w:rPr>
      </w:pPr>
      <w:del w:id="10982" w:author="Hemmati" w:date="2016-12-16T10:34:00Z">
        <w:r w:rsidRPr="00AB486D" w:rsidDel="007A787F">
          <w:rPr>
            <w:rFonts w:asciiTheme="minorHAnsi" w:hAnsiTheme="minorHAnsi"/>
          </w:rPr>
          <w:delText>Number to skip: 0</w:delText>
        </w:r>
      </w:del>
    </w:p>
    <w:p w:rsidR="00720284" w:rsidRPr="00AB486D" w:rsidDel="007A787F" w:rsidRDefault="00720284" w:rsidP="00720284">
      <w:pPr>
        <w:pStyle w:val="sqlF9"/>
        <w:rPr>
          <w:del w:id="10983" w:author="Hemmati" w:date="2016-12-16T10:34:00Z"/>
          <w:rFonts w:asciiTheme="minorHAnsi" w:hAnsiTheme="minorHAnsi"/>
        </w:rPr>
      </w:pPr>
      <w:del w:id="10984" w:author="Hemmati" w:date="2016-12-16T10:34:00Z">
        <w:r w:rsidRPr="00AB486D" w:rsidDel="007A787F">
          <w:rPr>
            <w:rFonts w:asciiTheme="minorHAnsi" w:hAnsiTheme="minorHAnsi"/>
          </w:rPr>
          <w:delText>Errors allowed: 50</w:delText>
        </w:r>
      </w:del>
    </w:p>
    <w:p w:rsidR="00720284" w:rsidRPr="00AB486D" w:rsidDel="007A787F" w:rsidRDefault="00720284" w:rsidP="00720284">
      <w:pPr>
        <w:pStyle w:val="sqlF9"/>
        <w:rPr>
          <w:del w:id="10985" w:author="Hemmati" w:date="2016-12-16T10:34:00Z"/>
          <w:rFonts w:asciiTheme="minorHAnsi" w:hAnsiTheme="minorHAnsi"/>
        </w:rPr>
      </w:pPr>
      <w:del w:id="10986" w:author="Hemmati" w:date="2016-12-16T10:34:00Z">
        <w:r w:rsidRPr="00AB486D" w:rsidDel="007A787F">
          <w:rPr>
            <w:rFonts w:asciiTheme="minorHAnsi" w:hAnsiTheme="minorHAnsi"/>
          </w:rPr>
          <w:delText>Bind array:     64 rows, maximum of 256000 bytes</w:delText>
        </w:r>
      </w:del>
    </w:p>
    <w:p w:rsidR="00720284" w:rsidRPr="00AB486D" w:rsidDel="007A787F" w:rsidRDefault="00720284" w:rsidP="00720284">
      <w:pPr>
        <w:pStyle w:val="sqlF9"/>
        <w:rPr>
          <w:del w:id="10987" w:author="Hemmati" w:date="2016-12-16T10:34:00Z"/>
          <w:rFonts w:asciiTheme="minorHAnsi" w:hAnsiTheme="minorHAnsi"/>
        </w:rPr>
      </w:pPr>
      <w:del w:id="10988" w:author="Hemmati" w:date="2016-12-16T10:34:00Z">
        <w:r w:rsidRPr="00AB486D" w:rsidDel="007A787F">
          <w:rPr>
            <w:rFonts w:asciiTheme="minorHAnsi" w:hAnsiTheme="minorHAnsi"/>
          </w:rPr>
          <w:delText>Continuation:   none specified</w:delText>
        </w:r>
      </w:del>
    </w:p>
    <w:p w:rsidR="00720284" w:rsidRPr="00AB486D" w:rsidDel="007A787F" w:rsidRDefault="00720284" w:rsidP="00720284">
      <w:pPr>
        <w:pStyle w:val="sqlF9"/>
        <w:rPr>
          <w:del w:id="10989" w:author="Hemmati" w:date="2016-12-16T10:34:00Z"/>
          <w:rFonts w:asciiTheme="minorHAnsi" w:hAnsiTheme="minorHAnsi"/>
        </w:rPr>
      </w:pPr>
      <w:del w:id="10990" w:author="Hemmati" w:date="2016-12-16T10:34:00Z">
        <w:r w:rsidRPr="00AB486D" w:rsidDel="007A787F">
          <w:rPr>
            <w:rFonts w:asciiTheme="minorHAnsi" w:hAnsiTheme="minorHAnsi"/>
          </w:rPr>
          <w:delText>Path used:      Conventional</w:delText>
        </w:r>
      </w:del>
    </w:p>
    <w:p w:rsidR="00720284" w:rsidRPr="00AB486D" w:rsidDel="007A787F" w:rsidRDefault="00720284" w:rsidP="00720284">
      <w:pPr>
        <w:pStyle w:val="sqlF9"/>
        <w:rPr>
          <w:del w:id="10991" w:author="Hemmati" w:date="2016-12-16T10:34:00Z"/>
          <w:rFonts w:asciiTheme="minorHAnsi" w:hAnsiTheme="minorHAnsi"/>
        </w:rPr>
      </w:pPr>
    </w:p>
    <w:p w:rsidR="00720284" w:rsidRPr="00AB486D" w:rsidDel="007A787F" w:rsidRDefault="00720284" w:rsidP="00720284">
      <w:pPr>
        <w:pStyle w:val="sqlF9"/>
        <w:rPr>
          <w:del w:id="10992" w:author="Hemmati" w:date="2016-12-16T10:34:00Z"/>
          <w:rFonts w:asciiTheme="minorHAnsi" w:hAnsiTheme="minorHAnsi"/>
        </w:rPr>
      </w:pPr>
      <w:del w:id="10993" w:author="Hemmati" w:date="2016-12-16T10:34:00Z">
        <w:r w:rsidRPr="00AB486D" w:rsidDel="007A787F">
          <w:rPr>
            <w:rFonts w:asciiTheme="minorHAnsi" w:hAnsiTheme="minorHAnsi"/>
          </w:rPr>
          <w:delText>Table AFFILIATION, loaded from every logical record.</w:delText>
        </w:r>
      </w:del>
    </w:p>
    <w:p w:rsidR="00720284" w:rsidRPr="00AB486D" w:rsidDel="007A787F" w:rsidRDefault="00720284" w:rsidP="00720284">
      <w:pPr>
        <w:pStyle w:val="sqlF9"/>
        <w:rPr>
          <w:del w:id="10994" w:author="Hemmati" w:date="2016-12-16T10:34:00Z"/>
          <w:rFonts w:asciiTheme="minorHAnsi" w:hAnsiTheme="minorHAnsi"/>
        </w:rPr>
      </w:pPr>
      <w:del w:id="10995" w:author="Hemmati" w:date="2016-12-16T10:34:00Z">
        <w:r w:rsidRPr="00AB486D" w:rsidDel="007A787F">
          <w:rPr>
            <w:rFonts w:asciiTheme="minorHAnsi" w:hAnsiTheme="minorHAnsi"/>
          </w:rPr>
          <w:delText>Insert option in effect for this table: TRUNCATE</w:delText>
        </w:r>
      </w:del>
    </w:p>
    <w:p w:rsidR="00720284" w:rsidRPr="00AB486D" w:rsidDel="007A787F" w:rsidRDefault="00720284" w:rsidP="00720284">
      <w:pPr>
        <w:pStyle w:val="sqlF9"/>
        <w:rPr>
          <w:del w:id="10996" w:author="Hemmati" w:date="2016-12-16T10:34:00Z"/>
          <w:rFonts w:asciiTheme="minorHAnsi" w:hAnsiTheme="minorHAnsi"/>
        </w:rPr>
      </w:pPr>
      <w:del w:id="10997" w:author="Hemmati" w:date="2016-12-16T10:34:00Z">
        <w:r w:rsidRPr="00AB486D" w:rsidDel="007A787F">
          <w:rPr>
            <w:rFonts w:asciiTheme="minorHAnsi" w:hAnsiTheme="minorHAnsi"/>
          </w:rPr>
          <w:delText>TRAILING NULLCOLS option in effect</w:delText>
        </w:r>
      </w:del>
    </w:p>
    <w:p w:rsidR="00720284" w:rsidRPr="00AB486D" w:rsidDel="007A787F" w:rsidRDefault="00720284" w:rsidP="00720284">
      <w:pPr>
        <w:pStyle w:val="sqlF9"/>
        <w:rPr>
          <w:del w:id="10998" w:author="Hemmati" w:date="2016-12-16T10:34:00Z"/>
          <w:rFonts w:asciiTheme="minorHAnsi" w:hAnsiTheme="minorHAnsi"/>
        </w:rPr>
      </w:pPr>
    </w:p>
    <w:p w:rsidR="00720284" w:rsidRPr="00AB486D" w:rsidDel="007A787F" w:rsidRDefault="00720284" w:rsidP="00720284">
      <w:pPr>
        <w:pStyle w:val="sqlF9"/>
        <w:rPr>
          <w:del w:id="10999" w:author="Hemmati" w:date="2016-12-16T10:34:00Z"/>
          <w:rFonts w:asciiTheme="minorHAnsi" w:hAnsiTheme="minorHAnsi"/>
        </w:rPr>
      </w:pPr>
      <w:del w:id="11000" w:author="Hemmati" w:date="2016-12-16T10:34:00Z">
        <w:r w:rsidRPr="00AB486D" w:rsidDel="007A787F">
          <w:rPr>
            <w:rFonts w:asciiTheme="minorHAnsi" w:hAnsiTheme="minorHAnsi"/>
          </w:rPr>
          <w:delText xml:space="preserve">   Column Name                  Position   Len  Term Encl Datatype</w:delText>
        </w:r>
      </w:del>
    </w:p>
    <w:p w:rsidR="00720284" w:rsidRPr="00AB486D" w:rsidDel="007A787F" w:rsidRDefault="00720284" w:rsidP="00720284">
      <w:pPr>
        <w:pStyle w:val="sqlF9"/>
        <w:rPr>
          <w:del w:id="11001" w:author="Hemmati" w:date="2016-12-16T10:34:00Z"/>
          <w:rFonts w:asciiTheme="minorHAnsi" w:hAnsiTheme="minorHAnsi"/>
        </w:rPr>
      </w:pPr>
      <w:del w:id="11002" w:author="Hemmati" w:date="2016-12-16T10:34:00Z">
        <w:r w:rsidRPr="00AB486D" w:rsidDel="007A787F">
          <w:rPr>
            <w:rFonts w:asciiTheme="minorHAnsi" w:hAnsiTheme="minorHAnsi"/>
          </w:rPr>
          <w:delText>------------------------------ ---------- ----- ---- ---- ---------------------</w:delText>
        </w:r>
      </w:del>
    </w:p>
    <w:p w:rsidR="00720284" w:rsidRPr="00AB486D" w:rsidDel="007A787F" w:rsidRDefault="00720284" w:rsidP="00720284">
      <w:pPr>
        <w:pStyle w:val="sqlF9"/>
        <w:rPr>
          <w:del w:id="11003" w:author="Hemmati" w:date="2016-12-16T10:34:00Z"/>
          <w:rFonts w:asciiTheme="minorHAnsi" w:hAnsiTheme="minorHAnsi"/>
        </w:rPr>
      </w:pPr>
      <w:del w:id="11004" w:author="Hemmati" w:date="2016-12-16T10:34:00Z">
        <w:r w:rsidRPr="00AB486D" w:rsidDel="007A787F">
          <w:rPr>
            <w:rFonts w:asciiTheme="minorHAnsi" w:hAnsiTheme="minorHAnsi"/>
          </w:rPr>
          <w:delText xml:space="preserve">AFFILIATION_CODE                    FIRST     *   ,  O(") CHARACTER            </w:delText>
        </w:r>
      </w:del>
    </w:p>
    <w:p w:rsidR="00720284" w:rsidRPr="00AB486D" w:rsidDel="007A787F" w:rsidRDefault="00720284" w:rsidP="00720284">
      <w:pPr>
        <w:pStyle w:val="sqlF9"/>
        <w:rPr>
          <w:del w:id="11005" w:author="Hemmati" w:date="2016-12-16T10:34:00Z"/>
          <w:rFonts w:asciiTheme="minorHAnsi" w:hAnsiTheme="minorHAnsi"/>
        </w:rPr>
      </w:pPr>
      <w:del w:id="11006" w:author="Hemmati" w:date="2016-12-16T10:34:00Z">
        <w:r w:rsidRPr="00AB486D" w:rsidDel="007A787F">
          <w:rPr>
            <w:rFonts w:asciiTheme="minorHAnsi" w:hAnsiTheme="minorHAnsi"/>
          </w:rPr>
          <w:delText xml:space="preserve">AFFILIATION_NAME                     NEXT     *   ,  O(") CHARACTER            </w:delText>
        </w:r>
      </w:del>
    </w:p>
    <w:p w:rsidR="00720284" w:rsidRPr="00AB486D" w:rsidDel="007A787F" w:rsidRDefault="00720284" w:rsidP="00720284">
      <w:pPr>
        <w:pStyle w:val="sqlF9"/>
        <w:rPr>
          <w:del w:id="11007" w:author="Hemmati" w:date="2016-12-16T10:34:00Z"/>
          <w:rFonts w:asciiTheme="minorHAnsi" w:hAnsiTheme="minorHAnsi"/>
        </w:rPr>
      </w:pPr>
    </w:p>
    <w:p w:rsidR="00720284" w:rsidRPr="00AB486D" w:rsidDel="007A787F" w:rsidRDefault="00720284" w:rsidP="00720284">
      <w:pPr>
        <w:pStyle w:val="sqlF9"/>
        <w:rPr>
          <w:del w:id="11008" w:author="Hemmati" w:date="2016-12-16T10:34:00Z"/>
          <w:rFonts w:asciiTheme="minorHAnsi" w:hAnsiTheme="minorHAnsi"/>
        </w:rPr>
      </w:pPr>
    </w:p>
    <w:p w:rsidR="00720284" w:rsidRPr="00AB486D" w:rsidDel="007A787F" w:rsidRDefault="00720284" w:rsidP="00720284">
      <w:pPr>
        <w:pStyle w:val="sqlF9"/>
        <w:rPr>
          <w:del w:id="11009" w:author="Hemmati" w:date="2016-12-16T10:34:00Z"/>
          <w:rFonts w:asciiTheme="minorHAnsi" w:hAnsiTheme="minorHAnsi"/>
        </w:rPr>
      </w:pPr>
      <w:del w:id="11010" w:author="Hemmati" w:date="2016-12-16T10:34:00Z">
        <w:r w:rsidRPr="00AB486D" w:rsidDel="007A787F">
          <w:rPr>
            <w:rFonts w:asciiTheme="minorHAnsi" w:hAnsiTheme="minorHAnsi"/>
          </w:rPr>
          <w:delText>Table AFFILIATION:</w:delText>
        </w:r>
      </w:del>
    </w:p>
    <w:p w:rsidR="00720284" w:rsidRPr="00AB486D" w:rsidDel="007A787F" w:rsidRDefault="00720284" w:rsidP="00720284">
      <w:pPr>
        <w:pStyle w:val="sqlF9"/>
        <w:rPr>
          <w:del w:id="11011" w:author="Hemmati" w:date="2016-12-16T10:34:00Z"/>
          <w:rFonts w:asciiTheme="minorHAnsi" w:hAnsiTheme="minorHAnsi"/>
        </w:rPr>
      </w:pPr>
      <w:del w:id="11012" w:author="Hemmati" w:date="2016-12-16T10:34:00Z">
        <w:r w:rsidRPr="00AB486D" w:rsidDel="007A787F">
          <w:rPr>
            <w:rFonts w:asciiTheme="minorHAnsi" w:hAnsiTheme="minorHAnsi"/>
          </w:rPr>
          <w:delText xml:space="preserve">  7 Rows successfully loaded.</w:delText>
        </w:r>
      </w:del>
    </w:p>
    <w:p w:rsidR="00720284" w:rsidRPr="00AB486D" w:rsidDel="007A787F" w:rsidRDefault="00720284" w:rsidP="00720284">
      <w:pPr>
        <w:pStyle w:val="sqlF9"/>
        <w:rPr>
          <w:del w:id="11013" w:author="Hemmati" w:date="2016-12-16T10:34:00Z"/>
          <w:rFonts w:asciiTheme="minorHAnsi" w:hAnsiTheme="minorHAnsi"/>
        </w:rPr>
      </w:pPr>
      <w:del w:id="11014" w:author="Hemmati" w:date="2016-12-16T10:34:00Z">
        <w:r w:rsidRPr="00AB486D" w:rsidDel="007A787F">
          <w:rPr>
            <w:rFonts w:asciiTheme="minorHAnsi" w:hAnsiTheme="minorHAnsi"/>
          </w:rPr>
          <w:delText xml:space="preserve">  0 Rows not loaded due to data errors.</w:delText>
        </w:r>
      </w:del>
    </w:p>
    <w:p w:rsidR="00720284" w:rsidRPr="00AB486D" w:rsidDel="007A787F" w:rsidRDefault="00720284" w:rsidP="00720284">
      <w:pPr>
        <w:pStyle w:val="sqlF9"/>
        <w:rPr>
          <w:del w:id="11015" w:author="Hemmati" w:date="2016-12-16T10:34:00Z"/>
          <w:rFonts w:asciiTheme="minorHAnsi" w:hAnsiTheme="minorHAnsi"/>
        </w:rPr>
      </w:pPr>
      <w:del w:id="11016" w:author="Hemmati" w:date="2016-12-16T10:34:00Z">
        <w:r w:rsidRPr="00AB486D" w:rsidDel="007A787F">
          <w:rPr>
            <w:rFonts w:asciiTheme="minorHAnsi" w:hAnsiTheme="minorHAnsi"/>
          </w:rPr>
          <w:delText xml:space="preserve">  0 Rows not loaded because all WHEN clauses were failed.</w:delText>
        </w:r>
      </w:del>
    </w:p>
    <w:p w:rsidR="00720284" w:rsidRPr="00AB486D" w:rsidDel="007A787F" w:rsidRDefault="00720284" w:rsidP="00720284">
      <w:pPr>
        <w:pStyle w:val="sqlF9"/>
        <w:rPr>
          <w:del w:id="11017" w:author="Hemmati" w:date="2016-12-16T10:34:00Z"/>
          <w:rFonts w:asciiTheme="minorHAnsi" w:hAnsiTheme="minorHAnsi"/>
        </w:rPr>
      </w:pPr>
      <w:del w:id="11018" w:author="Hemmati" w:date="2016-12-16T10:34:00Z">
        <w:r w:rsidRPr="00AB486D" w:rsidDel="007A787F">
          <w:rPr>
            <w:rFonts w:asciiTheme="minorHAnsi" w:hAnsiTheme="minorHAnsi"/>
          </w:rPr>
          <w:delText xml:space="preserve">  0 Rows not loaded because all fields were null.</w:delText>
        </w:r>
      </w:del>
    </w:p>
    <w:p w:rsidR="00720284" w:rsidRPr="00AB486D" w:rsidDel="007A787F" w:rsidRDefault="00720284" w:rsidP="00720284">
      <w:pPr>
        <w:pStyle w:val="sqlF9"/>
        <w:rPr>
          <w:del w:id="11019" w:author="Hemmati" w:date="2016-12-16T10:34:00Z"/>
          <w:rFonts w:asciiTheme="minorHAnsi" w:hAnsiTheme="minorHAnsi"/>
        </w:rPr>
      </w:pPr>
    </w:p>
    <w:p w:rsidR="00720284" w:rsidRPr="00AB486D" w:rsidDel="007A787F" w:rsidRDefault="00720284" w:rsidP="00720284">
      <w:pPr>
        <w:pStyle w:val="sqlF9"/>
        <w:rPr>
          <w:del w:id="11020" w:author="Hemmati" w:date="2016-12-16T10:34:00Z"/>
          <w:rFonts w:asciiTheme="minorHAnsi" w:hAnsiTheme="minorHAnsi"/>
        </w:rPr>
      </w:pPr>
    </w:p>
    <w:p w:rsidR="00720284" w:rsidRPr="00AB486D" w:rsidDel="007A787F" w:rsidRDefault="00720284" w:rsidP="00720284">
      <w:pPr>
        <w:pStyle w:val="sqlF9"/>
        <w:rPr>
          <w:del w:id="11021" w:author="Hemmati" w:date="2016-12-16T10:34:00Z"/>
          <w:rFonts w:asciiTheme="minorHAnsi" w:hAnsiTheme="minorHAnsi"/>
        </w:rPr>
      </w:pPr>
      <w:del w:id="11022" w:author="Hemmati" w:date="2016-12-16T10:34:00Z">
        <w:r w:rsidRPr="00AB486D" w:rsidDel="007A787F">
          <w:rPr>
            <w:rFonts w:asciiTheme="minorHAnsi" w:hAnsiTheme="minorHAnsi"/>
          </w:rPr>
          <w:delText>Space allocated for bind array:                  33024 bytes(64 rows)</w:delText>
        </w:r>
      </w:del>
    </w:p>
    <w:p w:rsidR="00720284" w:rsidRPr="00AB486D" w:rsidDel="007A787F" w:rsidRDefault="00720284" w:rsidP="00720284">
      <w:pPr>
        <w:pStyle w:val="sqlF9"/>
        <w:rPr>
          <w:del w:id="11023" w:author="Hemmati" w:date="2016-12-16T10:34:00Z"/>
          <w:rFonts w:asciiTheme="minorHAnsi" w:hAnsiTheme="minorHAnsi"/>
        </w:rPr>
      </w:pPr>
      <w:del w:id="11024" w:author="Hemmati" w:date="2016-12-16T10:34:00Z">
        <w:r w:rsidRPr="00AB486D" w:rsidDel="007A787F">
          <w:rPr>
            <w:rFonts w:asciiTheme="minorHAnsi" w:hAnsiTheme="minorHAnsi"/>
          </w:rPr>
          <w:delText>Read   buffer bytes: 1048576</w:delText>
        </w:r>
      </w:del>
    </w:p>
    <w:p w:rsidR="00720284" w:rsidRPr="00AB486D" w:rsidDel="007A787F" w:rsidRDefault="00720284" w:rsidP="00720284">
      <w:pPr>
        <w:pStyle w:val="sqlF9"/>
        <w:rPr>
          <w:del w:id="11025" w:author="Hemmati" w:date="2016-12-16T10:34:00Z"/>
          <w:rFonts w:asciiTheme="minorHAnsi" w:hAnsiTheme="minorHAnsi"/>
        </w:rPr>
      </w:pPr>
    </w:p>
    <w:p w:rsidR="00720284" w:rsidRPr="00AB486D" w:rsidDel="007A787F" w:rsidRDefault="00720284" w:rsidP="00720284">
      <w:pPr>
        <w:pStyle w:val="sqlF9"/>
        <w:rPr>
          <w:del w:id="11026" w:author="Hemmati" w:date="2016-12-16T10:34:00Z"/>
          <w:rFonts w:asciiTheme="minorHAnsi" w:hAnsiTheme="minorHAnsi"/>
        </w:rPr>
      </w:pPr>
      <w:del w:id="11027" w:author="Hemmati" w:date="2016-12-16T10:34:00Z">
        <w:r w:rsidRPr="00AB486D" w:rsidDel="007A787F">
          <w:rPr>
            <w:rFonts w:asciiTheme="minorHAnsi" w:hAnsiTheme="minorHAnsi"/>
          </w:rPr>
          <w:delText>Total logical records skipped:          0</w:delText>
        </w:r>
      </w:del>
    </w:p>
    <w:p w:rsidR="00720284" w:rsidRPr="00AB486D" w:rsidDel="007A787F" w:rsidRDefault="00720284" w:rsidP="00720284">
      <w:pPr>
        <w:pStyle w:val="sqlF9"/>
        <w:rPr>
          <w:del w:id="11028" w:author="Hemmati" w:date="2016-12-16T10:34:00Z"/>
          <w:rFonts w:asciiTheme="minorHAnsi" w:hAnsiTheme="minorHAnsi"/>
        </w:rPr>
      </w:pPr>
      <w:del w:id="11029" w:author="Hemmati" w:date="2016-12-16T10:34:00Z">
        <w:r w:rsidRPr="00AB486D" w:rsidDel="007A787F">
          <w:rPr>
            <w:rFonts w:asciiTheme="minorHAnsi" w:hAnsiTheme="minorHAnsi"/>
          </w:rPr>
          <w:delText>Total logical records read:             7</w:delText>
        </w:r>
      </w:del>
    </w:p>
    <w:p w:rsidR="00720284" w:rsidRPr="00AB486D" w:rsidDel="007A787F" w:rsidRDefault="00720284" w:rsidP="00720284">
      <w:pPr>
        <w:pStyle w:val="sqlF9"/>
        <w:rPr>
          <w:del w:id="11030" w:author="Hemmati" w:date="2016-12-16T10:34:00Z"/>
          <w:rFonts w:asciiTheme="minorHAnsi" w:hAnsiTheme="minorHAnsi"/>
        </w:rPr>
      </w:pPr>
      <w:del w:id="11031" w:author="Hemmati" w:date="2016-12-16T10:34:00Z">
        <w:r w:rsidRPr="00AB486D" w:rsidDel="007A787F">
          <w:rPr>
            <w:rFonts w:asciiTheme="minorHAnsi" w:hAnsiTheme="minorHAnsi"/>
          </w:rPr>
          <w:delText>Total logical records rejected:         0</w:delText>
        </w:r>
      </w:del>
    </w:p>
    <w:p w:rsidR="00720284" w:rsidRPr="00AB486D" w:rsidDel="007A787F" w:rsidRDefault="00720284" w:rsidP="00720284">
      <w:pPr>
        <w:pStyle w:val="sqlF9"/>
        <w:rPr>
          <w:del w:id="11032" w:author="Hemmati" w:date="2016-12-16T10:34:00Z"/>
          <w:rFonts w:asciiTheme="minorHAnsi" w:hAnsiTheme="minorHAnsi"/>
        </w:rPr>
      </w:pPr>
      <w:del w:id="11033" w:author="Hemmati" w:date="2016-12-16T10:34:00Z">
        <w:r w:rsidRPr="00AB486D" w:rsidDel="007A787F">
          <w:rPr>
            <w:rFonts w:asciiTheme="minorHAnsi" w:hAnsiTheme="minorHAnsi"/>
          </w:rPr>
          <w:delText>Total logical records discarded:        0</w:delText>
        </w:r>
      </w:del>
    </w:p>
    <w:p w:rsidR="00720284" w:rsidRPr="00AB486D" w:rsidDel="007A787F" w:rsidRDefault="00720284" w:rsidP="00720284">
      <w:pPr>
        <w:pStyle w:val="sqlF9"/>
        <w:rPr>
          <w:del w:id="11034" w:author="Hemmati" w:date="2016-12-16T10:34:00Z"/>
          <w:rFonts w:asciiTheme="minorHAnsi" w:hAnsiTheme="minorHAnsi"/>
        </w:rPr>
      </w:pPr>
    </w:p>
    <w:p w:rsidR="00720284" w:rsidRPr="00AB486D" w:rsidDel="007A787F" w:rsidRDefault="00720284" w:rsidP="00720284">
      <w:pPr>
        <w:pStyle w:val="sqlF9"/>
        <w:rPr>
          <w:del w:id="11035" w:author="Hemmati" w:date="2016-12-16T10:34:00Z"/>
          <w:rFonts w:asciiTheme="minorHAnsi" w:hAnsiTheme="minorHAnsi"/>
        </w:rPr>
      </w:pPr>
      <w:del w:id="11036" w:author="Hemmati" w:date="2016-12-16T10:34:00Z">
        <w:r w:rsidRPr="00AB486D" w:rsidDel="007A787F">
          <w:rPr>
            <w:rFonts w:asciiTheme="minorHAnsi" w:hAnsiTheme="minorHAnsi"/>
          </w:rPr>
          <w:delText>Run began on Tue May 03 18:35:58 2011</w:delText>
        </w:r>
      </w:del>
    </w:p>
    <w:p w:rsidR="00720284" w:rsidRPr="00AB486D" w:rsidDel="007A787F" w:rsidRDefault="00720284" w:rsidP="00720284">
      <w:pPr>
        <w:pStyle w:val="sqlF9"/>
        <w:rPr>
          <w:del w:id="11037" w:author="Hemmati" w:date="2016-12-16T10:34:00Z"/>
          <w:rFonts w:asciiTheme="minorHAnsi" w:hAnsiTheme="minorHAnsi"/>
        </w:rPr>
      </w:pPr>
      <w:del w:id="11038" w:author="Hemmati" w:date="2016-12-16T10:34:00Z">
        <w:r w:rsidRPr="00AB486D" w:rsidDel="007A787F">
          <w:rPr>
            <w:rFonts w:asciiTheme="minorHAnsi" w:hAnsiTheme="minorHAnsi"/>
          </w:rPr>
          <w:delText>Run ended on Tue May 03 18:36:13 2011</w:delText>
        </w:r>
      </w:del>
    </w:p>
    <w:p w:rsidR="00720284" w:rsidRPr="00AB486D" w:rsidDel="007A787F" w:rsidRDefault="00720284" w:rsidP="00720284">
      <w:pPr>
        <w:pStyle w:val="sqlF9"/>
        <w:rPr>
          <w:del w:id="11039" w:author="Hemmati" w:date="2016-12-16T10:34:00Z"/>
          <w:rFonts w:asciiTheme="minorHAnsi" w:hAnsiTheme="minorHAnsi"/>
        </w:rPr>
      </w:pPr>
    </w:p>
    <w:p w:rsidR="00720284" w:rsidRPr="00AB486D" w:rsidDel="007A787F" w:rsidRDefault="00720284" w:rsidP="00720284">
      <w:pPr>
        <w:pStyle w:val="sqlF9"/>
        <w:rPr>
          <w:del w:id="11040" w:author="Hemmati" w:date="2016-12-16T10:34:00Z"/>
          <w:rFonts w:asciiTheme="minorHAnsi" w:hAnsiTheme="minorHAnsi"/>
        </w:rPr>
      </w:pPr>
      <w:del w:id="11041" w:author="Hemmati" w:date="2016-12-16T10:34:00Z">
        <w:r w:rsidRPr="00AB486D" w:rsidDel="007A787F">
          <w:rPr>
            <w:rFonts w:asciiTheme="minorHAnsi" w:hAnsiTheme="minorHAnsi"/>
          </w:rPr>
          <w:delText>Elapsed time was:     00:00:15.14</w:delText>
        </w:r>
      </w:del>
    </w:p>
    <w:p w:rsidR="00720284" w:rsidRPr="00AB486D" w:rsidRDefault="00720284" w:rsidP="00720284">
      <w:pPr>
        <w:pStyle w:val="sqlF9"/>
        <w:rPr>
          <w:rFonts w:asciiTheme="minorHAnsi" w:hAnsiTheme="minorHAnsi"/>
        </w:rPr>
      </w:pPr>
      <w:del w:id="11042" w:author="Hemmati" w:date="2016-12-16T10:34:00Z">
        <w:r w:rsidRPr="00AB486D" w:rsidDel="007A787F">
          <w:rPr>
            <w:rFonts w:asciiTheme="minorHAnsi" w:hAnsiTheme="minorHAnsi"/>
          </w:rPr>
          <w:delText>CPU time was:         00:00:00.03</w:delText>
        </w:r>
      </w:del>
    </w:p>
    <w:p w:rsidR="00720284" w:rsidRPr="00AB486D" w:rsidRDefault="00720284" w:rsidP="00720284">
      <w:pPr>
        <w:pStyle w:val="sqlF9"/>
        <w:rPr>
          <w:rFonts w:asciiTheme="minorHAnsi" w:hAnsiTheme="minorHAnsi"/>
        </w:rPr>
      </w:pPr>
    </w:p>
    <w:p w:rsidR="00A52551" w:rsidRPr="00AB486D" w:rsidRDefault="00A52551">
      <w:pPr>
        <w:rPr>
          <w:rFonts w:cstheme="minorHAnsi"/>
        </w:rPr>
      </w:pPr>
      <w:r w:rsidRPr="00AB486D">
        <w:rPr>
          <w:rFonts w:cstheme="minorHAnsi"/>
        </w:rPr>
        <w:br w:type="page"/>
      </w:r>
    </w:p>
    <w:p w:rsidR="00A52551" w:rsidRPr="00AB486D" w:rsidRDefault="002A6F74" w:rsidP="00A52551">
      <w:pPr>
        <w:pStyle w:val="Heading2"/>
        <w:jc w:val="center"/>
        <w:rPr>
          <w:rFonts w:cstheme="minorHAnsi"/>
        </w:rPr>
      </w:pPr>
      <w:bookmarkStart w:id="11043" w:name="_Toc469648552"/>
      <w:ins w:id="11044" w:author="Hemmati" w:date="2016-12-16T10:10:00Z">
        <w:r>
          <w:rPr>
            <w:rFonts w:cstheme="minorHAnsi"/>
          </w:rPr>
          <w:lastRenderedPageBreak/>
          <w:t>AGENT_EMP Table</w:t>
        </w:r>
      </w:ins>
      <w:del w:id="11045" w:author="Hemmati" w:date="2016-12-16T10:10:00Z">
        <w:r w:rsidR="00A52551" w:rsidRPr="00AB486D" w:rsidDel="002A6F74">
          <w:rPr>
            <w:rFonts w:cstheme="minorHAnsi"/>
          </w:rPr>
          <w:delText>Agent_Emp</w:delText>
        </w:r>
      </w:del>
      <w:r w:rsidR="00A52551" w:rsidRPr="00AB486D">
        <w:rPr>
          <w:rFonts w:cstheme="minorHAnsi"/>
        </w:rPr>
        <w:t xml:space="preserve"> Control File</w:t>
      </w:r>
      <w:bookmarkEnd w:id="11043"/>
    </w:p>
    <w:p w:rsidR="00A52551" w:rsidRPr="00AB486D" w:rsidRDefault="00A52551" w:rsidP="00A52551">
      <w:pPr>
        <w:pStyle w:val="sqlF9"/>
        <w:rPr>
          <w:rFonts w:asciiTheme="minorHAnsi" w:hAnsiTheme="minorHAnsi"/>
        </w:rPr>
      </w:pPr>
    </w:p>
    <w:p w:rsidR="007A787F" w:rsidRPr="007A787F" w:rsidRDefault="00A52551" w:rsidP="007A787F">
      <w:pPr>
        <w:pStyle w:val="sqlF9"/>
        <w:rPr>
          <w:ins w:id="11046" w:author="Hemmati" w:date="2016-12-16T10:35:00Z"/>
          <w:rFonts w:asciiTheme="minorHAnsi" w:hAnsiTheme="minorHAnsi"/>
        </w:rPr>
      </w:pPr>
      <w:del w:id="11047" w:author="Hemmati" w:date="2016-12-16T10:35:00Z">
        <w:r w:rsidRPr="00AB486D" w:rsidDel="007A787F">
          <w:rPr>
            <w:rFonts w:asciiTheme="minorHAnsi" w:hAnsiTheme="minorHAnsi"/>
          </w:rPr>
          <w:delText xml:space="preserve">-- sqlldr towner/t123owner </w:delText>
        </w:r>
      </w:del>
      <w:ins w:id="11048" w:author="Hemmati" w:date="2016-12-16T10:35:00Z">
        <w:r w:rsidR="007A787F" w:rsidRPr="007A787F">
          <w:rPr>
            <w:rFonts w:asciiTheme="minorHAnsi" w:hAnsiTheme="minorHAnsi"/>
          </w:rPr>
          <w:t>-- sqlldr towner/travelxp456 control=C:\Users\Nick\Desktop\471project\controlfiles_loading\agent_emp.ctl, log=C:\Users\Nick\Desktop\471project\controlfiles_loading\agent_emp.log</w:t>
        </w:r>
      </w:ins>
    </w:p>
    <w:p w:rsidR="007A787F" w:rsidRPr="007A787F" w:rsidRDefault="007A787F" w:rsidP="007A787F">
      <w:pPr>
        <w:pStyle w:val="sqlF9"/>
        <w:rPr>
          <w:ins w:id="11049" w:author="Hemmati" w:date="2016-12-16T10:35:00Z"/>
          <w:rFonts w:asciiTheme="minorHAnsi" w:hAnsiTheme="minorHAnsi"/>
        </w:rPr>
      </w:pPr>
    </w:p>
    <w:p w:rsidR="007A787F" w:rsidRPr="007A787F" w:rsidRDefault="007A787F" w:rsidP="007A787F">
      <w:pPr>
        <w:pStyle w:val="sqlF9"/>
        <w:rPr>
          <w:ins w:id="11050" w:author="Hemmati" w:date="2016-12-16T10:35:00Z"/>
          <w:rFonts w:asciiTheme="minorHAnsi" w:hAnsiTheme="minorHAnsi"/>
        </w:rPr>
      </w:pPr>
    </w:p>
    <w:p w:rsidR="007A787F" w:rsidRPr="007A787F" w:rsidRDefault="007A787F" w:rsidP="007A787F">
      <w:pPr>
        <w:pStyle w:val="sqlF9"/>
        <w:rPr>
          <w:ins w:id="11051" w:author="Hemmati" w:date="2016-12-16T10:35:00Z"/>
          <w:rFonts w:asciiTheme="minorHAnsi" w:hAnsiTheme="minorHAnsi"/>
        </w:rPr>
      </w:pPr>
      <w:ins w:id="11052" w:author="Hemmati" w:date="2016-12-16T10:35:00Z">
        <w:r w:rsidRPr="007A787F">
          <w:rPr>
            <w:rFonts w:asciiTheme="minorHAnsi" w:hAnsiTheme="minorHAnsi"/>
          </w:rPr>
          <w:t>LOAD DATA</w:t>
        </w:r>
      </w:ins>
    </w:p>
    <w:p w:rsidR="007A787F" w:rsidRPr="007A787F" w:rsidRDefault="007A787F" w:rsidP="007A787F">
      <w:pPr>
        <w:pStyle w:val="sqlF9"/>
        <w:rPr>
          <w:ins w:id="11053" w:author="Hemmati" w:date="2016-12-16T10:35:00Z"/>
          <w:rFonts w:asciiTheme="minorHAnsi" w:hAnsiTheme="minorHAnsi"/>
        </w:rPr>
      </w:pPr>
    </w:p>
    <w:p w:rsidR="007A787F" w:rsidRPr="007A787F" w:rsidRDefault="007A787F" w:rsidP="007A787F">
      <w:pPr>
        <w:pStyle w:val="sqlF9"/>
        <w:rPr>
          <w:ins w:id="11054" w:author="Hemmati" w:date="2016-12-16T10:35:00Z"/>
          <w:rFonts w:asciiTheme="minorHAnsi" w:hAnsiTheme="minorHAnsi"/>
        </w:rPr>
      </w:pPr>
      <w:ins w:id="11055" w:author="Hemmati" w:date="2016-12-16T10:35:00Z">
        <w:r w:rsidRPr="007A787F">
          <w:rPr>
            <w:rFonts w:asciiTheme="minorHAnsi" w:hAnsiTheme="minorHAnsi"/>
          </w:rPr>
          <w:t>INFILE*</w:t>
        </w:r>
      </w:ins>
    </w:p>
    <w:p w:rsidR="007A787F" w:rsidRPr="007A787F" w:rsidRDefault="007A787F" w:rsidP="007A787F">
      <w:pPr>
        <w:pStyle w:val="sqlF9"/>
        <w:rPr>
          <w:ins w:id="11056" w:author="Hemmati" w:date="2016-12-16T10:35:00Z"/>
          <w:rFonts w:asciiTheme="minorHAnsi" w:hAnsiTheme="minorHAnsi"/>
        </w:rPr>
      </w:pPr>
      <w:ins w:id="11057" w:author="Hemmati" w:date="2016-12-16T10:35:00Z">
        <w:r w:rsidRPr="007A787F">
          <w:rPr>
            <w:rFonts w:asciiTheme="minorHAnsi" w:hAnsiTheme="minorHAnsi"/>
          </w:rPr>
          <w:t>BADFILE 'C:\Users\Nick\Desktop\471project\controlfiles_loading\agent_emp.bad'</w:t>
        </w:r>
      </w:ins>
    </w:p>
    <w:p w:rsidR="007A787F" w:rsidRPr="007A787F" w:rsidRDefault="007A787F" w:rsidP="007A787F">
      <w:pPr>
        <w:pStyle w:val="sqlF9"/>
        <w:rPr>
          <w:ins w:id="11058" w:author="Hemmati" w:date="2016-12-16T10:35:00Z"/>
          <w:rFonts w:asciiTheme="minorHAnsi" w:hAnsiTheme="minorHAnsi"/>
        </w:rPr>
      </w:pPr>
      <w:ins w:id="11059" w:author="Hemmati" w:date="2016-12-16T10:35:00Z">
        <w:r w:rsidRPr="007A787F">
          <w:rPr>
            <w:rFonts w:asciiTheme="minorHAnsi" w:hAnsiTheme="minorHAnsi"/>
          </w:rPr>
          <w:t>DISCARDFILE 'C:\Users\Nick\Desktop\471project\controlfiles_loading\agent_emp.dsc'</w:t>
        </w:r>
      </w:ins>
    </w:p>
    <w:p w:rsidR="007A787F" w:rsidRPr="007A787F" w:rsidRDefault="007A787F" w:rsidP="007A787F">
      <w:pPr>
        <w:pStyle w:val="sqlF9"/>
        <w:rPr>
          <w:ins w:id="11060" w:author="Hemmati" w:date="2016-12-16T10:35:00Z"/>
          <w:rFonts w:asciiTheme="minorHAnsi" w:hAnsiTheme="minorHAnsi"/>
        </w:rPr>
      </w:pPr>
    </w:p>
    <w:p w:rsidR="007A787F" w:rsidRPr="007A787F" w:rsidRDefault="007A787F" w:rsidP="007A787F">
      <w:pPr>
        <w:pStyle w:val="sqlF9"/>
        <w:rPr>
          <w:ins w:id="11061" w:author="Hemmati" w:date="2016-12-16T10:35:00Z"/>
          <w:rFonts w:asciiTheme="minorHAnsi" w:hAnsiTheme="minorHAnsi"/>
        </w:rPr>
      </w:pPr>
      <w:ins w:id="11062" w:author="Hemmati" w:date="2016-12-16T10:35:00Z">
        <w:r w:rsidRPr="007A787F">
          <w:rPr>
            <w:rFonts w:asciiTheme="minorHAnsi" w:hAnsiTheme="minorHAnsi"/>
          </w:rPr>
          <w:t xml:space="preserve">APPEND INTO TABLE agent_emp </w:t>
        </w:r>
      </w:ins>
    </w:p>
    <w:p w:rsidR="007A787F" w:rsidRPr="007A787F" w:rsidRDefault="007A787F" w:rsidP="007A787F">
      <w:pPr>
        <w:pStyle w:val="sqlF9"/>
        <w:rPr>
          <w:ins w:id="11063" w:author="Hemmati" w:date="2016-12-16T10:35:00Z"/>
          <w:rFonts w:asciiTheme="minorHAnsi" w:hAnsiTheme="minorHAnsi"/>
        </w:rPr>
      </w:pPr>
    </w:p>
    <w:p w:rsidR="007A787F" w:rsidRPr="007A787F" w:rsidRDefault="007A787F" w:rsidP="007A787F">
      <w:pPr>
        <w:pStyle w:val="sqlF9"/>
        <w:rPr>
          <w:ins w:id="11064" w:author="Hemmati" w:date="2016-12-16T10:35:00Z"/>
          <w:rFonts w:asciiTheme="minorHAnsi" w:hAnsiTheme="minorHAnsi"/>
        </w:rPr>
      </w:pPr>
      <w:ins w:id="11065" w:author="Hemmati" w:date="2016-12-16T10:35:00Z">
        <w:r w:rsidRPr="007A787F">
          <w:rPr>
            <w:rFonts w:asciiTheme="minorHAnsi" w:hAnsiTheme="minorHAnsi"/>
          </w:rPr>
          <w:t xml:space="preserve">FIELDS TERMINATED BY "," OPTIONALLY ENCLOSED BY '"' </w:t>
        </w:r>
      </w:ins>
    </w:p>
    <w:p w:rsidR="007A787F" w:rsidRPr="007A787F" w:rsidRDefault="007A787F" w:rsidP="007A787F">
      <w:pPr>
        <w:pStyle w:val="sqlF9"/>
        <w:rPr>
          <w:ins w:id="11066" w:author="Hemmati" w:date="2016-12-16T10:35:00Z"/>
          <w:rFonts w:asciiTheme="minorHAnsi" w:hAnsiTheme="minorHAnsi"/>
        </w:rPr>
      </w:pPr>
    </w:p>
    <w:p w:rsidR="007A787F" w:rsidRPr="007A787F" w:rsidRDefault="007A787F" w:rsidP="007A787F">
      <w:pPr>
        <w:pStyle w:val="sqlF9"/>
        <w:rPr>
          <w:ins w:id="11067" w:author="Hemmati" w:date="2016-12-16T10:35:00Z"/>
          <w:rFonts w:asciiTheme="minorHAnsi" w:hAnsiTheme="minorHAnsi"/>
        </w:rPr>
      </w:pPr>
      <w:ins w:id="11068" w:author="Hemmati" w:date="2016-12-16T10:35:00Z">
        <w:r w:rsidRPr="007A787F">
          <w:rPr>
            <w:rFonts w:asciiTheme="minorHAnsi" w:hAnsiTheme="minorHAnsi"/>
          </w:rPr>
          <w:t>TRAILING NULLCOLS</w:t>
        </w:r>
      </w:ins>
    </w:p>
    <w:p w:rsidR="007A787F" w:rsidRPr="007A787F" w:rsidRDefault="007A787F" w:rsidP="007A787F">
      <w:pPr>
        <w:pStyle w:val="sqlF9"/>
        <w:rPr>
          <w:ins w:id="11069" w:author="Hemmati" w:date="2016-12-16T10:35:00Z"/>
          <w:rFonts w:asciiTheme="minorHAnsi" w:hAnsiTheme="minorHAnsi"/>
        </w:rPr>
      </w:pPr>
    </w:p>
    <w:p w:rsidR="007A787F" w:rsidRPr="007A787F" w:rsidRDefault="007A787F" w:rsidP="007A787F">
      <w:pPr>
        <w:pStyle w:val="sqlF9"/>
        <w:rPr>
          <w:ins w:id="11070" w:author="Hemmati" w:date="2016-12-16T10:35:00Z"/>
          <w:rFonts w:asciiTheme="minorHAnsi" w:hAnsiTheme="minorHAnsi"/>
        </w:rPr>
      </w:pPr>
      <w:ins w:id="11071" w:author="Hemmati" w:date="2016-12-16T10:35:00Z">
        <w:r w:rsidRPr="007A787F">
          <w:rPr>
            <w:rFonts w:asciiTheme="minorHAnsi" w:hAnsiTheme="minorHAnsi"/>
          </w:rPr>
          <w:t>(emp_num          INTEGER EXTERNAL,</w:t>
        </w:r>
      </w:ins>
    </w:p>
    <w:p w:rsidR="007A787F" w:rsidRPr="007A787F" w:rsidRDefault="007A787F" w:rsidP="007A787F">
      <w:pPr>
        <w:pStyle w:val="sqlF9"/>
        <w:rPr>
          <w:ins w:id="11072" w:author="Hemmati" w:date="2016-12-16T10:35:00Z"/>
          <w:rFonts w:asciiTheme="minorHAnsi" w:hAnsiTheme="minorHAnsi"/>
        </w:rPr>
      </w:pPr>
      <w:ins w:id="11073" w:author="Hemmati" w:date="2016-12-16T10:35:00Z">
        <w:r w:rsidRPr="007A787F">
          <w:rPr>
            <w:rFonts w:asciiTheme="minorHAnsi" w:hAnsiTheme="minorHAnsi"/>
          </w:rPr>
          <w:t xml:space="preserve"> emp_id     </w:t>
        </w:r>
        <w:r w:rsidRPr="007A787F">
          <w:rPr>
            <w:rFonts w:asciiTheme="minorHAnsi" w:hAnsiTheme="minorHAnsi"/>
          </w:rPr>
          <w:tab/>
          <w:t xml:space="preserve">  CHAR,</w:t>
        </w:r>
      </w:ins>
    </w:p>
    <w:p w:rsidR="007A787F" w:rsidRPr="007A787F" w:rsidRDefault="007A787F" w:rsidP="007A787F">
      <w:pPr>
        <w:pStyle w:val="sqlF9"/>
        <w:rPr>
          <w:ins w:id="11074" w:author="Hemmati" w:date="2016-12-16T10:35:00Z"/>
          <w:rFonts w:asciiTheme="minorHAnsi" w:hAnsiTheme="minorHAnsi"/>
        </w:rPr>
      </w:pPr>
      <w:ins w:id="11075" w:author="Hemmati" w:date="2016-12-16T10:35:00Z">
        <w:r w:rsidRPr="007A787F">
          <w:rPr>
            <w:rFonts w:asciiTheme="minorHAnsi" w:hAnsiTheme="minorHAnsi"/>
          </w:rPr>
          <w:t xml:space="preserve"> emp_fname     </w:t>
        </w:r>
        <w:r w:rsidRPr="007A787F">
          <w:rPr>
            <w:rFonts w:asciiTheme="minorHAnsi" w:hAnsiTheme="minorHAnsi"/>
          </w:rPr>
          <w:tab/>
          <w:t xml:space="preserve">  CHAR,</w:t>
        </w:r>
      </w:ins>
    </w:p>
    <w:p w:rsidR="007A787F" w:rsidRPr="007A787F" w:rsidRDefault="007A787F" w:rsidP="007A787F">
      <w:pPr>
        <w:pStyle w:val="sqlF9"/>
        <w:rPr>
          <w:ins w:id="11076" w:author="Hemmati" w:date="2016-12-16T10:35:00Z"/>
          <w:rFonts w:asciiTheme="minorHAnsi" w:hAnsiTheme="minorHAnsi"/>
        </w:rPr>
      </w:pPr>
      <w:ins w:id="11077" w:author="Hemmati" w:date="2016-12-16T10:35:00Z">
        <w:r w:rsidRPr="007A787F">
          <w:rPr>
            <w:rFonts w:asciiTheme="minorHAnsi" w:hAnsiTheme="minorHAnsi"/>
          </w:rPr>
          <w:t xml:space="preserve"> emp_lname</w:t>
        </w:r>
        <w:r w:rsidRPr="007A787F">
          <w:rPr>
            <w:rFonts w:asciiTheme="minorHAnsi" w:hAnsiTheme="minorHAnsi"/>
          </w:rPr>
          <w:tab/>
          <w:t xml:space="preserve">  CHAR,</w:t>
        </w:r>
      </w:ins>
    </w:p>
    <w:p w:rsidR="007A787F" w:rsidRPr="007A787F" w:rsidRDefault="007A787F" w:rsidP="007A787F">
      <w:pPr>
        <w:pStyle w:val="sqlF9"/>
        <w:rPr>
          <w:ins w:id="11078" w:author="Hemmati" w:date="2016-12-16T10:35:00Z"/>
          <w:rFonts w:asciiTheme="minorHAnsi" w:hAnsiTheme="minorHAnsi"/>
        </w:rPr>
      </w:pPr>
      <w:ins w:id="11079" w:author="Hemmati" w:date="2016-12-16T10:35:00Z">
        <w:r w:rsidRPr="007A787F">
          <w:rPr>
            <w:rFonts w:asciiTheme="minorHAnsi" w:hAnsiTheme="minorHAnsi"/>
          </w:rPr>
          <w:t xml:space="preserve"> office_id</w:t>
        </w:r>
        <w:r w:rsidRPr="007A787F">
          <w:rPr>
            <w:rFonts w:asciiTheme="minorHAnsi" w:hAnsiTheme="minorHAnsi"/>
          </w:rPr>
          <w:tab/>
          <w:t xml:space="preserve">  INTEGER EXTERNAL)</w:t>
        </w:r>
      </w:ins>
    </w:p>
    <w:p w:rsidR="007A787F" w:rsidRPr="007A787F" w:rsidRDefault="007A787F" w:rsidP="007A787F">
      <w:pPr>
        <w:pStyle w:val="sqlF9"/>
        <w:rPr>
          <w:ins w:id="11080" w:author="Hemmati" w:date="2016-12-16T10:35:00Z"/>
          <w:rFonts w:asciiTheme="minorHAnsi" w:hAnsiTheme="minorHAnsi"/>
        </w:rPr>
      </w:pPr>
    </w:p>
    <w:p w:rsidR="007A787F" w:rsidRPr="007A787F" w:rsidRDefault="007A787F" w:rsidP="007A787F">
      <w:pPr>
        <w:pStyle w:val="sqlF9"/>
        <w:rPr>
          <w:ins w:id="11081" w:author="Hemmati" w:date="2016-12-16T10:35:00Z"/>
          <w:rFonts w:asciiTheme="minorHAnsi" w:hAnsiTheme="minorHAnsi"/>
        </w:rPr>
      </w:pPr>
      <w:ins w:id="11082" w:author="Hemmati" w:date="2016-12-16T10:35:00Z">
        <w:r w:rsidRPr="007A787F">
          <w:rPr>
            <w:rFonts w:asciiTheme="minorHAnsi" w:hAnsiTheme="minorHAnsi"/>
          </w:rPr>
          <w:t>BEGINDATA</w:t>
        </w:r>
      </w:ins>
    </w:p>
    <w:p w:rsidR="007A787F" w:rsidRPr="007A787F" w:rsidRDefault="007A787F" w:rsidP="007A787F">
      <w:pPr>
        <w:pStyle w:val="sqlF9"/>
        <w:rPr>
          <w:ins w:id="11083" w:author="Hemmati" w:date="2016-12-16T10:35:00Z"/>
          <w:rFonts w:asciiTheme="minorHAnsi" w:hAnsiTheme="minorHAnsi"/>
        </w:rPr>
      </w:pPr>
      <w:ins w:id="11084" w:author="Hemmati" w:date="2016-12-16T10:35:00Z">
        <w:r w:rsidRPr="007A787F">
          <w:rPr>
            <w:rFonts w:asciiTheme="minorHAnsi" w:hAnsiTheme="minorHAnsi"/>
          </w:rPr>
          <w:t>1,JD,Janet,Delton,1</w:t>
        </w:r>
      </w:ins>
    </w:p>
    <w:p w:rsidR="007A787F" w:rsidRPr="007A787F" w:rsidRDefault="007A787F" w:rsidP="007A787F">
      <w:pPr>
        <w:pStyle w:val="sqlF9"/>
        <w:rPr>
          <w:ins w:id="11085" w:author="Hemmati" w:date="2016-12-16T10:35:00Z"/>
          <w:rFonts w:asciiTheme="minorHAnsi" w:hAnsiTheme="minorHAnsi"/>
        </w:rPr>
      </w:pPr>
      <w:ins w:id="11086" w:author="Hemmati" w:date="2016-12-16T10:35:00Z">
        <w:r w:rsidRPr="007A787F">
          <w:rPr>
            <w:rFonts w:asciiTheme="minorHAnsi" w:hAnsiTheme="minorHAnsi"/>
          </w:rPr>
          <w:t>2,JL,Judy,Lisle,1</w:t>
        </w:r>
      </w:ins>
    </w:p>
    <w:p w:rsidR="007A787F" w:rsidRPr="007A787F" w:rsidRDefault="007A787F" w:rsidP="007A787F">
      <w:pPr>
        <w:pStyle w:val="sqlF9"/>
        <w:rPr>
          <w:ins w:id="11087" w:author="Hemmati" w:date="2016-12-16T10:35:00Z"/>
          <w:rFonts w:asciiTheme="minorHAnsi" w:hAnsiTheme="minorHAnsi"/>
        </w:rPr>
      </w:pPr>
      <w:ins w:id="11088" w:author="Hemmati" w:date="2016-12-16T10:35:00Z">
        <w:r w:rsidRPr="007A787F">
          <w:rPr>
            <w:rFonts w:asciiTheme="minorHAnsi" w:hAnsiTheme="minorHAnsi"/>
          </w:rPr>
          <w:t>3,DR,Dennis C.,Reynolds,1</w:t>
        </w:r>
      </w:ins>
    </w:p>
    <w:p w:rsidR="007A787F" w:rsidRPr="007A787F" w:rsidRDefault="007A787F" w:rsidP="007A787F">
      <w:pPr>
        <w:pStyle w:val="sqlF9"/>
        <w:rPr>
          <w:ins w:id="11089" w:author="Hemmati" w:date="2016-12-16T10:35:00Z"/>
          <w:rFonts w:asciiTheme="minorHAnsi" w:hAnsiTheme="minorHAnsi"/>
        </w:rPr>
      </w:pPr>
      <w:ins w:id="11090" w:author="Hemmati" w:date="2016-12-16T10:35:00Z">
        <w:r w:rsidRPr="007A787F">
          <w:rPr>
            <w:rFonts w:asciiTheme="minorHAnsi" w:hAnsiTheme="minorHAnsi"/>
          </w:rPr>
          <w:t>4,JC,John,Coville,1</w:t>
        </w:r>
      </w:ins>
    </w:p>
    <w:p w:rsidR="007A787F" w:rsidRPr="007A787F" w:rsidRDefault="007A787F" w:rsidP="007A787F">
      <w:pPr>
        <w:pStyle w:val="sqlF9"/>
        <w:rPr>
          <w:ins w:id="11091" w:author="Hemmati" w:date="2016-12-16T10:35:00Z"/>
          <w:rFonts w:asciiTheme="minorHAnsi" w:hAnsiTheme="minorHAnsi"/>
        </w:rPr>
      </w:pPr>
      <w:ins w:id="11092" w:author="Hemmati" w:date="2016-12-16T10:35:00Z">
        <w:r w:rsidRPr="007A787F">
          <w:rPr>
            <w:rFonts w:asciiTheme="minorHAnsi" w:hAnsiTheme="minorHAnsi"/>
          </w:rPr>
          <w:t>5,JD,Janice W.,Dahl,1</w:t>
        </w:r>
      </w:ins>
    </w:p>
    <w:p w:rsidR="007A787F" w:rsidRPr="007A787F" w:rsidRDefault="007A787F" w:rsidP="007A787F">
      <w:pPr>
        <w:pStyle w:val="sqlF9"/>
        <w:rPr>
          <w:ins w:id="11093" w:author="Hemmati" w:date="2016-12-16T10:35:00Z"/>
          <w:rFonts w:asciiTheme="minorHAnsi" w:hAnsiTheme="minorHAnsi"/>
        </w:rPr>
      </w:pPr>
      <w:ins w:id="11094" w:author="Hemmati" w:date="2016-12-16T10:35:00Z">
        <w:r w:rsidRPr="007A787F">
          <w:rPr>
            <w:rFonts w:asciiTheme="minorHAnsi" w:hAnsiTheme="minorHAnsi"/>
          </w:rPr>
          <w:t>6,BD,Bruce J.,Dixon,1</w:t>
        </w:r>
      </w:ins>
    </w:p>
    <w:p w:rsidR="007A787F" w:rsidRPr="007A787F" w:rsidRDefault="007A787F" w:rsidP="007A787F">
      <w:pPr>
        <w:pStyle w:val="sqlF9"/>
        <w:rPr>
          <w:ins w:id="11095" w:author="Hemmati" w:date="2016-12-16T10:35:00Z"/>
          <w:rFonts w:asciiTheme="minorHAnsi" w:hAnsiTheme="minorHAnsi"/>
        </w:rPr>
      </w:pPr>
      <w:ins w:id="11096" w:author="Hemmati" w:date="2016-12-16T10:35:00Z">
        <w:r w:rsidRPr="007A787F">
          <w:rPr>
            <w:rFonts w:asciiTheme="minorHAnsi" w:hAnsiTheme="minorHAnsi"/>
          </w:rPr>
          <w:t>7,BJ,Beverly S.,Jones,1</w:t>
        </w:r>
      </w:ins>
    </w:p>
    <w:p w:rsidR="007A787F" w:rsidRPr="007A787F" w:rsidRDefault="007A787F" w:rsidP="007A787F">
      <w:pPr>
        <w:pStyle w:val="sqlF9"/>
        <w:rPr>
          <w:ins w:id="11097" w:author="Hemmati" w:date="2016-12-16T10:35:00Z"/>
          <w:rFonts w:asciiTheme="minorHAnsi" w:hAnsiTheme="minorHAnsi"/>
        </w:rPr>
      </w:pPr>
      <w:ins w:id="11098" w:author="Hemmati" w:date="2016-12-16T10:35:00Z">
        <w:r w:rsidRPr="007A787F">
          <w:rPr>
            <w:rFonts w:asciiTheme="minorHAnsi" w:hAnsiTheme="minorHAnsi"/>
          </w:rPr>
          <w:t>8,JM,Jane,Merrill,1</w:t>
        </w:r>
      </w:ins>
    </w:p>
    <w:p w:rsidR="007A787F" w:rsidRDefault="007A787F" w:rsidP="007A787F">
      <w:pPr>
        <w:pStyle w:val="sqlF9"/>
        <w:rPr>
          <w:ins w:id="11099" w:author="Hemmati" w:date="2016-12-16T10:35:00Z"/>
          <w:rFonts w:asciiTheme="minorHAnsi" w:hAnsiTheme="minorHAnsi"/>
        </w:rPr>
      </w:pPr>
      <w:ins w:id="11100" w:author="Hemmati" w:date="2016-12-16T10:35:00Z">
        <w:r w:rsidRPr="007A787F">
          <w:rPr>
            <w:rFonts w:asciiTheme="minorHAnsi" w:hAnsiTheme="minorHAnsi"/>
          </w:rPr>
          <w:t>9,BP,Brain S.,Peterson,1</w:t>
        </w:r>
      </w:ins>
    </w:p>
    <w:p w:rsidR="00A52551" w:rsidRPr="00AB486D" w:rsidDel="007A787F" w:rsidRDefault="00A52551" w:rsidP="007A787F">
      <w:pPr>
        <w:pStyle w:val="sqlF9"/>
        <w:rPr>
          <w:del w:id="11101" w:author="Hemmati" w:date="2016-12-16T10:35:00Z"/>
          <w:rFonts w:asciiTheme="minorHAnsi" w:hAnsiTheme="minorHAnsi"/>
        </w:rPr>
      </w:pPr>
      <w:del w:id="11102" w:author="Hemmati" w:date="2016-12-16T10:35:00Z">
        <w:r w:rsidRPr="00AB486D" w:rsidDel="007A787F">
          <w:rPr>
            <w:rFonts w:asciiTheme="minorHAnsi" w:hAnsiTheme="minorHAnsi"/>
          </w:rPr>
          <w:delText xml:space="preserve">control=C:\Users\559006\Desktop\WORKSHOPS\WSH4_CreateTables_SQLLoader\controlfiles_loading\agent_emp.ctl log=C:\Users\559006\Desktop\WORKSHOPS\WSH4_CreateTables_SQLLoader\controlfiles_loading\agent_emp.log </w:delText>
        </w:r>
      </w:del>
    </w:p>
    <w:p w:rsidR="00A52551" w:rsidRPr="00AB486D" w:rsidDel="007A787F" w:rsidRDefault="00A52551" w:rsidP="007A787F">
      <w:pPr>
        <w:pStyle w:val="sqlF9"/>
        <w:rPr>
          <w:del w:id="11103" w:author="Hemmati" w:date="2016-12-16T10:35:00Z"/>
          <w:rFonts w:asciiTheme="minorHAnsi" w:hAnsiTheme="minorHAnsi"/>
        </w:rPr>
      </w:pPr>
    </w:p>
    <w:p w:rsidR="00A52551" w:rsidRPr="00AB486D" w:rsidDel="007A787F" w:rsidRDefault="00A52551" w:rsidP="007A787F">
      <w:pPr>
        <w:pStyle w:val="sqlF9"/>
        <w:rPr>
          <w:del w:id="11104" w:author="Hemmati" w:date="2016-12-16T10:35:00Z"/>
          <w:rFonts w:asciiTheme="minorHAnsi" w:hAnsiTheme="minorHAnsi"/>
        </w:rPr>
      </w:pPr>
    </w:p>
    <w:p w:rsidR="00A52551" w:rsidRPr="00AB486D" w:rsidDel="007A787F" w:rsidRDefault="00A52551" w:rsidP="007A787F">
      <w:pPr>
        <w:pStyle w:val="sqlF9"/>
        <w:rPr>
          <w:del w:id="11105" w:author="Hemmati" w:date="2016-12-16T10:35:00Z"/>
          <w:rFonts w:asciiTheme="minorHAnsi" w:hAnsiTheme="minorHAnsi"/>
          <w:b/>
        </w:rPr>
      </w:pPr>
      <w:del w:id="11106" w:author="Hemmati" w:date="2016-12-16T10:35:00Z">
        <w:r w:rsidRPr="00AB486D" w:rsidDel="007A787F">
          <w:rPr>
            <w:rFonts w:asciiTheme="minorHAnsi" w:hAnsiTheme="minorHAnsi"/>
            <w:b/>
          </w:rPr>
          <w:delText>LOAD DATA</w:delText>
        </w:r>
      </w:del>
    </w:p>
    <w:p w:rsidR="00A52551" w:rsidRPr="00AB486D" w:rsidDel="007A787F" w:rsidRDefault="00A52551" w:rsidP="007A787F">
      <w:pPr>
        <w:pStyle w:val="sqlF9"/>
        <w:rPr>
          <w:del w:id="11107" w:author="Hemmati" w:date="2016-12-16T10:35:00Z"/>
          <w:rFonts w:asciiTheme="minorHAnsi" w:hAnsiTheme="minorHAnsi"/>
        </w:rPr>
      </w:pPr>
    </w:p>
    <w:p w:rsidR="00A52551" w:rsidRPr="00AB486D" w:rsidDel="007A787F" w:rsidRDefault="00A52551" w:rsidP="007A787F">
      <w:pPr>
        <w:pStyle w:val="sqlF9"/>
        <w:rPr>
          <w:del w:id="11108" w:author="Hemmati" w:date="2016-12-16T10:35:00Z"/>
          <w:rFonts w:asciiTheme="minorHAnsi" w:hAnsiTheme="minorHAnsi"/>
        </w:rPr>
      </w:pPr>
      <w:del w:id="11109" w:author="Hemmati" w:date="2016-12-16T10:35:00Z">
        <w:r w:rsidRPr="00AB486D" w:rsidDel="007A787F">
          <w:rPr>
            <w:rFonts w:asciiTheme="minorHAnsi" w:hAnsiTheme="minorHAnsi"/>
          </w:rPr>
          <w:delText>INFILE*</w:delText>
        </w:r>
      </w:del>
    </w:p>
    <w:p w:rsidR="00A52551" w:rsidRPr="00AB486D" w:rsidDel="007A787F" w:rsidRDefault="00A52551" w:rsidP="007A787F">
      <w:pPr>
        <w:pStyle w:val="sqlF9"/>
        <w:rPr>
          <w:del w:id="11110" w:author="Hemmati" w:date="2016-12-16T10:35:00Z"/>
          <w:rFonts w:asciiTheme="minorHAnsi" w:hAnsiTheme="minorHAnsi"/>
        </w:rPr>
      </w:pPr>
      <w:del w:id="11111" w:author="Hemmati" w:date="2016-12-16T10:35:00Z">
        <w:r w:rsidRPr="00AB486D" w:rsidDel="007A787F">
          <w:rPr>
            <w:rFonts w:asciiTheme="minorHAnsi" w:hAnsiTheme="minorHAnsi"/>
            <w:b/>
          </w:rPr>
          <w:delText xml:space="preserve">BADFILE </w:delText>
        </w:r>
        <w:r w:rsidRPr="00AB486D" w:rsidDel="007A787F">
          <w:rPr>
            <w:rFonts w:asciiTheme="minorHAnsi" w:hAnsiTheme="minorHAnsi"/>
          </w:rPr>
          <w:delText>'C:\Users\559006\Desktop\WORKSHOPS\WSH4_CreateTables_SQLLoader\controlfiles_loading\agent_emp.bad'</w:delText>
        </w:r>
      </w:del>
    </w:p>
    <w:p w:rsidR="00A52551" w:rsidRPr="00AB486D" w:rsidDel="007A787F" w:rsidRDefault="00A52551" w:rsidP="007A787F">
      <w:pPr>
        <w:pStyle w:val="sqlF9"/>
        <w:rPr>
          <w:del w:id="11112" w:author="Hemmati" w:date="2016-12-16T10:35:00Z"/>
          <w:rFonts w:asciiTheme="minorHAnsi" w:hAnsiTheme="minorHAnsi"/>
        </w:rPr>
      </w:pPr>
      <w:del w:id="11113" w:author="Hemmati" w:date="2016-12-16T10:35:00Z">
        <w:r w:rsidRPr="00AB486D" w:rsidDel="007A787F">
          <w:rPr>
            <w:rFonts w:asciiTheme="minorHAnsi" w:hAnsiTheme="minorHAnsi"/>
            <w:b/>
          </w:rPr>
          <w:delText>DISCARDFILE</w:delText>
        </w:r>
        <w:r w:rsidRPr="00AB486D" w:rsidDel="007A787F">
          <w:rPr>
            <w:rFonts w:asciiTheme="minorHAnsi" w:hAnsiTheme="minorHAnsi"/>
          </w:rPr>
          <w:delText xml:space="preserve"> 'C:\Users\559006\Desktop\WORKSHOPS\WSH4_CreateTables_SQLLoader\controlfiles_loading\agent_emp.dsc'</w:delText>
        </w:r>
      </w:del>
    </w:p>
    <w:p w:rsidR="00A52551" w:rsidRPr="00AB486D" w:rsidDel="007A787F" w:rsidRDefault="00A52551" w:rsidP="007A787F">
      <w:pPr>
        <w:pStyle w:val="sqlF9"/>
        <w:rPr>
          <w:del w:id="11114" w:author="Hemmati" w:date="2016-12-16T10:35:00Z"/>
          <w:rFonts w:asciiTheme="minorHAnsi" w:hAnsiTheme="minorHAnsi"/>
        </w:rPr>
      </w:pPr>
    </w:p>
    <w:p w:rsidR="00A52551" w:rsidRPr="00AB486D" w:rsidDel="007A787F" w:rsidRDefault="00A52551" w:rsidP="007A787F">
      <w:pPr>
        <w:pStyle w:val="sqlF9"/>
        <w:rPr>
          <w:del w:id="11115" w:author="Hemmati" w:date="2016-12-16T10:35:00Z"/>
          <w:rFonts w:asciiTheme="minorHAnsi" w:hAnsiTheme="minorHAnsi"/>
        </w:rPr>
      </w:pPr>
      <w:del w:id="11116" w:author="Hemmati" w:date="2016-12-16T10:35:00Z">
        <w:r w:rsidRPr="00AB486D" w:rsidDel="007A787F">
          <w:rPr>
            <w:rFonts w:asciiTheme="minorHAnsi" w:hAnsiTheme="minorHAnsi"/>
          </w:rPr>
          <w:delText xml:space="preserve">APPEND INTO TABLE agent_emp </w:delText>
        </w:r>
      </w:del>
    </w:p>
    <w:p w:rsidR="00A52551" w:rsidRPr="00AB486D" w:rsidDel="007A787F" w:rsidRDefault="00A52551" w:rsidP="007A787F">
      <w:pPr>
        <w:pStyle w:val="sqlF9"/>
        <w:rPr>
          <w:del w:id="11117" w:author="Hemmati" w:date="2016-12-16T10:35:00Z"/>
          <w:rFonts w:asciiTheme="minorHAnsi" w:hAnsiTheme="minorHAnsi"/>
        </w:rPr>
      </w:pPr>
    </w:p>
    <w:p w:rsidR="00A52551" w:rsidRPr="00AB486D" w:rsidDel="007A787F" w:rsidRDefault="00A52551" w:rsidP="007A787F">
      <w:pPr>
        <w:pStyle w:val="sqlF9"/>
        <w:rPr>
          <w:del w:id="11118" w:author="Hemmati" w:date="2016-12-16T10:35:00Z"/>
          <w:rFonts w:asciiTheme="minorHAnsi" w:hAnsiTheme="minorHAnsi"/>
        </w:rPr>
      </w:pPr>
      <w:del w:id="11119" w:author="Hemmati" w:date="2016-12-16T10:35:00Z">
        <w:r w:rsidRPr="00AB486D" w:rsidDel="007A787F">
          <w:rPr>
            <w:rFonts w:asciiTheme="minorHAnsi" w:hAnsiTheme="minorHAnsi"/>
          </w:rPr>
          <w:delText xml:space="preserve">FIELDS TERMINATED BY "," OPTIONALLY ENCLOSED BY '"' </w:delText>
        </w:r>
      </w:del>
    </w:p>
    <w:p w:rsidR="00A52551" w:rsidRPr="00AB486D" w:rsidDel="007A787F" w:rsidRDefault="00A52551" w:rsidP="007A787F">
      <w:pPr>
        <w:pStyle w:val="sqlF9"/>
        <w:rPr>
          <w:del w:id="11120" w:author="Hemmati" w:date="2016-12-16T10:35:00Z"/>
          <w:rFonts w:asciiTheme="minorHAnsi" w:hAnsiTheme="minorHAnsi"/>
        </w:rPr>
      </w:pPr>
    </w:p>
    <w:p w:rsidR="00A52551" w:rsidRPr="00AB486D" w:rsidDel="007A787F" w:rsidRDefault="00A52551" w:rsidP="007A787F">
      <w:pPr>
        <w:pStyle w:val="sqlF9"/>
        <w:rPr>
          <w:del w:id="11121" w:author="Hemmati" w:date="2016-12-16T10:35:00Z"/>
          <w:rFonts w:asciiTheme="minorHAnsi" w:hAnsiTheme="minorHAnsi"/>
        </w:rPr>
      </w:pPr>
      <w:del w:id="11122" w:author="Hemmati" w:date="2016-12-16T10:35:00Z">
        <w:r w:rsidRPr="00AB486D" w:rsidDel="007A787F">
          <w:rPr>
            <w:rFonts w:asciiTheme="minorHAnsi" w:hAnsiTheme="minorHAnsi"/>
          </w:rPr>
          <w:delText>TRAILING NULLCOLS</w:delText>
        </w:r>
      </w:del>
    </w:p>
    <w:p w:rsidR="00A52551" w:rsidRPr="00AB486D" w:rsidDel="007A787F" w:rsidRDefault="00A52551" w:rsidP="007A787F">
      <w:pPr>
        <w:pStyle w:val="sqlF9"/>
        <w:rPr>
          <w:del w:id="11123" w:author="Hemmati" w:date="2016-12-16T10:35:00Z"/>
          <w:rFonts w:asciiTheme="minorHAnsi" w:hAnsiTheme="minorHAnsi"/>
        </w:rPr>
      </w:pPr>
    </w:p>
    <w:p w:rsidR="00A52551" w:rsidRPr="00AB486D" w:rsidDel="007A787F" w:rsidRDefault="00A52551" w:rsidP="007A787F">
      <w:pPr>
        <w:pStyle w:val="sqlF9"/>
        <w:rPr>
          <w:del w:id="11124" w:author="Hemmati" w:date="2016-12-16T10:35:00Z"/>
          <w:rFonts w:asciiTheme="minorHAnsi" w:hAnsiTheme="minorHAnsi"/>
        </w:rPr>
      </w:pPr>
      <w:del w:id="11125" w:author="Hemmati" w:date="2016-12-16T10:35:00Z">
        <w:r w:rsidRPr="00AB486D" w:rsidDel="007A787F">
          <w:rPr>
            <w:rFonts w:asciiTheme="minorHAnsi" w:hAnsiTheme="minorHAnsi"/>
          </w:rPr>
          <w:delText>(emp_num       INTEGER EXTERNAL,</w:delText>
        </w:r>
      </w:del>
    </w:p>
    <w:p w:rsidR="00A52551" w:rsidRPr="00AB486D" w:rsidDel="007A787F" w:rsidRDefault="00A52551" w:rsidP="007A787F">
      <w:pPr>
        <w:pStyle w:val="sqlF9"/>
        <w:rPr>
          <w:del w:id="11126" w:author="Hemmati" w:date="2016-12-16T10:35:00Z"/>
          <w:rFonts w:asciiTheme="minorHAnsi" w:hAnsiTheme="minorHAnsi"/>
        </w:rPr>
      </w:pPr>
      <w:del w:id="11127" w:author="Hemmati" w:date="2016-12-16T10:35:00Z">
        <w:r w:rsidRPr="00AB486D" w:rsidDel="007A787F">
          <w:rPr>
            <w:rFonts w:asciiTheme="minorHAnsi" w:hAnsiTheme="minorHAnsi"/>
          </w:rPr>
          <w:delText xml:space="preserve"> emp_id     </w:delText>
        </w:r>
        <w:r w:rsidRPr="00AB486D" w:rsidDel="007A787F">
          <w:rPr>
            <w:rFonts w:asciiTheme="minorHAnsi" w:hAnsiTheme="minorHAnsi"/>
          </w:rPr>
          <w:tab/>
          <w:delText xml:space="preserve"> </w:delText>
        </w:r>
        <w:r w:rsidR="00811E2E" w:rsidRPr="00AB486D" w:rsidDel="007A787F">
          <w:rPr>
            <w:rFonts w:asciiTheme="minorHAnsi" w:hAnsiTheme="minorHAnsi"/>
          </w:rPr>
          <w:delText xml:space="preserve"> </w:delText>
        </w:r>
        <w:r w:rsidRPr="00AB486D" w:rsidDel="007A787F">
          <w:rPr>
            <w:rFonts w:asciiTheme="minorHAnsi" w:hAnsiTheme="minorHAnsi"/>
          </w:rPr>
          <w:delText>CHAR,</w:delText>
        </w:r>
      </w:del>
    </w:p>
    <w:p w:rsidR="00A52551" w:rsidRPr="00AB486D" w:rsidDel="007A787F" w:rsidRDefault="00A52551" w:rsidP="007A787F">
      <w:pPr>
        <w:pStyle w:val="sqlF9"/>
        <w:rPr>
          <w:del w:id="11128" w:author="Hemmati" w:date="2016-12-16T10:35:00Z"/>
          <w:rFonts w:asciiTheme="minorHAnsi" w:hAnsiTheme="minorHAnsi"/>
        </w:rPr>
      </w:pPr>
      <w:del w:id="11129" w:author="Hemmati" w:date="2016-12-16T10:35:00Z">
        <w:r w:rsidRPr="00AB486D" w:rsidDel="007A787F">
          <w:rPr>
            <w:rFonts w:asciiTheme="minorHAnsi" w:hAnsiTheme="minorHAnsi"/>
          </w:rPr>
          <w:delText xml:space="preserve"> emp_fname     CHAR,</w:delText>
        </w:r>
      </w:del>
    </w:p>
    <w:p w:rsidR="00A52551" w:rsidRPr="00AB486D" w:rsidDel="007A787F" w:rsidRDefault="00A52551" w:rsidP="007A787F">
      <w:pPr>
        <w:pStyle w:val="sqlF9"/>
        <w:rPr>
          <w:del w:id="11130" w:author="Hemmati" w:date="2016-12-16T10:35:00Z"/>
          <w:rFonts w:asciiTheme="minorHAnsi" w:hAnsiTheme="minorHAnsi"/>
        </w:rPr>
      </w:pPr>
      <w:del w:id="11131" w:author="Hemmati" w:date="2016-12-16T10:35:00Z">
        <w:r w:rsidRPr="00AB486D" w:rsidDel="007A787F">
          <w:rPr>
            <w:rFonts w:asciiTheme="minorHAnsi" w:hAnsiTheme="minorHAnsi"/>
          </w:rPr>
          <w:delText xml:space="preserve"> emp_lname</w:delText>
        </w:r>
        <w:r w:rsidRPr="00AB486D" w:rsidDel="007A787F">
          <w:rPr>
            <w:rFonts w:asciiTheme="minorHAnsi" w:hAnsiTheme="minorHAnsi"/>
          </w:rPr>
          <w:tab/>
          <w:delText xml:space="preserve">  CHAR,</w:delText>
        </w:r>
      </w:del>
    </w:p>
    <w:p w:rsidR="00A52551" w:rsidRPr="00AB486D" w:rsidDel="007A787F" w:rsidRDefault="00A52551" w:rsidP="007A787F">
      <w:pPr>
        <w:pStyle w:val="sqlF9"/>
        <w:rPr>
          <w:del w:id="11132" w:author="Hemmati" w:date="2016-12-16T10:35:00Z"/>
          <w:rFonts w:asciiTheme="minorHAnsi" w:hAnsiTheme="minorHAnsi"/>
        </w:rPr>
      </w:pPr>
      <w:del w:id="11133" w:author="Hemmati" w:date="2016-12-16T10:35:00Z">
        <w:r w:rsidRPr="00AB486D" w:rsidDel="007A787F">
          <w:rPr>
            <w:rFonts w:asciiTheme="minorHAnsi" w:hAnsiTheme="minorHAnsi"/>
          </w:rPr>
          <w:delText xml:space="preserve"> office_id</w:delText>
        </w:r>
        <w:r w:rsidRPr="00AB486D" w:rsidDel="007A787F">
          <w:rPr>
            <w:rFonts w:asciiTheme="minorHAnsi" w:hAnsiTheme="minorHAnsi"/>
          </w:rPr>
          <w:tab/>
          <w:delText xml:space="preserve">  INTEGER EXTERNAL)</w:delText>
        </w:r>
      </w:del>
    </w:p>
    <w:p w:rsidR="00A52551" w:rsidRPr="00AB486D" w:rsidDel="007A787F" w:rsidRDefault="00A52551" w:rsidP="007A787F">
      <w:pPr>
        <w:pStyle w:val="sqlF9"/>
        <w:rPr>
          <w:del w:id="11134" w:author="Hemmati" w:date="2016-12-16T10:35:00Z"/>
          <w:rFonts w:asciiTheme="minorHAnsi" w:hAnsiTheme="minorHAnsi"/>
        </w:rPr>
      </w:pPr>
    </w:p>
    <w:p w:rsidR="00A52551" w:rsidRPr="00AB486D" w:rsidDel="007A787F" w:rsidRDefault="00A52551" w:rsidP="007A787F">
      <w:pPr>
        <w:pStyle w:val="sqlF9"/>
        <w:rPr>
          <w:del w:id="11135" w:author="Hemmati" w:date="2016-12-16T10:35:00Z"/>
          <w:rFonts w:asciiTheme="minorHAnsi" w:hAnsiTheme="minorHAnsi"/>
        </w:rPr>
      </w:pPr>
      <w:del w:id="11136" w:author="Hemmati" w:date="2016-12-16T10:35:00Z">
        <w:r w:rsidRPr="00AB486D" w:rsidDel="007A787F">
          <w:rPr>
            <w:rFonts w:asciiTheme="minorHAnsi" w:hAnsiTheme="minorHAnsi"/>
          </w:rPr>
          <w:delText>BEGINDATA</w:delText>
        </w:r>
      </w:del>
    </w:p>
    <w:p w:rsidR="00A52551" w:rsidRPr="00AB486D" w:rsidDel="007A787F" w:rsidRDefault="00A52551" w:rsidP="007A787F">
      <w:pPr>
        <w:pStyle w:val="sqlF9"/>
        <w:rPr>
          <w:del w:id="11137" w:author="Hemmati" w:date="2016-12-16T10:35:00Z"/>
          <w:rFonts w:asciiTheme="minorHAnsi" w:hAnsiTheme="minorHAnsi"/>
        </w:rPr>
      </w:pPr>
      <w:del w:id="11138" w:author="Hemmati" w:date="2016-12-16T10:35:00Z">
        <w:r w:rsidRPr="00AB486D" w:rsidDel="007A787F">
          <w:rPr>
            <w:rFonts w:asciiTheme="minorHAnsi" w:hAnsiTheme="minorHAnsi"/>
          </w:rPr>
          <w:delText>1,JD,Janet,Delton,1</w:delText>
        </w:r>
      </w:del>
    </w:p>
    <w:p w:rsidR="00A52551" w:rsidRPr="00AB486D" w:rsidDel="007A787F" w:rsidRDefault="00A52551" w:rsidP="007A787F">
      <w:pPr>
        <w:pStyle w:val="sqlF9"/>
        <w:rPr>
          <w:del w:id="11139" w:author="Hemmati" w:date="2016-12-16T10:35:00Z"/>
          <w:rFonts w:asciiTheme="minorHAnsi" w:hAnsiTheme="minorHAnsi"/>
        </w:rPr>
      </w:pPr>
      <w:del w:id="11140" w:author="Hemmati" w:date="2016-12-16T10:35:00Z">
        <w:r w:rsidRPr="00AB486D" w:rsidDel="007A787F">
          <w:rPr>
            <w:rFonts w:asciiTheme="minorHAnsi" w:hAnsiTheme="minorHAnsi"/>
          </w:rPr>
          <w:delText>2,JL,Judy,Lisle,1</w:delText>
        </w:r>
      </w:del>
    </w:p>
    <w:p w:rsidR="00A52551" w:rsidRPr="00AB486D" w:rsidDel="007A787F" w:rsidRDefault="00A52551" w:rsidP="007A787F">
      <w:pPr>
        <w:pStyle w:val="sqlF9"/>
        <w:rPr>
          <w:del w:id="11141" w:author="Hemmati" w:date="2016-12-16T10:35:00Z"/>
          <w:rFonts w:asciiTheme="minorHAnsi" w:hAnsiTheme="minorHAnsi"/>
        </w:rPr>
      </w:pPr>
      <w:del w:id="11142" w:author="Hemmati" w:date="2016-12-16T10:35:00Z">
        <w:r w:rsidRPr="00AB486D" w:rsidDel="007A787F">
          <w:rPr>
            <w:rFonts w:asciiTheme="minorHAnsi" w:hAnsiTheme="minorHAnsi"/>
          </w:rPr>
          <w:delText>3,DR,Dennis C.,Reynolds,1</w:delText>
        </w:r>
      </w:del>
    </w:p>
    <w:p w:rsidR="00A52551" w:rsidRPr="00AB486D" w:rsidDel="007A787F" w:rsidRDefault="00A52551" w:rsidP="007A787F">
      <w:pPr>
        <w:pStyle w:val="sqlF9"/>
        <w:rPr>
          <w:del w:id="11143" w:author="Hemmati" w:date="2016-12-16T10:35:00Z"/>
          <w:rFonts w:asciiTheme="minorHAnsi" w:hAnsiTheme="minorHAnsi"/>
        </w:rPr>
      </w:pPr>
      <w:del w:id="11144" w:author="Hemmati" w:date="2016-12-16T10:35:00Z">
        <w:r w:rsidRPr="00AB486D" w:rsidDel="007A787F">
          <w:rPr>
            <w:rFonts w:asciiTheme="minorHAnsi" w:hAnsiTheme="minorHAnsi"/>
          </w:rPr>
          <w:delText>4,JC,John,Coville,1</w:delText>
        </w:r>
      </w:del>
    </w:p>
    <w:p w:rsidR="00A52551" w:rsidRPr="00AB486D" w:rsidDel="007A787F" w:rsidRDefault="00A52551" w:rsidP="007A787F">
      <w:pPr>
        <w:pStyle w:val="sqlF9"/>
        <w:rPr>
          <w:del w:id="11145" w:author="Hemmati" w:date="2016-12-16T10:35:00Z"/>
          <w:rFonts w:asciiTheme="minorHAnsi" w:hAnsiTheme="minorHAnsi"/>
        </w:rPr>
      </w:pPr>
      <w:del w:id="11146" w:author="Hemmati" w:date="2016-12-16T10:35:00Z">
        <w:r w:rsidRPr="00AB486D" w:rsidDel="007A787F">
          <w:rPr>
            <w:rFonts w:asciiTheme="minorHAnsi" w:hAnsiTheme="minorHAnsi"/>
          </w:rPr>
          <w:delText>5,JD,Janice W.,Dahl,1</w:delText>
        </w:r>
      </w:del>
    </w:p>
    <w:p w:rsidR="00A52551" w:rsidRPr="00AB486D" w:rsidDel="007A787F" w:rsidRDefault="00A52551" w:rsidP="007A787F">
      <w:pPr>
        <w:pStyle w:val="sqlF9"/>
        <w:rPr>
          <w:del w:id="11147" w:author="Hemmati" w:date="2016-12-16T10:35:00Z"/>
          <w:rFonts w:asciiTheme="minorHAnsi" w:hAnsiTheme="minorHAnsi"/>
        </w:rPr>
      </w:pPr>
      <w:del w:id="11148" w:author="Hemmati" w:date="2016-12-16T10:35:00Z">
        <w:r w:rsidRPr="00AB486D" w:rsidDel="007A787F">
          <w:rPr>
            <w:rFonts w:asciiTheme="minorHAnsi" w:hAnsiTheme="minorHAnsi"/>
          </w:rPr>
          <w:delText>6,BD,Bruce J.,Dixon,1</w:delText>
        </w:r>
      </w:del>
    </w:p>
    <w:p w:rsidR="00A52551" w:rsidRPr="00AB486D" w:rsidDel="007A787F" w:rsidRDefault="00A52551" w:rsidP="007A787F">
      <w:pPr>
        <w:pStyle w:val="sqlF9"/>
        <w:rPr>
          <w:del w:id="11149" w:author="Hemmati" w:date="2016-12-16T10:35:00Z"/>
          <w:rFonts w:asciiTheme="minorHAnsi" w:hAnsiTheme="minorHAnsi"/>
        </w:rPr>
      </w:pPr>
      <w:del w:id="11150" w:author="Hemmati" w:date="2016-12-16T10:35:00Z">
        <w:r w:rsidRPr="00AB486D" w:rsidDel="007A787F">
          <w:rPr>
            <w:rFonts w:asciiTheme="minorHAnsi" w:hAnsiTheme="minorHAnsi"/>
          </w:rPr>
          <w:delText>7,BJ,Beverly S.,Jones,1</w:delText>
        </w:r>
      </w:del>
    </w:p>
    <w:p w:rsidR="00A52551" w:rsidRPr="00AB486D" w:rsidDel="007A787F" w:rsidRDefault="00A52551" w:rsidP="007A787F">
      <w:pPr>
        <w:pStyle w:val="sqlF9"/>
        <w:rPr>
          <w:del w:id="11151" w:author="Hemmati" w:date="2016-12-16T10:35:00Z"/>
          <w:rFonts w:asciiTheme="minorHAnsi" w:hAnsiTheme="minorHAnsi"/>
        </w:rPr>
      </w:pPr>
      <w:del w:id="11152" w:author="Hemmati" w:date="2016-12-16T10:35:00Z">
        <w:r w:rsidRPr="00AB486D" w:rsidDel="007A787F">
          <w:rPr>
            <w:rFonts w:asciiTheme="minorHAnsi" w:hAnsiTheme="minorHAnsi"/>
          </w:rPr>
          <w:delText>8,JM,Jane,Merrill,1</w:delText>
        </w:r>
      </w:del>
    </w:p>
    <w:p w:rsidR="00A52551" w:rsidRPr="00AB486D" w:rsidDel="007A787F" w:rsidRDefault="00A52551" w:rsidP="007A787F">
      <w:pPr>
        <w:pStyle w:val="sqlF9"/>
        <w:rPr>
          <w:del w:id="11153" w:author="Hemmati" w:date="2016-12-16T10:35:00Z"/>
          <w:rFonts w:asciiTheme="minorHAnsi" w:hAnsiTheme="minorHAnsi"/>
        </w:rPr>
      </w:pPr>
      <w:del w:id="11154" w:author="Hemmati" w:date="2016-12-16T10:35:00Z">
        <w:r w:rsidRPr="00AB486D" w:rsidDel="007A787F">
          <w:rPr>
            <w:rFonts w:asciiTheme="minorHAnsi" w:hAnsiTheme="minorHAnsi"/>
          </w:rPr>
          <w:delText>9,BP,Brain S.,Peterson,1</w:delText>
        </w:r>
      </w:del>
    </w:p>
    <w:p w:rsidR="00A52551" w:rsidRPr="00AB486D" w:rsidRDefault="00A52551" w:rsidP="007A787F">
      <w:pPr>
        <w:pStyle w:val="sqlF9"/>
        <w:rPr>
          <w:rFonts w:asciiTheme="minorHAnsi" w:hAnsiTheme="minorHAnsi"/>
        </w:rPr>
      </w:pPr>
    </w:p>
    <w:p w:rsidR="004D2C10" w:rsidRPr="00AB486D" w:rsidRDefault="004D2C10" w:rsidP="00720284">
      <w:pPr>
        <w:tabs>
          <w:tab w:val="left" w:pos="4415"/>
        </w:tabs>
        <w:rPr>
          <w:rFonts w:cstheme="minorHAnsi"/>
        </w:rPr>
      </w:pPr>
    </w:p>
    <w:p w:rsidR="00394EE5" w:rsidRPr="00AB486D" w:rsidRDefault="00394EE5">
      <w:pPr>
        <w:rPr>
          <w:rFonts w:cstheme="minorHAnsi"/>
        </w:rPr>
      </w:pPr>
      <w:r w:rsidRPr="00AB486D">
        <w:rPr>
          <w:rFonts w:cstheme="minorHAnsi"/>
        </w:rPr>
        <w:br w:type="page"/>
      </w:r>
    </w:p>
    <w:p w:rsidR="00394EE5" w:rsidRPr="00AB486D" w:rsidRDefault="002A6F74" w:rsidP="00394EE5">
      <w:pPr>
        <w:pStyle w:val="Heading2"/>
        <w:jc w:val="center"/>
        <w:rPr>
          <w:rFonts w:cstheme="minorHAnsi"/>
        </w:rPr>
      </w:pPr>
      <w:bookmarkStart w:id="11155" w:name="_Toc469648553"/>
      <w:ins w:id="11156" w:author="Hemmati" w:date="2016-12-16T10:10:00Z">
        <w:r>
          <w:rPr>
            <w:rFonts w:cstheme="minorHAnsi"/>
          </w:rPr>
          <w:lastRenderedPageBreak/>
          <w:t>AGENT_EMP Table</w:t>
        </w:r>
      </w:ins>
      <w:del w:id="11157" w:author="Hemmati" w:date="2016-12-16T10:10:00Z">
        <w:r w:rsidR="00394EE5" w:rsidRPr="00AB486D" w:rsidDel="002A6F74">
          <w:rPr>
            <w:rFonts w:cstheme="minorHAnsi"/>
          </w:rPr>
          <w:delText>Agent_Emp</w:delText>
        </w:r>
      </w:del>
      <w:r w:rsidR="00394EE5" w:rsidRPr="00AB486D">
        <w:rPr>
          <w:rFonts w:cstheme="minorHAnsi"/>
        </w:rPr>
        <w:t xml:space="preserve"> Log File</w:t>
      </w:r>
      <w:bookmarkEnd w:id="11155"/>
    </w:p>
    <w:p w:rsidR="00394EE5" w:rsidRPr="00AB486D" w:rsidDel="007A787F" w:rsidRDefault="00394EE5" w:rsidP="00394EE5">
      <w:pPr>
        <w:pStyle w:val="sqlF9"/>
        <w:rPr>
          <w:del w:id="11158" w:author="Hemmati" w:date="2016-12-16T10:36:00Z"/>
          <w:rFonts w:asciiTheme="minorHAnsi" w:hAnsiTheme="minorHAnsi"/>
        </w:rPr>
      </w:pPr>
      <w:del w:id="11159" w:author="Hemmati" w:date="2016-12-16T10:36:00Z">
        <w:r w:rsidRPr="00AB486D" w:rsidDel="007A787F">
          <w:rPr>
            <w:rFonts w:asciiTheme="minorHAnsi" w:hAnsiTheme="minorHAnsi"/>
          </w:rPr>
          <w:delText>SQL*Loader: Release 11.2.0.1.0 - Production on Tue May 3 18:58:22 2011</w:delText>
        </w:r>
      </w:del>
    </w:p>
    <w:p w:rsidR="007A787F" w:rsidRPr="007A787F" w:rsidRDefault="007A787F" w:rsidP="007A787F">
      <w:pPr>
        <w:pStyle w:val="sqlF9"/>
        <w:rPr>
          <w:ins w:id="11160" w:author="Hemmati" w:date="2016-12-16T10:36:00Z"/>
          <w:rFonts w:asciiTheme="minorHAnsi" w:hAnsiTheme="minorHAnsi"/>
        </w:rPr>
      </w:pPr>
      <w:ins w:id="11161" w:author="Hemmati" w:date="2016-12-16T10:36:00Z">
        <w:r>
          <w:rPr>
            <w:rFonts w:asciiTheme="minorHAnsi" w:hAnsiTheme="minorHAnsi"/>
          </w:rPr>
          <w:t>S</w:t>
        </w:r>
        <w:r w:rsidRPr="007A787F">
          <w:rPr>
            <w:rFonts w:asciiTheme="minorHAnsi" w:hAnsiTheme="minorHAnsi"/>
          </w:rPr>
          <w:t>QL*Loader: Release 11.2.0.2.0 - Production on Wed Nov 30 00:26:40 2016</w:t>
        </w:r>
      </w:ins>
    </w:p>
    <w:p w:rsidR="007A787F" w:rsidRPr="007A787F" w:rsidRDefault="007A787F" w:rsidP="007A787F">
      <w:pPr>
        <w:pStyle w:val="sqlF9"/>
        <w:rPr>
          <w:ins w:id="11162" w:author="Hemmati" w:date="2016-12-16T10:36:00Z"/>
          <w:rFonts w:asciiTheme="minorHAnsi" w:hAnsiTheme="minorHAnsi"/>
        </w:rPr>
      </w:pPr>
    </w:p>
    <w:p w:rsidR="007A787F" w:rsidRPr="007A787F" w:rsidRDefault="007A787F" w:rsidP="007A787F">
      <w:pPr>
        <w:pStyle w:val="sqlF9"/>
        <w:rPr>
          <w:ins w:id="11163" w:author="Hemmati" w:date="2016-12-16T10:36:00Z"/>
          <w:rFonts w:asciiTheme="minorHAnsi" w:hAnsiTheme="minorHAnsi"/>
        </w:rPr>
      </w:pPr>
      <w:ins w:id="11164" w:author="Hemmati" w:date="2016-12-16T10:36:00Z">
        <w:r w:rsidRPr="007A787F">
          <w:rPr>
            <w:rFonts w:asciiTheme="minorHAnsi" w:hAnsiTheme="minorHAnsi"/>
          </w:rPr>
          <w:t>Copyright (c) 1982, 2009, Oracle and/or its affiliates.  All rights reserved.</w:t>
        </w:r>
      </w:ins>
    </w:p>
    <w:p w:rsidR="007A787F" w:rsidRPr="007A787F" w:rsidRDefault="007A787F" w:rsidP="007A787F">
      <w:pPr>
        <w:pStyle w:val="sqlF9"/>
        <w:rPr>
          <w:ins w:id="11165" w:author="Hemmati" w:date="2016-12-16T10:36:00Z"/>
          <w:rFonts w:asciiTheme="minorHAnsi" w:hAnsiTheme="minorHAnsi"/>
        </w:rPr>
      </w:pPr>
    </w:p>
    <w:p w:rsidR="007A787F" w:rsidRPr="007A787F" w:rsidRDefault="007A787F" w:rsidP="007A787F">
      <w:pPr>
        <w:pStyle w:val="sqlF9"/>
        <w:rPr>
          <w:ins w:id="11166" w:author="Hemmati" w:date="2016-12-16T10:36:00Z"/>
          <w:rFonts w:asciiTheme="minorHAnsi" w:hAnsiTheme="minorHAnsi"/>
        </w:rPr>
      </w:pPr>
      <w:ins w:id="11167" w:author="Hemmati" w:date="2016-12-16T10:36:00Z">
        <w:r w:rsidRPr="007A787F">
          <w:rPr>
            <w:rFonts w:asciiTheme="minorHAnsi" w:hAnsiTheme="minorHAnsi"/>
          </w:rPr>
          <w:t>Control File:   C:\Users\Nick\Desktop\471project\controlfiles_loading\agent_emp.ctl</w:t>
        </w:r>
      </w:ins>
    </w:p>
    <w:p w:rsidR="007A787F" w:rsidRPr="007A787F" w:rsidRDefault="007A787F" w:rsidP="007A787F">
      <w:pPr>
        <w:pStyle w:val="sqlF9"/>
        <w:rPr>
          <w:ins w:id="11168" w:author="Hemmati" w:date="2016-12-16T10:36:00Z"/>
          <w:rFonts w:asciiTheme="minorHAnsi" w:hAnsiTheme="minorHAnsi"/>
        </w:rPr>
      </w:pPr>
      <w:ins w:id="11169" w:author="Hemmati" w:date="2016-12-16T10:36:00Z">
        <w:r w:rsidRPr="007A787F">
          <w:rPr>
            <w:rFonts w:asciiTheme="minorHAnsi" w:hAnsiTheme="minorHAnsi"/>
          </w:rPr>
          <w:t>Data File:      C:\Users\Nick\Desktop\471project\controlfiles_loading\agent_emp.ctl</w:t>
        </w:r>
      </w:ins>
    </w:p>
    <w:p w:rsidR="007A787F" w:rsidRPr="007A787F" w:rsidRDefault="007A787F" w:rsidP="007A787F">
      <w:pPr>
        <w:pStyle w:val="sqlF9"/>
        <w:rPr>
          <w:ins w:id="11170" w:author="Hemmati" w:date="2016-12-16T10:36:00Z"/>
          <w:rFonts w:asciiTheme="minorHAnsi" w:hAnsiTheme="minorHAnsi"/>
        </w:rPr>
      </w:pPr>
      <w:ins w:id="11171" w:author="Hemmati" w:date="2016-12-16T10:36:00Z">
        <w:r w:rsidRPr="007A787F">
          <w:rPr>
            <w:rFonts w:asciiTheme="minorHAnsi" w:hAnsiTheme="minorHAnsi"/>
          </w:rPr>
          <w:t xml:space="preserve">  Bad File:     C:\Users\Nick\Desktop\471project\controlfiles_loading\agent_emp.bad</w:t>
        </w:r>
      </w:ins>
    </w:p>
    <w:p w:rsidR="007A787F" w:rsidRPr="007A787F" w:rsidRDefault="007A787F" w:rsidP="007A787F">
      <w:pPr>
        <w:pStyle w:val="sqlF9"/>
        <w:rPr>
          <w:ins w:id="11172" w:author="Hemmati" w:date="2016-12-16T10:36:00Z"/>
          <w:rFonts w:asciiTheme="minorHAnsi" w:hAnsiTheme="minorHAnsi"/>
        </w:rPr>
      </w:pPr>
      <w:ins w:id="11173" w:author="Hemmati" w:date="2016-12-16T10:36:00Z">
        <w:r w:rsidRPr="007A787F">
          <w:rPr>
            <w:rFonts w:asciiTheme="minorHAnsi" w:hAnsiTheme="minorHAnsi"/>
          </w:rPr>
          <w:t xml:space="preserve">  Discard File: C:\Users\Nick\Desktop\471project\controlfiles_loading\agent_emp.dsc </w:t>
        </w:r>
      </w:ins>
    </w:p>
    <w:p w:rsidR="007A787F" w:rsidRPr="007A787F" w:rsidRDefault="007A787F" w:rsidP="007A787F">
      <w:pPr>
        <w:pStyle w:val="sqlF9"/>
        <w:rPr>
          <w:ins w:id="11174" w:author="Hemmati" w:date="2016-12-16T10:36:00Z"/>
          <w:rFonts w:asciiTheme="minorHAnsi" w:hAnsiTheme="minorHAnsi"/>
        </w:rPr>
      </w:pPr>
      <w:ins w:id="11175" w:author="Hemmati" w:date="2016-12-16T10:36:00Z">
        <w:r w:rsidRPr="007A787F">
          <w:rPr>
            <w:rFonts w:asciiTheme="minorHAnsi" w:hAnsiTheme="minorHAnsi"/>
          </w:rPr>
          <w:t xml:space="preserve"> (Allow all discards)</w:t>
        </w:r>
      </w:ins>
    </w:p>
    <w:p w:rsidR="007A787F" w:rsidRPr="007A787F" w:rsidRDefault="007A787F" w:rsidP="007A787F">
      <w:pPr>
        <w:pStyle w:val="sqlF9"/>
        <w:rPr>
          <w:ins w:id="11176" w:author="Hemmati" w:date="2016-12-16T10:36:00Z"/>
          <w:rFonts w:asciiTheme="minorHAnsi" w:hAnsiTheme="minorHAnsi"/>
        </w:rPr>
      </w:pPr>
    </w:p>
    <w:p w:rsidR="007A787F" w:rsidRPr="007A787F" w:rsidRDefault="007A787F" w:rsidP="007A787F">
      <w:pPr>
        <w:pStyle w:val="sqlF9"/>
        <w:rPr>
          <w:ins w:id="11177" w:author="Hemmati" w:date="2016-12-16T10:36:00Z"/>
          <w:rFonts w:asciiTheme="minorHAnsi" w:hAnsiTheme="minorHAnsi"/>
        </w:rPr>
      </w:pPr>
      <w:ins w:id="11178" w:author="Hemmati" w:date="2016-12-16T10:36:00Z">
        <w:r w:rsidRPr="007A787F">
          <w:rPr>
            <w:rFonts w:asciiTheme="minorHAnsi" w:hAnsiTheme="minorHAnsi"/>
          </w:rPr>
          <w:t>Number to load: ALL</w:t>
        </w:r>
      </w:ins>
    </w:p>
    <w:p w:rsidR="007A787F" w:rsidRPr="007A787F" w:rsidRDefault="007A787F" w:rsidP="007A787F">
      <w:pPr>
        <w:pStyle w:val="sqlF9"/>
        <w:rPr>
          <w:ins w:id="11179" w:author="Hemmati" w:date="2016-12-16T10:36:00Z"/>
          <w:rFonts w:asciiTheme="minorHAnsi" w:hAnsiTheme="minorHAnsi"/>
        </w:rPr>
      </w:pPr>
      <w:ins w:id="11180" w:author="Hemmati" w:date="2016-12-16T10:36:00Z">
        <w:r w:rsidRPr="007A787F">
          <w:rPr>
            <w:rFonts w:asciiTheme="minorHAnsi" w:hAnsiTheme="minorHAnsi"/>
          </w:rPr>
          <w:t>Number to skip: 0</w:t>
        </w:r>
      </w:ins>
    </w:p>
    <w:p w:rsidR="007A787F" w:rsidRPr="007A787F" w:rsidRDefault="007A787F" w:rsidP="007A787F">
      <w:pPr>
        <w:pStyle w:val="sqlF9"/>
        <w:rPr>
          <w:ins w:id="11181" w:author="Hemmati" w:date="2016-12-16T10:36:00Z"/>
          <w:rFonts w:asciiTheme="minorHAnsi" w:hAnsiTheme="minorHAnsi"/>
        </w:rPr>
      </w:pPr>
      <w:ins w:id="11182" w:author="Hemmati" w:date="2016-12-16T10:36:00Z">
        <w:r w:rsidRPr="007A787F">
          <w:rPr>
            <w:rFonts w:asciiTheme="minorHAnsi" w:hAnsiTheme="minorHAnsi"/>
          </w:rPr>
          <w:t>Errors allowed: 50</w:t>
        </w:r>
      </w:ins>
    </w:p>
    <w:p w:rsidR="007A787F" w:rsidRPr="007A787F" w:rsidRDefault="007A787F" w:rsidP="007A787F">
      <w:pPr>
        <w:pStyle w:val="sqlF9"/>
        <w:rPr>
          <w:ins w:id="11183" w:author="Hemmati" w:date="2016-12-16T10:36:00Z"/>
          <w:rFonts w:asciiTheme="minorHAnsi" w:hAnsiTheme="minorHAnsi"/>
        </w:rPr>
      </w:pPr>
      <w:ins w:id="11184" w:author="Hemmati" w:date="2016-12-16T10:36:00Z">
        <w:r w:rsidRPr="007A787F">
          <w:rPr>
            <w:rFonts w:asciiTheme="minorHAnsi" w:hAnsiTheme="minorHAnsi"/>
          </w:rPr>
          <w:t>Bind array:     64 rows, maximum of 256000 bytes</w:t>
        </w:r>
      </w:ins>
    </w:p>
    <w:p w:rsidR="007A787F" w:rsidRPr="007A787F" w:rsidRDefault="007A787F" w:rsidP="007A787F">
      <w:pPr>
        <w:pStyle w:val="sqlF9"/>
        <w:rPr>
          <w:ins w:id="11185" w:author="Hemmati" w:date="2016-12-16T10:36:00Z"/>
          <w:rFonts w:asciiTheme="minorHAnsi" w:hAnsiTheme="minorHAnsi"/>
        </w:rPr>
      </w:pPr>
      <w:ins w:id="11186" w:author="Hemmati" w:date="2016-12-16T10:36:00Z">
        <w:r w:rsidRPr="007A787F">
          <w:rPr>
            <w:rFonts w:asciiTheme="minorHAnsi" w:hAnsiTheme="minorHAnsi"/>
          </w:rPr>
          <w:t>Continuation:    none specified</w:t>
        </w:r>
      </w:ins>
    </w:p>
    <w:p w:rsidR="007A787F" w:rsidRPr="007A787F" w:rsidRDefault="007A787F" w:rsidP="007A787F">
      <w:pPr>
        <w:pStyle w:val="sqlF9"/>
        <w:rPr>
          <w:ins w:id="11187" w:author="Hemmati" w:date="2016-12-16T10:36:00Z"/>
          <w:rFonts w:asciiTheme="minorHAnsi" w:hAnsiTheme="minorHAnsi"/>
        </w:rPr>
      </w:pPr>
      <w:ins w:id="11188" w:author="Hemmati" w:date="2016-12-16T10:36:00Z">
        <w:r w:rsidRPr="007A787F">
          <w:rPr>
            <w:rFonts w:asciiTheme="minorHAnsi" w:hAnsiTheme="minorHAnsi"/>
          </w:rPr>
          <w:t>Path used:      Conventional</w:t>
        </w:r>
      </w:ins>
    </w:p>
    <w:p w:rsidR="007A787F" w:rsidRPr="007A787F" w:rsidRDefault="007A787F" w:rsidP="007A787F">
      <w:pPr>
        <w:pStyle w:val="sqlF9"/>
        <w:rPr>
          <w:ins w:id="11189" w:author="Hemmati" w:date="2016-12-16T10:36:00Z"/>
          <w:rFonts w:asciiTheme="minorHAnsi" w:hAnsiTheme="minorHAnsi"/>
        </w:rPr>
      </w:pPr>
    </w:p>
    <w:p w:rsidR="007A787F" w:rsidRPr="007A787F" w:rsidRDefault="007A787F" w:rsidP="007A787F">
      <w:pPr>
        <w:pStyle w:val="sqlF9"/>
        <w:rPr>
          <w:ins w:id="11190" w:author="Hemmati" w:date="2016-12-16T10:36:00Z"/>
          <w:rFonts w:asciiTheme="minorHAnsi" w:hAnsiTheme="minorHAnsi"/>
        </w:rPr>
      </w:pPr>
      <w:ins w:id="11191" w:author="Hemmati" w:date="2016-12-16T10:36:00Z">
        <w:r w:rsidRPr="007A787F">
          <w:rPr>
            <w:rFonts w:asciiTheme="minorHAnsi" w:hAnsiTheme="minorHAnsi"/>
          </w:rPr>
          <w:t>Table AGENT_EMP, loaded from every logical record.</w:t>
        </w:r>
      </w:ins>
    </w:p>
    <w:p w:rsidR="007A787F" w:rsidRPr="007A787F" w:rsidRDefault="007A787F" w:rsidP="007A787F">
      <w:pPr>
        <w:pStyle w:val="sqlF9"/>
        <w:rPr>
          <w:ins w:id="11192" w:author="Hemmati" w:date="2016-12-16T10:36:00Z"/>
          <w:rFonts w:asciiTheme="minorHAnsi" w:hAnsiTheme="minorHAnsi"/>
        </w:rPr>
      </w:pPr>
      <w:ins w:id="11193" w:author="Hemmati" w:date="2016-12-16T10:36:00Z">
        <w:r w:rsidRPr="007A787F">
          <w:rPr>
            <w:rFonts w:asciiTheme="minorHAnsi" w:hAnsiTheme="minorHAnsi"/>
          </w:rPr>
          <w:t>Insert option in effect for this table: APPEND</w:t>
        </w:r>
      </w:ins>
    </w:p>
    <w:p w:rsidR="007A787F" w:rsidRPr="007A787F" w:rsidRDefault="007A787F" w:rsidP="007A787F">
      <w:pPr>
        <w:pStyle w:val="sqlF9"/>
        <w:rPr>
          <w:ins w:id="11194" w:author="Hemmati" w:date="2016-12-16T10:36:00Z"/>
          <w:rFonts w:asciiTheme="minorHAnsi" w:hAnsiTheme="minorHAnsi"/>
        </w:rPr>
      </w:pPr>
      <w:ins w:id="11195" w:author="Hemmati" w:date="2016-12-16T10:36:00Z">
        <w:r w:rsidRPr="007A787F">
          <w:rPr>
            <w:rFonts w:asciiTheme="minorHAnsi" w:hAnsiTheme="minorHAnsi"/>
          </w:rPr>
          <w:t>TRAILING NULLCOLS option in effect</w:t>
        </w:r>
      </w:ins>
    </w:p>
    <w:p w:rsidR="007A787F" w:rsidRPr="007A787F" w:rsidRDefault="007A787F" w:rsidP="007A787F">
      <w:pPr>
        <w:pStyle w:val="sqlF9"/>
        <w:rPr>
          <w:ins w:id="11196" w:author="Hemmati" w:date="2016-12-16T10:36:00Z"/>
          <w:rFonts w:asciiTheme="minorHAnsi" w:hAnsiTheme="minorHAnsi"/>
        </w:rPr>
      </w:pPr>
    </w:p>
    <w:p w:rsidR="007A787F" w:rsidRPr="007A787F" w:rsidRDefault="007A787F" w:rsidP="007A787F">
      <w:pPr>
        <w:pStyle w:val="sqlF9"/>
        <w:rPr>
          <w:ins w:id="11197" w:author="Hemmati" w:date="2016-12-16T10:36:00Z"/>
          <w:rFonts w:asciiTheme="minorHAnsi" w:hAnsiTheme="minorHAnsi"/>
        </w:rPr>
      </w:pPr>
      <w:ins w:id="11198" w:author="Hemmati" w:date="2016-12-16T10:36:00Z">
        <w:r w:rsidRPr="007A787F">
          <w:rPr>
            <w:rFonts w:asciiTheme="minorHAnsi" w:hAnsiTheme="minorHAnsi"/>
          </w:rPr>
          <w:t xml:space="preserve">   Column Name                  Position   Len  Term Encl Datatype</w:t>
        </w:r>
      </w:ins>
    </w:p>
    <w:p w:rsidR="007A787F" w:rsidRPr="007A787F" w:rsidRDefault="007A787F" w:rsidP="007A787F">
      <w:pPr>
        <w:pStyle w:val="sqlF9"/>
        <w:rPr>
          <w:ins w:id="11199" w:author="Hemmati" w:date="2016-12-16T10:36:00Z"/>
          <w:rFonts w:asciiTheme="minorHAnsi" w:hAnsiTheme="minorHAnsi"/>
        </w:rPr>
      </w:pPr>
      <w:ins w:id="11200" w:author="Hemmati" w:date="2016-12-16T10:36:00Z">
        <w:r w:rsidRPr="007A787F">
          <w:rPr>
            <w:rFonts w:asciiTheme="minorHAnsi" w:hAnsiTheme="minorHAnsi"/>
          </w:rPr>
          <w:t>------------------------------ ---------- ----- ---- ---- ---------------------</w:t>
        </w:r>
      </w:ins>
    </w:p>
    <w:p w:rsidR="007A787F" w:rsidRPr="007A787F" w:rsidRDefault="007A787F" w:rsidP="007A787F">
      <w:pPr>
        <w:pStyle w:val="sqlF9"/>
        <w:rPr>
          <w:ins w:id="11201" w:author="Hemmati" w:date="2016-12-16T10:36:00Z"/>
          <w:rFonts w:asciiTheme="minorHAnsi" w:hAnsiTheme="minorHAnsi"/>
        </w:rPr>
      </w:pPr>
      <w:ins w:id="11202" w:author="Hemmati" w:date="2016-12-16T10:36:00Z">
        <w:r w:rsidRPr="007A787F">
          <w:rPr>
            <w:rFonts w:asciiTheme="minorHAnsi" w:hAnsiTheme="minorHAnsi"/>
          </w:rPr>
          <w:t xml:space="preserve">EMP_NUM                             FIRST     *   ,  O(") CHARACTER            </w:t>
        </w:r>
      </w:ins>
    </w:p>
    <w:p w:rsidR="007A787F" w:rsidRPr="007A787F" w:rsidRDefault="007A787F" w:rsidP="007A787F">
      <w:pPr>
        <w:pStyle w:val="sqlF9"/>
        <w:rPr>
          <w:ins w:id="11203" w:author="Hemmati" w:date="2016-12-16T10:36:00Z"/>
          <w:rFonts w:asciiTheme="minorHAnsi" w:hAnsiTheme="minorHAnsi"/>
        </w:rPr>
      </w:pPr>
      <w:ins w:id="11204" w:author="Hemmati" w:date="2016-12-16T10:36:00Z">
        <w:r w:rsidRPr="007A787F">
          <w:rPr>
            <w:rFonts w:asciiTheme="minorHAnsi" w:hAnsiTheme="minorHAnsi"/>
          </w:rPr>
          <w:t xml:space="preserve">EMP_ID                               NEXT     *   ,  O(") CHARACTER            </w:t>
        </w:r>
      </w:ins>
    </w:p>
    <w:p w:rsidR="007A787F" w:rsidRPr="007A787F" w:rsidRDefault="007A787F" w:rsidP="007A787F">
      <w:pPr>
        <w:pStyle w:val="sqlF9"/>
        <w:rPr>
          <w:ins w:id="11205" w:author="Hemmati" w:date="2016-12-16T10:36:00Z"/>
          <w:rFonts w:asciiTheme="minorHAnsi" w:hAnsiTheme="minorHAnsi"/>
        </w:rPr>
      </w:pPr>
      <w:ins w:id="11206" w:author="Hemmati" w:date="2016-12-16T10:36:00Z">
        <w:r w:rsidRPr="007A787F">
          <w:rPr>
            <w:rFonts w:asciiTheme="minorHAnsi" w:hAnsiTheme="minorHAnsi"/>
          </w:rPr>
          <w:t xml:space="preserve">EMP_FNAME                            NEXT     *   ,  O(") CHARACTER            </w:t>
        </w:r>
      </w:ins>
    </w:p>
    <w:p w:rsidR="007A787F" w:rsidRPr="007A787F" w:rsidRDefault="007A787F" w:rsidP="007A787F">
      <w:pPr>
        <w:pStyle w:val="sqlF9"/>
        <w:rPr>
          <w:ins w:id="11207" w:author="Hemmati" w:date="2016-12-16T10:36:00Z"/>
          <w:rFonts w:asciiTheme="minorHAnsi" w:hAnsiTheme="minorHAnsi"/>
        </w:rPr>
      </w:pPr>
      <w:ins w:id="11208" w:author="Hemmati" w:date="2016-12-16T10:36:00Z">
        <w:r w:rsidRPr="007A787F">
          <w:rPr>
            <w:rFonts w:asciiTheme="minorHAnsi" w:hAnsiTheme="minorHAnsi"/>
          </w:rPr>
          <w:t xml:space="preserve">EMP_LNAME                            NEXT     *   ,  O(") CHARACTER            </w:t>
        </w:r>
      </w:ins>
    </w:p>
    <w:p w:rsidR="007A787F" w:rsidRPr="007A787F" w:rsidRDefault="007A787F" w:rsidP="007A787F">
      <w:pPr>
        <w:pStyle w:val="sqlF9"/>
        <w:rPr>
          <w:ins w:id="11209" w:author="Hemmati" w:date="2016-12-16T10:36:00Z"/>
          <w:rFonts w:asciiTheme="minorHAnsi" w:hAnsiTheme="minorHAnsi"/>
        </w:rPr>
      </w:pPr>
      <w:ins w:id="11210" w:author="Hemmati" w:date="2016-12-16T10:36:00Z">
        <w:r w:rsidRPr="007A787F">
          <w:rPr>
            <w:rFonts w:asciiTheme="minorHAnsi" w:hAnsiTheme="minorHAnsi"/>
          </w:rPr>
          <w:t xml:space="preserve">OFFICE_ID                            NEXT     *   ,  O(") CHARACTER            </w:t>
        </w:r>
      </w:ins>
    </w:p>
    <w:p w:rsidR="007A787F" w:rsidRPr="007A787F" w:rsidRDefault="007A787F" w:rsidP="007A787F">
      <w:pPr>
        <w:pStyle w:val="sqlF9"/>
        <w:rPr>
          <w:ins w:id="11211" w:author="Hemmati" w:date="2016-12-16T10:36:00Z"/>
          <w:rFonts w:asciiTheme="minorHAnsi" w:hAnsiTheme="minorHAnsi"/>
        </w:rPr>
      </w:pPr>
    </w:p>
    <w:p w:rsidR="007A787F" w:rsidRPr="007A787F" w:rsidRDefault="007A787F" w:rsidP="007A787F">
      <w:pPr>
        <w:pStyle w:val="sqlF9"/>
        <w:rPr>
          <w:ins w:id="11212" w:author="Hemmati" w:date="2016-12-16T10:36:00Z"/>
          <w:rFonts w:asciiTheme="minorHAnsi" w:hAnsiTheme="minorHAnsi"/>
        </w:rPr>
      </w:pPr>
    </w:p>
    <w:p w:rsidR="007A787F" w:rsidRPr="007A787F" w:rsidRDefault="007A787F" w:rsidP="007A787F">
      <w:pPr>
        <w:pStyle w:val="sqlF9"/>
        <w:rPr>
          <w:ins w:id="11213" w:author="Hemmati" w:date="2016-12-16T10:36:00Z"/>
          <w:rFonts w:asciiTheme="minorHAnsi" w:hAnsiTheme="minorHAnsi"/>
        </w:rPr>
      </w:pPr>
      <w:ins w:id="11214" w:author="Hemmati" w:date="2016-12-16T10:36:00Z">
        <w:r w:rsidRPr="007A787F">
          <w:rPr>
            <w:rFonts w:asciiTheme="minorHAnsi" w:hAnsiTheme="minorHAnsi"/>
          </w:rPr>
          <w:t>Table AGENT_EMP:</w:t>
        </w:r>
      </w:ins>
    </w:p>
    <w:p w:rsidR="007A787F" w:rsidRPr="007A787F" w:rsidRDefault="007A787F" w:rsidP="007A787F">
      <w:pPr>
        <w:pStyle w:val="sqlF9"/>
        <w:rPr>
          <w:ins w:id="11215" w:author="Hemmati" w:date="2016-12-16T10:36:00Z"/>
          <w:rFonts w:asciiTheme="minorHAnsi" w:hAnsiTheme="minorHAnsi"/>
        </w:rPr>
      </w:pPr>
      <w:ins w:id="11216" w:author="Hemmati" w:date="2016-12-16T10:36:00Z">
        <w:r w:rsidRPr="007A787F">
          <w:rPr>
            <w:rFonts w:asciiTheme="minorHAnsi" w:hAnsiTheme="minorHAnsi"/>
          </w:rPr>
          <w:t xml:space="preserve">  9 Rows successfully loaded.</w:t>
        </w:r>
      </w:ins>
    </w:p>
    <w:p w:rsidR="007A787F" w:rsidRPr="007A787F" w:rsidRDefault="007A787F" w:rsidP="007A787F">
      <w:pPr>
        <w:pStyle w:val="sqlF9"/>
        <w:rPr>
          <w:ins w:id="11217" w:author="Hemmati" w:date="2016-12-16T10:36:00Z"/>
          <w:rFonts w:asciiTheme="minorHAnsi" w:hAnsiTheme="minorHAnsi"/>
        </w:rPr>
      </w:pPr>
      <w:ins w:id="11218" w:author="Hemmati" w:date="2016-12-16T10:36:00Z">
        <w:r w:rsidRPr="007A787F">
          <w:rPr>
            <w:rFonts w:asciiTheme="minorHAnsi" w:hAnsiTheme="minorHAnsi"/>
          </w:rPr>
          <w:t xml:space="preserve">  0 Rows not loaded due to data errors.</w:t>
        </w:r>
      </w:ins>
    </w:p>
    <w:p w:rsidR="007A787F" w:rsidRPr="007A787F" w:rsidRDefault="007A787F" w:rsidP="007A787F">
      <w:pPr>
        <w:pStyle w:val="sqlF9"/>
        <w:rPr>
          <w:ins w:id="11219" w:author="Hemmati" w:date="2016-12-16T10:36:00Z"/>
          <w:rFonts w:asciiTheme="minorHAnsi" w:hAnsiTheme="minorHAnsi"/>
        </w:rPr>
      </w:pPr>
      <w:ins w:id="11220" w:author="Hemmati" w:date="2016-12-16T10:36:00Z">
        <w:r w:rsidRPr="007A787F">
          <w:rPr>
            <w:rFonts w:asciiTheme="minorHAnsi" w:hAnsiTheme="minorHAnsi"/>
          </w:rPr>
          <w:t xml:space="preserve">  0 Rows not loaded because all WHEN clauses were failed.</w:t>
        </w:r>
      </w:ins>
    </w:p>
    <w:p w:rsidR="007A787F" w:rsidRPr="007A787F" w:rsidRDefault="007A787F" w:rsidP="007A787F">
      <w:pPr>
        <w:pStyle w:val="sqlF9"/>
        <w:rPr>
          <w:ins w:id="11221" w:author="Hemmati" w:date="2016-12-16T10:36:00Z"/>
          <w:rFonts w:asciiTheme="minorHAnsi" w:hAnsiTheme="minorHAnsi"/>
        </w:rPr>
      </w:pPr>
      <w:ins w:id="11222" w:author="Hemmati" w:date="2016-12-16T10:36:00Z">
        <w:r w:rsidRPr="007A787F">
          <w:rPr>
            <w:rFonts w:asciiTheme="minorHAnsi" w:hAnsiTheme="minorHAnsi"/>
          </w:rPr>
          <w:t xml:space="preserve">  0 Rows not loaded because all fields were null.</w:t>
        </w:r>
      </w:ins>
    </w:p>
    <w:p w:rsidR="007A787F" w:rsidRPr="007A787F" w:rsidRDefault="007A787F" w:rsidP="007A787F">
      <w:pPr>
        <w:pStyle w:val="sqlF9"/>
        <w:rPr>
          <w:ins w:id="11223" w:author="Hemmati" w:date="2016-12-16T10:36:00Z"/>
          <w:rFonts w:asciiTheme="minorHAnsi" w:hAnsiTheme="minorHAnsi"/>
        </w:rPr>
      </w:pPr>
    </w:p>
    <w:p w:rsidR="007A787F" w:rsidRPr="007A787F" w:rsidRDefault="007A787F" w:rsidP="007A787F">
      <w:pPr>
        <w:pStyle w:val="sqlF9"/>
        <w:rPr>
          <w:ins w:id="11224" w:author="Hemmati" w:date="2016-12-16T10:36:00Z"/>
          <w:rFonts w:asciiTheme="minorHAnsi" w:hAnsiTheme="minorHAnsi"/>
        </w:rPr>
      </w:pPr>
    </w:p>
    <w:p w:rsidR="007A787F" w:rsidRPr="007A787F" w:rsidRDefault="007A787F" w:rsidP="007A787F">
      <w:pPr>
        <w:pStyle w:val="sqlF9"/>
        <w:rPr>
          <w:ins w:id="11225" w:author="Hemmati" w:date="2016-12-16T10:36:00Z"/>
          <w:rFonts w:asciiTheme="minorHAnsi" w:hAnsiTheme="minorHAnsi"/>
        </w:rPr>
      </w:pPr>
      <w:ins w:id="11226" w:author="Hemmati" w:date="2016-12-16T10:36:00Z">
        <w:r w:rsidRPr="007A787F">
          <w:rPr>
            <w:rFonts w:asciiTheme="minorHAnsi" w:hAnsiTheme="minorHAnsi"/>
          </w:rPr>
          <w:t>Space allocated for bind array:                  82560 bytes(64 rows)</w:t>
        </w:r>
      </w:ins>
    </w:p>
    <w:p w:rsidR="007A787F" w:rsidRPr="007A787F" w:rsidRDefault="007A787F" w:rsidP="007A787F">
      <w:pPr>
        <w:pStyle w:val="sqlF9"/>
        <w:rPr>
          <w:ins w:id="11227" w:author="Hemmati" w:date="2016-12-16T10:36:00Z"/>
          <w:rFonts w:asciiTheme="minorHAnsi" w:hAnsiTheme="minorHAnsi"/>
        </w:rPr>
      </w:pPr>
      <w:ins w:id="11228" w:author="Hemmati" w:date="2016-12-16T10:36:00Z">
        <w:r w:rsidRPr="007A787F">
          <w:rPr>
            <w:rFonts w:asciiTheme="minorHAnsi" w:hAnsiTheme="minorHAnsi"/>
          </w:rPr>
          <w:t>Read   buffer bytes: 1048576</w:t>
        </w:r>
      </w:ins>
    </w:p>
    <w:p w:rsidR="007A787F" w:rsidRPr="007A787F" w:rsidRDefault="007A787F" w:rsidP="007A787F">
      <w:pPr>
        <w:pStyle w:val="sqlF9"/>
        <w:rPr>
          <w:ins w:id="11229" w:author="Hemmati" w:date="2016-12-16T10:36:00Z"/>
          <w:rFonts w:asciiTheme="minorHAnsi" w:hAnsiTheme="minorHAnsi"/>
        </w:rPr>
      </w:pPr>
    </w:p>
    <w:p w:rsidR="007A787F" w:rsidRPr="007A787F" w:rsidRDefault="007A787F" w:rsidP="007A787F">
      <w:pPr>
        <w:pStyle w:val="sqlF9"/>
        <w:rPr>
          <w:ins w:id="11230" w:author="Hemmati" w:date="2016-12-16T10:36:00Z"/>
          <w:rFonts w:asciiTheme="minorHAnsi" w:hAnsiTheme="minorHAnsi"/>
        </w:rPr>
      </w:pPr>
      <w:ins w:id="11231" w:author="Hemmati" w:date="2016-12-16T10:36:00Z">
        <w:r w:rsidRPr="007A787F">
          <w:rPr>
            <w:rFonts w:asciiTheme="minorHAnsi" w:hAnsiTheme="minorHAnsi"/>
          </w:rPr>
          <w:t>Total logical records skipped:          0</w:t>
        </w:r>
      </w:ins>
    </w:p>
    <w:p w:rsidR="007A787F" w:rsidRPr="007A787F" w:rsidRDefault="007A787F" w:rsidP="007A787F">
      <w:pPr>
        <w:pStyle w:val="sqlF9"/>
        <w:rPr>
          <w:ins w:id="11232" w:author="Hemmati" w:date="2016-12-16T10:36:00Z"/>
          <w:rFonts w:asciiTheme="minorHAnsi" w:hAnsiTheme="minorHAnsi"/>
        </w:rPr>
      </w:pPr>
      <w:ins w:id="11233" w:author="Hemmati" w:date="2016-12-16T10:36:00Z">
        <w:r w:rsidRPr="007A787F">
          <w:rPr>
            <w:rFonts w:asciiTheme="minorHAnsi" w:hAnsiTheme="minorHAnsi"/>
          </w:rPr>
          <w:t>Total logical records read:             9</w:t>
        </w:r>
      </w:ins>
    </w:p>
    <w:p w:rsidR="007A787F" w:rsidRPr="007A787F" w:rsidRDefault="007A787F" w:rsidP="007A787F">
      <w:pPr>
        <w:pStyle w:val="sqlF9"/>
        <w:rPr>
          <w:ins w:id="11234" w:author="Hemmati" w:date="2016-12-16T10:36:00Z"/>
          <w:rFonts w:asciiTheme="minorHAnsi" w:hAnsiTheme="minorHAnsi"/>
        </w:rPr>
      </w:pPr>
      <w:ins w:id="11235" w:author="Hemmati" w:date="2016-12-16T10:36:00Z">
        <w:r w:rsidRPr="007A787F">
          <w:rPr>
            <w:rFonts w:asciiTheme="minorHAnsi" w:hAnsiTheme="minorHAnsi"/>
          </w:rPr>
          <w:t>Total logical records rejected:         0</w:t>
        </w:r>
      </w:ins>
    </w:p>
    <w:p w:rsidR="007A787F" w:rsidRPr="007A787F" w:rsidRDefault="007A787F" w:rsidP="007A787F">
      <w:pPr>
        <w:pStyle w:val="sqlF9"/>
        <w:rPr>
          <w:ins w:id="11236" w:author="Hemmati" w:date="2016-12-16T10:36:00Z"/>
          <w:rFonts w:asciiTheme="minorHAnsi" w:hAnsiTheme="minorHAnsi"/>
        </w:rPr>
      </w:pPr>
      <w:ins w:id="11237" w:author="Hemmati" w:date="2016-12-16T10:36:00Z">
        <w:r w:rsidRPr="007A787F">
          <w:rPr>
            <w:rFonts w:asciiTheme="minorHAnsi" w:hAnsiTheme="minorHAnsi"/>
          </w:rPr>
          <w:t>Total logical records discarded:        0</w:t>
        </w:r>
      </w:ins>
    </w:p>
    <w:p w:rsidR="007A787F" w:rsidRPr="007A787F" w:rsidRDefault="007A787F" w:rsidP="007A787F">
      <w:pPr>
        <w:pStyle w:val="sqlF9"/>
        <w:rPr>
          <w:ins w:id="11238" w:author="Hemmati" w:date="2016-12-16T10:36:00Z"/>
          <w:rFonts w:asciiTheme="minorHAnsi" w:hAnsiTheme="minorHAnsi"/>
        </w:rPr>
      </w:pPr>
    </w:p>
    <w:p w:rsidR="007A787F" w:rsidRPr="007A787F" w:rsidRDefault="007A787F" w:rsidP="007A787F">
      <w:pPr>
        <w:pStyle w:val="sqlF9"/>
        <w:rPr>
          <w:ins w:id="11239" w:author="Hemmati" w:date="2016-12-16T10:36:00Z"/>
          <w:rFonts w:asciiTheme="minorHAnsi" w:hAnsiTheme="minorHAnsi"/>
        </w:rPr>
      </w:pPr>
      <w:ins w:id="11240" w:author="Hemmati" w:date="2016-12-16T10:36:00Z">
        <w:r w:rsidRPr="007A787F">
          <w:rPr>
            <w:rFonts w:asciiTheme="minorHAnsi" w:hAnsiTheme="minorHAnsi"/>
          </w:rPr>
          <w:t>Run began on Wed Nov 30 00:26:40 2016</w:t>
        </w:r>
      </w:ins>
    </w:p>
    <w:p w:rsidR="007A787F" w:rsidRPr="007A787F" w:rsidRDefault="007A787F" w:rsidP="007A787F">
      <w:pPr>
        <w:pStyle w:val="sqlF9"/>
        <w:rPr>
          <w:ins w:id="11241" w:author="Hemmati" w:date="2016-12-16T10:36:00Z"/>
          <w:rFonts w:asciiTheme="minorHAnsi" w:hAnsiTheme="minorHAnsi"/>
        </w:rPr>
      </w:pPr>
      <w:ins w:id="11242" w:author="Hemmati" w:date="2016-12-16T10:36:00Z">
        <w:r w:rsidRPr="007A787F">
          <w:rPr>
            <w:rFonts w:asciiTheme="minorHAnsi" w:hAnsiTheme="minorHAnsi"/>
          </w:rPr>
          <w:t>Run ended on Wed Nov 30 00:26:41 2016</w:t>
        </w:r>
      </w:ins>
    </w:p>
    <w:p w:rsidR="007A787F" w:rsidRPr="007A787F" w:rsidRDefault="007A787F" w:rsidP="007A787F">
      <w:pPr>
        <w:pStyle w:val="sqlF9"/>
        <w:rPr>
          <w:ins w:id="11243" w:author="Hemmati" w:date="2016-12-16T10:36:00Z"/>
          <w:rFonts w:asciiTheme="minorHAnsi" w:hAnsiTheme="minorHAnsi"/>
        </w:rPr>
      </w:pPr>
    </w:p>
    <w:p w:rsidR="007A787F" w:rsidRPr="007A787F" w:rsidRDefault="007A787F" w:rsidP="007A787F">
      <w:pPr>
        <w:pStyle w:val="sqlF9"/>
        <w:rPr>
          <w:ins w:id="11244" w:author="Hemmati" w:date="2016-12-16T10:36:00Z"/>
          <w:rFonts w:asciiTheme="minorHAnsi" w:hAnsiTheme="minorHAnsi"/>
        </w:rPr>
      </w:pPr>
      <w:ins w:id="11245" w:author="Hemmati" w:date="2016-12-16T10:36:00Z">
        <w:r w:rsidRPr="007A787F">
          <w:rPr>
            <w:rFonts w:asciiTheme="minorHAnsi" w:hAnsiTheme="minorHAnsi"/>
          </w:rPr>
          <w:t>Elapsed time was:     00:00:00.48</w:t>
        </w:r>
      </w:ins>
    </w:p>
    <w:p w:rsidR="00394EE5" w:rsidRPr="00AB486D" w:rsidDel="007A787F" w:rsidRDefault="007A787F" w:rsidP="007A787F">
      <w:pPr>
        <w:pStyle w:val="sqlF9"/>
        <w:rPr>
          <w:del w:id="11246" w:author="Hemmati" w:date="2016-12-16T10:36:00Z"/>
          <w:rFonts w:asciiTheme="minorHAnsi" w:hAnsiTheme="minorHAnsi"/>
        </w:rPr>
      </w:pPr>
      <w:ins w:id="11247" w:author="Hemmati" w:date="2016-12-16T10:36:00Z">
        <w:r w:rsidRPr="007A787F">
          <w:rPr>
            <w:rFonts w:asciiTheme="minorHAnsi" w:hAnsiTheme="minorHAnsi"/>
          </w:rPr>
          <w:t>CPU time was:         00:00:00.03</w:t>
        </w:r>
      </w:ins>
    </w:p>
    <w:p w:rsidR="00394EE5" w:rsidRPr="00AB486D" w:rsidDel="007A787F" w:rsidRDefault="00394EE5" w:rsidP="00394EE5">
      <w:pPr>
        <w:pStyle w:val="sqlF9"/>
        <w:rPr>
          <w:del w:id="11248" w:author="Hemmati" w:date="2016-12-16T10:36:00Z"/>
          <w:rFonts w:asciiTheme="minorHAnsi" w:hAnsiTheme="minorHAnsi"/>
        </w:rPr>
      </w:pPr>
      <w:del w:id="11249" w:author="Hemmati" w:date="2016-12-16T10:36:00Z">
        <w:r w:rsidRPr="00AB486D" w:rsidDel="007A787F">
          <w:rPr>
            <w:rFonts w:asciiTheme="minorHAnsi" w:hAnsiTheme="minorHAnsi"/>
          </w:rPr>
          <w:delText>Copyright (c) 1982, 2009, Oracle and/or its affiliates.  All rights reserved.</w:delText>
        </w:r>
      </w:del>
    </w:p>
    <w:p w:rsidR="00394EE5" w:rsidRPr="00AB486D" w:rsidDel="007A787F" w:rsidRDefault="00394EE5" w:rsidP="00394EE5">
      <w:pPr>
        <w:pStyle w:val="sqlF9"/>
        <w:rPr>
          <w:del w:id="11250" w:author="Hemmati" w:date="2016-12-16T10:36:00Z"/>
          <w:rFonts w:asciiTheme="minorHAnsi" w:hAnsiTheme="minorHAnsi"/>
        </w:rPr>
      </w:pPr>
    </w:p>
    <w:p w:rsidR="00394EE5" w:rsidRPr="00AB486D" w:rsidDel="007A787F" w:rsidRDefault="00394EE5" w:rsidP="00394EE5">
      <w:pPr>
        <w:pStyle w:val="sqlF9"/>
        <w:rPr>
          <w:del w:id="11251" w:author="Hemmati" w:date="2016-12-16T10:36:00Z"/>
          <w:rFonts w:asciiTheme="minorHAnsi" w:hAnsiTheme="minorHAnsi"/>
        </w:rPr>
      </w:pPr>
      <w:del w:id="11252" w:author="Hemmati" w:date="2016-12-16T10:36:00Z">
        <w:r w:rsidRPr="00AB486D" w:rsidDel="007A787F">
          <w:rPr>
            <w:rFonts w:asciiTheme="minorHAnsi" w:hAnsiTheme="minorHAnsi"/>
            <w:b/>
          </w:rPr>
          <w:delText>Control File:</w:delText>
        </w:r>
        <w:r w:rsidRPr="00AB486D" w:rsidDel="007A787F">
          <w:rPr>
            <w:rFonts w:asciiTheme="minorHAnsi" w:hAnsiTheme="minorHAnsi"/>
          </w:rPr>
          <w:delText xml:space="preserve">   C:\Users\559006\Desktop\WORKSHOPS\WSH4_CreateTables_SQLLoader\controlfiles_loading\agent_emp.ctl</w:delText>
        </w:r>
      </w:del>
    </w:p>
    <w:p w:rsidR="00394EE5" w:rsidRPr="00AB486D" w:rsidDel="007A787F" w:rsidRDefault="00394EE5" w:rsidP="00394EE5">
      <w:pPr>
        <w:pStyle w:val="sqlF9"/>
        <w:rPr>
          <w:del w:id="11253" w:author="Hemmati" w:date="2016-12-16T10:36:00Z"/>
          <w:rFonts w:asciiTheme="minorHAnsi" w:hAnsiTheme="minorHAnsi"/>
        </w:rPr>
      </w:pPr>
      <w:del w:id="11254" w:author="Hemmati" w:date="2016-12-16T10:36:00Z">
        <w:r w:rsidRPr="00AB486D" w:rsidDel="007A787F">
          <w:rPr>
            <w:rFonts w:asciiTheme="minorHAnsi" w:hAnsiTheme="minorHAnsi"/>
            <w:b/>
          </w:rPr>
          <w:delText>Data File:</w:delText>
        </w:r>
        <w:r w:rsidRPr="00AB486D" w:rsidDel="007A787F">
          <w:rPr>
            <w:rFonts w:asciiTheme="minorHAnsi" w:hAnsiTheme="minorHAnsi"/>
          </w:rPr>
          <w:delText xml:space="preserve">      C:\Users\559006\Desktop\WORKSHOPS\WSH4_CreateTables_SQLLoader\controlfiles_loading\agent_emp.ctl</w:delText>
        </w:r>
      </w:del>
    </w:p>
    <w:p w:rsidR="00394EE5" w:rsidRPr="00AB486D" w:rsidDel="007A787F" w:rsidRDefault="00394EE5" w:rsidP="00394EE5">
      <w:pPr>
        <w:pStyle w:val="sqlF9"/>
        <w:rPr>
          <w:del w:id="11255" w:author="Hemmati" w:date="2016-12-16T10:36:00Z"/>
          <w:rFonts w:asciiTheme="minorHAnsi" w:hAnsiTheme="minorHAnsi"/>
        </w:rPr>
      </w:pPr>
      <w:del w:id="11256" w:author="Hemmati" w:date="2016-12-16T10:36:00Z">
        <w:r w:rsidRPr="00AB486D" w:rsidDel="007A787F">
          <w:rPr>
            <w:rFonts w:asciiTheme="minorHAnsi" w:hAnsiTheme="minorHAnsi"/>
          </w:rPr>
          <w:delText>Bad File:     C:\Users\559006\Desktop\WORKSHOPS\WSH4_CreateTables_SQLLoader\controlfiles_loading\agent_emp.bad</w:delText>
        </w:r>
      </w:del>
    </w:p>
    <w:p w:rsidR="00394EE5" w:rsidRPr="00AB486D" w:rsidDel="007A787F" w:rsidRDefault="00394EE5" w:rsidP="00394EE5">
      <w:pPr>
        <w:pStyle w:val="sqlF9"/>
        <w:rPr>
          <w:del w:id="11257" w:author="Hemmati" w:date="2016-12-16T10:36:00Z"/>
          <w:rFonts w:asciiTheme="minorHAnsi" w:hAnsiTheme="minorHAnsi"/>
        </w:rPr>
      </w:pPr>
      <w:del w:id="11258" w:author="Hemmati" w:date="2016-12-16T10:36:00Z">
        <w:r w:rsidRPr="00AB486D" w:rsidDel="007A787F">
          <w:rPr>
            <w:rFonts w:asciiTheme="minorHAnsi" w:hAnsiTheme="minorHAnsi"/>
            <w:b/>
          </w:rPr>
          <w:delText>Discard File:</w:delText>
        </w:r>
        <w:r w:rsidRPr="00AB486D" w:rsidDel="007A787F">
          <w:rPr>
            <w:rFonts w:asciiTheme="minorHAnsi" w:hAnsiTheme="minorHAnsi"/>
          </w:rPr>
          <w:delText xml:space="preserve"> C:\Users\559006\Desktop\WORKSHOPS\WSH4_CreateTables_SQLLoader\controlfiles_loading\agent_emp.dsc </w:delText>
        </w:r>
      </w:del>
    </w:p>
    <w:p w:rsidR="00394EE5" w:rsidRPr="00AB486D" w:rsidDel="007A787F" w:rsidRDefault="00394EE5" w:rsidP="00394EE5">
      <w:pPr>
        <w:pStyle w:val="sqlF9"/>
        <w:rPr>
          <w:del w:id="11259" w:author="Hemmati" w:date="2016-12-16T10:36:00Z"/>
          <w:rFonts w:asciiTheme="minorHAnsi" w:hAnsiTheme="minorHAnsi"/>
        </w:rPr>
      </w:pPr>
      <w:del w:id="11260" w:author="Hemmati" w:date="2016-12-16T10:36:00Z">
        <w:r w:rsidRPr="00AB486D" w:rsidDel="007A787F">
          <w:rPr>
            <w:rFonts w:asciiTheme="minorHAnsi" w:hAnsiTheme="minorHAnsi"/>
          </w:rPr>
          <w:delText xml:space="preserve"> (Allow all discards)</w:delText>
        </w:r>
      </w:del>
    </w:p>
    <w:p w:rsidR="00394EE5" w:rsidRPr="00AB486D" w:rsidDel="007A787F" w:rsidRDefault="00394EE5" w:rsidP="00394EE5">
      <w:pPr>
        <w:pStyle w:val="sqlF9"/>
        <w:rPr>
          <w:del w:id="11261" w:author="Hemmati" w:date="2016-12-16T10:36:00Z"/>
          <w:rFonts w:asciiTheme="minorHAnsi" w:hAnsiTheme="minorHAnsi"/>
        </w:rPr>
      </w:pPr>
    </w:p>
    <w:p w:rsidR="00394EE5" w:rsidRPr="00AB486D" w:rsidDel="007A787F" w:rsidRDefault="00394EE5" w:rsidP="00394EE5">
      <w:pPr>
        <w:pStyle w:val="sqlF9"/>
        <w:rPr>
          <w:del w:id="11262" w:author="Hemmati" w:date="2016-12-16T10:36:00Z"/>
          <w:rFonts w:asciiTheme="minorHAnsi" w:hAnsiTheme="minorHAnsi"/>
        </w:rPr>
      </w:pPr>
      <w:del w:id="11263" w:author="Hemmati" w:date="2016-12-16T10:36:00Z">
        <w:r w:rsidRPr="00AB486D" w:rsidDel="007A787F">
          <w:rPr>
            <w:rFonts w:asciiTheme="minorHAnsi" w:hAnsiTheme="minorHAnsi"/>
          </w:rPr>
          <w:delText>Number to load: ALL</w:delText>
        </w:r>
      </w:del>
    </w:p>
    <w:p w:rsidR="00394EE5" w:rsidRPr="00AB486D" w:rsidDel="007A787F" w:rsidRDefault="00394EE5" w:rsidP="00394EE5">
      <w:pPr>
        <w:pStyle w:val="sqlF9"/>
        <w:rPr>
          <w:del w:id="11264" w:author="Hemmati" w:date="2016-12-16T10:36:00Z"/>
          <w:rFonts w:asciiTheme="minorHAnsi" w:hAnsiTheme="minorHAnsi"/>
        </w:rPr>
      </w:pPr>
      <w:del w:id="11265" w:author="Hemmati" w:date="2016-12-16T10:36:00Z">
        <w:r w:rsidRPr="00AB486D" w:rsidDel="007A787F">
          <w:rPr>
            <w:rFonts w:asciiTheme="minorHAnsi" w:hAnsiTheme="minorHAnsi"/>
          </w:rPr>
          <w:delText>Number to skip: 0</w:delText>
        </w:r>
      </w:del>
    </w:p>
    <w:p w:rsidR="00394EE5" w:rsidRPr="00AB486D" w:rsidDel="007A787F" w:rsidRDefault="00394EE5" w:rsidP="00394EE5">
      <w:pPr>
        <w:pStyle w:val="sqlF9"/>
        <w:rPr>
          <w:del w:id="11266" w:author="Hemmati" w:date="2016-12-16T10:36:00Z"/>
          <w:rFonts w:asciiTheme="minorHAnsi" w:hAnsiTheme="minorHAnsi"/>
        </w:rPr>
      </w:pPr>
      <w:del w:id="11267" w:author="Hemmati" w:date="2016-12-16T10:36:00Z">
        <w:r w:rsidRPr="00AB486D" w:rsidDel="007A787F">
          <w:rPr>
            <w:rFonts w:asciiTheme="minorHAnsi" w:hAnsiTheme="minorHAnsi"/>
          </w:rPr>
          <w:delText>Errors allowed: 50</w:delText>
        </w:r>
      </w:del>
    </w:p>
    <w:p w:rsidR="00394EE5" w:rsidRPr="00AB486D" w:rsidDel="007A787F" w:rsidRDefault="00394EE5" w:rsidP="00394EE5">
      <w:pPr>
        <w:pStyle w:val="sqlF9"/>
        <w:rPr>
          <w:del w:id="11268" w:author="Hemmati" w:date="2016-12-16T10:36:00Z"/>
          <w:rFonts w:asciiTheme="minorHAnsi" w:hAnsiTheme="minorHAnsi"/>
        </w:rPr>
      </w:pPr>
      <w:del w:id="11269" w:author="Hemmati" w:date="2016-12-16T10:36:00Z">
        <w:r w:rsidRPr="00AB486D" w:rsidDel="007A787F">
          <w:rPr>
            <w:rFonts w:asciiTheme="minorHAnsi" w:hAnsiTheme="minorHAnsi"/>
          </w:rPr>
          <w:delText>Bind array:     64 rows, maximum of 256000 bytes</w:delText>
        </w:r>
      </w:del>
    </w:p>
    <w:p w:rsidR="00394EE5" w:rsidRPr="00AB486D" w:rsidDel="007A787F" w:rsidRDefault="00394EE5" w:rsidP="00394EE5">
      <w:pPr>
        <w:pStyle w:val="sqlF9"/>
        <w:rPr>
          <w:del w:id="11270" w:author="Hemmati" w:date="2016-12-16T10:36:00Z"/>
          <w:rFonts w:asciiTheme="minorHAnsi" w:hAnsiTheme="minorHAnsi"/>
        </w:rPr>
      </w:pPr>
      <w:del w:id="11271" w:author="Hemmati" w:date="2016-12-16T10:36:00Z">
        <w:r w:rsidRPr="00AB486D" w:rsidDel="007A787F">
          <w:rPr>
            <w:rFonts w:asciiTheme="minorHAnsi" w:hAnsiTheme="minorHAnsi"/>
          </w:rPr>
          <w:delText>Continuation:   none specified</w:delText>
        </w:r>
      </w:del>
    </w:p>
    <w:p w:rsidR="00394EE5" w:rsidRPr="00AB486D" w:rsidDel="007A787F" w:rsidRDefault="00394EE5" w:rsidP="00394EE5">
      <w:pPr>
        <w:pStyle w:val="sqlF9"/>
        <w:rPr>
          <w:del w:id="11272" w:author="Hemmati" w:date="2016-12-16T10:36:00Z"/>
          <w:rFonts w:asciiTheme="minorHAnsi" w:hAnsiTheme="minorHAnsi"/>
        </w:rPr>
      </w:pPr>
      <w:del w:id="11273" w:author="Hemmati" w:date="2016-12-16T10:36:00Z">
        <w:r w:rsidRPr="00AB486D" w:rsidDel="007A787F">
          <w:rPr>
            <w:rFonts w:asciiTheme="minorHAnsi" w:hAnsiTheme="minorHAnsi"/>
          </w:rPr>
          <w:delText>Path used:      Conventional</w:delText>
        </w:r>
      </w:del>
    </w:p>
    <w:p w:rsidR="00394EE5" w:rsidRPr="00AB486D" w:rsidDel="007A787F" w:rsidRDefault="00394EE5" w:rsidP="00394EE5">
      <w:pPr>
        <w:pStyle w:val="sqlF9"/>
        <w:rPr>
          <w:del w:id="11274" w:author="Hemmati" w:date="2016-12-16T10:36:00Z"/>
          <w:rFonts w:asciiTheme="minorHAnsi" w:hAnsiTheme="minorHAnsi"/>
        </w:rPr>
      </w:pPr>
    </w:p>
    <w:p w:rsidR="00394EE5" w:rsidRPr="00AB486D" w:rsidDel="007A787F" w:rsidRDefault="00394EE5" w:rsidP="00394EE5">
      <w:pPr>
        <w:pStyle w:val="sqlF9"/>
        <w:rPr>
          <w:del w:id="11275" w:author="Hemmati" w:date="2016-12-16T10:36:00Z"/>
          <w:rFonts w:asciiTheme="minorHAnsi" w:hAnsiTheme="minorHAnsi"/>
        </w:rPr>
      </w:pPr>
      <w:del w:id="11276" w:author="Hemmati" w:date="2016-12-16T10:36:00Z">
        <w:r w:rsidRPr="00AB486D" w:rsidDel="007A787F">
          <w:rPr>
            <w:rFonts w:asciiTheme="minorHAnsi" w:hAnsiTheme="minorHAnsi"/>
          </w:rPr>
          <w:delText>Table AGENT_EMP, loaded from every logical record.</w:delText>
        </w:r>
      </w:del>
    </w:p>
    <w:p w:rsidR="00394EE5" w:rsidRPr="00AB486D" w:rsidDel="007A787F" w:rsidRDefault="00394EE5" w:rsidP="00394EE5">
      <w:pPr>
        <w:pStyle w:val="sqlF9"/>
        <w:rPr>
          <w:del w:id="11277" w:author="Hemmati" w:date="2016-12-16T10:36:00Z"/>
          <w:rFonts w:asciiTheme="minorHAnsi" w:hAnsiTheme="minorHAnsi"/>
        </w:rPr>
      </w:pPr>
      <w:del w:id="11278" w:author="Hemmati" w:date="2016-12-16T10:36:00Z">
        <w:r w:rsidRPr="00AB486D" w:rsidDel="007A787F">
          <w:rPr>
            <w:rFonts w:asciiTheme="minorHAnsi" w:hAnsiTheme="minorHAnsi"/>
          </w:rPr>
          <w:delText>Insert option in effect for this table: APPEND</w:delText>
        </w:r>
      </w:del>
    </w:p>
    <w:p w:rsidR="00394EE5" w:rsidRPr="00AB486D" w:rsidDel="007A787F" w:rsidRDefault="00394EE5" w:rsidP="00394EE5">
      <w:pPr>
        <w:pStyle w:val="sqlF9"/>
        <w:rPr>
          <w:del w:id="11279" w:author="Hemmati" w:date="2016-12-16T10:36:00Z"/>
          <w:rFonts w:asciiTheme="minorHAnsi" w:hAnsiTheme="minorHAnsi"/>
        </w:rPr>
      </w:pPr>
      <w:del w:id="11280" w:author="Hemmati" w:date="2016-12-16T10:36:00Z">
        <w:r w:rsidRPr="00AB486D" w:rsidDel="007A787F">
          <w:rPr>
            <w:rFonts w:asciiTheme="minorHAnsi" w:hAnsiTheme="minorHAnsi"/>
          </w:rPr>
          <w:delText>TRAILING NULLCOLS option in effect</w:delText>
        </w:r>
      </w:del>
    </w:p>
    <w:p w:rsidR="00394EE5" w:rsidRPr="00AB486D" w:rsidDel="007A787F" w:rsidRDefault="00394EE5" w:rsidP="00394EE5">
      <w:pPr>
        <w:pStyle w:val="sqlF9"/>
        <w:rPr>
          <w:del w:id="11281" w:author="Hemmati" w:date="2016-12-16T10:36:00Z"/>
          <w:rFonts w:asciiTheme="minorHAnsi" w:hAnsiTheme="minorHAnsi"/>
        </w:rPr>
      </w:pPr>
    </w:p>
    <w:p w:rsidR="00394EE5" w:rsidRPr="00AB486D" w:rsidDel="007A787F" w:rsidRDefault="00394EE5" w:rsidP="00394EE5">
      <w:pPr>
        <w:pStyle w:val="sqlF9"/>
        <w:rPr>
          <w:del w:id="11282" w:author="Hemmati" w:date="2016-12-16T10:36:00Z"/>
          <w:rFonts w:asciiTheme="minorHAnsi" w:hAnsiTheme="minorHAnsi"/>
        </w:rPr>
      </w:pPr>
      <w:del w:id="11283" w:author="Hemmati" w:date="2016-12-16T10:36:00Z">
        <w:r w:rsidRPr="00AB486D" w:rsidDel="007A787F">
          <w:rPr>
            <w:rFonts w:asciiTheme="minorHAnsi" w:hAnsiTheme="minorHAnsi"/>
          </w:rPr>
          <w:delText xml:space="preserve">   Column Name                  Position   Len  Term Encl Datatype</w:delText>
        </w:r>
      </w:del>
    </w:p>
    <w:p w:rsidR="00394EE5" w:rsidRPr="00AB486D" w:rsidDel="007A787F" w:rsidRDefault="00394EE5" w:rsidP="00394EE5">
      <w:pPr>
        <w:pStyle w:val="sqlF9"/>
        <w:rPr>
          <w:del w:id="11284" w:author="Hemmati" w:date="2016-12-16T10:36:00Z"/>
          <w:rFonts w:asciiTheme="minorHAnsi" w:hAnsiTheme="minorHAnsi"/>
        </w:rPr>
      </w:pPr>
      <w:del w:id="11285" w:author="Hemmati" w:date="2016-12-16T10:36:00Z">
        <w:r w:rsidRPr="00AB486D" w:rsidDel="007A787F">
          <w:rPr>
            <w:rFonts w:asciiTheme="minorHAnsi" w:hAnsiTheme="minorHAnsi"/>
          </w:rPr>
          <w:delText>------------------------------ ---------- ----- ---- ---- ---------------------</w:delText>
        </w:r>
      </w:del>
    </w:p>
    <w:p w:rsidR="00394EE5" w:rsidRPr="00AB486D" w:rsidDel="007A787F" w:rsidRDefault="00394EE5" w:rsidP="00394EE5">
      <w:pPr>
        <w:pStyle w:val="sqlF9"/>
        <w:rPr>
          <w:del w:id="11286" w:author="Hemmati" w:date="2016-12-16T10:36:00Z"/>
          <w:rFonts w:asciiTheme="minorHAnsi" w:hAnsiTheme="minorHAnsi"/>
        </w:rPr>
      </w:pPr>
      <w:del w:id="11287" w:author="Hemmati" w:date="2016-12-16T10:36:00Z">
        <w:r w:rsidRPr="00AB486D" w:rsidDel="007A787F">
          <w:rPr>
            <w:rFonts w:asciiTheme="minorHAnsi" w:hAnsiTheme="minorHAnsi"/>
          </w:rPr>
          <w:delText xml:space="preserve">EMP_NUM                             FIRST     *   ,  O(") CHARACTER            </w:delText>
        </w:r>
      </w:del>
    </w:p>
    <w:p w:rsidR="00394EE5" w:rsidRPr="00AB486D" w:rsidDel="007A787F" w:rsidRDefault="00394EE5" w:rsidP="00394EE5">
      <w:pPr>
        <w:pStyle w:val="sqlF9"/>
        <w:rPr>
          <w:del w:id="11288" w:author="Hemmati" w:date="2016-12-16T10:36:00Z"/>
          <w:rFonts w:asciiTheme="minorHAnsi" w:hAnsiTheme="minorHAnsi"/>
        </w:rPr>
      </w:pPr>
      <w:del w:id="11289" w:author="Hemmati" w:date="2016-12-16T10:36:00Z">
        <w:r w:rsidRPr="00AB486D" w:rsidDel="007A787F">
          <w:rPr>
            <w:rFonts w:asciiTheme="minorHAnsi" w:hAnsiTheme="minorHAnsi"/>
          </w:rPr>
          <w:delText xml:space="preserve">EMP_ID                               NEXT     *   ,  O(") CHARACTER            </w:delText>
        </w:r>
      </w:del>
    </w:p>
    <w:p w:rsidR="00394EE5" w:rsidRPr="00AB486D" w:rsidDel="007A787F" w:rsidRDefault="00394EE5" w:rsidP="00394EE5">
      <w:pPr>
        <w:pStyle w:val="sqlF9"/>
        <w:rPr>
          <w:del w:id="11290" w:author="Hemmati" w:date="2016-12-16T10:36:00Z"/>
          <w:rFonts w:asciiTheme="minorHAnsi" w:hAnsiTheme="minorHAnsi"/>
        </w:rPr>
      </w:pPr>
      <w:del w:id="11291" w:author="Hemmati" w:date="2016-12-16T10:36:00Z">
        <w:r w:rsidRPr="00AB486D" w:rsidDel="007A787F">
          <w:rPr>
            <w:rFonts w:asciiTheme="minorHAnsi" w:hAnsiTheme="minorHAnsi"/>
          </w:rPr>
          <w:delText xml:space="preserve">EMP_FNAME                            NEXT     *   ,  O(") CHARACTER            </w:delText>
        </w:r>
      </w:del>
    </w:p>
    <w:p w:rsidR="00394EE5" w:rsidRPr="00AB486D" w:rsidDel="007A787F" w:rsidRDefault="00394EE5" w:rsidP="00394EE5">
      <w:pPr>
        <w:pStyle w:val="sqlF9"/>
        <w:rPr>
          <w:del w:id="11292" w:author="Hemmati" w:date="2016-12-16T10:36:00Z"/>
          <w:rFonts w:asciiTheme="minorHAnsi" w:hAnsiTheme="minorHAnsi"/>
        </w:rPr>
      </w:pPr>
      <w:del w:id="11293" w:author="Hemmati" w:date="2016-12-16T10:36:00Z">
        <w:r w:rsidRPr="00AB486D" w:rsidDel="007A787F">
          <w:rPr>
            <w:rFonts w:asciiTheme="minorHAnsi" w:hAnsiTheme="minorHAnsi"/>
          </w:rPr>
          <w:delText xml:space="preserve">EMP_LNAME                            NEXT     *   ,  O(") CHARACTER            </w:delText>
        </w:r>
      </w:del>
    </w:p>
    <w:p w:rsidR="00394EE5" w:rsidRPr="00AB486D" w:rsidDel="007A787F" w:rsidRDefault="00394EE5" w:rsidP="00394EE5">
      <w:pPr>
        <w:pStyle w:val="sqlF9"/>
        <w:rPr>
          <w:del w:id="11294" w:author="Hemmati" w:date="2016-12-16T10:36:00Z"/>
          <w:rFonts w:asciiTheme="minorHAnsi" w:hAnsiTheme="minorHAnsi"/>
        </w:rPr>
      </w:pPr>
      <w:del w:id="11295" w:author="Hemmati" w:date="2016-12-16T10:36:00Z">
        <w:r w:rsidRPr="00AB486D" w:rsidDel="007A787F">
          <w:rPr>
            <w:rFonts w:asciiTheme="minorHAnsi" w:hAnsiTheme="minorHAnsi"/>
          </w:rPr>
          <w:delText xml:space="preserve">OFFICE_ID                            NEXT     *   ,  O(") CHARACTER            </w:delText>
        </w:r>
      </w:del>
    </w:p>
    <w:p w:rsidR="00394EE5" w:rsidRPr="00AB486D" w:rsidDel="007A787F" w:rsidRDefault="00394EE5" w:rsidP="00394EE5">
      <w:pPr>
        <w:pStyle w:val="sqlF9"/>
        <w:rPr>
          <w:del w:id="11296" w:author="Hemmati" w:date="2016-12-16T10:36:00Z"/>
          <w:rFonts w:asciiTheme="minorHAnsi" w:hAnsiTheme="minorHAnsi"/>
        </w:rPr>
      </w:pPr>
    </w:p>
    <w:p w:rsidR="00394EE5" w:rsidRPr="00AB486D" w:rsidDel="007A787F" w:rsidRDefault="00394EE5" w:rsidP="00394EE5">
      <w:pPr>
        <w:pStyle w:val="sqlF9"/>
        <w:rPr>
          <w:del w:id="11297" w:author="Hemmati" w:date="2016-12-16T10:36:00Z"/>
          <w:rFonts w:asciiTheme="minorHAnsi" w:hAnsiTheme="minorHAnsi"/>
        </w:rPr>
      </w:pPr>
    </w:p>
    <w:p w:rsidR="00394EE5" w:rsidRPr="00AB486D" w:rsidDel="007A787F" w:rsidRDefault="00394EE5" w:rsidP="00394EE5">
      <w:pPr>
        <w:pStyle w:val="sqlF9"/>
        <w:rPr>
          <w:del w:id="11298" w:author="Hemmati" w:date="2016-12-16T10:36:00Z"/>
          <w:rFonts w:asciiTheme="minorHAnsi" w:hAnsiTheme="minorHAnsi"/>
        </w:rPr>
      </w:pPr>
      <w:del w:id="11299" w:author="Hemmati" w:date="2016-12-16T10:36:00Z">
        <w:r w:rsidRPr="00AB486D" w:rsidDel="007A787F">
          <w:rPr>
            <w:rFonts w:asciiTheme="minorHAnsi" w:hAnsiTheme="minorHAnsi"/>
          </w:rPr>
          <w:delText>Table AGENT_EMP:</w:delText>
        </w:r>
      </w:del>
    </w:p>
    <w:p w:rsidR="00394EE5" w:rsidRPr="00AB486D" w:rsidDel="007A787F" w:rsidRDefault="00394EE5" w:rsidP="00394EE5">
      <w:pPr>
        <w:pStyle w:val="sqlF9"/>
        <w:rPr>
          <w:del w:id="11300" w:author="Hemmati" w:date="2016-12-16T10:36:00Z"/>
          <w:rFonts w:asciiTheme="minorHAnsi" w:hAnsiTheme="minorHAnsi"/>
        </w:rPr>
      </w:pPr>
      <w:del w:id="11301" w:author="Hemmati" w:date="2016-12-16T10:36:00Z">
        <w:r w:rsidRPr="00AB486D" w:rsidDel="007A787F">
          <w:rPr>
            <w:rFonts w:asciiTheme="minorHAnsi" w:hAnsiTheme="minorHAnsi"/>
          </w:rPr>
          <w:delText xml:space="preserve">  9 Rows successfully loaded.</w:delText>
        </w:r>
      </w:del>
    </w:p>
    <w:p w:rsidR="00394EE5" w:rsidRPr="00AB486D" w:rsidDel="007A787F" w:rsidRDefault="00394EE5" w:rsidP="00394EE5">
      <w:pPr>
        <w:pStyle w:val="sqlF9"/>
        <w:rPr>
          <w:del w:id="11302" w:author="Hemmati" w:date="2016-12-16T10:36:00Z"/>
          <w:rFonts w:asciiTheme="minorHAnsi" w:hAnsiTheme="minorHAnsi"/>
        </w:rPr>
      </w:pPr>
      <w:del w:id="11303" w:author="Hemmati" w:date="2016-12-16T10:36:00Z">
        <w:r w:rsidRPr="00AB486D" w:rsidDel="007A787F">
          <w:rPr>
            <w:rFonts w:asciiTheme="minorHAnsi" w:hAnsiTheme="minorHAnsi"/>
          </w:rPr>
          <w:delText xml:space="preserve">  0 Rows not loaded due to data errors.</w:delText>
        </w:r>
      </w:del>
    </w:p>
    <w:p w:rsidR="00394EE5" w:rsidRPr="00AB486D" w:rsidDel="007A787F" w:rsidRDefault="00394EE5" w:rsidP="00394EE5">
      <w:pPr>
        <w:pStyle w:val="sqlF9"/>
        <w:rPr>
          <w:del w:id="11304" w:author="Hemmati" w:date="2016-12-16T10:36:00Z"/>
          <w:rFonts w:asciiTheme="minorHAnsi" w:hAnsiTheme="minorHAnsi"/>
        </w:rPr>
      </w:pPr>
      <w:del w:id="11305" w:author="Hemmati" w:date="2016-12-16T10:36:00Z">
        <w:r w:rsidRPr="00AB486D" w:rsidDel="007A787F">
          <w:rPr>
            <w:rFonts w:asciiTheme="minorHAnsi" w:hAnsiTheme="minorHAnsi"/>
          </w:rPr>
          <w:delText xml:space="preserve">  0 Rows not loaded because all WHEN clauses were failed.</w:delText>
        </w:r>
      </w:del>
    </w:p>
    <w:p w:rsidR="00394EE5" w:rsidRPr="00AB486D" w:rsidDel="007A787F" w:rsidRDefault="00394EE5" w:rsidP="00394EE5">
      <w:pPr>
        <w:pStyle w:val="sqlF9"/>
        <w:rPr>
          <w:del w:id="11306" w:author="Hemmati" w:date="2016-12-16T10:36:00Z"/>
          <w:rFonts w:asciiTheme="minorHAnsi" w:hAnsiTheme="minorHAnsi"/>
        </w:rPr>
      </w:pPr>
      <w:del w:id="11307" w:author="Hemmati" w:date="2016-12-16T10:36:00Z">
        <w:r w:rsidRPr="00AB486D" w:rsidDel="007A787F">
          <w:rPr>
            <w:rFonts w:asciiTheme="minorHAnsi" w:hAnsiTheme="minorHAnsi"/>
          </w:rPr>
          <w:delText xml:space="preserve">  0 Rows not loaded because all fields were null.</w:delText>
        </w:r>
      </w:del>
    </w:p>
    <w:p w:rsidR="00394EE5" w:rsidRPr="00AB486D" w:rsidDel="007A787F" w:rsidRDefault="00394EE5" w:rsidP="00394EE5">
      <w:pPr>
        <w:pStyle w:val="sqlF9"/>
        <w:rPr>
          <w:del w:id="11308" w:author="Hemmati" w:date="2016-12-16T10:36:00Z"/>
          <w:rFonts w:asciiTheme="minorHAnsi" w:hAnsiTheme="minorHAnsi"/>
        </w:rPr>
      </w:pPr>
    </w:p>
    <w:p w:rsidR="00394EE5" w:rsidRPr="00AB486D" w:rsidDel="007A787F" w:rsidRDefault="00394EE5" w:rsidP="00394EE5">
      <w:pPr>
        <w:pStyle w:val="sqlF9"/>
        <w:rPr>
          <w:del w:id="11309" w:author="Hemmati" w:date="2016-12-16T10:36:00Z"/>
          <w:rFonts w:asciiTheme="minorHAnsi" w:hAnsiTheme="minorHAnsi"/>
        </w:rPr>
      </w:pPr>
    </w:p>
    <w:p w:rsidR="00394EE5" w:rsidRPr="00AB486D" w:rsidDel="007A787F" w:rsidRDefault="00394EE5" w:rsidP="00394EE5">
      <w:pPr>
        <w:pStyle w:val="sqlF9"/>
        <w:rPr>
          <w:del w:id="11310" w:author="Hemmati" w:date="2016-12-16T10:36:00Z"/>
          <w:rFonts w:asciiTheme="minorHAnsi" w:hAnsiTheme="minorHAnsi"/>
        </w:rPr>
      </w:pPr>
      <w:del w:id="11311" w:author="Hemmati" w:date="2016-12-16T10:36:00Z">
        <w:r w:rsidRPr="00AB486D" w:rsidDel="007A787F">
          <w:rPr>
            <w:rFonts w:asciiTheme="minorHAnsi" w:hAnsiTheme="minorHAnsi"/>
          </w:rPr>
          <w:delText>Space allocated for bind array:                  82560 bytes(64 rows)</w:delText>
        </w:r>
      </w:del>
    </w:p>
    <w:p w:rsidR="00394EE5" w:rsidRPr="00AB486D" w:rsidDel="007A787F" w:rsidRDefault="00394EE5" w:rsidP="00394EE5">
      <w:pPr>
        <w:pStyle w:val="sqlF9"/>
        <w:rPr>
          <w:del w:id="11312" w:author="Hemmati" w:date="2016-12-16T10:36:00Z"/>
          <w:rFonts w:asciiTheme="minorHAnsi" w:hAnsiTheme="minorHAnsi"/>
        </w:rPr>
      </w:pPr>
      <w:del w:id="11313" w:author="Hemmati" w:date="2016-12-16T10:36:00Z">
        <w:r w:rsidRPr="00AB486D" w:rsidDel="007A787F">
          <w:rPr>
            <w:rFonts w:asciiTheme="minorHAnsi" w:hAnsiTheme="minorHAnsi"/>
          </w:rPr>
          <w:delText>Read   buffer bytes: 1048576</w:delText>
        </w:r>
      </w:del>
    </w:p>
    <w:p w:rsidR="00394EE5" w:rsidRPr="00AB486D" w:rsidDel="007A787F" w:rsidRDefault="00394EE5" w:rsidP="00394EE5">
      <w:pPr>
        <w:pStyle w:val="sqlF9"/>
        <w:rPr>
          <w:del w:id="11314" w:author="Hemmati" w:date="2016-12-16T10:36:00Z"/>
          <w:rFonts w:asciiTheme="minorHAnsi" w:hAnsiTheme="minorHAnsi"/>
        </w:rPr>
      </w:pPr>
    </w:p>
    <w:p w:rsidR="00394EE5" w:rsidRPr="00AB486D" w:rsidDel="007A787F" w:rsidRDefault="00394EE5" w:rsidP="00394EE5">
      <w:pPr>
        <w:pStyle w:val="sqlF9"/>
        <w:rPr>
          <w:del w:id="11315" w:author="Hemmati" w:date="2016-12-16T10:36:00Z"/>
          <w:rFonts w:asciiTheme="minorHAnsi" w:hAnsiTheme="minorHAnsi"/>
        </w:rPr>
      </w:pPr>
      <w:del w:id="11316" w:author="Hemmati" w:date="2016-12-16T10:36:00Z">
        <w:r w:rsidRPr="00AB486D" w:rsidDel="007A787F">
          <w:rPr>
            <w:rFonts w:asciiTheme="minorHAnsi" w:hAnsiTheme="minorHAnsi"/>
          </w:rPr>
          <w:delText>Total logical records skipped:          0</w:delText>
        </w:r>
      </w:del>
    </w:p>
    <w:p w:rsidR="00394EE5" w:rsidRPr="00AB486D" w:rsidDel="007A787F" w:rsidRDefault="00394EE5" w:rsidP="00394EE5">
      <w:pPr>
        <w:pStyle w:val="sqlF9"/>
        <w:rPr>
          <w:del w:id="11317" w:author="Hemmati" w:date="2016-12-16T10:36:00Z"/>
          <w:rFonts w:asciiTheme="minorHAnsi" w:hAnsiTheme="minorHAnsi"/>
        </w:rPr>
      </w:pPr>
      <w:del w:id="11318" w:author="Hemmati" w:date="2016-12-16T10:36:00Z">
        <w:r w:rsidRPr="00AB486D" w:rsidDel="007A787F">
          <w:rPr>
            <w:rFonts w:asciiTheme="minorHAnsi" w:hAnsiTheme="minorHAnsi"/>
          </w:rPr>
          <w:delText>Total logical records read:             9</w:delText>
        </w:r>
      </w:del>
    </w:p>
    <w:p w:rsidR="00394EE5" w:rsidRPr="00AB486D" w:rsidDel="007A787F" w:rsidRDefault="00394EE5" w:rsidP="00394EE5">
      <w:pPr>
        <w:pStyle w:val="sqlF9"/>
        <w:rPr>
          <w:del w:id="11319" w:author="Hemmati" w:date="2016-12-16T10:36:00Z"/>
          <w:rFonts w:asciiTheme="minorHAnsi" w:hAnsiTheme="minorHAnsi"/>
        </w:rPr>
      </w:pPr>
      <w:del w:id="11320" w:author="Hemmati" w:date="2016-12-16T10:36:00Z">
        <w:r w:rsidRPr="00AB486D" w:rsidDel="007A787F">
          <w:rPr>
            <w:rFonts w:asciiTheme="minorHAnsi" w:hAnsiTheme="minorHAnsi"/>
          </w:rPr>
          <w:delText>Total logical records rejected:         0</w:delText>
        </w:r>
      </w:del>
    </w:p>
    <w:p w:rsidR="00394EE5" w:rsidRPr="00AB486D" w:rsidDel="007A787F" w:rsidRDefault="00394EE5" w:rsidP="00394EE5">
      <w:pPr>
        <w:pStyle w:val="sqlF9"/>
        <w:rPr>
          <w:del w:id="11321" w:author="Hemmati" w:date="2016-12-16T10:36:00Z"/>
          <w:rFonts w:asciiTheme="minorHAnsi" w:hAnsiTheme="minorHAnsi"/>
        </w:rPr>
      </w:pPr>
      <w:del w:id="11322" w:author="Hemmati" w:date="2016-12-16T10:36:00Z">
        <w:r w:rsidRPr="00AB486D" w:rsidDel="007A787F">
          <w:rPr>
            <w:rFonts w:asciiTheme="minorHAnsi" w:hAnsiTheme="minorHAnsi"/>
          </w:rPr>
          <w:delText>Total logical records discarded:        0</w:delText>
        </w:r>
      </w:del>
    </w:p>
    <w:p w:rsidR="00394EE5" w:rsidRPr="00AB486D" w:rsidDel="007A787F" w:rsidRDefault="00394EE5" w:rsidP="00394EE5">
      <w:pPr>
        <w:pStyle w:val="sqlF9"/>
        <w:rPr>
          <w:del w:id="11323" w:author="Hemmati" w:date="2016-12-16T10:36:00Z"/>
          <w:rFonts w:asciiTheme="minorHAnsi" w:hAnsiTheme="minorHAnsi"/>
        </w:rPr>
      </w:pPr>
    </w:p>
    <w:p w:rsidR="00394EE5" w:rsidRPr="00AB486D" w:rsidDel="007A787F" w:rsidRDefault="00394EE5" w:rsidP="00394EE5">
      <w:pPr>
        <w:pStyle w:val="sqlF9"/>
        <w:rPr>
          <w:del w:id="11324" w:author="Hemmati" w:date="2016-12-16T10:36:00Z"/>
          <w:rFonts w:asciiTheme="minorHAnsi" w:hAnsiTheme="minorHAnsi"/>
        </w:rPr>
      </w:pPr>
      <w:del w:id="11325" w:author="Hemmati" w:date="2016-12-16T10:36:00Z">
        <w:r w:rsidRPr="00AB486D" w:rsidDel="007A787F">
          <w:rPr>
            <w:rFonts w:asciiTheme="minorHAnsi" w:hAnsiTheme="minorHAnsi"/>
          </w:rPr>
          <w:delText>Run began on Tue May 03 18:58:22 2011</w:delText>
        </w:r>
      </w:del>
    </w:p>
    <w:p w:rsidR="00394EE5" w:rsidRPr="00AB486D" w:rsidDel="007A787F" w:rsidRDefault="00394EE5" w:rsidP="00394EE5">
      <w:pPr>
        <w:pStyle w:val="sqlF9"/>
        <w:rPr>
          <w:del w:id="11326" w:author="Hemmati" w:date="2016-12-16T10:36:00Z"/>
          <w:rFonts w:asciiTheme="minorHAnsi" w:hAnsiTheme="minorHAnsi"/>
        </w:rPr>
      </w:pPr>
      <w:del w:id="11327" w:author="Hemmati" w:date="2016-12-16T10:36:00Z">
        <w:r w:rsidRPr="00AB486D" w:rsidDel="007A787F">
          <w:rPr>
            <w:rFonts w:asciiTheme="minorHAnsi" w:hAnsiTheme="minorHAnsi"/>
          </w:rPr>
          <w:delText>Run ended on Tue May 03 18:58:38 2011</w:delText>
        </w:r>
      </w:del>
    </w:p>
    <w:p w:rsidR="00394EE5" w:rsidRPr="00AB486D" w:rsidDel="007A787F" w:rsidRDefault="00394EE5" w:rsidP="00394EE5">
      <w:pPr>
        <w:pStyle w:val="sqlF9"/>
        <w:rPr>
          <w:del w:id="11328" w:author="Hemmati" w:date="2016-12-16T10:36:00Z"/>
          <w:rFonts w:asciiTheme="minorHAnsi" w:hAnsiTheme="minorHAnsi"/>
        </w:rPr>
      </w:pPr>
    </w:p>
    <w:p w:rsidR="00394EE5" w:rsidRPr="00AB486D" w:rsidDel="007A787F" w:rsidRDefault="00394EE5" w:rsidP="00394EE5">
      <w:pPr>
        <w:pStyle w:val="sqlF9"/>
        <w:rPr>
          <w:del w:id="11329" w:author="Hemmati" w:date="2016-12-16T10:36:00Z"/>
          <w:rFonts w:asciiTheme="minorHAnsi" w:hAnsiTheme="minorHAnsi"/>
        </w:rPr>
      </w:pPr>
      <w:del w:id="11330" w:author="Hemmati" w:date="2016-12-16T10:36:00Z">
        <w:r w:rsidRPr="00AB486D" w:rsidDel="007A787F">
          <w:rPr>
            <w:rFonts w:asciiTheme="minorHAnsi" w:hAnsiTheme="minorHAnsi"/>
          </w:rPr>
          <w:delText>Elapsed time was:     00:00:15.37</w:delText>
        </w:r>
      </w:del>
    </w:p>
    <w:p w:rsidR="00394EE5" w:rsidRPr="00AB486D" w:rsidRDefault="00394EE5" w:rsidP="00394EE5">
      <w:pPr>
        <w:pStyle w:val="sqlF9"/>
        <w:rPr>
          <w:rFonts w:asciiTheme="minorHAnsi" w:hAnsiTheme="minorHAnsi"/>
        </w:rPr>
      </w:pPr>
      <w:del w:id="11331" w:author="Hemmati" w:date="2016-12-16T10:36:00Z">
        <w:r w:rsidRPr="00AB486D" w:rsidDel="007A787F">
          <w:rPr>
            <w:rFonts w:asciiTheme="minorHAnsi" w:hAnsiTheme="minorHAnsi"/>
          </w:rPr>
          <w:delText>CPU time was:         00:00:00.13</w:delText>
        </w:r>
      </w:del>
    </w:p>
    <w:p w:rsidR="00394EE5" w:rsidRPr="00AB486D" w:rsidRDefault="00394EE5" w:rsidP="00720284">
      <w:pPr>
        <w:tabs>
          <w:tab w:val="left" w:pos="4415"/>
        </w:tabs>
        <w:rPr>
          <w:rFonts w:cstheme="minorHAnsi"/>
        </w:rPr>
      </w:pPr>
    </w:p>
    <w:p w:rsidR="002A6F74" w:rsidRDefault="002A6F74">
      <w:pPr>
        <w:rPr>
          <w:ins w:id="11332" w:author="Hemmati" w:date="2016-12-16T10:10:00Z"/>
          <w:rFonts w:eastAsiaTheme="majorEastAsia" w:cstheme="minorHAnsi"/>
          <w:b/>
          <w:bCs/>
          <w:sz w:val="24"/>
          <w:szCs w:val="26"/>
        </w:rPr>
      </w:pPr>
      <w:ins w:id="11333" w:author="Hemmati" w:date="2016-12-16T10:10:00Z">
        <w:r>
          <w:rPr>
            <w:rFonts w:cstheme="minorHAnsi"/>
          </w:rPr>
          <w:br w:type="page"/>
        </w:r>
      </w:ins>
    </w:p>
    <w:p w:rsidR="00394EE5" w:rsidRPr="00AB486D" w:rsidRDefault="004E601A" w:rsidP="004E601A">
      <w:pPr>
        <w:pStyle w:val="Heading2"/>
        <w:jc w:val="center"/>
        <w:rPr>
          <w:rFonts w:cstheme="minorHAnsi"/>
        </w:rPr>
      </w:pPr>
      <w:bookmarkStart w:id="11334" w:name="_Toc469648554"/>
      <w:r w:rsidRPr="00AB486D">
        <w:rPr>
          <w:rFonts w:cstheme="minorHAnsi"/>
        </w:rPr>
        <w:lastRenderedPageBreak/>
        <w:t>C</w:t>
      </w:r>
      <w:ins w:id="11335" w:author="Hemmati" w:date="2016-12-16T10:11:00Z">
        <w:r w:rsidR="007A787F">
          <w:rPr>
            <w:rFonts w:cstheme="minorHAnsi"/>
          </w:rPr>
          <w:t>LASS</w:t>
        </w:r>
        <w:r w:rsidR="002A6F74">
          <w:rPr>
            <w:rFonts w:cstheme="minorHAnsi"/>
          </w:rPr>
          <w:t>_TYPE Table</w:t>
        </w:r>
      </w:ins>
      <w:del w:id="11336" w:author="Hemmati" w:date="2016-12-16T10:11:00Z">
        <w:r w:rsidRPr="00AB486D" w:rsidDel="002A6F74">
          <w:rPr>
            <w:rFonts w:cstheme="minorHAnsi"/>
          </w:rPr>
          <w:delText>ard Type</w:delText>
        </w:r>
      </w:del>
      <w:r w:rsidRPr="00AB486D">
        <w:rPr>
          <w:rFonts w:cstheme="minorHAnsi"/>
        </w:rPr>
        <w:t xml:space="preserve"> Control File</w:t>
      </w:r>
      <w:bookmarkEnd w:id="11334"/>
    </w:p>
    <w:p w:rsidR="004E601A" w:rsidRPr="00AB486D" w:rsidDel="007A787F" w:rsidRDefault="004E601A" w:rsidP="004E601A">
      <w:pPr>
        <w:pStyle w:val="sqlF9"/>
        <w:rPr>
          <w:del w:id="11337" w:author="Hemmati" w:date="2016-12-16T10:37:00Z"/>
          <w:rFonts w:asciiTheme="minorHAnsi" w:hAnsiTheme="minorHAnsi"/>
        </w:rPr>
      </w:pPr>
    </w:p>
    <w:p w:rsidR="007A787F" w:rsidRPr="007A787F" w:rsidRDefault="004E601A" w:rsidP="007A787F">
      <w:pPr>
        <w:pStyle w:val="sqlF9"/>
        <w:rPr>
          <w:ins w:id="11338" w:author="Hemmati" w:date="2016-12-16T10:37:00Z"/>
          <w:rFonts w:asciiTheme="minorHAnsi" w:hAnsiTheme="minorHAnsi"/>
        </w:rPr>
      </w:pPr>
      <w:del w:id="11339" w:author="Hemmati" w:date="2016-12-16T10:37:00Z">
        <w:r w:rsidRPr="00AB486D" w:rsidDel="007A787F">
          <w:rPr>
            <w:rFonts w:asciiTheme="minorHAnsi" w:hAnsiTheme="minorHAnsi"/>
          </w:rPr>
          <w:delText xml:space="preserve">-- sqlldr towner/t123owner </w:delText>
        </w:r>
      </w:del>
      <w:ins w:id="11340" w:author="Hemmati" w:date="2016-12-16T10:37:00Z">
        <w:r w:rsidR="007A787F" w:rsidRPr="007A787F">
          <w:rPr>
            <w:rFonts w:asciiTheme="minorHAnsi" w:hAnsiTheme="minorHAnsi"/>
          </w:rPr>
          <w:t xml:space="preserve">-- sqlldr towner/travelxp456 control=C:\Users\Nick\Desktop\471project\controlfiles_loading\class_type.ctl, log=C:\Users\Nick\Desktop\471project\controlfiles_loading\class_type.log </w:t>
        </w:r>
      </w:ins>
    </w:p>
    <w:p w:rsidR="007A787F" w:rsidRPr="007A787F" w:rsidRDefault="007A787F" w:rsidP="007A787F">
      <w:pPr>
        <w:pStyle w:val="sqlF9"/>
        <w:rPr>
          <w:ins w:id="11341" w:author="Hemmati" w:date="2016-12-16T10:37:00Z"/>
          <w:rFonts w:asciiTheme="minorHAnsi" w:hAnsiTheme="minorHAnsi"/>
        </w:rPr>
      </w:pPr>
    </w:p>
    <w:p w:rsidR="007A787F" w:rsidRPr="007A787F" w:rsidRDefault="007A787F" w:rsidP="007A787F">
      <w:pPr>
        <w:pStyle w:val="sqlF9"/>
        <w:rPr>
          <w:ins w:id="11342" w:author="Hemmati" w:date="2016-12-16T10:37:00Z"/>
          <w:rFonts w:asciiTheme="minorHAnsi" w:hAnsiTheme="minorHAnsi"/>
        </w:rPr>
      </w:pPr>
    </w:p>
    <w:p w:rsidR="007A787F" w:rsidRPr="007A787F" w:rsidRDefault="007A787F" w:rsidP="007A787F">
      <w:pPr>
        <w:pStyle w:val="sqlF9"/>
        <w:rPr>
          <w:ins w:id="11343" w:author="Hemmati" w:date="2016-12-16T10:37:00Z"/>
          <w:rFonts w:asciiTheme="minorHAnsi" w:hAnsiTheme="minorHAnsi"/>
        </w:rPr>
      </w:pPr>
      <w:ins w:id="11344" w:author="Hemmati" w:date="2016-12-16T10:37:00Z">
        <w:r w:rsidRPr="007A787F">
          <w:rPr>
            <w:rFonts w:asciiTheme="minorHAnsi" w:hAnsiTheme="minorHAnsi"/>
          </w:rPr>
          <w:t>LOAD DATA</w:t>
        </w:r>
      </w:ins>
    </w:p>
    <w:p w:rsidR="007A787F" w:rsidRPr="007A787F" w:rsidRDefault="007A787F" w:rsidP="007A787F">
      <w:pPr>
        <w:pStyle w:val="sqlF9"/>
        <w:rPr>
          <w:ins w:id="11345" w:author="Hemmati" w:date="2016-12-16T10:37:00Z"/>
          <w:rFonts w:asciiTheme="minorHAnsi" w:hAnsiTheme="minorHAnsi"/>
        </w:rPr>
      </w:pPr>
    </w:p>
    <w:p w:rsidR="007A787F" w:rsidRPr="007A787F" w:rsidRDefault="007A787F" w:rsidP="007A787F">
      <w:pPr>
        <w:pStyle w:val="sqlF9"/>
        <w:rPr>
          <w:ins w:id="11346" w:author="Hemmati" w:date="2016-12-16T10:37:00Z"/>
          <w:rFonts w:asciiTheme="minorHAnsi" w:hAnsiTheme="minorHAnsi"/>
        </w:rPr>
      </w:pPr>
      <w:ins w:id="11347" w:author="Hemmati" w:date="2016-12-16T10:37:00Z">
        <w:r w:rsidRPr="007A787F">
          <w:rPr>
            <w:rFonts w:asciiTheme="minorHAnsi" w:hAnsiTheme="minorHAnsi"/>
          </w:rPr>
          <w:t>INFILE*</w:t>
        </w:r>
      </w:ins>
    </w:p>
    <w:p w:rsidR="007A787F" w:rsidRPr="007A787F" w:rsidRDefault="007A787F" w:rsidP="007A787F">
      <w:pPr>
        <w:pStyle w:val="sqlF9"/>
        <w:rPr>
          <w:ins w:id="11348" w:author="Hemmati" w:date="2016-12-16T10:37:00Z"/>
          <w:rFonts w:asciiTheme="minorHAnsi" w:hAnsiTheme="minorHAnsi"/>
        </w:rPr>
      </w:pPr>
      <w:ins w:id="11349" w:author="Hemmati" w:date="2016-12-16T10:37:00Z">
        <w:r w:rsidRPr="007A787F">
          <w:rPr>
            <w:rFonts w:asciiTheme="minorHAnsi" w:hAnsiTheme="minorHAnsi"/>
          </w:rPr>
          <w:t>BADFILE 'C:\Users\Nick\Desktop\471project\controlfiles_loading\class_type.bad'</w:t>
        </w:r>
      </w:ins>
    </w:p>
    <w:p w:rsidR="007A787F" w:rsidRPr="007A787F" w:rsidRDefault="007A787F" w:rsidP="007A787F">
      <w:pPr>
        <w:pStyle w:val="sqlF9"/>
        <w:rPr>
          <w:ins w:id="11350" w:author="Hemmati" w:date="2016-12-16T10:37:00Z"/>
          <w:rFonts w:asciiTheme="minorHAnsi" w:hAnsiTheme="minorHAnsi"/>
        </w:rPr>
      </w:pPr>
      <w:ins w:id="11351" w:author="Hemmati" w:date="2016-12-16T10:37:00Z">
        <w:r w:rsidRPr="007A787F">
          <w:rPr>
            <w:rFonts w:asciiTheme="minorHAnsi" w:hAnsiTheme="minorHAnsi"/>
          </w:rPr>
          <w:t>DISCARDFILE 'C:\Users\Nick\Desktop\471project\controlfiles_loading\class_type.dsc'</w:t>
        </w:r>
      </w:ins>
    </w:p>
    <w:p w:rsidR="007A787F" w:rsidRPr="007A787F" w:rsidRDefault="007A787F" w:rsidP="007A787F">
      <w:pPr>
        <w:pStyle w:val="sqlF9"/>
        <w:rPr>
          <w:ins w:id="11352" w:author="Hemmati" w:date="2016-12-16T10:37:00Z"/>
          <w:rFonts w:asciiTheme="minorHAnsi" w:hAnsiTheme="minorHAnsi"/>
        </w:rPr>
      </w:pPr>
    </w:p>
    <w:p w:rsidR="007A787F" w:rsidRPr="007A787F" w:rsidRDefault="007A787F" w:rsidP="007A787F">
      <w:pPr>
        <w:pStyle w:val="sqlF9"/>
        <w:rPr>
          <w:ins w:id="11353" w:author="Hemmati" w:date="2016-12-16T10:37:00Z"/>
          <w:rFonts w:asciiTheme="minorHAnsi" w:hAnsiTheme="minorHAnsi"/>
        </w:rPr>
      </w:pPr>
      <w:ins w:id="11354" w:author="Hemmati" w:date="2016-12-16T10:37:00Z">
        <w:r w:rsidRPr="007A787F">
          <w:rPr>
            <w:rFonts w:asciiTheme="minorHAnsi" w:hAnsiTheme="minorHAnsi"/>
          </w:rPr>
          <w:t>TRUNCATE INTO TABLE class_type</w:t>
        </w:r>
      </w:ins>
    </w:p>
    <w:p w:rsidR="007A787F" w:rsidRPr="007A787F" w:rsidRDefault="007A787F" w:rsidP="007A787F">
      <w:pPr>
        <w:pStyle w:val="sqlF9"/>
        <w:rPr>
          <w:ins w:id="11355" w:author="Hemmati" w:date="2016-12-16T10:37:00Z"/>
          <w:rFonts w:asciiTheme="minorHAnsi" w:hAnsiTheme="minorHAnsi"/>
        </w:rPr>
      </w:pPr>
    </w:p>
    <w:p w:rsidR="007A787F" w:rsidRPr="007A787F" w:rsidRDefault="007A787F" w:rsidP="007A787F">
      <w:pPr>
        <w:pStyle w:val="sqlF9"/>
        <w:rPr>
          <w:ins w:id="11356" w:author="Hemmati" w:date="2016-12-16T10:37:00Z"/>
          <w:rFonts w:asciiTheme="minorHAnsi" w:hAnsiTheme="minorHAnsi"/>
        </w:rPr>
      </w:pPr>
      <w:ins w:id="11357" w:author="Hemmati" w:date="2016-12-16T10:37:00Z">
        <w:r w:rsidRPr="007A787F">
          <w:rPr>
            <w:rFonts w:asciiTheme="minorHAnsi" w:hAnsiTheme="minorHAnsi"/>
          </w:rPr>
          <w:t xml:space="preserve">FIELDS TERMINATED BY "," OPTIONALLY ENCLOSED BY '"' </w:t>
        </w:r>
      </w:ins>
    </w:p>
    <w:p w:rsidR="007A787F" w:rsidRPr="007A787F" w:rsidRDefault="007A787F" w:rsidP="007A787F">
      <w:pPr>
        <w:pStyle w:val="sqlF9"/>
        <w:rPr>
          <w:ins w:id="11358" w:author="Hemmati" w:date="2016-12-16T10:37:00Z"/>
          <w:rFonts w:asciiTheme="minorHAnsi" w:hAnsiTheme="minorHAnsi"/>
        </w:rPr>
      </w:pPr>
    </w:p>
    <w:p w:rsidR="007A787F" w:rsidRPr="007A787F" w:rsidRDefault="007A787F" w:rsidP="007A787F">
      <w:pPr>
        <w:pStyle w:val="sqlF9"/>
        <w:rPr>
          <w:ins w:id="11359" w:author="Hemmati" w:date="2016-12-16T10:37:00Z"/>
          <w:rFonts w:asciiTheme="minorHAnsi" w:hAnsiTheme="minorHAnsi"/>
        </w:rPr>
      </w:pPr>
      <w:ins w:id="11360" w:author="Hemmati" w:date="2016-12-16T10:37:00Z">
        <w:r w:rsidRPr="007A787F">
          <w:rPr>
            <w:rFonts w:asciiTheme="minorHAnsi" w:hAnsiTheme="minorHAnsi"/>
          </w:rPr>
          <w:t>TRAILING NULLCOLS</w:t>
        </w:r>
      </w:ins>
    </w:p>
    <w:p w:rsidR="007A787F" w:rsidRPr="007A787F" w:rsidRDefault="007A787F" w:rsidP="007A787F">
      <w:pPr>
        <w:pStyle w:val="sqlF9"/>
        <w:rPr>
          <w:ins w:id="11361" w:author="Hemmati" w:date="2016-12-16T10:37:00Z"/>
          <w:rFonts w:asciiTheme="minorHAnsi" w:hAnsiTheme="minorHAnsi"/>
        </w:rPr>
      </w:pPr>
    </w:p>
    <w:p w:rsidR="007A787F" w:rsidRPr="007A787F" w:rsidRDefault="007A787F" w:rsidP="007A787F">
      <w:pPr>
        <w:pStyle w:val="sqlF9"/>
        <w:rPr>
          <w:ins w:id="11362" w:author="Hemmati" w:date="2016-12-16T10:37:00Z"/>
          <w:rFonts w:asciiTheme="minorHAnsi" w:hAnsiTheme="minorHAnsi"/>
        </w:rPr>
      </w:pPr>
      <w:ins w:id="11363" w:author="Hemmati" w:date="2016-12-16T10:37:00Z">
        <w:r w:rsidRPr="007A787F">
          <w:rPr>
            <w:rFonts w:asciiTheme="minorHAnsi" w:hAnsiTheme="minorHAnsi"/>
          </w:rPr>
          <w:t xml:space="preserve">(class_code    </w:t>
        </w:r>
        <w:r w:rsidRPr="007A787F">
          <w:rPr>
            <w:rFonts w:asciiTheme="minorHAnsi" w:hAnsiTheme="minorHAnsi"/>
          </w:rPr>
          <w:tab/>
        </w:r>
        <w:r w:rsidRPr="007A787F">
          <w:rPr>
            <w:rFonts w:asciiTheme="minorHAnsi" w:hAnsiTheme="minorHAnsi"/>
          </w:rPr>
          <w:tab/>
          <w:t>CHAR,</w:t>
        </w:r>
      </w:ins>
    </w:p>
    <w:p w:rsidR="007A787F" w:rsidRPr="007A787F" w:rsidRDefault="007A787F" w:rsidP="007A787F">
      <w:pPr>
        <w:pStyle w:val="sqlF9"/>
        <w:rPr>
          <w:ins w:id="11364" w:author="Hemmati" w:date="2016-12-16T10:37:00Z"/>
          <w:rFonts w:asciiTheme="minorHAnsi" w:hAnsiTheme="minorHAnsi"/>
        </w:rPr>
      </w:pPr>
      <w:ins w:id="11365" w:author="Hemmati" w:date="2016-12-16T10:37:00Z">
        <w:r w:rsidRPr="007A787F">
          <w:rPr>
            <w:rFonts w:asciiTheme="minorHAnsi" w:hAnsiTheme="minorHAnsi"/>
          </w:rPr>
          <w:t xml:space="preserve"> class_name   </w:t>
        </w:r>
        <w:r w:rsidRPr="007A787F">
          <w:rPr>
            <w:rFonts w:asciiTheme="minorHAnsi" w:hAnsiTheme="minorHAnsi"/>
          </w:rPr>
          <w:tab/>
        </w:r>
        <w:r w:rsidRPr="007A787F">
          <w:rPr>
            <w:rFonts w:asciiTheme="minorHAnsi" w:hAnsiTheme="minorHAnsi"/>
          </w:rPr>
          <w:tab/>
          <w:t>CHAR)</w:t>
        </w:r>
      </w:ins>
    </w:p>
    <w:p w:rsidR="007A787F" w:rsidRPr="007A787F" w:rsidRDefault="007A787F" w:rsidP="007A787F">
      <w:pPr>
        <w:pStyle w:val="sqlF9"/>
        <w:rPr>
          <w:ins w:id="11366" w:author="Hemmati" w:date="2016-12-16T10:37:00Z"/>
          <w:rFonts w:asciiTheme="minorHAnsi" w:hAnsiTheme="minorHAnsi"/>
        </w:rPr>
      </w:pPr>
    </w:p>
    <w:p w:rsidR="007A787F" w:rsidRPr="007A787F" w:rsidRDefault="007A787F" w:rsidP="007A787F">
      <w:pPr>
        <w:pStyle w:val="sqlF9"/>
        <w:rPr>
          <w:ins w:id="11367" w:author="Hemmati" w:date="2016-12-16T10:37:00Z"/>
          <w:rFonts w:asciiTheme="minorHAnsi" w:hAnsiTheme="minorHAnsi"/>
        </w:rPr>
      </w:pPr>
      <w:ins w:id="11368" w:author="Hemmati" w:date="2016-12-16T10:37:00Z">
        <w:r w:rsidRPr="007A787F">
          <w:rPr>
            <w:rFonts w:asciiTheme="minorHAnsi" w:hAnsiTheme="minorHAnsi"/>
          </w:rPr>
          <w:t>BEGINDATA</w:t>
        </w:r>
      </w:ins>
    </w:p>
    <w:p w:rsidR="007A787F" w:rsidRPr="007A787F" w:rsidRDefault="007A787F" w:rsidP="007A787F">
      <w:pPr>
        <w:pStyle w:val="sqlF9"/>
        <w:rPr>
          <w:ins w:id="11369" w:author="Hemmati" w:date="2016-12-16T10:37:00Z"/>
          <w:rFonts w:asciiTheme="minorHAnsi" w:hAnsiTheme="minorHAnsi"/>
        </w:rPr>
      </w:pPr>
      <w:ins w:id="11370" w:author="Hemmati" w:date="2016-12-16T10:37:00Z">
        <w:r w:rsidRPr="007A787F">
          <w:rPr>
            <w:rFonts w:asciiTheme="minorHAnsi" w:hAnsiTheme="minorHAnsi"/>
          </w:rPr>
          <w:t>FST,First Class</w:t>
        </w:r>
      </w:ins>
    </w:p>
    <w:p w:rsidR="007A787F" w:rsidRPr="007A787F" w:rsidRDefault="007A787F" w:rsidP="007A787F">
      <w:pPr>
        <w:pStyle w:val="sqlF9"/>
        <w:rPr>
          <w:ins w:id="11371" w:author="Hemmati" w:date="2016-12-16T10:37:00Z"/>
          <w:rFonts w:asciiTheme="minorHAnsi" w:hAnsiTheme="minorHAnsi"/>
        </w:rPr>
      </w:pPr>
      <w:ins w:id="11372" w:author="Hemmati" w:date="2016-12-16T10:37:00Z">
        <w:r w:rsidRPr="007A787F">
          <w:rPr>
            <w:rFonts w:asciiTheme="minorHAnsi" w:hAnsiTheme="minorHAnsi"/>
          </w:rPr>
          <w:t>BSN,Business</w:t>
        </w:r>
      </w:ins>
    </w:p>
    <w:p w:rsidR="007A787F" w:rsidRPr="007A787F" w:rsidRDefault="007A787F" w:rsidP="007A787F">
      <w:pPr>
        <w:pStyle w:val="sqlF9"/>
        <w:rPr>
          <w:ins w:id="11373" w:author="Hemmati" w:date="2016-12-16T10:37:00Z"/>
          <w:rFonts w:asciiTheme="minorHAnsi" w:hAnsiTheme="minorHAnsi"/>
        </w:rPr>
      </w:pPr>
      <w:ins w:id="11374" w:author="Hemmati" w:date="2016-12-16T10:37:00Z">
        <w:r w:rsidRPr="007A787F">
          <w:rPr>
            <w:rFonts w:asciiTheme="minorHAnsi" w:hAnsiTheme="minorHAnsi"/>
          </w:rPr>
          <w:t>ECN,Economy</w:t>
        </w:r>
      </w:ins>
    </w:p>
    <w:p w:rsidR="007A787F" w:rsidRPr="007A787F" w:rsidRDefault="007A787F" w:rsidP="007A787F">
      <w:pPr>
        <w:pStyle w:val="sqlF9"/>
        <w:rPr>
          <w:ins w:id="11375" w:author="Hemmati" w:date="2016-12-16T10:37:00Z"/>
          <w:rFonts w:asciiTheme="minorHAnsi" w:hAnsiTheme="minorHAnsi"/>
        </w:rPr>
      </w:pPr>
      <w:ins w:id="11376" w:author="Hemmati" w:date="2016-12-16T10:37:00Z">
        <w:r w:rsidRPr="007A787F">
          <w:rPr>
            <w:rFonts w:asciiTheme="minorHAnsi" w:hAnsiTheme="minorHAnsi"/>
          </w:rPr>
          <w:t>OCNV,Ocean View</w:t>
        </w:r>
      </w:ins>
    </w:p>
    <w:p w:rsidR="007A787F" w:rsidRPr="007A787F" w:rsidRDefault="007A787F" w:rsidP="007A787F">
      <w:pPr>
        <w:pStyle w:val="sqlF9"/>
        <w:rPr>
          <w:ins w:id="11377" w:author="Hemmati" w:date="2016-12-16T10:37:00Z"/>
          <w:rFonts w:asciiTheme="minorHAnsi" w:hAnsiTheme="minorHAnsi"/>
        </w:rPr>
      </w:pPr>
      <w:ins w:id="11378" w:author="Hemmati" w:date="2016-12-16T10:37:00Z">
        <w:r w:rsidRPr="007A787F">
          <w:rPr>
            <w:rFonts w:asciiTheme="minorHAnsi" w:hAnsiTheme="minorHAnsi"/>
          </w:rPr>
          <w:t>INT, Interior</w:t>
        </w:r>
      </w:ins>
    </w:p>
    <w:p w:rsidR="007A787F" w:rsidRPr="007A787F" w:rsidRDefault="007A787F" w:rsidP="007A787F">
      <w:pPr>
        <w:pStyle w:val="sqlF9"/>
        <w:rPr>
          <w:ins w:id="11379" w:author="Hemmati" w:date="2016-12-16T10:37:00Z"/>
          <w:rFonts w:asciiTheme="minorHAnsi" w:hAnsiTheme="minorHAnsi"/>
        </w:rPr>
      </w:pPr>
      <w:ins w:id="11380" w:author="Hemmati" w:date="2016-12-16T10:37:00Z">
        <w:r w:rsidRPr="007A787F">
          <w:rPr>
            <w:rFonts w:asciiTheme="minorHAnsi" w:hAnsiTheme="minorHAnsi"/>
          </w:rPr>
          <w:t>DLX,Deluxe</w:t>
        </w:r>
      </w:ins>
    </w:p>
    <w:p w:rsidR="007A787F" w:rsidRPr="007A787F" w:rsidRDefault="007A787F" w:rsidP="007A787F">
      <w:pPr>
        <w:pStyle w:val="sqlF9"/>
        <w:rPr>
          <w:ins w:id="11381" w:author="Hemmati" w:date="2016-12-16T10:37:00Z"/>
          <w:rFonts w:asciiTheme="minorHAnsi" w:hAnsiTheme="minorHAnsi"/>
        </w:rPr>
      </w:pPr>
      <w:ins w:id="11382" w:author="Hemmati" w:date="2016-12-16T10:37:00Z">
        <w:r w:rsidRPr="007A787F">
          <w:rPr>
            <w:rFonts w:asciiTheme="minorHAnsi" w:hAnsiTheme="minorHAnsi"/>
          </w:rPr>
          <w:t>DBL,Double</w:t>
        </w:r>
      </w:ins>
    </w:p>
    <w:p w:rsidR="004E601A" w:rsidRPr="00AB486D" w:rsidDel="007A787F" w:rsidRDefault="007A787F" w:rsidP="007A787F">
      <w:pPr>
        <w:pStyle w:val="sqlF9"/>
        <w:rPr>
          <w:del w:id="11383" w:author="Hemmati" w:date="2016-12-16T10:37:00Z"/>
          <w:rFonts w:asciiTheme="minorHAnsi" w:hAnsiTheme="minorHAnsi"/>
        </w:rPr>
      </w:pPr>
      <w:ins w:id="11384" w:author="Hemmati" w:date="2016-12-16T10:37:00Z">
        <w:r w:rsidRPr="007A787F">
          <w:rPr>
            <w:rFonts w:asciiTheme="minorHAnsi" w:hAnsiTheme="minorHAnsi"/>
          </w:rPr>
          <w:t>SNG,Single</w:t>
        </w:r>
      </w:ins>
      <w:del w:id="11385" w:author="Hemmati" w:date="2016-12-16T10:37:00Z">
        <w:r w:rsidR="004E601A" w:rsidRPr="00AB486D" w:rsidDel="007A787F">
          <w:rPr>
            <w:rFonts w:asciiTheme="minorHAnsi" w:hAnsiTheme="minorHAnsi"/>
          </w:rPr>
          <w:delText xml:space="preserve">control=C:\Users\559006\Desktop\WORKSHOPS\WSH4_CreateTables_SQLLoader\controlfiles_loading\class_type.ctl log=C:\Users\559006\Desktop\WORKSHOPS\WSH4_CreateTables_SQLLoader\controlfiles_loading\class_type.log </w:delText>
        </w:r>
      </w:del>
    </w:p>
    <w:p w:rsidR="004E601A" w:rsidRPr="00AB486D" w:rsidDel="007A787F" w:rsidRDefault="004E601A" w:rsidP="007A787F">
      <w:pPr>
        <w:pStyle w:val="sqlF9"/>
        <w:rPr>
          <w:del w:id="11386" w:author="Hemmati" w:date="2016-12-16T10:37:00Z"/>
          <w:rFonts w:asciiTheme="minorHAnsi" w:hAnsiTheme="minorHAnsi"/>
        </w:rPr>
      </w:pPr>
    </w:p>
    <w:p w:rsidR="004E601A" w:rsidRPr="00AB486D" w:rsidDel="007A787F" w:rsidRDefault="004E601A" w:rsidP="007A787F">
      <w:pPr>
        <w:pStyle w:val="sqlF9"/>
        <w:rPr>
          <w:del w:id="11387" w:author="Hemmati" w:date="2016-12-16T10:37:00Z"/>
          <w:rFonts w:asciiTheme="minorHAnsi" w:hAnsiTheme="minorHAnsi"/>
        </w:rPr>
      </w:pPr>
    </w:p>
    <w:p w:rsidR="004E601A" w:rsidRPr="00AB486D" w:rsidDel="007A787F" w:rsidRDefault="004E601A" w:rsidP="007A787F">
      <w:pPr>
        <w:pStyle w:val="sqlF9"/>
        <w:rPr>
          <w:del w:id="11388" w:author="Hemmati" w:date="2016-12-16T10:37:00Z"/>
          <w:rFonts w:asciiTheme="minorHAnsi" w:hAnsiTheme="minorHAnsi"/>
          <w:b/>
        </w:rPr>
      </w:pPr>
      <w:del w:id="11389" w:author="Hemmati" w:date="2016-12-16T10:37:00Z">
        <w:r w:rsidRPr="00AB486D" w:rsidDel="007A787F">
          <w:rPr>
            <w:rFonts w:asciiTheme="minorHAnsi" w:hAnsiTheme="minorHAnsi"/>
            <w:b/>
          </w:rPr>
          <w:delText>LOAD DATA</w:delText>
        </w:r>
      </w:del>
    </w:p>
    <w:p w:rsidR="004E601A" w:rsidRPr="00AB486D" w:rsidDel="007A787F" w:rsidRDefault="004E601A" w:rsidP="007A787F">
      <w:pPr>
        <w:pStyle w:val="sqlF9"/>
        <w:rPr>
          <w:del w:id="11390" w:author="Hemmati" w:date="2016-12-16T10:37:00Z"/>
          <w:rFonts w:asciiTheme="minorHAnsi" w:hAnsiTheme="minorHAnsi"/>
        </w:rPr>
      </w:pPr>
    </w:p>
    <w:p w:rsidR="004E601A" w:rsidRPr="00AB486D" w:rsidDel="007A787F" w:rsidRDefault="004E601A" w:rsidP="007A787F">
      <w:pPr>
        <w:pStyle w:val="sqlF9"/>
        <w:rPr>
          <w:del w:id="11391" w:author="Hemmati" w:date="2016-12-16T10:37:00Z"/>
          <w:rFonts w:asciiTheme="minorHAnsi" w:hAnsiTheme="minorHAnsi"/>
        </w:rPr>
      </w:pPr>
      <w:del w:id="11392" w:author="Hemmati" w:date="2016-12-16T10:37:00Z">
        <w:r w:rsidRPr="00AB486D" w:rsidDel="007A787F">
          <w:rPr>
            <w:rFonts w:asciiTheme="minorHAnsi" w:hAnsiTheme="minorHAnsi"/>
          </w:rPr>
          <w:delText>INFILE*</w:delText>
        </w:r>
      </w:del>
    </w:p>
    <w:p w:rsidR="004E601A" w:rsidRPr="00AB486D" w:rsidDel="007A787F" w:rsidRDefault="004E601A" w:rsidP="007A787F">
      <w:pPr>
        <w:pStyle w:val="sqlF9"/>
        <w:rPr>
          <w:del w:id="11393" w:author="Hemmati" w:date="2016-12-16T10:37:00Z"/>
          <w:rFonts w:asciiTheme="minorHAnsi" w:hAnsiTheme="minorHAnsi"/>
        </w:rPr>
      </w:pPr>
      <w:del w:id="11394" w:author="Hemmati" w:date="2016-12-16T10:37:00Z">
        <w:r w:rsidRPr="00AB486D" w:rsidDel="007A787F">
          <w:rPr>
            <w:rFonts w:asciiTheme="minorHAnsi" w:hAnsiTheme="minorHAnsi"/>
            <w:b/>
          </w:rPr>
          <w:delText>BADFILE</w:delText>
        </w:r>
        <w:r w:rsidRPr="00AB486D" w:rsidDel="007A787F">
          <w:rPr>
            <w:rFonts w:asciiTheme="minorHAnsi" w:hAnsiTheme="minorHAnsi"/>
          </w:rPr>
          <w:delText xml:space="preserve"> 'C:\Users\559006\Desktop\WORKSHOPS\WSH4_CreateTables_SQLLoader\controlfiles_loading\class_type.bad'</w:delText>
        </w:r>
      </w:del>
    </w:p>
    <w:p w:rsidR="004E601A" w:rsidRPr="00AB486D" w:rsidDel="007A787F" w:rsidRDefault="004E601A" w:rsidP="007A787F">
      <w:pPr>
        <w:pStyle w:val="sqlF9"/>
        <w:rPr>
          <w:del w:id="11395" w:author="Hemmati" w:date="2016-12-16T10:37:00Z"/>
          <w:rFonts w:asciiTheme="minorHAnsi" w:hAnsiTheme="minorHAnsi"/>
        </w:rPr>
      </w:pPr>
      <w:del w:id="11396" w:author="Hemmati" w:date="2016-12-16T10:37:00Z">
        <w:r w:rsidRPr="00AB486D" w:rsidDel="007A787F">
          <w:rPr>
            <w:rFonts w:asciiTheme="minorHAnsi" w:hAnsiTheme="minorHAnsi"/>
            <w:b/>
          </w:rPr>
          <w:delText>DISCARDFILE</w:delText>
        </w:r>
        <w:r w:rsidRPr="00AB486D" w:rsidDel="007A787F">
          <w:rPr>
            <w:rFonts w:asciiTheme="minorHAnsi" w:hAnsiTheme="minorHAnsi"/>
          </w:rPr>
          <w:delText xml:space="preserve"> 'C:\Users\559006\Desktop\WORKSHOPS\WSH4_CreateTables_SQLLoader\controlfiles_loading\class_type.dsc'</w:delText>
        </w:r>
      </w:del>
    </w:p>
    <w:p w:rsidR="004E601A" w:rsidRPr="00AB486D" w:rsidDel="007A787F" w:rsidRDefault="004E601A" w:rsidP="007A787F">
      <w:pPr>
        <w:pStyle w:val="sqlF9"/>
        <w:rPr>
          <w:del w:id="11397" w:author="Hemmati" w:date="2016-12-16T10:37:00Z"/>
          <w:rFonts w:asciiTheme="minorHAnsi" w:hAnsiTheme="minorHAnsi"/>
        </w:rPr>
      </w:pPr>
    </w:p>
    <w:p w:rsidR="004E601A" w:rsidRPr="00AB486D" w:rsidDel="007A787F" w:rsidRDefault="004E601A" w:rsidP="007A787F">
      <w:pPr>
        <w:pStyle w:val="sqlF9"/>
        <w:rPr>
          <w:del w:id="11398" w:author="Hemmati" w:date="2016-12-16T10:37:00Z"/>
          <w:rFonts w:asciiTheme="minorHAnsi" w:hAnsiTheme="minorHAnsi"/>
        </w:rPr>
      </w:pPr>
      <w:del w:id="11399" w:author="Hemmati" w:date="2016-12-16T10:37:00Z">
        <w:r w:rsidRPr="00AB486D" w:rsidDel="007A787F">
          <w:rPr>
            <w:rFonts w:asciiTheme="minorHAnsi" w:hAnsiTheme="minorHAnsi"/>
          </w:rPr>
          <w:delText>TRUNCATE INTO TABLE class_type</w:delText>
        </w:r>
      </w:del>
    </w:p>
    <w:p w:rsidR="004E601A" w:rsidRPr="00AB486D" w:rsidDel="007A787F" w:rsidRDefault="004E601A" w:rsidP="007A787F">
      <w:pPr>
        <w:pStyle w:val="sqlF9"/>
        <w:rPr>
          <w:del w:id="11400" w:author="Hemmati" w:date="2016-12-16T10:37:00Z"/>
          <w:rFonts w:asciiTheme="minorHAnsi" w:hAnsiTheme="minorHAnsi"/>
        </w:rPr>
      </w:pPr>
    </w:p>
    <w:p w:rsidR="004E601A" w:rsidRPr="00AB486D" w:rsidDel="007A787F" w:rsidRDefault="004E601A" w:rsidP="007A787F">
      <w:pPr>
        <w:pStyle w:val="sqlF9"/>
        <w:rPr>
          <w:del w:id="11401" w:author="Hemmati" w:date="2016-12-16T10:37:00Z"/>
          <w:rFonts w:asciiTheme="minorHAnsi" w:hAnsiTheme="minorHAnsi"/>
        </w:rPr>
      </w:pPr>
      <w:del w:id="11402" w:author="Hemmati" w:date="2016-12-16T10:37:00Z">
        <w:r w:rsidRPr="00AB486D" w:rsidDel="007A787F">
          <w:rPr>
            <w:rFonts w:asciiTheme="minorHAnsi" w:hAnsiTheme="minorHAnsi"/>
          </w:rPr>
          <w:delText xml:space="preserve">FIELDS TERMINATED BY "," OPTIONALLY ENCLOSED BY '"' </w:delText>
        </w:r>
      </w:del>
    </w:p>
    <w:p w:rsidR="004E601A" w:rsidRPr="00AB486D" w:rsidDel="007A787F" w:rsidRDefault="004E601A" w:rsidP="007A787F">
      <w:pPr>
        <w:pStyle w:val="sqlF9"/>
        <w:rPr>
          <w:del w:id="11403" w:author="Hemmati" w:date="2016-12-16T10:37:00Z"/>
          <w:rFonts w:asciiTheme="minorHAnsi" w:hAnsiTheme="minorHAnsi"/>
        </w:rPr>
      </w:pPr>
    </w:p>
    <w:p w:rsidR="004E601A" w:rsidRPr="00AB486D" w:rsidDel="007A787F" w:rsidRDefault="004E601A" w:rsidP="007A787F">
      <w:pPr>
        <w:pStyle w:val="sqlF9"/>
        <w:rPr>
          <w:del w:id="11404" w:author="Hemmati" w:date="2016-12-16T10:37:00Z"/>
          <w:rFonts w:asciiTheme="minorHAnsi" w:hAnsiTheme="minorHAnsi"/>
        </w:rPr>
      </w:pPr>
      <w:del w:id="11405" w:author="Hemmati" w:date="2016-12-16T10:37:00Z">
        <w:r w:rsidRPr="00AB486D" w:rsidDel="007A787F">
          <w:rPr>
            <w:rFonts w:asciiTheme="minorHAnsi" w:hAnsiTheme="minorHAnsi"/>
          </w:rPr>
          <w:delText>TRAILING NULLCOLS</w:delText>
        </w:r>
      </w:del>
    </w:p>
    <w:p w:rsidR="004E601A" w:rsidRPr="00AB486D" w:rsidDel="007A787F" w:rsidRDefault="004E601A" w:rsidP="007A787F">
      <w:pPr>
        <w:pStyle w:val="sqlF9"/>
        <w:rPr>
          <w:del w:id="11406" w:author="Hemmati" w:date="2016-12-16T10:37:00Z"/>
          <w:rFonts w:asciiTheme="minorHAnsi" w:hAnsiTheme="minorHAnsi"/>
        </w:rPr>
      </w:pPr>
    </w:p>
    <w:p w:rsidR="004E601A" w:rsidRPr="00AB486D" w:rsidDel="007A787F" w:rsidRDefault="004E601A" w:rsidP="007A787F">
      <w:pPr>
        <w:pStyle w:val="sqlF9"/>
        <w:rPr>
          <w:del w:id="11407" w:author="Hemmati" w:date="2016-12-16T10:37:00Z"/>
          <w:rFonts w:asciiTheme="minorHAnsi" w:hAnsiTheme="minorHAnsi"/>
        </w:rPr>
      </w:pPr>
      <w:del w:id="11408" w:author="Hemmati" w:date="2016-12-16T10:37:00Z">
        <w:r w:rsidRPr="00AB486D" w:rsidDel="007A787F">
          <w:rPr>
            <w:rFonts w:asciiTheme="minorHAnsi" w:hAnsiTheme="minorHAnsi"/>
          </w:rPr>
          <w:delText xml:space="preserve">(class_code    </w:delText>
        </w:r>
        <w:r w:rsidRPr="00AB486D" w:rsidDel="007A787F">
          <w:rPr>
            <w:rFonts w:asciiTheme="minorHAnsi" w:hAnsiTheme="minorHAnsi"/>
          </w:rPr>
          <w:tab/>
        </w:r>
        <w:r w:rsidRPr="00AB486D" w:rsidDel="007A787F">
          <w:rPr>
            <w:rFonts w:asciiTheme="minorHAnsi" w:hAnsiTheme="minorHAnsi"/>
          </w:rPr>
          <w:tab/>
          <w:delText>CHAR,</w:delText>
        </w:r>
      </w:del>
    </w:p>
    <w:p w:rsidR="004E601A" w:rsidRPr="00AB486D" w:rsidDel="007A787F" w:rsidRDefault="004E601A" w:rsidP="007A787F">
      <w:pPr>
        <w:pStyle w:val="sqlF9"/>
        <w:rPr>
          <w:del w:id="11409" w:author="Hemmati" w:date="2016-12-16T10:37:00Z"/>
          <w:rFonts w:asciiTheme="minorHAnsi" w:hAnsiTheme="minorHAnsi"/>
        </w:rPr>
      </w:pPr>
      <w:del w:id="11410" w:author="Hemmati" w:date="2016-12-16T10:37:00Z">
        <w:r w:rsidRPr="00AB486D" w:rsidDel="007A787F">
          <w:rPr>
            <w:rFonts w:asciiTheme="minorHAnsi" w:hAnsiTheme="minorHAnsi"/>
          </w:rPr>
          <w:delText xml:space="preserve"> class_name   </w:delText>
        </w:r>
        <w:r w:rsidRPr="00AB486D" w:rsidDel="007A787F">
          <w:rPr>
            <w:rFonts w:asciiTheme="minorHAnsi" w:hAnsiTheme="minorHAnsi"/>
          </w:rPr>
          <w:tab/>
        </w:r>
        <w:r w:rsidRPr="00AB486D" w:rsidDel="007A787F">
          <w:rPr>
            <w:rFonts w:asciiTheme="minorHAnsi" w:hAnsiTheme="minorHAnsi"/>
          </w:rPr>
          <w:tab/>
          <w:delText>CHAR)</w:delText>
        </w:r>
      </w:del>
    </w:p>
    <w:p w:rsidR="004E601A" w:rsidRPr="00AB486D" w:rsidDel="007A787F" w:rsidRDefault="004E601A" w:rsidP="007A787F">
      <w:pPr>
        <w:pStyle w:val="sqlF9"/>
        <w:rPr>
          <w:del w:id="11411" w:author="Hemmati" w:date="2016-12-16T10:37:00Z"/>
          <w:rFonts w:asciiTheme="minorHAnsi" w:hAnsiTheme="minorHAnsi"/>
        </w:rPr>
      </w:pPr>
    </w:p>
    <w:p w:rsidR="004E601A" w:rsidRPr="00AB486D" w:rsidDel="007A787F" w:rsidRDefault="004E601A" w:rsidP="007A787F">
      <w:pPr>
        <w:pStyle w:val="sqlF9"/>
        <w:rPr>
          <w:del w:id="11412" w:author="Hemmati" w:date="2016-12-16T10:37:00Z"/>
          <w:rFonts w:asciiTheme="minorHAnsi" w:hAnsiTheme="minorHAnsi"/>
        </w:rPr>
      </w:pPr>
      <w:del w:id="11413" w:author="Hemmati" w:date="2016-12-16T10:37:00Z">
        <w:r w:rsidRPr="00AB486D" w:rsidDel="007A787F">
          <w:rPr>
            <w:rFonts w:asciiTheme="minorHAnsi" w:hAnsiTheme="minorHAnsi"/>
          </w:rPr>
          <w:delText>BEGINDATA</w:delText>
        </w:r>
      </w:del>
    </w:p>
    <w:p w:rsidR="004E601A" w:rsidRPr="00AB486D" w:rsidDel="007A787F" w:rsidRDefault="004E601A" w:rsidP="007A787F">
      <w:pPr>
        <w:pStyle w:val="sqlF9"/>
        <w:rPr>
          <w:del w:id="11414" w:author="Hemmati" w:date="2016-12-16T10:37:00Z"/>
          <w:rFonts w:asciiTheme="minorHAnsi" w:hAnsiTheme="minorHAnsi"/>
        </w:rPr>
      </w:pPr>
      <w:del w:id="11415" w:author="Hemmati" w:date="2016-12-16T10:37:00Z">
        <w:r w:rsidRPr="00AB486D" w:rsidDel="007A787F">
          <w:rPr>
            <w:rFonts w:asciiTheme="minorHAnsi" w:hAnsiTheme="minorHAnsi"/>
          </w:rPr>
          <w:delText>FST,First Class</w:delText>
        </w:r>
      </w:del>
    </w:p>
    <w:p w:rsidR="004E601A" w:rsidRPr="00AB486D" w:rsidDel="007A787F" w:rsidRDefault="004E601A" w:rsidP="007A787F">
      <w:pPr>
        <w:pStyle w:val="sqlF9"/>
        <w:rPr>
          <w:del w:id="11416" w:author="Hemmati" w:date="2016-12-16T10:37:00Z"/>
          <w:rFonts w:asciiTheme="minorHAnsi" w:hAnsiTheme="minorHAnsi"/>
        </w:rPr>
      </w:pPr>
      <w:del w:id="11417" w:author="Hemmati" w:date="2016-12-16T10:37:00Z">
        <w:r w:rsidRPr="00AB486D" w:rsidDel="007A787F">
          <w:rPr>
            <w:rFonts w:asciiTheme="minorHAnsi" w:hAnsiTheme="minorHAnsi"/>
          </w:rPr>
          <w:delText>BSN,Business</w:delText>
        </w:r>
      </w:del>
    </w:p>
    <w:p w:rsidR="004E601A" w:rsidRPr="00AB486D" w:rsidDel="007A787F" w:rsidRDefault="004E601A" w:rsidP="007A787F">
      <w:pPr>
        <w:pStyle w:val="sqlF9"/>
        <w:rPr>
          <w:del w:id="11418" w:author="Hemmati" w:date="2016-12-16T10:37:00Z"/>
          <w:rFonts w:asciiTheme="minorHAnsi" w:hAnsiTheme="minorHAnsi"/>
        </w:rPr>
      </w:pPr>
      <w:del w:id="11419" w:author="Hemmati" w:date="2016-12-16T10:37:00Z">
        <w:r w:rsidRPr="00AB486D" w:rsidDel="007A787F">
          <w:rPr>
            <w:rFonts w:asciiTheme="minorHAnsi" w:hAnsiTheme="minorHAnsi"/>
          </w:rPr>
          <w:delText>ECN,Economy</w:delText>
        </w:r>
      </w:del>
    </w:p>
    <w:p w:rsidR="004E601A" w:rsidRPr="00AB486D" w:rsidDel="007A787F" w:rsidRDefault="004E601A" w:rsidP="007A787F">
      <w:pPr>
        <w:pStyle w:val="sqlF9"/>
        <w:rPr>
          <w:del w:id="11420" w:author="Hemmati" w:date="2016-12-16T10:37:00Z"/>
          <w:rFonts w:asciiTheme="minorHAnsi" w:hAnsiTheme="minorHAnsi"/>
        </w:rPr>
      </w:pPr>
      <w:del w:id="11421" w:author="Hemmati" w:date="2016-12-16T10:37:00Z">
        <w:r w:rsidRPr="00AB486D" w:rsidDel="007A787F">
          <w:rPr>
            <w:rFonts w:asciiTheme="minorHAnsi" w:hAnsiTheme="minorHAnsi"/>
          </w:rPr>
          <w:delText>OCNV,Ocean View</w:delText>
        </w:r>
      </w:del>
    </w:p>
    <w:p w:rsidR="004E601A" w:rsidRPr="00AB486D" w:rsidDel="007A787F" w:rsidRDefault="004E601A" w:rsidP="007A787F">
      <w:pPr>
        <w:pStyle w:val="sqlF9"/>
        <w:rPr>
          <w:del w:id="11422" w:author="Hemmati" w:date="2016-12-16T10:37:00Z"/>
          <w:rFonts w:asciiTheme="minorHAnsi" w:hAnsiTheme="minorHAnsi"/>
        </w:rPr>
      </w:pPr>
      <w:del w:id="11423" w:author="Hemmati" w:date="2016-12-16T10:37:00Z">
        <w:r w:rsidRPr="00AB486D" w:rsidDel="007A787F">
          <w:rPr>
            <w:rFonts w:asciiTheme="minorHAnsi" w:hAnsiTheme="minorHAnsi"/>
          </w:rPr>
          <w:delText>INT, Interior</w:delText>
        </w:r>
      </w:del>
    </w:p>
    <w:p w:rsidR="004E601A" w:rsidRPr="00AB486D" w:rsidDel="007A787F" w:rsidRDefault="004E601A" w:rsidP="007A787F">
      <w:pPr>
        <w:pStyle w:val="sqlF9"/>
        <w:rPr>
          <w:del w:id="11424" w:author="Hemmati" w:date="2016-12-16T10:37:00Z"/>
          <w:rFonts w:asciiTheme="minorHAnsi" w:hAnsiTheme="minorHAnsi"/>
        </w:rPr>
      </w:pPr>
      <w:del w:id="11425" w:author="Hemmati" w:date="2016-12-16T10:37:00Z">
        <w:r w:rsidRPr="00AB486D" w:rsidDel="007A787F">
          <w:rPr>
            <w:rFonts w:asciiTheme="minorHAnsi" w:hAnsiTheme="minorHAnsi"/>
          </w:rPr>
          <w:delText>DLX,Deluxe</w:delText>
        </w:r>
      </w:del>
    </w:p>
    <w:p w:rsidR="004E601A" w:rsidRPr="00AB486D" w:rsidDel="007A787F" w:rsidRDefault="004E601A" w:rsidP="007A787F">
      <w:pPr>
        <w:pStyle w:val="sqlF9"/>
        <w:rPr>
          <w:del w:id="11426" w:author="Hemmati" w:date="2016-12-16T10:37:00Z"/>
          <w:rFonts w:asciiTheme="minorHAnsi" w:hAnsiTheme="minorHAnsi"/>
        </w:rPr>
      </w:pPr>
      <w:del w:id="11427" w:author="Hemmati" w:date="2016-12-16T10:37:00Z">
        <w:r w:rsidRPr="00AB486D" w:rsidDel="007A787F">
          <w:rPr>
            <w:rFonts w:asciiTheme="minorHAnsi" w:hAnsiTheme="minorHAnsi"/>
          </w:rPr>
          <w:delText>DBL,Double</w:delText>
        </w:r>
      </w:del>
    </w:p>
    <w:p w:rsidR="004E601A" w:rsidRPr="00AB486D" w:rsidRDefault="004E601A" w:rsidP="007A787F">
      <w:pPr>
        <w:pStyle w:val="sqlF9"/>
        <w:rPr>
          <w:rFonts w:asciiTheme="minorHAnsi" w:hAnsiTheme="minorHAnsi"/>
        </w:rPr>
      </w:pPr>
      <w:del w:id="11428" w:author="Hemmati" w:date="2016-12-16T10:37:00Z">
        <w:r w:rsidRPr="00AB486D" w:rsidDel="007A787F">
          <w:rPr>
            <w:rFonts w:asciiTheme="minorHAnsi" w:hAnsiTheme="minorHAnsi"/>
          </w:rPr>
          <w:delText>SNG,Single</w:delText>
        </w:r>
      </w:del>
    </w:p>
    <w:p w:rsidR="004E601A" w:rsidRPr="00AB486D" w:rsidRDefault="004E601A" w:rsidP="004E601A">
      <w:pPr>
        <w:rPr>
          <w:rFonts w:cstheme="minorHAnsi"/>
        </w:rPr>
      </w:pPr>
    </w:p>
    <w:p w:rsidR="004E601A" w:rsidRPr="00AB486D" w:rsidRDefault="004E601A" w:rsidP="004E601A">
      <w:pPr>
        <w:rPr>
          <w:rFonts w:cstheme="minorHAnsi"/>
        </w:rPr>
      </w:pPr>
    </w:p>
    <w:p w:rsidR="004E601A" w:rsidRPr="00AB486D" w:rsidRDefault="004E601A" w:rsidP="004E601A">
      <w:pPr>
        <w:rPr>
          <w:rFonts w:cstheme="minorHAnsi"/>
        </w:rPr>
      </w:pPr>
    </w:p>
    <w:p w:rsidR="004E601A" w:rsidRPr="00AB486D" w:rsidRDefault="004E601A" w:rsidP="004E601A">
      <w:pPr>
        <w:rPr>
          <w:rFonts w:cstheme="minorHAnsi"/>
        </w:rPr>
      </w:pPr>
    </w:p>
    <w:p w:rsidR="004E601A" w:rsidRPr="00AB486D" w:rsidRDefault="004E601A" w:rsidP="004E601A">
      <w:pPr>
        <w:rPr>
          <w:rFonts w:cstheme="minorHAnsi"/>
        </w:rPr>
      </w:pPr>
    </w:p>
    <w:p w:rsidR="004E601A" w:rsidRPr="00AB486D" w:rsidRDefault="004E601A" w:rsidP="004E601A">
      <w:pPr>
        <w:rPr>
          <w:rFonts w:cstheme="minorHAnsi"/>
        </w:rPr>
      </w:pPr>
    </w:p>
    <w:p w:rsidR="004E601A" w:rsidRPr="00AB486D" w:rsidRDefault="004E601A" w:rsidP="004E601A">
      <w:pPr>
        <w:rPr>
          <w:rFonts w:cstheme="minorHAnsi"/>
        </w:rPr>
      </w:pPr>
    </w:p>
    <w:p w:rsidR="004E601A" w:rsidRPr="00AB486D" w:rsidRDefault="004E601A" w:rsidP="004E601A">
      <w:pPr>
        <w:rPr>
          <w:rFonts w:cstheme="minorHAnsi"/>
        </w:rPr>
      </w:pPr>
    </w:p>
    <w:p w:rsidR="004E601A" w:rsidRPr="00AB486D" w:rsidRDefault="004E601A">
      <w:pPr>
        <w:rPr>
          <w:rFonts w:cstheme="minorHAnsi"/>
        </w:rPr>
      </w:pPr>
      <w:r w:rsidRPr="00AB486D">
        <w:rPr>
          <w:rFonts w:cstheme="minorHAnsi"/>
        </w:rPr>
        <w:br w:type="page"/>
      </w:r>
    </w:p>
    <w:p w:rsidR="004E601A" w:rsidRPr="00AB486D" w:rsidRDefault="004E601A" w:rsidP="004E601A">
      <w:pPr>
        <w:pStyle w:val="Heading2"/>
        <w:jc w:val="center"/>
        <w:rPr>
          <w:rFonts w:cstheme="minorHAnsi"/>
        </w:rPr>
      </w:pPr>
      <w:bookmarkStart w:id="11429" w:name="_Toc469648555"/>
      <w:r w:rsidRPr="00AB486D">
        <w:rPr>
          <w:rFonts w:cstheme="minorHAnsi"/>
        </w:rPr>
        <w:lastRenderedPageBreak/>
        <w:t>C</w:t>
      </w:r>
      <w:ins w:id="11430" w:author="Hemmati" w:date="2016-12-16T10:11:00Z">
        <w:r w:rsidR="007A787F">
          <w:rPr>
            <w:rFonts w:cstheme="minorHAnsi"/>
          </w:rPr>
          <w:t>LASS</w:t>
        </w:r>
        <w:r w:rsidR="002A6F74">
          <w:rPr>
            <w:rFonts w:cstheme="minorHAnsi"/>
          </w:rPr>
          <w:t>_TYPE Table</w:t>
        </w:r>
      </w:ins>
      <w:del w:id="11431" w:author="Hemmati" w:date="2016-12-16T10:11:00Z">
        <w:r w:rsidRPr="00AB486D" w:rsidDel="002A6F74">
          <w:rPr>
            <w:rFonts w:cstheme="minorHAnsi"/>
          </w:rPr>
          <w:delText>ard Type</w:delText>
        </w:r>
      </w:del>
      <w:r w:rsidRPr="00AB486D">
        <w:rPr>
          <w:rFonts w:cstheme="minorHAnsi"/>
        </w:rPr>
        <w:t xml:space="preserve"> Log File</w:t>
      </w:r>
      <w:bookmarkEnd w:id="11429"/>
    </w:p>
    <w:p w:rsidR="004E601A" w:rsidRPr="00AB486D" w:rsidDel="007A787F" w:rsidRDefault="004E601A" w:rsidP="004E601A">
      <w:pPr>
        <w:pStyle w:val="sqlF9"/>
        <w:rPr>
          <w:del w:id="11432" w:author="Hemmati" w:date="2016-12-16T10:39:00Z"/>
          <w:rFonts w:asciiTheme="minorHAnsi" w:hAnsiTheme="minorHAnsi"/>
        </w:rPr>
      </w:pPr>
    </w:p>
    <w:p w:rsidR="004E601A" w:rsidRPr="00AB486D" w:rsidDel="007A787F" w:rsidRDefault="004E601A" w:rsidP="004E601A">
      <w:pPr>
        <w:pStyle w:val="sqlF9"/>
        <w:rPr>
          <w:del w:id="11433" w:author="Hemmati" w:date="2016-12-16T10:39:00Z"/>
          <w:rFonts w:asciiTheme="minorHAnsi" w:hAnsiTheme="minorHAnsi"/>
        </w:rPr>
      </w:pPr>
      <w:del w:id="11434" w:author="Hemmati" w:date="2016-12-16T10:39:00Z">
        <w:r w:rsidRPr="00AB486D" w:rsidDel="007A787F">
          <w:rPr>
            <w:rFonts w:asciiTheme="minorHAnsi" w:hAnsiTheme="minorHAnsi"/>
          </w:rPr>
          <w:delText>SQL*Loader: Release 11.2.0.1.0 - Production on Tue May 3 18:30:41 2011</w:delText>
        </w:r>
      </w:del>
    </w:p>
    <w:p w:rsidR="004E601A" w:rsidRPr="00AB486D" w:rsidDel="007A787F" w:rsidRDefault="004E601A" w:rsidP="004E601A">
      <w:pPr>
        <w:pStyle w:val="sqlF9"/>
        <w:rPr>
          <w:del w:id="11435" w:author="Hemmati" w:date="2016-12-16T10:39:00Z"/>
          <w:rFonts w:asciiTheme="minorHAnsi" w:hAnsiTheme="minorHAnsi"/>
        </w:rPr>
      </w:pPr>
    </w:p>
    <w:p w:rsidR="007A787F" w:rsidRPr="007A787F" w:rsidRDefault="007A787F" w:rsidP="007A787F">
      <w:pPr>
        <w:pStyle w:val="sqlF9"/>
        <w:rPr>
          <w:ins w:id="11436" w:author="Hemmati" w:date="2016-12-16T10:39:00Z"/>
          <w:rFonts w:asciiTheme="minorHAnsi" w:hAnsiTheme="minorHAnsi"/>
        </w:rPr>
      </w:pPr>
    </w:p>
    <w:p w:rsidR="007A787F" w:rsidRPr="007A787F" w:rsidRDefault="007A787F" w:rsidP="007A787F">
      <w:pPr>
        <w:pStyle w:val="sqlF9"/>
        <w:rPr>
          <w:ins w:id="11437" w:author="Hemmati" w:date="2016-12-16T10:39:00Z"/>
          <w:rFonts w:asciiTheme="minorHAnsi" w:hAnsiTheme="minorHAnsi"/>
        </w:rPr>
      </w:pPr>
      <w:ins w:id="11438" w:author="Hemmati" w:date="2016-12-16T10:39:00Z">
        <w:r w:rsidRPr="007A787F">
          <w:rPr>
            <w:rFonts w:asciiTheme="minorHAnsi" w:hAnsiTheme="minorHAnsi"/>
          </w:rPr>
          <w:t>SQL*Loader: Release 11.2.0.2.0 - Production on Wed Nov 30 11:18:49 2016</w:t>
        </w:r>
      </w:ins>
    </w:p>
    <w:p w:rsidR="007A787F" w:rsidRPr="007A787F" w:rsidRDefault="007A787F" w:rsidP="007A787F">
      <w:pPr>
        <w:pStyle w:val="sqlF9"/>
        <w:rPr>
          <w:ins w:id="11439" w:author="Hemmati" w:date="2016-12-16T10:39:00Z"/>
          <w:rFonts w:asciiTheme="minorHAnsi" w:hAnsiTheme="minorHAnsi"/>
        </w:rPr>
      </w:pPr>
    </w:p>
    <w:p w:rsidR="007A787F" w:rsidRPr="007A787F" w:rsidRDefault="007A787F" w:rsidP="007A787F">
      <w:pPr>
        <w:pStyle w:val="sqlF9"/>
        <w:rPr>
          <w:ins w:id="11440" w:author="Hemmati" w:date="2016-12-16T10:39:00Z"/>
          <w:rFonts w:asciiTheme="minorHAnsi" w:hAnsiTheme="minorHAnsi"/>
        </w:rPr>
      </w:pPr>
      <w:ins w:id="11441" w:author="Hemmati" w:date="2016-12-16T10:39:00Z">
        <w:r w:rsidRPr="007A787F">
          <w:rPr>
            <w:rFonts w:asciiTheme="minorHAnsi" w:hAnsiTheme="minorHAnsi"/>
          </w:rPr>
          <w:t>Copyright (c) 1982, 2009, Oracle and/or its affiliates.  All rights reserved.</w:t>
        </w:r>
      </w:ins>
    </w:p>
    <w:p w:rsidR="007A787F" w:rsidRPr="007A787F" w:rsidRDefault="007A787F" w:rsidP="007A787F">
      <w:pPr>
        <w:pStyle w:val="sqlF9"/>
        <w:rPr>
          <w:ins w:id="11442" w:author="Hemmati" w:date="2016-12-16T10:39:00Z"/>
          <w:rFonts w:asciiTheme="minorHAnsi" w:hAnsiTheme="minorHAnsi"/>
        </w:rPr>
      </w:pPr>
    </w:p>
    <w:p w:rsidR="007A787F" w:rsidRPr="007A787F" w:rsidRDefault="007A787F" w:rsidP="007A787F">
      <w:pPr>
        <w:pStyle w:val="sqlF9"/>
        <w:rPr>
          <w:ins w:id="11443" w:author="Hemmati" w:date="2016-12-16T10:39:00Z"/>
          <w:rFonts w:asciiTheme="minorHAnsi" w:hAnsiTheme="minorHAnsi"/>
        </w:rPr>
      </w:pPr>
      <w:ins w:id="11444" w:author="Hemmati" w:date="2016-12-16T10:39:00Z">
        <w:r w:rsidRPr="007A787F">
          <w:rPr>
            <w:rFonts w:asciiTheme="minorHAnsi" w:hAnsiTheme="minorHAnsi"/>
          </w:rPr>
          <w:t>Control File:   C:\Users\Nick\Desktop\471project\controlfiles_loading\class_type.ctl</w:t>
        </w:r>
      </w:ins>
    </w:p>
    <w:p w:rsidR="007A787F" w:rsidRPr="007A787F" w:rsidRDefault="007A787F" w:rsidP="007A787F">
      <w:pPr>
        <w:pStyle w:val="sqlF9"/>
        <w:rPr>
          <w:ins w:id="11445" w:author="Hemmati" w:date="2016-12-16T10:39:00Z"/>
          <w:rFonts w:asciiTheme="minorHAnsi" w:hAnsiTheme="minorHAnsi"/>
        </w:rPr>
      </w:pPr>
      <w:ins w:id="11446" w:author="Hemmati" w:date="2016-12-16T10:39:00Z">
        <w:r w:rsidRPr="007A787F">
          <w:rPr>
            <w:rFonts w:asciiTheme="minorHAnsi" w:hAnsiTheme="minorHAnsi"/>
          </w:rPr>
          <w:t>Data File:      C:\Users\Nick\Desktop\471project\controlfiles_loading\class_type.ctl</w:t>
        </w:r>
      </w:ins>
    </w:p>
    <w:p w:rsidR="007A787F" w:rsidRPr="007A787F" w:rsidRDefault="007A787F" w:rsidP="007A787F">
      <w:pPr>
        <w:pStyle w:val="sqlF9"/>
        <w:rPr>
          <w:ins w:id="11447" w:author="Hemmati" w:date="2016-12-16T10:39:00Z"/>
          <w:rFonts w:asciiTheme="minorHAnsi" w:hAnsiTheme="minorHAnsi"/>
        </w:rPr>
      </w:pPr>
      <w:ins w:id="11448" w:author="Hemmati" w:date="2016-12-16T10:39:00Z">
        <w:r w:rsidRPr="007A787F">
          <w:rPr>
            <w:rFonts w:asciiTheme="minorHAnsi" w:hAnsiTheme="minorHAnsi"/>
          </w:rPr>
          <w:t xml:space="preserve">  Bad File:     C:\Users\Nick\Desktop\471project\controlfiles_loading\class_type.bad</w:t>
        </w:r>
      </w:ins>
    </w:p>
    <w:p w:rsidR="007A787F" w:rsidRPr="007A787F" w:rsidRDefault="007A787F" w:rsidP="007A787F">
      <w:pPr>
        <w:pStyle w:val="sqlF9"/>
        <w:rPr>
          <w:ins w:id="11449" w:author="Hemmati" w:date="2016-12-16T10:39:00Z"/>
          <w:rFonts w:asciiTheme="minorHAnsi" w:hAnsiTheme="minorHAnsi"/>
        </w:rPr>
      </w:pPr>
      <w:ins w:id="11450" w:author="Hemmati" w:date="2016-12-16T10:39:00Z">
        <w:r w:rsidRPr="007A787F">
          <w:rPr>
            <w:rFonts w:asciiTheme="minorHAnsi" w:hAnsiTheme="minorHAnsi"/>
          </w:rPr>
          <w:t xml:space="preserve">  Discard File: C:\Users\Nick\Desktop\471project\controlfiles_loading\class_type.dsc </w:t>
        </w:r>
      </w:ins>
    </w:p>
    <w:p w:rsidR="007A787F" w:rsidRPr="007A787F" w:rsidRDefault="007A787F" w:rsidP="007A787F">
      <w:pPr>
        <w:pStyle w:val="sqlF9"/>
        <w:rPr>
          <w:ins w:id="11451" w:author="Hemmati" w:date="2016-12-16T10:39:00Z"/>
          <w:rFonts w:asciiTheme="minorHAnsi" w:hAnsiTheme="minorHAnsi"/>
        </w:rPr>
      </w:pPr>
      <w:ins w:id="11452" w:author="Hemmati" w:date="2016-12-16T10:39:00Z">
        <w:r w:rsidRPr="007A787F">
          <w:rPr>
            <w:rFonts w:asciiTheme="minorHAnsi" w:hAnsiTheme="minorHAnsi"/>
          </w:rPr>
          <w:t xml:space="preserve"> (Allow all discards)</w:t>
        </w:r>
      </w:ins>
    </w:p>
    <w:p w:rsidR="007A787F" w:rsidRPr="007A787F" w:rsidRDefault="007A787F" w:rsidP="007A787F">
      <w:pPr>
        <w:pStyle w:val="sqlF9"/>
        <w:rPr>
          <w:ins w:id="11453" w:author="Hemmati" w:date="2016-12-16T10:39:00Z"/>
          <w:rFonts w:asciiTheme="minorHAnsi" w:hAnsiTheme="minorHAnsi"/>
        </w:rPr>
      </w:pPr>
    </w:p>
    <w:p w:rsidR="007A787F" w:rsidRPr="007A787F" w:rsidRDefault="007A787F" w:rsidP="007A787F">
      <w:pPr>
        <w:pStyle w:val="sqlF9"/>
        <w:rPr>
          <w:ins w:id="11454" w:author="Hemmati" w:date="2016-12-16T10:39:00Z"/>
          <w:rFonts w:asciiTheme="minorHAnsi" w:hAnsiTheme="minorHAnsi"/>
        </w:rPr>
      </w:pPr>
      <w:ins w:id="11455" w:author="Hemmati" w:date="2016-12-16T10:39:00Z">
        <w:r w:rsidRPr="007A787F">
          <w:rPr>
            <w:rFonts w:asciiTheme="minorHAnsi" w:hAnsiTheme="minorHAnsi"/>
          </w:rPr>
          <w:t>Number to load: ALL</w:t>
        </w:r>
      </w:ins>
    </w:p>
    <w:p w:rsidR="007A787F" w:rsidRPr="007A787F" w:rsidRDefault="007A787F" w:rsidP="007A787F">
      <w:pPr>
        <w:pStyle w:val="sqlF9"/>
        <w:rPr>
          <w:ins w:id="11456" w:author="Hemmati" w:date="2016-12-16T10:39:00Z"/>
          <w:rFonts w:asciiTheme="minorHAnsi" w:hAnsiTheme="minorHAnsi"/>
        </w:rPr>
      </w:pPr>
      <w:ins w:id="11457" w:author="Hemmati" w:date="2016-12-16T10:39:00Z">
        <w:r w:rsidRPr="007A787F">
          <w:rPr>
            <w:rFonts w:asciiTheme="minorHAnsi" w:hAnsiTheme="minorHAnsi"/>
          </w:rPr>
          <w:t>Number to skip: 0</w:t>
        </w:r>
      </w:ins>
    </w:p>
    <w:p w:rsidR="007A787F" w:rsidRPr="007A787F" w:rsidRDefault="007A787F" w:rsidP="007A787F">
      <w:pPr>
        <w:pStyle w:val="sqlF9"/>
        <w:rPr>
          <w:ins w:id="11458" w:author="Hemmati" w:date="2016-12-16T10:39:00Z"/>
          <w:rFonts w:asciiTheme="minorHAnsi" w:hAnsiTheme="minorHAnsi"/>
        </w:rPr>
      </w:pPr>
      <w:ins w:id="11459" w:author="Hemmati" w:date="2016-12-16T10:39:00Z">
        <w:r w:rsidRPr="007A787F">
          <w:rPr>
            <w:rFonts w:asciiTheme="minorHAnsi" w:hAnsiTheme="minorHAnsi"/>
          </w:rPr>
          <w:t>Errors allowed: 50</w:t>
        </w:r>
      </w:ins>
    </w:p>
    <w:p w:rsidR="007A787F" w:rsidRPr="007A787F" w:rsidRDefault="007A787F" w:rsidP="007A787F">
      <w:pPr>
        <w:pStyle w:val="sqlF9"/>
        <w:rPr>
          <w:ins w:id="11460" w:author="Hemmati" w:date="2016-12-16T10:39:00Z"/>
          <w:rFonts w:asciiTheme="minorHAnsi" w:hAnsiTheme="minorHAnsi"/>
        </w:rPr>
      </w:pPr>
      <w:ins w:id="11461" w:author="Hemmati" w:date="2016-12-16T10:39:00Z">
        <w:r w:rsidRPr="007A787F">
          <w:rPr>
            <w:rFonts w:asciiTheme="minorHAnsi" w:hAnsiTheme="minorHAnsi"/>
          </w:rPr>
          <w:t>Bind array:     64 rows, maximum of 256000 bytes</w:t>
        </w:r>
      </w:ins>
    </w:p>
    <w:p w:rsidR="007A787F" w:rsidRPr="007A787F" w:rsidRDefault="007A787F" w:rsidP="007A787F">
      <w:pPr>
        <w:pStyle w:val="sqlF9"/>
        <w:rPr>
          <w:ins w:id="11462" w:author="Hemmati" w:date="2016-12-16T10:39:00Z"/>
          <w:rFonts w:asciiTheme="minorHAnsi" w:hAnsiTheme="minorHAnsi"/>
        </w:rPr>
      </w:pPr>
      <w:ins w:id="11463" w:author="Hemmati" w:date="2016-12-16T10:39:00Z">
        <w:r w:rsidRPr="007A787F">
          <w:rPr>
            <w:rFonts w:asciiTheme="minorHAnsi" w:hAnsiTheme="minorHAnsi"/>
          </w:rPr>
          <w:t>Continuation:    none specified</w:t>
        </w:r>
      </w:ins>
    </w:p>
    <w:p w:rsidR="007A787F" w:rsidRPr="007A787F" w:rsidRDefault="007A787F" w:rsidP="007A787F">
      <w:pPr>
        <w:pStyle w:val="sqlF9"/>
        <w:rPr>
          <w:ins w:id="11464" w:author="Hemmati" w:date="2016-12-16T10:39:00Z"/>
          <w:rFonts w:asciiTheme="minorHAnsi" w:hAnsiTheme="minorHAnsi"/>
        </w:rPr>
      </w:pPr>
      <w:ins w:id="11465" w:author="Hemmati" w:date="2016-12-16T10:39:00Z">
        <w:r w:rsidRPr="007A787F">
          <w:rPr>
            <w:rFonts w:asciiTheme="minorHAnsi" w:hAnsiTheme="minorHAnsi"/>
          </w:rPr>
          <w:t>Path used:      Conventional</w:t>
        </w:r>
      </w:ins>
    </w:p>
    <w:p w:rsidR="007A787F" w:rsidRPr="007A787F" w:rsidRDefault="007A787F" w:rsidP="007A787F">
      <w:pPr>
        <w:pStyle w:val="sqlF9"/>
        <w:rPr>
          <w:ins w:id="11466" w:author="Hemmati" w:date="2016-12-16T10:39:00Z"/>
          <w:rFonts w:asciiTheme="minorHAnsi" w:hAnsiTheme="minorHAnsi"/>
        </w:rPr>
      </w:pPr>
    </w:p>
    <w:p w:rsidR="007A787F" w:rsidRPr="007A787F" w:rsidRDefault="007A787F" w:rsidP="007A787F">
      <w:pPr>
        <w:pStyle w:val="sqlF9"/>
        <w:rPr>
          <w:ins w:id="11467" w:author="Hemmati" w:date="2016-12-16T10:39:00Z"/>
          <w:rFonts w:asciiTheme="minorHAnsi" w:hAnsiTheme="minorHAnsi"/>
        </w:rPr>
      </w:pPr>
      <w:ins w:id="11468" w:author="Hemmati" w:date="2016-12-16T10:39:00Z">
        <w:r w:rsidRPr="007A787F">
          <w:rPr>
            <w:rFonts w:asciiTheme="minorHAnsi" w:hAnsiTheme="minorHAnsi"/>
          </w:rPr>
          <w:t>Table CLASS_TYPE, loaded from every logical record.</w:t>
        </w:r>
      </w:ins>
    </w:p>
    <w:p w:rsidR="007A787F" w:rsidRPr="007A787F" w:rsidRDefault="007A787F" w:rsidP="007A787F">
      <w:pPr>
        <w:pStyle w:val="sqlF9"/>
        <w:rPr>
          <w:ins w:id="11469" w:author="Hemmati" w:date="2016-12-16T10:39:00Z"/>
          <w:rFonts w:asciiTheme="minorHAnsi" w:hAnsiTheme="minorHAnsi"/>
        </w:rPr>
      </w:pPr>
      <w:ins w:id="11470" w:author="Hemmati" w:date="2016-12-16T10:39:00Z">
        <w:r w:rsidRPr="007A787F">
          <w:rPr>
            <w:rFonts w:asciiTheme="minorHAnsi" w:hAnsiTheme="minorHAnsi"/>
          </w:rPr>
          <w:t>Insert option in effect for this table: TRUNCATE</w:t>
        </w:r>
      </w:ins>
    </w:p>
    <w:p w:rsidR="007A787F" w:rsidRPr="007A787F" w:rsidRDefault="007A787F" w:rsidP="007A787F">
      <w:pPr>
        <w:pStyle w:val="sqlF9"/>
        <w:rPr>
          <w:ins w:id="11471" w:author="Hemmati" w:date="2016-12-16T10:39:00Z"/>
          <w:rFonts w:asciiTheme="minorHAnsi" w:hAnsiTheme="minorHAnsi"/>
        </w:rPr>
      </w:pPr>
      <w:ins w:id="11472" w:author="Hemmati" w:date="2016-12-16T10:39:00Z">
        <w:r w:rsidRPr="007A787F">
          <w:rPr>
            <w:rFonts w:asciiTheme="minorHAnsi" w:hAnsiTheme="minorHAnsi"/>
          </w:rPr>
          <w:t>TRAILING NULLCOLS option in effect</w:t>
        </w:r>
      </w:ins>
    </w:p>
    <w:p w:rsidR="007A787F" w:rsidRPr="007A787F" w:rsidRDefault="007A787F" w:rsidP="007A787F">
      <w:pPr>
        <w:pStyle w:val="sqlF9"/>
        <w:rPr>
          <w:ins w:id="11473" w:author="Hemmati" w:date="2016-12-16T10:39:00Z"/>
          <w:rFonts w:asciiTheme="minorHAnsi" w:hAnsiTheme="minorHAnsi"/>
        </w:rPr>
      </w:pPr>
    </w:p>
    <w:p w:rsidR="007A787F" w:rsidRPr="007A787F" w:rsidRDefault="007A787F" w:rsidP="007A787F">
      <w:pPr>
        <w:pStyle w:val="sqlF9"/>
        <w:rPr>
          <w:ins w:id="11474" w:author="Hemmati" w:date="2016-12-16T10:39:00Z"/>
          <w:rFonts w:asciiTheme="minorHAnsi" w:hAnsiTheme="minorHAnsi"/>
        </w:rPr>
      </w:pPr>
      <w:ins w:id="11475" w:author="Hemmati" w:date="2016-12-16T10:39:00Z">
        <w:r w:rsidRPr="007A787F">
          <w:rPr>
            <w:rFonts w:asciiTheme="minorHAnsi" w:hAnsiTheme="minorHAnsi"/>
          </w:rPr>
          <w:t xml:space="preserve">   Column Name                  Position   Len  Term Encl Datatype</w:t>
        </w:r>
      </w:ins>
    </w:p>
    <w:p w:rsidR="007A787F" w:rsidRPr="007A787F" w:rsidRDefault="007A787F" w:rsidP="007A787F">
      <w:pPr>
        <w:pStyle w:val="sqlF9"/>
        <w:rPr>
          <w:ins w:id="11476" w:author="Hemmati" w:date="2016-12-16T10:39:00Z"/>
          <w:rFonts w:asciiTheme="minorHAnsi" w:hAnsiTheme="minorHAnsi"/>
        </w:rPr>
      </w:pPr>
      <w:ins w:id="11477" w:author="Hemmati" w:date="2016-12-16T10:39:00Z">
        <w:r w:rsidRPr="007A787F">
          <w:rPr>
            <w:rFonts w:asciiTheme="minorHAnsi" w:hAnsiTheme="minorHAnsi"/>
          </w:rPr>
          <w:t>------------------------------ ---------- ----- ---- ---- ---------------------</w:t>
        </w:r>
      </w:ins>
    </w:p>
    <w:p w:rsidR="007A787F" w:rsidRPr="007A787F" w:rsidRDefault="007A787F" w:rsidP="007A787F">
      <w:pPr>
        <w:pStyle w:val="sqlF9"/>
        <w:rPr>
          <w:ins w:id="11478" w:author="Hemmati" w:date="2016-12-16T10:39:00Z"/>
          <w:rFonts w:asciiTheme="minorHAnsi" w:hAnsiTheme="minorHAnsi"/>
        </w:rPr>
      </w:pPr>
      <w:ins w:id="11479" w:author="Hemmati" w:date="2016-12-16T10:39:00Z">
        <w:r w:rsidRPr="007A787F">
          <w:rPr>
            <w:rFonts w:asciiTheme="minorHAnsi" w:hAnsiTheme="minorHAnsi"/>
          </w:rPr>
          <w:t xml:space="preserve">CLASS_CODE                          FIRST     *   ,  O(") CHARACTER            </w:t>
        </w:r>
      </w:ins>
    </w:p>
    <w:p w:rsidR="007A787F" w:rsidRPr="007A787F" w:rsidRDefault="007A787F" w:rsidP="007A787F">
      <w:pPr>
        <w:pStyle w:val="sqlF9"/>
        <w:rPr>
          <w:ins w:id="11480" w:author="Hemmati" w:date="2016-12-16T10:39:00Z"/>
          <w:rFonts w:asciiTheme="minorHAnsi" w:hAnsiTheme="minorHAnsi"/>
        </w:rPr>
      </w:pPr>
      <w:ins w:id="11481" w:author="Hemmati" w:date="2016-12-16T10:39:00Z">
        <w:r w:rsidRPr="007A787F">
          <w:rPr>
            <w:rFonts w:asciiTheme="minorHAnsi" w:hAnsiTheme="minorHAnsi"/>
          </w:rPr>
          <w:t xml:space="preserve">CLASS_NAME                           NEXT     *   ,  O(") CHARACTER            </w:t>
        </w:r>
      </w:ins>
    </w:p>
    <w:p w:rsidR="007A787F" w:rsidRPr="007A787F" w:rsidRDefault="007A787F" w:rsidP="007A787F">
      <w:pPr>
        <w:pStyle w:val="sqlF9"/>
        <w:rPr>
          <w:ins w:id="11482" w:author="Hemmati" w:date="2016-12-16T10:39:00Z"/>
          <w:rFonts w:asciiTheme="minorHAnsi" w:hAnsiTheme="minorHAnsi"/>
        </w:rPr>
      </w:pPr>
    </w:p>
    <w:p w:rsidR="007A787F" w:rsidRPr="007A787F" w:rsidRDefault="007A787F" w:rsidP="007A787F">
      <w:pPr>
        <w:pStyle w:val="sqlF9"/>
        <w:rPr>
          <w:ins w:id="11483" w:author="Hemmati" w:date="2016-12-16T10:39:00Z"/>
          <w:rFonts w:asciiTheme="minorHAnsi" w:hAnsiTheme="minorHAnsi"/>
        </w:rPr>
      </w:pPr>
    </w:p>
    <w:p w:rsidR="007A787F" w:rsidRPr="007A787F" w:rsidRDefault="007A787F" w:rsidP="007A787F">
      <w:pPr>
        <w:pStyle w:val="sqlF9"/>
        <w:rPr>
          <w:ins w:id="11484" w:author="Hemmati" w:date="2016-12-16T10:39:00Z"/>
          <w:rFonts w:asciiTheme="minorHAnsi" w:hAnsiTheme="minorHAnsi"/>
        </w:rPr>
      </w:pPr>
      <w:ins w:id="11485" w:author="Hemmati" w:date="2016-12-16T10:39:00Z">
        <w:r w:rsidRPr="007A787F">
          <w:rPr>
            <w:rFonts w:asciiTheme="minorHAnsi" w:hAnsiTheme="minorHAnsi"/>
          </w:rPr>
          <w:t>Table CLASS_TYPE:</w:t>
        </w:r>
      </w:ins>
    </w:p>
    <w:p w:rsidR="007A787F" w:rsidRPr="007A787F" w:rsidRDefault="007A787F" w:rsidP="007A787F">
      <w:pPr>
        <w:pStyle w:val="sqlF9"/>
        <w:rPr>
          <w:ins w:id="11486" w:author="Hemmati" w:date="2016-12-16T10:39:00Z"/>
          <w:rFonts w:asciiTheme="minorHAnsi" w:hAnsiTheme="minorHAnsi"/>
        </w:rPr>
      </w:pPr>
      <w:ins w:id="11487" w:author="Hemmati" w:date="2016-12-16T10:39:00Z">
        <w:r w:rsidRPr="007A787F">
          <w:rPr>
            <w:rFonts w:asciiTheme="minorHAnsi" w:hAnsiTheme="minorHAnsi"/>
          </w:rPr>
          <w:t xml:space="preserve">  8 Rows successfully loaded.</w:t>
        </w:r>
      </w:ins>
    </w:p>
    <w:p w:rsidR="007A787F" w:rsidRPr="007A787F" w:rsidRDefault="007A787F" w:rsidP="007A787F">
      <w:pPr>
        <w:pStyle w:val="sqlF9"/>
        <w:rPr>
          <w:ins w:id="11488" w:author="Hemmati" w:date="2016-12-16T10:39:00Z"/>
          <w:rFonts w:asciiTheme="minorHAnsi" w:hAnsiTheme="minorHAnsi"/>
        </w:rPr>
      </w:pPr>
      <w:ins w:id="11489" w:author="Hemmati" w:date="2016-12-16T10:39:00Z">
        <w:r w:rsidRPr="007A787F">
          <w:rPr>
            <w:rFonts w:asciiTheme="minorHAnsi" w:hAnsiTheme="minorHAnsi"/>
          </w:rPr>
          <w:t xml:space="preserve">  0 Rows not loaded due to data errors.</w:t>
        </w:r>
      </w:ins>
    </w:p>
    <w:p w:rsidR="007A787F" w:rsidRPr="007A787F" w:rsidRDefault="007A787F" w:rsidP="007A787F">
      <w:pPr>
        <w:pStyle w:val="sqlF9"/>
        <w:rPr>
          <w:ins w:id="11490" w:author="Hemmati" w:date="2016-12-16T10:39:00Z"/>
          <w:rFonts w:asciiTheme="minorHAnsi" w:hAnsiTheme="minorHAnsi"/>
        </w:rPr>
      </w:pPr>
      <w:ins w:id="11491" w:author="Hemmati" w:date="2016-12-16T10:39:00Z">
        <w:r w:rsidRPr="007A787F">
          <w:rPr>
            <w:rFonts w:asciiTheme="minorHAnsi" w:hAnsiTheme="minorHAnsi"/>
          </w:rPr>
          <w:t xml:space="preserve">  0 Rows not loaded because all WHEN clauses were failed.</w:t>
        </w:r>
      </w:ins>
    </w:p>
    <w:p w:rsidR="007A787F" w:rsidRPr="007A787F" w:rsidRDefault="007A787F" w:rsidP="007A787F">
      <w:pPr>
        <w:pStyle w:val="sqlF9"/>
        <w:rPr>
          <w:ins w:id="11492" w:author="Hemmati" w:date="2016-12-16T10:39:00Z"/>
          <w:rFonts w:asciiTheme="minorHAnsi" w:hAnsiTheme="minorHAnsi"/>
        </w:rPr>
      </w:pPr>
      <w:ins w:id="11493" w:author="Hemmati" w:date="2016-12-16T10:39:00Z">
        <w:r w:rsidRPr="007A787F">
          <w:rPr>
            <w:rFonts w:asciiTheme="minorHAnsi" w:hAnsiTheme="minorHAnsi"/>
          </w:rPr>
          <w:t xml:space="preserve">  0 Rows not loaded because all fields were null.</w:t>
        </w:r>
      </w:ins>
    </w:p>
    <w:p w:rsidR="007A787F" w:rsidRPr="007A787F" w:rsidRDefault="007A787F" w:rsidP="007A787F">
      <w:pPr>
        <w:pStyle w:val="sqlF9"/>
        <w:rPr>
          <w:ins w:id="11494" w:author="Hemmati" w:date="2016-12-16T10:39:00Z"/>
          <w:rFonts w:asciiTheme="minorHAnsi" w:hAnsiTheme="minorHAnsi"/>
        </w:rPr>
      </w:pPr>
    </w:p>
    <w:p w:rsidR="007A787F" w:rsidRPr="007A787F" w:rsidRDefault="007A787F" w:rsidP="007A787F">
      <w:pPr>
        <w:pStyle w:val="sqlF9"/>
        <w:rPr>
          <w:ins w:id="11495" w:author="Hemmati" w:date="2016-12-16T10:39:00Z"/>
          <w:rFonts w:asciiTheme="minorHAnsi" w:hAnsiTheme="minorHAnsi"/>
        </w:rPr>
      </w:pPr>
    </w:p>
    <w:p w:rsidR="007A787F" w:rsidRPr="007A787F" w:rsidRDefault="007A787F" w:rsidP="007A787F">
      <w:pPr>
        <w:pStyle w:val="sqlF9"/>
        <w:rPr>
          <w:ins w:id="11496" w:author="Hemmati" w:date="2016-12-16T10:39:00Z"/>
          <w:rFonts w:asciiTheme="minorHAnsi" w:hAnsiTheme="minorHAnsi"/>
        </w:rPr>
      </w:pPr>
      <w:ins w:id="11497" w:author="Hemmati" w:date="2016-12-16T10:39:00Z">
        <w:r w:rsidRPr="007A787F">
          <w:rPr>
            <w:rFonts w:asciiTheme="minorHAnsi" w:hAnsiTheme="minorHAnsi"/>
          </w:rPr>
          <w:t>Space allocated for bind array:                  33024 bytes(64 rows)</w:t>
        </w:r>
      </w:ins>
    </w:p>
    <w:p w:rsidR="007A787F" w:rsidRPr="007A787F" w:rsidRDefault="007A787F" w:rsidP="007A787F">
      <w:pPr>
        <w:pStyle w:val="sqlF9"/>
        <w:rPr>
          <w:ins w:id="11498" w:author="Hemmati" w:date="2016-12-16T10:39:00Z"/>
          <w:rFonts w:asciiTheme="minorHAnsi" w:hAnsiTheme="minorHAnsi"/>
        </w:rPr>
      </w:pPr>
      <w:ins w:id="11499" w:author="Hemmati" w:date="2016-12-16T10:39:00Z">
        <w:r w:rsidRPr="007A787F">
          <w:rPr>
            <w:rFonts w:asciiTheme="minorHAnsi" w:hAnsiTheme="minorHAnsi"/>
          </w:rPr>
          <w:t>Read   buffer bytes: 1048576</w:t>
        </w:r>
      </w:ins>
    </w:p>
    <w:p w:rsidR="007A787F" w:rsidRPr="007A787F" w:rsidRDefault="007A787F" w:rsidP="007A787F">
      <w:pPr>
        <w:pStyle w:val="sqlF9"/>
        <w:rPr>
          <w:ins w:id="11500" w:author="Hemmati" w:date="2016-12-16T10:39:00Z"/>
          <w:rFonts w:asciiTheme="minorHAnsi" w:hAnsiTheme="minorHAnsi"/>
        </w:rPr>
      </w:pPr>
    </w:p>
    <w:p w:rsidR="007A787F" w:rsidRPr="007A787F" w:rsidRDefault="007A787F" w:rsidP="007A787F">
      <w:pPr>
        <w:pStyle w:val="sqlF9"/>
        <w:rPr>
          <w:ins w:id="11501" w:author="Hemmati" w:date="2016-12-16T10:39:00Z"/>
          <w:rFonts w:asciiTheme="minorHAnsi" w:hAnsiTheme="minorHAnsi"/>
        </w:rPr>
      </w:pPr>
      <w:ins w:id="11502" w:author="Hemmati" w:date="2016-12-16T10:39:00Z">
        <w:r w:rsidRPr="007A787F">
          <w:rPr>
            <w:rFonts w:asciiTheme="minorHAnsi" w:hAnsiTheme="minorHAnsi"/>
          </w:rPr>
          <w:t>Total logical records skipped:          0</w:t>
        </w:r>
      </w:ins>
    </w:p>
    <w:p w:rsidR="007A787F" w:rsidRPr="007A787F" w:rsidRDefault="007A787F" w:rsidP="007A787F">
      <w:pPr>
        <w:pStyle w:val="sqlF9"/>
        <w:rPr>
          <w:ins w:id="11503" w:author="Hemmati" w:date="2016-12-16T10:39:00Z"/>
          <w:rFonts w:asciiTheme="minorHAnsi" w:hAnsiTheme="minorHAnsi"/>
        </w:rPr>
      </w:pPr>
      <w:ins w:id="11504" w:author="Hemmati" w:date="2016-12-16T10:39:00Z">
        <w:r w:rsidRPr="007A787F">
          <w:rPr>
            <w:rFonts w:asciiTheme="minorHAnsi" w:hAnsiTheme="minorHAnsi"/>
          </w:rPr>
          <w:t>Total logical records read:             8</w:t>
        </w:r>
      </w:ins>
    </w:p>
    <w:p w:rsidR="007A787F" w:rsidRPr="007A787F" w:rsidRDefault="007A787F" w:rsidP="007A787F">
      <w:pPr>
        <w:pStyle w:val="sqlF9"/>
        <w:rPr>
          <w:ins w:id="11505" w:author="Hemmati" w:date="2016-12-16T10:39:00Z"/>
          <w:rFonts w:asciiTheme="minorHAnsi" w:hAnsiTheme="minorHAnsi"/>
        </w:rPr>
      </w:pPr>
      <w:ins w:id="11506" w:author="Hemmati" w:date="2016-12-16T10:39:00Z">
        <w:r w:rsidRPr="007A787F">
          <w:rPr>
            <w:rFonts w:asciiTheme="minorHAnsi" w:hAnsiTheme="minorHAnsi"/>
          </w:rPr>
          <w:t>Total logical records rejected:         0</w:t>
        </w:r>
      </w:ins>
    </w:p>
    <w:p w:rsidR="007A787F" w:rsidRPr="007A787F" w:rsidRDefault="007A787F" w:rsidP="007A787F">
      <w:pPr>
        <w:pStyle w:val="sqlF9"/>
        <w:rPr>
          <w:ins w:id="11507" w:author="Hemmati" w:date="2016-12-16T10:39:00Z"/>
          <w:rFonts w:asciiTheme="minorHAnsi" w:hAnsiTheme="minorHAnsi"/>
        </w:rPr>
      </w:pPr>
      <w:ins w:id="11508" w:author="Hemmati" w:date="2016-12-16T10:39:00Z">
        <w:r w:rsidRPr="007A787F">
          <w:rPr>
            <w:rFonts w:asciiTheme="minorHAnsi" w:hAnsiTheme="minorHAnsi"/>
          </w:rPr>
          <w:t>Total logical records discarded:        0</w:t>
        </w:r>
      </w:ins>
    </w:p>
    <w:p w:rsidR="007A787F" w:rsidRPr="007A787F" w:rsidRDefault="007A787F" w:rsidP="007A787F">
      <w:pPr>
        <w:pStyle w:val="sqlF9"/>
        <w:rPr>
          <w:ins w:id="11509" w:author="Hemmati" w:date="2016-12-16T10:39:00Z"/>
          <w:rFonts w:asciiTheme="minorHAnsi" w:hAnsiTheme="minorHAnsi"/>
        </w:rPr>
      </w:pPr>
    </w:p>
    <w:p w:rsidR="007A787F" w:rsidRPr="007A787F" w:rsidRDefault="007A787F" w:rsidP="007A787F">
      <w:pPr>
        <w:pStyle w:val="sqlF9"/>
        <w:rPr>
          <w:ins w:id="11510" w:author="Hemmati" w:date="2016-12-16T10:39:00Z"/>
          <w:rFonts w:asciiTheme="minorHAnsi" w:hAnsiTheme="minorHAnsi"/>
        </w:rPr>
      </w:pPr>
      <w:ins w:id="11511" w:author="Hemmati" w:date="2016-12-16T10:39:00Z">
        <w:r w:rsidRPr="007A787F">
          <w:rPr>
            <w:rFonts w:asciiTheme="minorHAnsi" w:hAnsiTheme="minorHAnsi"/>
          </w:rPr>
          <w:t>Run began on Wed Nov 30 11:18:49 2016</w:t>
        </w:r>
      </w:ins>
    </w:p>
    <w:p w:rsidR="007A787F" w:rsidRPr="007A787F" w:rsidRDefault="007A787F" w:rsidP="007A787F">
      <w:pPr>
        <w:pStyle w:val="sqlF9"/>
        <w:rPr>
          <w:ins w:id="11512" w:author="Hemmati" w:date="2016-12-16T10:39:00Z"/>
          <w:rFonts w:asciiTheme="minorHAnsi" w:hAnsiTheme="minorHAnsi"/>
        </w:rPr>
      </w:pPr>
      <w:ins w:id="11513" w:author="Hemmati" w:date="2016-12-16T10:39:00Z">
        <w:r w:rsidRPr="007A787F">
          <w:rPr>
            <w:rFonts w:asciiTheme="minorHAnsi" w:hAnsiTheme="minorHAnsi"/>
          </w:rPr>
          <w:t>Run ended on Wed Nov 30 11:18:49 2016</w:t>
        </w:r>
      </w:ins>
    </w:p>
    <w:p w:rsidR="007A787F" w:rsidRPr="007A787F" w:rsidRDefault="007A787F" w:rsidP="007A787F">
      <w:pPr>
        <w:pStyle w:val="sqlF9"/>
        <w:rPr>
          <w:ins w:id="11514" w:author="Hemmati" w:date="2016-12-16T10:39:00Z"/>
          <w:rFonts w:asciiTheme="minorHAnsi" w:hAnsiTheme="minorHAnsi"/>
        </w:rPr>
      </w:pPr>
    </w:p>
    <w:p w:rsidR="007A787F" w:rsidRPr="007A787F" w:rsidRDefault="007A787F" w:rsidP="007A787F">
      <w:pPr>
        <w:pStyle w:val="sqlF9"/>
        <w:rPr>
          <w:ins w:id="11515" w:author="Hemmati" w:date="2016-12-16T10:39:00Z"/>
          <w:rFonts w:asciiTheme="minorHAnsi" w:hAnsiTheme="minorHAnsi"/>
        </w:rPr>
      </w:pPr>
      <w:ins w:id="11516" w:author="Hemmati" w:date="2016-12-16T10:39:00Z">
        <w:r w:rsidRPr="007A787F">
          <w:rPr>
            <w:rFonts w:asciiTheme="minorHAnsi" w:hAnsiTheme="minorHAnsi"/>
          </w:rPr>
          <w:t>Elapsed time was:     00:00:00.15</w:t>
        </w:r>
      </w:ins>
    </w:p>
    <w:p w:rsidR="004E601A" w:rsidRPr="00AB486D" w:rsidDel="007A787F" w:rsidRDefault="007A787F" w:rsidP="007A787F">
      <w:pPr>
        <w:pStyle w:val="sqlF9"/>
        <w:rPr>
          <w:del w:id="11517" w:author="Hemmati" w:date="2016-12-16T10:39:00Z"/>
          <w:rFonts w:asciiTheme="minorHAnsi" w:hAnsiTheme="minorHAnsi"/>
        </w:rPr>
      </w:pPr>
      <w:ins w:id="11518" w:author="Hemmati" w:date="2016-12-16T10:39:00Z">
        <w:r w:rsidRPr="007A787F">
          <w:rPr>
            <w:rFonts w:asciiTheme="minorHAnsi" w:hAnsiTheme="minorHAnsi"/>
          </w:rPr>
          <w:t>CPU time was:         00:00:00.06</w:t>
        </w:r>
      </w:ins>
      <w:del w:id="11519" w:author="Hemmati" w:date="2016-12-16T10:39:00Z">
        <w:r w:rsidR="004E601A" w:rsidRPr="00AB486D" w:rsidDel="007A787F">
          <w:rPr>
            <w:rFonts w:asciiTheme="minorHAnsi" w:hAnsiTheme="minorHAnsi"/>
          </w:rPr>
          <w:delText>Copyright (c) 1982, 2009, Oracle and/or its affiliates.  All rights reserved.</w:delText>
        </w:r>
      </w:del>
    </w:p>
    <w:p w:rsidR="004E601A" w:rsidRPr="00AB486D" w:rsidDel="007A787F" w:rsidRDefault="004E601A" w:rsidP="004E601A">
      <w:pPr>
        <w:pStyle w:val="sqlF9"/>
        <w:rPr>
          <w:del w:id="11520" w:author="Hemmati" w:date="2016-12-16T10:39:00Z"/>
          <w:rFonts w:asciiTheme="minorHAnsi" w:hAnsiTheme="minorHAnsi"/>
        </w:rPr>
      </w:pPr>
    </w:p>
    <w:p w:rsidR="004E601A" w:rsidRPr="00AB486D" w:rsidDel="007A787F" w:rsidRDefault="004E601A" w:rsidP="004E601A">
      <w:pPr>
        <w:pStyle w:val="sqlF9"/>
        <w:rPr>
          <w:del w:id="11521" w:author="Hemmati" w:date="2016-12-16T10:39:00Z"/>
          <w:rFonts w:asciiTheme="minorHAnsi" w:hAnsiTheme="minorHAnsi"/>
        </w:rPr>
      </w:pPr>
      <w:del w:id="11522" w:author="Hemmati" w:date="2016-12-16T10:39:00Z">
        <w:r w:rsidRPr="00AB486D" w:rsidDel="007A787F">
          <w:rPr>
            <w:rFonts w:asciiTheme="minorHAnsi" w:hAnsiTheme="minorHAnsi"/>
            <w:b/>
          </w:rPr>
          <w:delText>Control File:</w:delText>
        </w:r>
        <w:r w:rsidRPr="00AB486D" w:rsidDel="007A787F">
          <w:rPr>
            <w:rFonts w:asciiTheme="minorHAnsi" w:hAnsiTheme="minorHAnsi"/>
          </w:rPr>
          <w:delText xml:space="preserve">   C:\Users\559006\Desktop\WORKSHOPS\WSH4_CreateTables_SQLLoader\controlfiles_loading\class_type.ctl</w:delText>
        </w:r>
      </w:del>
    </w:p>
    <w:p w:rsidR="004E601A" w:rsidRPr="00AB486D" w:rsidDel="007A787F" w:rsidRDefault="004E601A" w:rsidP="004E601A">
      <w:pPr>
        <w:pStyle w:val="sqlF9"/>
        <w:rPr>
          <w:del w:id="11523" w:author="Hemmati" w:date="2016-12-16T10:39:00Z"/>
          <w:rFonts w:asciiTheme="minorHAnsi" w:hAnsiTheme="minorHAnsi"/>
        </w:rPr>
      </w:pPr>
      <w:del w:id="11524" w:author="Hemmati" w:date="2016-12-16T10:39:00Z">
        <w:r w:rsidRPr="00AB486D" w:rsidDel="007A787F">
          <w:rPr>
            <w:rFonts w:asciiTheme="minorHAnsi" w:hAnsiTheme="minorHAnsi"/>
            <w:b/>
          </w:rPr>
          <w:delText>Data File:</w:delText>
        </w:r>
        <w:r w:rsidRPr="00AB486D" w:rsidDel="007A787F">
          <w:rPr>
            <w:rFonts w:asciiTheme="minorHAnsi" w:hAnsiTheme="minorHAnsi"/>
          </w:rPr>
          <w:delText xml:space="preserve">      C:\Users\559006\Desktop\WORKSHOPS\WSH4_CreateTables_SQLLoader\controlfiles_loading\class_type.ctl</w:delText>
        </w:r>
      </w:del>
    </w:p>
    <w:p w:rsidR="004E601A" w:rsidRPr="00AB486D" w:rsidDel="007A787F" w:rsidRDefault="004E601A" w:rsidP="004E601A">
      <w:pPr>
        <w:pStyle w:val="sqlF9"/>
        <w:rPr>
          <w:del w:id="11525" w:author="Hemmati" w:date="2016-12-16T10:39:00Z"/>
          <w:rFonts w:asciiTheme="minorHAnsi" w:hAnsiTheme="minorHAnsi"/>
        </w:rPr>
      </w:pPr>
      <w:del w:id="11526" w:author="Hemmati" w:date="2016-12-16T10:39:00Z">
        <w:r w:rsidRPr="00AB486D" w:rsidDel="007A787F">
          <w:rPr>
            <w:rFonts w:asciiTheme="minorHAnsi" w:hAnsiTheme="minorHAnsi"/>
            <w:b/>
          </w:rPr>
          <w:delText>Bad File:</w:delText>
        </w:r>
        <w:r w:rsidRPr="00AB486D" w:rsidDel="007A787F">
          <w:rPr>
            <w:rFonts w:asciiTheme="minorHAnsi" w:hAnsiTheme="minorHAnsi"/>
          </w:rPr>
          <w:delText xml:space="preserve">     C:\Users\559006\Desktop\WORKSHOPS\WSH4_CreateTables_SQLLoader\controlfiles_loading\class_type.bad</w:delText>
        </w:r>
      </w:del>
    </w:p>
    <w:p w:rsidR="004E601A" w:rsidRPr="00AB486D" w:rsidDel="007A787F" w:rsidRDefault="004E601A" w:rsidP="004E601A">
      <w:pPr>
        <w:pStyle w:val="sqlF9"/>
        <w:rPr>
          <w:del w:id="11527" w:author="Hemmati" w:date="2016-12-16T10:39:00Z"/>
          <w:rFonts w:asciiTheme="minorHAnsi" w:hAnsiTheme="minorHAnsi"/>
        </w:rPr>
      </w:pPr>
      <w:del w:id="11528" w:author="Hemmati" w:date="2016-12-16T10:39:00Z">
        <w:r w:rsidRPr="00AB486D" w:rsidDel="007A787F">
          <w:rPr>
            <w:rFonts w:asciiTheme="minorHAnsi" w:hAnsiTheme="minorHAnsi"/>
            <w:b/>
          </w:rPr>
          <w:delText>Discard File:</w:delText>
        </w:r>
        <w:r w:rsidRPr="00AB486D" w:rsidDel="007A787F">
          <w:rPr>
            <w:rFonts w:asciiTheme="minorHAnsi" w:hAnsiTheme="minorHAnsi"/>
          </w:rPr>
          <w:delText xml:space="preserve"> C:\Users\559006\Desktop\WORKSHOPS\WSH4_CreateTables_SQLLoader\controlfiles_loading\class_type.dsc </w:delText>
        </w:r>
      </w:del>
    </w:p>
    <w:p w:rsidR="004E601A" w:rsidRPr="00AB486D" w:rsidDel="007A787F" w:rsidRDefault="004E601A" w:rsidP="004E601A">
      <w:pPr>
        <w:pStyle w:val="sqlF9"/>
        <w:rPr>
          <w:del w:id="11529" w:author="Hemmati" w:date="2016-12-16T10:39:00Z"/>
          <w:rFonts w:asciiTheme="minorHAnsi" w:hAnsiTheme="minorHAnsi"/>
        </w:rPr>
      </w:pPr>
      <w:del w:id="11530" w:author="Hemmati" w:date="2016-12-16T10:39:00Z">
        <w:r w:rsidRPr="00AB486D" w:rsidDel="007A787F">
          <w:rPr>
            <w:rFonts w:asciiTheme="minorHAnsi" w:hAnsiTheme="minorHAnsi"/>
          </w:rPr>
          <w:delText xml:space="preserve"> (Allow all discards)</w:delText>
        </w:r>
      </w:del>
    </w:p>
    <w:p w:rsidR="004E601A" w:rsidRPr="00AB486D" w:rsidDel="007A787F" w:rsidRDefault="004E601A" w:rsidP="004E601A">
      <w:pPr>
        <w:pStyle w:val="sqlF9"/>
        <w:rPr>
          <w:del w:id="11531" w:author="Hemmati" w:date="2016-12-16T10:39:00Z"/>
          <w:rFonts w:asciiTheme="minorHAnsi" w:hAnsiTheme="minorHAnsi"/>
        </w:rPr>
      </w:pPr>
    </w:p>
    <w:p w:rsidR="004E601A" w:rsidRPr="00AB486D" w:rsidDel="007A787F" w:rsidRDefault="004E601A" w:rsidP="004E601A">
      <w:pPr>
        <w:pStyle w:val="sqlF9"/>
        <w:rPr>
          <w:del w:id="11532" w:author="Hemmati" w:date="2016-12-16T10:39:00Z"/>
          <w:rFonts w:asciiTheme="minorHAnsi" w:hAnsiTheme="minorHAnsi"/>
        </w:rPr>
      </w:pPr>
      <w:del w:id="11533" w:author="Hemmati" w:date="2016-12-16T10:39:00Z">
        <w:r w:rsidRPr="00AB486D" w:rsidDel="007A787F">
          <w:rPr>
            <w:rFonts w:asciiTheme="minorHAnsi" w:hAnsiTheme="minorHAnsi"/>
          </w:rPr>
          <w:delText>Number to load: ALL</w:delText>
        </w:r>
      </w:del>
    </w:p>
    <w:p w:rsidR="004E601A" w:rsidRPr="00AB486D" w:rsidDel="007A787F" w:rsidRDefault="004E601A" w:rsidP="004E601A">
      <w:pPr>
        <w:pStyle w:val="sqlF9"/>
        <w:rPr>
          <w:del w:id="11534" w:author="Hemmati" w:date="2016-12-16T10:39:00Z"/>
          <w:rFonts w:asciiTheme="minorHAnsi" w:hAnsiTheme="minorHAnsi"/>
        </w:rPr>
      </w:pPr>
      <w:del w:id="11535" w:author="Hemmati" w:date="2016-12-16T10:39:00Z">
        <w:r w:rsidRPr="00AB486D" w:rsidDel="007A787F">
          <w:rPr>
            <w:rFonts w:asciiTheme="minorHAnsi" w:hAnsiTheme="minorHAnsi"/>
          </w:rPr>
          <w:delText>Number to skip: 0</w:delText>
        </w:r>
      </w:del>
    </w:p>
    <w:p w:rsidR="004E601A" w:rsidRPr="00AB486D" w:rsidDel="007A787F" w:rsidRDefault="004E601A" w:rsidP="004E601A">
      <w:pPr>
        <w:pStyle w:val="sqlF9"/>
        <w:rPr>
          <w:del w:id="11536" w:author="Hemmati" w:date="2016-12-16T10:39:00Z"/>
          <w:rFonts w:asciiTheme="minorHAnsi" w:hAnsiTheme="minorHAnsi"/>
        </w:rPr>
      </w:pPr>
      <w:del w:id="11537" w:author="Hemmati" w:date="2016-12-16T10:39:00Z">
        <w:r w:rsidRPr="00AB486D" w:rsidDel="007A787F">
          <w:rPr>
            <w:rFonts w:asciiTheme="minorHAnsi" w:hAnsiTheme="minorHAnsi"/>
          </w:rPr>
          <w:delText>Errors allowed: 50</w:delText>
        </w:r>
      </w:del>
    </w:p>
    <w:p w:rsidR="004E601A" w:rsidRPr="00AB486D" w:rsidDel="007A787F" w:rsidRDefault="004E601A" w:rsidP="004E601A">
      <w:pPr>
        <w:pStyle w:val="sqlF9"/>
        <w:rPr>
          <w:del w:id="11538" w:author="Hemmati" w:date="2016-12-16T10:39:00Z"/>
          <w:rFonts w:asciiTheme="minorHAnsi" w:hAnsiTheme="minorHAnsi"/>
        </w:rPr>
      </w:pPr>
      <w:del w:id="11539" w:author="Hemmati" w:date="2016-12-16T10:39:00Z">
        <w:r w:rsidRPr="00AB486D" w:rsidDel="007A787F">
          <w:rPr>
            <w:rFonts w:asciiTheme="minorHAnsi" w:hAnsiTheme="minorHAnsi"/>
          </w:rPr>
          <w:delText>Bind array:     64 rows, maximum of 256000 bytes</w:delText>
        </w:r>
      </w:del>
    </w:p>
    <w:p w:rsidR="004E601A" w:rsidRPr="00AB486D" w:rsidDel="007A787F" w:rsidRDefault="004E601A" w:rsidP="004E601A">
      <w:pPr>
        <w:pStyle w:val="sqlF9"/>
        <w:rPr>
          <w:del w:id="11540" w:author="Hemmati" w:date="2016-12-16T10:39:00Z"/>
          <w:rFonts w:asciiTheme="minorHAnsi" w:hAnsiTheme="minorHAnsi"/>
        </w:rPr>
      </w:pPr>
      <w:del w:id="11541" w:author="Hemmati" w:date="2016-12-16T10:39:00Z">
        <w:r w:rsidRPr="00AB486D" w:rsidDel="007A787F">
          <w:rPr>
            <w:rFonts w:asciiTheme="minorHAnsi" w:hAnsiTheme="minorHAnsi"/>
          </w:rPr>
          <w:delText>Continuation:    none specified</w:delText>
        </w:r>
      </w:del>
    </w:p>
    <w:p w:rsidR="004E601A" w:rsidRPr="00AB486D" w:rsidDel="007A787F" w:rsidRDefault="004E601A" w:rsidP="004E601A">
      <w:pPr>
        <w:pStyle w:val="sqlF9"/>
        <w:rPr>
          <w:del w:id="11542" w:author="Hemmati" w:date="2016-12-16T10:39:00Z"/>
          <w:rFonts w:asciiTheme="minorHAnsi" w:hAnsiTheme="minorHAnsi"/>
        </w:rPr>
      </w:pPr>
      <w:del w:id="11543" w:author="Hemmati" w:date="2016-12-16T10:39:00Z">
        <w:r w:rsidRPr="00AB486D" w:rsidDel="007A787F">
          <w:rPr>
            <w:rFonts w:asciiTheme="minorHAnsi" w:hAnsiTheme="minorHAnsi"/>
          </w:rPr>
          <w:delText>Path used:      Conventional</w:delText>
        </w:r>
      </w:del>
    </w:p>
    <w:p w:rsidR="004E601A" w:rsidRPr="00AB486D" w:rsidDel="007A787F" w:rsidRDefault="004E601A" w:rsidP="004E601A">
      <w:pPr>
        <w:pStyle w:val="sqlF9"/>
        <w:rPr>
          <w:del w:id="11544" w:author="Hemmati" w:date="2016-12-16T10:39:00Z"/>
          <w:rFonts w:asciiTheme="minorHAnsi" w:hAnsiTheme="minorHAnsi"/>
        </w:rPr>
      </w:pPr>
    </w:p>
    <w:p w:rsidR="004E601A" w:rsidRPr="00AB486D" w:rsidDel="007A787F" w:rsidRDefault="004E601A" w:rsidP="004E601A">
      <w:pPr>
        <w:pStyle w:val="sqlF9"/>
        <w:rPr>
          <w:del w:id="11545" w:author="Hemmati" w:date="2016-12-16T10:39:00Z"/>
          <w:rFonts w:asciiTheme="minorHAnsi" w:hAnsiTheme="minorHAnsi"/>
        </w:rPr>
      </w:pPr>
      <w:del w:id="11546" w:author="Hemmati" w:date="2016-12-16T10:39:00Z">
        <w:r w:rsidRPr="00AB486D" w:rsidDel="007A787F">
          <w:rPr>
            <w:rFonts w:asciiTheme="minorHAnsi" w:hAnsiTheme="minorHAnsi"/>
          </w:rPr>
          <w:delText>Table CLASS_TYPE, loaded from every logical record.</w:delText>
        </w:r>
      </w:del>
    </w:p>
    <w:p w:rsidR="004E601A" w:rsidRPr="00AB486D" w:rsidDel="007A787F" w:rsidRDefault="004E601A" w:rsidP="004E601A">
      <w:pPr>
        <w:pStyle w:val="sqlF9"/>
        <w:rPr>
          <w:del w:id="11547" w:author="Hemmati" w:date="2016-12-16T10:39:00Z"/>
          <w:rFonts w:asciiTheme="minorHAnsi" w:hAnsiTheme="minorHAnsi"/>
        </w:rPr>
      </w:pPr>
      <w:del w:id="11548" w:author="Hemmati" w:date="2016-12-16T10:39:00Z">
        <w:r w:rsidRPr="00AB486D" w:rsidDel="007A787F">
          <w:rPr>
            <w:rFonts w:asciiTheme="minorHAnsi" w:hAnsiTheme="minorHAnsi"/>
          </w:rPr>
          <w:delText>Insert option in effect for this table: TRUNCATE</w:delText>
        </w:r>
      </w:del>
    </w:p>
    <w:p w:rsidR="004E601A" w:rsidRPr="00AB486D" w:rsidDel="007A787F" w:rsidRDefault="004E601A" w:rsidP="004E601A">
      <w:pPr>
        <w:pStyle w:val="sqlF9"/>
        <w:rPr>
          <w:del w:id="11549" w:author="Hemmati" w:date="2016-12-16T10:39:00Z"/>
          <w:rFonts w:asciiTheme="minorHAnsi" w:hAnsiTheme="minorHAnsi"/>
        </w:rPr>
      </w:pPr>
      <w:del w:id="11550" w:author="Hemmati" w:date="2016-12-16T10:39:00Z">
        <w:r w:rsidRPr="00AB486D" w:rsidDel="007A787F">
          <w:rPr>
            <w:rFonts w:asciiTheme="minorHAnsi" w:hAnsiTheme="minorHAnsi"/>
          </w:rPr>
          <w:delText>TRAILING NULLCOLS option in effect</w:delText>
        </w:r>
      </w:del>
    </w:p>
    <w:p w:rsidR="004E601A" w:rsidRPr="00AB486D" w:rsidDel="007A787F" w:rsidRDefault="004E601A" w:rsidP="004E601A">
      <w:pPr>
        <w:pStyle w:val="sqlF9"/>
        <w:rPr>
          <w:del w:id="11551" w:author="Hemmati" w:date="2016-12-16T10:39:00Z"/>
          <w:rFonts w:asciiTheme="minorHAnsi" w:hAnsiTheme="minorHAnsi"/>
        </w:rPr>
      </w:pPr>
    </w:p>
    <w:p w:rsidR="004E601A" w:rsidRPr="00AB486D" w:rsidDel="007A787F" w:rsidRDefault="004E601A" w:rsidP="004E601A">
      <w:pPr>
        <w:pStyle w:val="sqlF9"/>
        <w:rPr>
          <w:del w:id="11552" w:author="Hemmati" w:date="2016-12-16T10:39:00Z"/>
          <w:rFonts w:asciiTheme="minorHAnsi" w:hAnsiTheme="minorHAnsi"/>
        </w:rPr>
      </w:pPr>
      <w:del w:id="11553" w:author="Hemmati" w:date="2016-12-16T10:39:00Z">
        <w:r w:rsidRPr="00AB486D" w:rsidDel="007A787F">
          <w:rPr>
            <w:rFonts w:asciiTheme="minorHAnsi" w:hAnsiTheme="minorHAnsi"/>
          </w:rPr>
          <w:delText xml:space="preserve">   Column Name                  Position   Len  Term Encl Datatype</w:delText>
        </w:r>
      </w:del>
    </w:p>
    <w:p w:rsidR="004E601A" w:rsidRPr="00AB486D" w:rsidDel="007A787F" w:rsidRDefault="004E601A" w:rsidP="004E601A">
      <w:pPr>
        <w:pStyle w:val="sqlF9"/>
        <w:rPr>
          <w:del w:id="11554" w:author="Hemmati" w:date="2016-12-16T10:39:00Z"/>
          <w:rFonts w:asciiTheme="minorHAnsi" w:hAnsiTheme="minorHAnsi"/>
        </w:rPr>
      </w:pPr>
      <w:del w:id="11555" w:author="Hemmati" w:date="2016-12-16T10:39:00Z">
        <w:r w:rsidRPr="00AB486D" w:rsidDel="007A787F">
          <w:rPr>
            <w:rFonts w:asciiTheme="minorHAnsi" w:hAnsiTheme="minorHAnsi"/>
          </w:rPr>
          <w:delText>------------------------------ ---------- ----- ---- ---- ---------------------</w:delText>
        </w:r>
      </w:del>
    </w:p>
    <w:p w:rsidR="004E601A" w:rsidRPr="00AB486D" w:rsidDel="007A787F" w:rsidRDefault="004E601A" w:rsidP="004E601A">
      <w:pPr>
        <w:pStyle w:val="sqlF9"/>
        <w:rPr>
          <w:del w:id="11556" w:author="Hemmati" w:date="2016-12-16T10:39:00Z"/>
          <w:rFonts w:asciiTheme="minorHAnsi" w:hAnsiTheme="minorHAnsi"/>
        </w:rPr>
      </w:pPr>
      <w:del w:id="11557" w:author="Hemmati" w:date="2016-12-16T10:39:00Z">
        <w:r w:rsidRPr="00AB486D" w:rsidDel="007A787F">
          <w:rPr>
            <w:rFonts w:asciiTheme="minorHAnsi" w:hAnsiTheme="minorHAnsi"/>
          </w:rPr>
          <w:delText xml:space="preserve">CLASS_CODE                          FIRST     *   ,  O(") CHARACTER            </w:delText>
        </w:r>
      </w:del>
    </w:p>
    <w:p w:rsidR="004E601A" w:rsidRPr="00AB486D" w:rsidDel="007A787F" w:rsidRDefault="004E601A" w:rsidP="004E601A">
      <w:pPr>
        <w:pStyle w:val="sqlF9"/>
        <w:rPr>
          <w:del w:id="11558" w:author="Hemmati" w:date="2016-12-16T10:39:00Z"/>
          <w:rFonts w:asciiTheme="minorHAnsi" w:hAnsiTheme="minorHAnsi"/>
        </w:rPr>
      </w:pPr>
      <w:del w:id="11559" w:author="Hemmati" w:date="2016-12-16T10:39:00Z">
        <w:r w:rsidRPr="00AB486D" w:rsidDel="007A787F">
          <w:rPr>
            <w:rFonts w:asciiTheme="minorHAnsi" w:hAnsiTheme="minorHAnsi"/>
          </w:rPr>
          <w:delText xml:space="preserve">CLASS_NAME                           NEXT     *   ,  O(") CHARACTER            </w:delText>
        </w:r>
      </w:del>
    </w:p>
    <w:p w:rsidR="004E601A" w:rsidRPr="00AB486D" w:rsidDel="007A787F" w:rsidRDefault="004E601A" w:rsidP="004E601A">
      <w:pPr>
        <w:pStyle w:val="sqlF9"/>
        <w:rPr>
          <w:del w:id="11560" w:author="Hemmati" w:date="2016-12-16T10:39:00Z"/>
          <w:rFonts w:asciiTheme="minorHAnsi" w:hAnsiTheme="minorHAnsi"/>
        </w:rPr>
      </w:pPr>
    </w:p>
    <w:p w:rsidR="004E601A" w:rsidRPr="00AB486D" w:rsidDel="007A787F" w:rsidRDefault="004E601A" w:rsidP="004E601A">
      <w:pPr>
        <w:pStyle w:val="sqlF9"/>
        <w:rPr>
          <w:del w:id="11561" w:author="Hemmati" w:date="2016-12-16T10:39:00Z"/>
          <w:rFonts w:asciiTheme="minorHAnsi" w:hAnsiTheme="minorHAnsi"/>
        </w:rPr>
      </w:pPr>
    </w:p>
    <w:p w:rsidR="004E601A" w:rsidRPr="00AB486D" w:rsidDel="007A787F" w:rsidRDefault="004E601A" w:rsidP="004E601A">
      <w:pPr>
        <w:pStyle w:val="sqlF9"/>
        <w:rPr>
          <w:del w:id="11562" w:author="Hemmati" w:date="2016-12-16T10:39:00Z"/>
          <w:rFonts w:asciiTheme="minorHAnsi" w:hAnsiTheme="minorHAnsi"/>
        </w:rPr>
      </w:pPr>
      <w:del w:id="11563" w:author="Hemmati" w:date="2016-12-16T10:39:00Z">
        <w:r w:rsidRPr="00AB486D" w:rsidDel="007A787F">
          <w:rPr>
            <w:rFonts w:asciiTheme="minorHAnsi" w:hAnsiTheme="minorHAnsi"/>
          </w:rPr>
          <w:delText>Table CLASS_TYPE:</w:delText>
        </w:r>
      </w:del>
    </w:p>
    <w:p w:rsidR="004E601A" w:rsidRPr="00AB486D" w:rsidDel="007A787F" w:rsidRDefault="004E601A" w:rsidP="004E601A">
      <w:pPr>
        <w:pStyle w:val="sqlF9"/>
        <w:rPr>
          <w:del w:id="11564" w:author="Hemmati" w:date="2016-12-16T10:39:00Z"/>
          <w:rFonts w:asciiTheme="minorHAnsi" w:hAnsiTheme="minorHAnsi"/>
        </w:rPr>
      </w:pPr>
      <w:del w:id="11565" w:author="Hemmati" w:date="2016-12-16T10:39:00Z">
        <w:r w:rsidRPr="00AB486D" w:rsidDel="007A787F">
          <w:rPr>
            <w:rFonts w:asciiTheme="minorHAnsi" w:hAnsiTheme="minorHAnsi"/>
          </w:rPr>
          <w:delText xml:space="preserve">  8 Rows successfully loaded.</w:delText>
        </w:r>
      </w:del>
    </w:p>
    <w:p w:rsidR="004E601A" w:rsidRPr="00AB486D" w:rsidDel="007A787F" w:rsidRDefault="004E601A" w:rsidP="004E601A">
      <w:pPr>
        <w:pStyle w:val="sqlF9"/>
        <w:rPr>
          <w:del w:id="11566" w:author="Hemmati" w:date="2016-12-16T10:39:00Z"/>
          <w:rFonts w:asciiTheme="minorHAnsi" w:hAnsiTheme="minorHAnsi"/>
        </w:rPr>
      </w:pPr>
      <w:del w:id="11567" w:author="Hemmati" w:date="2016-12-16T10:39:00Z">
        <w:r w:rsidRPr="00AB486D" w:rsidDel="007A787F">
          <w:rPr>
            <w:rFonts w:asciiTheme="minorHAnsi" w:hAnsiTheme="minorHAnsi"/>
          </w:rPr>
          <w:delText xml:space="preserve">  0 Rows not loaded due to data errors.</w:delText>
        </w:r>
      </w:del>
    </w:p>
    <w:p w:rsidR="004E601A" w:rsidRPr="00AB486D" w:rsidDel="007A787F" w:rsidRDefault="004E601A" w:rsidP="004E601A">
      <w:pPr>
        <w:pStyle w:val="sqlF9"/>
        <w:rPr>
          <w:del w:id="11568" w:author="Hemmati" w:date="2016-12-16T10:39:00Z"/>
          <w:rFonts w:asciiTheme="minorHAnsi" w:hAnsiTheme="minorHAnsi"/>
        </w:rPr>
      </w:pPr>
      <w:del w:id="11569" w:author="Hemmati" w:date="2016-12-16T10:39:00Z">
        <w:r w:rsidRPr="00AB486D" w:rsidDel="007A787F">
          <w:rPr>
            <w:rFonts w:asciiTheme="minorHAnsi" w:hAnsiTheme="minorHAnsi"/>
          </w:rPr>
          <w:delText xml:space="preserve">  0 Rows not loaded because all WHEN clauses were failed.</w:delText>
        </w:r>
      </w:del>
    </w:p>
    <w:p w:rsidR="004E601A" w:rsidRPr="00AB486D" w:rsidDel="007A787F" w:rsidRDefault="004E601A" w:rsidP="004E601A">
      <w:pPr>
        <w:pStyle w:val="sqlF9"/>
        <w:rPr>
          <w:del w:id="11570" w:author="Hemmati" w:date="2016-12-16T10:39:00Z"/>
          <w:rFonts w:asciiTheme="minorHAnsi" w:hAnsiTheme="minorHAnsi"/>
        </w:rPr>
      </w:pPr>
      <w:del w:id="11571" w:author="Hemmati" w:date="2016-12-16T10:39:00Z">
        <w:r w:rsidRPr="00AB486D" w:rsidDel="007A787F">
          <w:rPr>
            <w:rFonts w:asciiTheme="minorHAnsi" w:hAnsiTheme="minorHAnsi"/>
          </w:rPr>
          <w:delText xml:space="preserve">  0 Rows not loaded because all fields were null.</w:delText>
        </w:r>
      </w:del>
    </w:p>
    <w:p w:rsidR="004E601A" w:rsidRPr="00AB486D" w:rsidDel="007A787F" w:rsidRDefault="004E601A" w:rsidP="004E601A">
      <w:pPr>
        <w:pStyle w:val="sqlF9"/>
        <w:rPr>
          <w:del w:id="11572" w:author="Hemmati" w:date="2016-12-16T10:39:00Z"/>
          <w:rFonts w:asciiTheme="minorHAnsi" w:hAnsiTheme="minorHAnsi"/>
        </w:rPr>
      </w:pPr>
    </w:p>
    <w:p w:rsidR="004E601A" w:rsidRPr="00AB486D" w:rsidDel="007A787F" w:rsidRDefault="004E601A" w:rsidP="004E601A">
      <w:pPr>
        <w:pStyle w:val="sqlF9"/>
        <w:rPr>
          <w:del w:id="11573" w:author="Hemmati" w:date="2016-12-16T10:39:00Z"/>
          <w:rFonts w:asciiTheme="minorHAnsi" w:hAnsiTheme="minorHAnsi"/>
        </w:rPr>
      </w:pPr>
    </w:p>
    <w:p w:rsidR="004E601A" w:rsidRPr="00AB486D" w:rsidDel="007A787F" w:rsidRDefault="004E601A" w:rsidP="004E601A">
      <w:pPr>
        <w:pStyle w:val="sqlF9"/>
        <w:rPr>
          <w:del w:id="11574" w:author="Hemmati" w:date="2016-12-16T10:39:00Z"/>
          <w:rFonts w:asciiTheme="minorHAnsi" w:hAnsiTheme="minorHAnsi"/>
        </w:rPr>
      </w:pPr>
      <w:del w:id="11575" w:author="Hemmati" w:date="2016-12-16T10:39:00Z">
        <w:r w:rsidRPr="00AB486D" w:rsidDel="007A787F">
          <w:rPr>
            <w:rFonts w:asciiTheme="minorHAnsi" w:hAnsiTheme="minorHAnsi"/>
          </w:rPr>
          <w:delText>Space allocated for bind array:         33024 bytes(64 rows)</w:delText>
        </w:r>
      </w:del>
    </w:p>
    <w:p w:rsidR="004E601A" w:rsidRPr="00AB486D" w:rsidDel="007A787F" w:rsidRDefault="004E601A" w:rsidP="004E601A">
      <w:pPr>
        <w:pStyle w:val="sqlF9"/>
        <w:rPr>
          <w:del w:id="11576" w:author="Hemmati" w:date="2016-12-16T10:39:00Z"/>
          <w:rFonts w:asciiTheme="minorHAnsi" w:hAnsiTheme="minorHAnsi"/>
        </w:rPr>
      </w:pPr>
      <w:del w:id="11577" w:author="Hemmati" w:date="2016-12-16T10:39:00Z">
        <w:r w:rsidRPr="00AB486D" w:rsidDel="007A787F">
          <w:rPr>
            <w:rFonts w:asciiTheme="minorHAnsi" w:hAnsiTheme="minorHAnsi"/>
          </w:rPr>
          <w:delText>Read   buffer bytes: 1048576</w:delText>
        </w:r>
      </w:del>
    </w:p>
    <w:p w:rsidR="004E601A" w:rsidRPr="00AB486D" w:rsidDel="007A787F" w:rsidRDefault="004E601A" w:rsidP="004E601A">
      <w:pPr>
        <w:pStyle w:val="sqlF9"/>
        <w:rPr>
          <w:del w:id="11578" w:author="Hemmati" w:date="2016-12-16T10:39:00Z"/>
          <w:rFonts w:asciiTheme="minorHAnsi" w:hAnsiTheme="minorHAnsi"/>
        </w:rPr>
      </w:pPr>
    </w:p>
    <w:p w:rsidR="004E601A" w:rsidRPr="00AB486D" w:rsidDel="007A787F" w:rsidRDefault="004E601A" w:rsidP="004E601A">
      <w:pPr>
        <w:pStyle w:val="sqlF9"/>
        <w:rPr>
          <w:del w:id="11579" w:author="Hemmati" w:date="2016-12-16T10:39:00Z"/>
          <w:rFonts w:asciiTheme="minorHAnsi" w:hAnsiTheme="minorHAnsi"/>
        </w:rPr>
      </w:pPr>
      <w:del w:id="11580" w:author="Hemmati" w:date="2016-12-16T10:39:00Z">
        <w:r w:rsidRPr="00AB486D" w:rsidDel="007A787F">
          <w:rPr>
            <w:rFonts w:asciiTheme="minorHAnsi" w:hAnsiTheme="minorHAnsi"/>
          </w:rPr>
          <w:delText>Total logical records skipped:          0</w:delText>
        </w:r>
      </w:del>
    </w:p>
    <w:p w:rsidR="004E601A" w:rsidRPr="00AB486D" w:rsidDel="007A787F" w:rsidRDefault="004E601A" w:rsidP="004E601A">
      <w:pPr>
        <w:pStyle w:val="sqlF9"/>
        <w:rPr>
          <w:del w:id="11581" w:author="Hemmati" w:date="2016-12-16T10:39:00Z"/>
          <w:rFonts w:asciiTheme="minorHAnsi" w:hAnsiTheme="minorHAnsi"/>
        </w:rPr>
      </w:pPr>
      <w:del w:id="11582" w:author="Hemmati" w:date="2016-12-16T10:39:00Z">
        <w:r w:rsidRPr="00AB486D" w:rsidDel="007A787F">
          <w:rPr>
            <w:rFonts w:asciiTheme="minorHAnsi" w:hAnsiTheme="minorHAnsi"/>
          </w:rPr>
          <w:delText>Total logical records read:             8</w:delText>
        </w:r>
      </w:del>
    </w:p>
    <w:p w:rsidR="004E601A" w:rsidRPr="00AB486D" w:rsidDel="007A787F" w:rsidRDefault="004E601A" w:rsidP="004E601A">
      <w:pPr>
        <w:pStyle w:val="sqlF9"/>
        <w:rPr>
          <w:del w:id="11583" w:author="Hemmati" w:date="2016-12-16T10:39:00Z"/>
          <w:rFonts w:asciiTheme="minorHAnsi" w:hAnsiTheme="minorHAnsi"/>
        </w:rPr>
      </w:pPr>
      <w:del w:id="11584" w:author="Hemmati" w:date="2016-12-16T10:39:00Z">
        <w:r w:rsidRPr="00AB486D" w:rsidDel="007A787F">
          <w:rPr>
            <w:rFonts w:asciiTheme="minorHAnsi" w:hAnsiTheme="minorHAnsi"/>
          </w:rPr>
          <w:delText>Total logical records rejected:         0</w:delText>
        </w:r>
      </w:del>
    </w:p>
    <w:p w:rsidR="004E601A" w:rsidRPr="00AB486D" w:rsidDel="007A787F" w:rsidRDefault="004E601A" w:rsidP="004E601A">
      <w:pPr>
        <w:pStyle w:val="sqlF9"/>
        <w:rPr>
          <w:del w:id="11585" w:author="Hemmati" w:date="2016-12-16T10:39:00Z"/>
          <w:rFonts w:asciiTheme="minorHAnsi" w:hAnsiTheme="minorHAnsi"/>
        </w:rPr>
      </w:pPr>
      <w:del w:id="11586" w:author="Hemmati" w:date="2016-12-16T10:39:00Z">
        <w:r w:rsidRPr="00AB486D" w:rsidDel="007A787F">
          <w:rPr>
            <w:rFonts w:asciiTheme="minorHAnsi" w:hAnsiTheme="minorHAnsi"/>
          </w:rPr>
          <w:delText>Total logical records discarded:        0</w:delText>
        </w:r>
      </w:del>
    </w:p>
    <w:p w:rsidR="004E601A" w:rsidRPr="00AB486D" w:rsidDel="007A787F" w:rsidRDefault="004E601A" w:rsidP="004E601A">
      <w:pPr>
        <w:pStyle w:val="sqlF9"/>
        <w:rPr>
          <w:del w:id="11587" w:author="Hemmati" w:date="2016-12-16T10:39:00Z"/>
          <w:rFonts w:asciiTheme="minorHAnsi" w:hAnsiTheme="minorHAnsi"/>
        </w:rPr>
      </w:pPr>
    </w:p>
    <w:p w:rsidR="004E601A" w:rsidRPr="00AB486D" w:rsidDel="007A787F" w:rsidRDefault="004E601A" w:rsidP="004E601A">
      <w:pPr>
        <w:pStyle w:val="sqlF9"/>
        <w:rPr>
          <w:del w:id="11588" w:author="Hemmati" w:date="2016-12-16T10:39:00Z"/>
          <w:rFonts w:asciiTheme="minorHAnsi" w:hAnsiTheme="minorHAnsi"/>
        </w:rPr>
      </w:pPr>
      <w:del w:id="11589" w:author="Hemmati" w:date="2016-12-16T10:39:00Z">
        <w:r w:rsidRPr="00AB486D" w:rsidDel="007A787F">
          <w:rPr>
            <w:rFonts w:asciiTheme="minorHAnsi" w:hAnsiTheme="minorHAnsi"/>
          </w:rPr>
          <w:delText>Run began on Tue May 03 18:30:41 2011</w:delText>
        </w:r>
      </w:del>
    </w:p>
    <w:p w:rsidR="004E601A" w:rsidRPr="00AB486D" w:rsidDel="007A787F" w:rsidRDefault="004E601A" w:rsidP="004E601A">
      <w:pPr>
        <w:pStyle w:val="sqlF9"/>
        <w:rPr>
          <w:del w:id="11590" w:author="Hemmati" w:date="2016-12-16T10:39:00Z"/>
          <w:rFonts w:asciiTheme="minorHAnsi" w:hAnsiTheme="minorHAnsi"/>
        </w:rPr>
      </w:pPr>
      <w:del w:id="11591" w:author="Hemmati" w:date="2016-12-16T10:39:00Z">
        <w:r w:rsidRPr="00AB486D" w:rsidDel="007A787F">
          <w:rPr>
            <w:rFonts w:asciiTheme="minorHAnsi" w:hAnsiTheme="minorHAnsi"/>
          </w:rPr>
          <w:delText>Run ended on Tue May 03 18:30:56 2011</w:delText>
        </w:r>
      </w:del>
    </w:p>
    <w:p w:rsidR="004E601A" w:rsidRPr="00AB486D" w:rsidDel="007A787F" w:rsidRDefault="004E601A" w:rsidP="004E601A">
      <w:pPr>
        <w:pStyle w:val="sqlF9"/>
        <w:rPr>
          <w:del w:id="11592" w:author="Hemmati" w:date="2016-12-16T10:39:00Z"/>
          <w:rFonts w:asciiTheme="minorHAnsi" w:hAnsiTheme="minorHAnsi"/>
        </w:rPr>
      </w:pPr>
    </w:p>
    <w:p w:rsidR="004E601A" w:rsidRPr="00AB486D" w:rsidDel="007A787F" w:rsidRDefault="004E601A" w:rsidP="004E601A">
      <w:pPr>
        <w:pStyle w:val="sqlF9"/>
        <w:rPr>
          <w:del w:id="11593" w:author="Hemmati" w:date="2016-12-16T10:39:00Z"/>
          <w:rFonts w:asciiTheme="minorHAnsi" w:hAnsiTheme="minorHAnsi"/>
        </w:rPr>
      </w:pPr>
      <w:del w:id="11594" w:author="Hemmati" w:date="2016-12-16T10:39:00Z">
        <w:r w:rsidRPr="00AB486D" w:rsidDel="007A787F">
          <w:rPr>
            <w:rFonts w:asciiTheme="minorHAnsi" w:hAnsiTheme="minorHAnsi"/>
          </w:rPr>
          <w:delText>Elapsed time was:     00:00:15.15</w:delText>
        </w:r>
      </w:del>
    </w:p>
    <w:p w:rsidR="004E601A" w:rsidRPr="00AB486D" w:rsidRDefault="004E601A" w:rsidP="004E601A">
      <w:pPr>
        <w:pStyle w:val="sqlF9"/>
        <w:rPr>
          <w:rFonts w:asciiTheme="minorHAnsi" w:hAnsiTheme="minorHAnsi"/>
        </w:rPr>
      </w:pPr>
      <w:del w:id="11595" w:author="Hemmati" w:date="2016-12-16T10:39:00Z">
        <w:r w:rsidRPr="00AB486D" w:rsidDel="007A787F">
          <w:rPr>
            <w:rFonts w:asciiTheme="minorHAnsi" w:hAnsiTheme="minorHAnsi"/>
          </w:rPr>
          <w:delText>CPU time was:         00:00:00.04</w:delText>
        </w:r>
      </w:del>
    </w:p>
    <w:p w:rsidR="00194B2D" w:rsidRPr="00AB486D" w:rsidRDefault="00194B2D">
      <w:pPr>
        <w:rPr>
          <w:rFonts w:cstheme="minorHAnsi"/>
        </w:rPr>
      </w:pPr>
      <w:r w:rsidRPr="00AB486D">
        <w:rPr>
          <w:rFonts w:cstheme="minorHAnsi"/>
        </w:rPr>
        <w:br w:type="page"/>
      </w:r>
    </w:p>
    <w:p w:rsidR="001C4C03" w:rsidRPr="00AB486D" w:rsidRDefault="001C4C03" w:rsidP="001C4C03">
      <w:pPr>
        <w:pStyle w:val="Heading2"/>
        <w:jc w:val="center"/>
        <w:rPr>
          <w:rFonts w:cstheme="minorHAnsi"/>
        </w:rPr>
      </w:pPr>
      <w:bookmarkStart w:id="11596" w:name="_Toc469648556"/>
      <w:r w:rsidRPr="00AB486D">
        <w:rPr>
          <w:rFonts w:cstheme="minorHAnsi"/>
        </w:rPr>
        <w:lastRenderedPageBreak/>
        <w:t>C</w:t>
      </w:r>
      <w:ins w:id="11597" w:author="Hemmati" w:date="2016-12-16T10:11:00Z">
        <w:r w:rsidR="002A6F74">
          <w:rPr>
            <w:rFonts w:cstheme="minorHAnsi"/>
          </w:rPr>
          <w:t>REDIT_CARD Table</w:t>
        </w:r>
      </w:ins>
      <w:del w:id="11598" w:author="Hemmati" w:date="2016-12-16T10:11:00Z">
        <w:r w:rsidRPr="00AB486D" w:rsidDel="002A6F74">
          <w:rPr>
            <w:rFonts w:cstheme="minorHAnsi"/>
          </w:rPr>
          <w:delText>redit_Card</w:delText>
        </w:r>
      </w:del>
      <w:r w:rsidRPr="00AB486D">
        <w:rPr>
          <w:rFonts w:cstheme="minorHAnsi"/>
        </w:rPr>
        <w:t xml:space="preserve"> Control File</w:t>
      </w:r>
      <w:bookmarkEnd w:id="11596"/>
    </w:p>
    <w:p w:rsidR="001C4C03" w:rsidRPr="00AB486D" w:rsidRDefault="001C4C03" w:rsidP="001C4C03">
      <w:pPr>
        <w:pStyle w:val="sqlF9"/>
        <w:rPr>
          <w:rFonts w:asciiTheme="minorHAnsi" w:hAnsiTheme="minorHAnsi"/>
        </w:rPr>
      </w:pPr>
    </w:p>
    <w:p w:rsidR="007A787F" w:rsidRPr="007A787F" w:rsidRDefault="001C4C03" w:rsidP="007A787F">
      <w:pPr>
        <w:pStyle w:val="sqlF9"/>
        <w:rPr>
          <w:ins w:id="11599" w:author="Hemmati" w:date="2016-12-16T10:40:00Z"/>
          <w:rFonts w:asciiTheme="minorHAnsi" w:hAnsiTheme="minorHAnsi"/>
        </w:rPr>
      </w:pPr>
      <w:del w:id="11600" w:author="Hemmati" w:date="2016-12-16T10:40:00Z">
        <w:r w:rsidRPr="00AB486D" w:rsidDel="007A787F">
          <w:rPr>
            <w:rFonts w:asciiTheme="minorHAnsi" w:hAnsiTheme="minorHAnsi"/>
          </w:rPr>
          <w:delText xml:space="preserve">--sqlldr towner/t123owner </w:delText>
        </w:r>
      </w:del>
      <w:ins w:id="11601" w:author="Hemmati" w:date="2016-12-16T10:40:00Z">
        <w:r w:rsidR="007A787F" w:rsidRPr="007A787F">
          <w:rPr>
            <w:rFonts w:asciiTheme="minorHAnsi" w:hAnsiTheme="minorHAnsi"/>
          </w:rPr>
          <w:t>--sqlldr towner/travelxp456 control=C:\Users\Nick\Desktop\471project\controlfiles_loading\credit_card.ctl log=C:\Users\Nick\Desktop\471project\controlfiles_loading\credit_card.log</w:t>
        </w:r>
      </w:ins>
    </w:p>
    <w:p w:rsidR="007A787F" w:rsidRPr="007A787F" w:rsidRDefault="007A787F" w:rsidP="007A787F">
      <w:pPr>
        <w:pStyle w:val="sqlF9"/>
        <w:rPr>
          <w:ins w:id="11602" w:author="Hemmati" w:date="2016-12-16T10:40:00Z"/>
          <w:rFonts w:asciiTheme="minorHAnsi" w:hAnsiTheme="minorHAnsi"/>
        </w:rPr>
      </w:pPr>
    </w:p>
    <w:p w:rsidR="007A787F" w:rsidRPr="007A787F" w:rsidRDefault="007A787F" w:rsidP="007A787F">
      <w:pPr>
        <w:pStyle w:val="sqlF9"/>
        <w:rPr>
          <w:ins w:id="11603" w:author="Hemmati" w:date="2016-12-16T10:40:00Z"/>
          <w:rFonts w:asciiTheme="minorHAnsi" w:hAnsiTheme="minorHAnsi"/>
        </w:rPr>
      </w:pPr>
      <w:ins w:id="11604" w:author="Hemmati" w:date="2016-12-16T10:40:00Z">
        <w:r w:rsidRPr="007A787F">
          <w:rPr>
            <w:rFonts w:asciiTheme="minorHAnsi" w:hAnsiTheme="minorHAnsi"/>
          </w:rPr>
          <w:t>options(skip=1)</w:t>
        </w:r>
      </w:ins>
    </w:p>
    <w:p w:rsidR="007A787F" w:rsidRPr="007A787F" w:rsidRDefault="007A787F" w:rsidP="007A787F">
      <w:pPr>
        <w:pStyle w:val="sqlF9"/>
        <w:rPr>
          <w:ins w:id="11605" w:author="Hemmati" w:date="2016-12-16T10:40:00Z"/>
          <w:rFonts w:asciiTheme="minorHAnsi" w:hAnsiTheme="minorHAnsi"/>
        </w:rPr>
      </w:pPr>
      <w:ins w:id="11606" w:author="Hemmati" w:date="2016-12-16T10:40:00Z">
        <w:r w:rsidRPr="007A787F">
          <w:rPr>
            <w:rFonts w:asciiTheme="minorHAnsi" w:hAnsiTheme="minorHAnsi"/>
          </w:rPr>
          <w:t xml:space="preserve">LOAD DATA </w:t>
        </w:r>
      </w:ins>
    </w:p>
    <w:p w:rsidR="007A787F" w:rsidRPr="007A787F" w:rsidRDefault="007A787F" w:rsidP="007A787F">
      <w:pPr>
        <w:pStyle w:val="sqlF9"/>
        <w:rPr>
          <w:ins w:id="11607" w:author="Hemmati" w:date="2016-12-16T10:40:00Z"/>
          <w:rFonts w:asciiTheme="minorHAnsi" w:hAnsiTheme="minorHAnsi"/>
        </w:rPr>
      </w:pPr>
      <w:ins w:id="11608" w:author="Hemmati" w:date="2016-12-16T10:40:00Z">
        <w:r w:rsidRPr="007A787F">
          <w:rPr>
            <w:rFonts w:asciiTheme="minorHAnsi" w:hAnsiTheme="minorHAnsi"/>
          </w:rPr>
          <w:t>INFILE 'C:\Users\Nick\Desktop\471project\controlfiles_loading\CARD1.csv'</w:t>
        </w:r>
      </w:ins>
    </w:p>
    <w:p w:rsidR="007A787F" w:rsidRPr="007A787F" w:rsidRDefault="007A787F" w:rsidP="007A787F">
      <w:pPr>
        <w:pStyle w:val="sqlF9"/>
        <w:rPr>
          <w:ins w:id="11609" w:author="Hemmati" w:date="2016-12-16T10:40:00Z"/>
          <w:rFonts w:asciiTheme="minorHAnsi" w:hAnsiTheme="minorHAnsi"/>
        </w:rPr>
      </w:pPr>
      <w:ins w:id="11610" w:author="Hemmati" w:date="2016-12-16T10:40:00Z">
        <w:r w:rsidRPr="007A787F">
          <w:rPr>
            <w:rFonts w:asciiTheme="minorHAnsi" w:hAnsiTheme="minorHAnsi"/>
          </w:rPr>
          <w:t>badfile 'C:\Users\Nick\Desktop\471project\controlfiles_loading\credit_card.bad'</w:t>
        </w:r>
      </w:ins>
    </w:p>
    <w:p w:rsidR="007A787F" w:rsidRPr="007A787F" w:rsidRDefault="007A787F" w:rsidP="007A787F">
      <w:pPr>
        <w:pStyle w:val="sqlF9"/>
        <w:rPr>
          <w:ins w:id="11611" w:author="Hemmati" w:date="2016-12-16T10:40:00Z"/>
          <w:rFonts w:asciiTheme="minorHAnsi" w:hAnsiTheme="minorHAnsi"/>
        </w:rPr>
      </w:pPr>
      <w:ins w:id="11612" w:author="Hemmati" w:date="2016-12-16T10:40:00Z">
        <w:r w:rsidRPr="007A787F">
          <w:rPr>
            <w:rFonts w:asciiTheme="minorHAnsi" w:hAnsiTheme="minorHAnsi"/>
          </w:rPr>
          <w:t>discardfile 'C:\Users\Nick\Desktop\471project\controlfiles_loading\credit_card_disc.dsc'</w:t>
        </w:r>
      </w:ins>
    </w:p>
    <w:p w:rsidR="007A787F" w:rsidRPr="007A787F" w:rsidRDefault="007A787F" w:rsidP="007A787F">
      <w:pPr>
        <w:pStyle w:val="sqlF9"/>
        <w:rPr>
          <w:ins w:id="11613" w:author="Hemmati" w:date="2016-12-16T10:40:00Z"/>
          <w:rFonts w:asciiTheme="minorHAnsi" w:hAnsiTheme="minorHAnsi"/>
        </w:rPr>
      </w:pPr>
      <w:ins w:id="11614" w:author="Hemmati" w:date="2016-12-16T10:40:00Z">
        <w:r w:rsidRPr="007A787F">
          <w:rPr>
            <w:rFonts w:asciiTheme="minorHAnsi" w:hAnsiTheme="minorHAnsi"/>
          </w:rPr>
          <w:t>truncate</w:t>
        </w:r>
      </w:ins>
    </w:p>
    <w:p w:rsidR="007A787F" w:rsidRPr="007A787F" w:rsidRDefault="007A787F" w:rsidP="007A787F">
      <w:pPr>
        <w:pStyle w:val="sqlF9"/>
        <w:rPr>
          <w:ins w:id="11615" w:author="Hemmati" w:date="2016-12-16T10:40:00Z"/>
          <w:rFonts w:asciiTheme="minorHAnsi" w:hAnsiTheme="minorHAnsi"/>
        </w:rPr>
      </w:pPr>
      <w:ins w:id="11616" w:author="Hemmati" w:date="2016-12-16T10:40:00Z">
        <w:r w:rsidRPr="007A787F">
          <w:rPr>
            <w:rFonts w:asciiTheme="minorHAnsi" w:hAnsiTheme="minorHAnsi"/>
          </w:rPr>
          <w:t>INTO TABLE credit_card</w:t>
        </w:r>
      </w:ins>
    </w:p>
    <w:p w:rsidR="007A787F" w:rsidRPr="007A787F" w:rsidRDefault="007A787F" w:rsidP="007A787F">
      <w:pPr>
        <w:pStyle w:val="sqlF9"/>
        <w:rPr>
          <w:ins w:id="11617" w:author="Hemmati" w:date="2016-12-16T10:40:00Z"/>
          <w:rFonts w:asciiTheme="minorHAnsi" w:hAnsiTheme="minorHAnsi"/>
        </w:rPr>
      </w:pPr>
      <w:ins w:id="11618" w:author="Hemmati" w:date="2016-12-16T10:40:00Z">
        <w:r w:rsidRPr="007A787F">
          <w:rPr>
            <w:rFonts w:asciiTheme="minorHAnsi" w:hAnsiTheme="minorHAnsi"/>
          </w:rPr>
          <w:t>fields terminated by ',' optionally enclosed by '"'</w:t>
        </w:r>
      </w:ins>
    </w:p>
    <w:p w:rsidR="007A787F" w:rsidRPr="007A787F" w:rsidRDefault="007A787F" w:rsidP="007A787F">
      <w:pPr>
        <w:pStyle w:val="sqlF9"/>
        <w:rPr>
          <w:ins w:id="11619" w:author="Hemmati" w:date="2016-12-16T10:40:00Z"/>
          <w:rFonts w:asciiTheme="minorHAnsi" w:hAnsiTheme="minorHAnsi"/>
        </w:rPr>
      </w:pPr>
      <w:ins w:id="11620" w:author="Hemmati" w:date="2016-12-16T10:40:00Z">
        <w:r w:rsidRPr="007A787F">
          <w:rPr>
            <w:rFonts w:asciiTheme="minorHAnsi" w:hAnsiTheme="minorHAnsi"/>
          </w:rPr>
          <w:t>TRAILING NULLCOLS</w:t>
        </w:r>
      </w:ins>
    </w:p>
    <w:p w:rsidR="007A787F" w:rsidRPr="007A787F" w:rsidRDefault="007A787F" w:rsidP="007A787F">
      <w:pPr>
        <w:pStyle w:val="sqlF9"/>
        <w:rPr>
          <w:ins w:id="11621" w:author="Hemmati" w:date="2016-12-16T10:40:00Z"/>
          <w:rFonts w:asciiTheme="minorHAnsi" w:hAnsiTheme="minorHAnsi"/>
        </w:rPr>
      </w:pPr>
      <w:ins w:id="11622" w:author="Hemmati" w:date="2016-12-16T10:40:00Z">
        <w:r w:rsidRPr="007A787F">
          <w:rPr>
            <w:rFonts w:asciiTheme="minorHAnsi" w:hAnsiTheme="minorHAnsi"/>
          </w:rPr>
          <w:t>(customer_id</w:t>
        </w:r>
        <w:r w:rsidRPr="007A787F">
          <w:rPr>
            <w:rFonts w:asciiTheme="minorHAnsi" w:hAnsiTheme="minorHAnsi"/>
          </w:rPr>
          <w:tab/>
        </w:r>
        <w:r w:rsidRPr="007A787F">
          <w:rPr>
            <w:rFonts w:asciiTheme="minorHAnsi" w:hAnsiTheme="minorHAnsi"/>
          </w:rPr>
          <w:tab/>
          <w:t>INTEGER EXTERNAL,</w:t>
        </w:r>
      </w:ins>
    </w:p>
    <w:p w:rsidR="007A787F" w:rsidRPr="007A787F" w:rsidRDefault="007A787F" w:rsidP="007A787F">
      <w:pPr>
        <w:pStyle w:val="sqlF9"/>
        <w:rPr>
          <w:ins w:id="11623" w:author="Hemmati" w:date="2016-12-16T10:40:00Z"/>
          <w:rFonts w:asciiTheme="minorHAnsi" w:hAnsiTheme="minorHAnsi"/>
        </w:rPr>
      </w:pPr>
      <w:ins w:id="11624" w:author="Hemmati" w:date="2016-12-16T10:40:00Z">
        <w:r w:rsidRPr="007A787F">
          <w:rPr>
            <w:rFonts w:asciiTheme="minorHAnsi" w:hAnsiTheme="minorHAnsi"/>
          </w:rPr>
          <w:t>card_id</w:t>
        </w:r>
        <w:r w:rsidRPr="007A787F">
          <w:rPr>
            <w:rFonts w:asciiTheme="minorHAnsi" w:hAnsiTheme="minorHAnsi"/>
          </w:rPr>
          <w:tab/>
        </w:r>
        <w:r w:rsidRPr="007A787F">
          <w:rPr>
            <w:rFonts w:asciiTheme="minorHAnsi" w:hAnsiTheme="minorHAnsi"/>
          </w:rPr>
          <w:tab/>
          <w:t>"credit_card_seq.nextval",</w:t>
        </w:r>
      </w:ins>
    </w:p>
    <w:p w:rsidR="007A787F" w:rsidRPr="007A787F" w:rsidRDefault="007A787F" w:rsidP="007A787F">
      <w:pPr>
        <w:pStyle w:val="sqlF9"/>
        <w:rPr>
          <w:ins w:id="11625" w:author="Hemmati" w:date="2016-12-16T10:40:00Z"/>
          <w:rFonts w:asciiTheme="minorHAnsi" w:hAnsiTheme="minorHAnsi"/>
        </w:rPr>
      </w:pPr>
      <w:ins w:id="11626" w:author="Hemmati" w:date="2016-12-16T10:40:00Z">
        <w:r w:rsidRPr="007A787F">
          <w:rPr>
            <w:rFonts w:asciiTheme="minorHAnsi" w:hAnsiTheme="minorHAnsi"/>
          </w:rPr>
          <w:t>card_number</w:t>
        </w:r>
        <w:r w:rsidRPr="007A787F">
          <w:rPr>
            <w:rFonts w:asciiTheme="minorHAnsi" w:hAnsiTheme="minorHAnsi"/>
          </w:rPr>
          <w:tab/>
        </w:r>
        <w:r w:rsidRPr="007A787F">
          <w:rPr>
            <w:rFonts w:asciiTheme="minorHAnsi" w:hAnsiTheme="minorHAnsi"/>
          </w:rPr>
          <w:tab/>
          <w:t>char,</w:t>
        </w:r>
      </w:ins>
    </w:p>
    <w:p w:rsidR="007A787F" w:rsidRPr="007A787F" w:rsidRDefault="007A787F" w:rsidP="007A787F">
      <w:pPr>
        <w:pStyle w:val="sqlF9"/>
        <w:rPr>
          <w:ins w:id="11627" w:author="Hemmati" w:date="2016-12-16T10:40:00Z"/>
          <w:rFonts w:asciiTheme="minorHAnsi" w:hAnsiTheme="minorHAnsi"/>
        </w:rPr>
      </w:pPr>
      <w:ins w:id="11628" w:author="Hemmati" w:date="2016-12-16T10:40:00Z">
        <w:r w:rsidRPr="007A787F">
          <w:rPr>
            <w:rFonts w:asciiTheme="minorHAnsi" w:hAnsiTheme="minorHAnsi"/>
          </w:rPr>
          <w:t>card_type</w:t>
        </w:r>
        <w:r w:rsidRPr="007A787F">
          <w:rPr>
            <w:rFonts w:asciiTheme="minorHAnsi" w:hAnsiTheme="minorHAnsi"/>
          </w:rPr>
          <w:tab/>
        </w:r>
        <w:r w:rsidRPr="007A787F">
          <w:rPr>
            <w:rFonts w:asciiTheme="minorHAnsi" w:hAnsiTheme="minorHAnsi"/>
          </w:rPr>
          <w:tab/>
          <w:t>char,</w:t>
        </w:r>
      </w:ins>
    </w:p>
    <w:p w:rsidR="007A787F" w:rsidRPr="007A787F" w:rsidRDefault="007A787F" w:rsidP="007A787F">
      <w:pPr>
        <w:pStyle w:val="sqlF9"/>
        <w:rPr>
          <w:ins w:id="11629" w:author="Hemmati" w:date="2016-12-16T10:40:00Z"/>
          <w:rFonts w:asciiTheme="minorHAnsi" w:hAnsiTheme="minorHAnsi"/>
        </w:rPr>
      </w:pPr>
      <w:ins w:id="11630" w:author="Hemmati" w:date="2016-12-16T10:40:00Z">
        <w:r>
          <w:rPr>
            <w:rFonts w:asciiTheme="minorHAnsi" w:hAnsiTheme="minorHAnsi"/>
          </w:rPr>
          <w:t>expiry_date</w:t>
        </w:r>
        <w:r>
          <w:rPr>
            <w:rFonts w:asciiTheme="minorHAnsi" w:hAnsiTheme="minorHAnsi"/>
          </w:rPr>
          <w:tab/>
        </w:r>
        <w:r>
          <w:rPr>
            <w:rFonts w:asciiTheme="minorHAnsi" w:hAnsiTheme="minorHAnsi"/>
          </w:rPr>
          <w:tab/>
          <w:t>date "dd/mm/yyyy")</w:t>
        </w:r>
      </w:ins>
    </w:p>
    <w:p w:rsidR="001C4C03" w:rsidRPr="00AB486D" w:rsidDel="007A787F" w:rsidRDefault="001C4C03" w:rsidP="007A787F">
      <w:pPr>
        <w:pStyle w:val="sqlF9"/>
        <w:rPr>
          <w:del w:id="11631" w:author="Hemmati" w:date="2016-12-16T10:40:00Z"/>
          <w:rFonts w:asciiTheme="minorHAnsi" w:hAnsiTheme="minorHAnsi"/>
        </w:rPr>
      </w:pPr>
      <w:del w:id="11632" w:author="Hemmati" w:date="2016-12-16T10:40:00Z">
        <w:r w:rsidRPr="00AB486D" w:rsidDel="007A787F">
          <w:rPr>
            <w:rFonts w:asciiTheme="minorHAnsi" w:hAnsiTheme="minorHAnsi"/>
          </w:rPr>
          <w:delText>control=C:\Users\559006\Desktop\WORKSHOPS\WSH4_CreateTables_SQLLoader\controlfiles_loading\credit_card_control.txt log=C:\Users\559006\Desktop\WORKSHOPS\WSH4_CreateTables_SQLLoader\controlfiles_loading\credit_card_control.log</w:delText>
        </w:r>
      </w:del>
    </w:p>
    <w:p w:rsidR="001C4C03" w:rsidRPr="00AB486D" w:rsidDel="007A787F" w:rsidRDefault="001C4C03" w:rsidP="007A787F">
      <w:pPr>
        <w:pStyle w:val="sqlF9"/>
        <w:rPr>
          <w:del w:id="11633" w:author="Hemmati" w:date="2016-12-16T10:40:00Z"/>
          <w:rFonts w:asciiTheme="minorHAnsi" w:hAnsiTheme="minorHAnsi"/>
        </w:rPr>
      </w:pPr>
    </w:p>
    <w:p w:rsidR="001C4C03" w:rsidRPr="00AB486D" w:rsidDel="007A787F" w:rsidRDefault="001C4C03" w:rsidP="007A787F">
      <w:pPr>
        <w:pStyle w:val="sqlF9"/>
        <w:rPr>
          <w:del w:id="11634" w:author="Hemmati" w:date="2016-12-16T10:40:00Z"/>
          <w:rFonts w:asciiTheme="minorHAnsi" w:hAnsiTheme="minorHAnsi"/>
        </w:rPr>
      </w:pPr>
      <w:del w:id="11635" w:author="Hemmati" w:date="2016-12-16T10:40:00Z">
        <w:r w:rsidRPr="00AB486D" w:rsidDel="007A787F">
          <w:rPr>
            <w:rFonts w:asciiTheme="minorHAnsi" w:hAnsiTheme="minorHAnsi"/>
          </w:rPr>
          <w:delText>options(skip=1)</w:delText>
        </w:r>
      </w:del>
    </w:p>
    <w:p w:rsidR="001C4C03" w:rsidRPr="00AB486D" w:rsidDel="007A787F" w:rsidRDefault="001C4C03" w:rsidP="007A787F">
      <w:pPr>
        <w:pStyle w:val="sqlF9"/>
        <w:rPr>
          <w:del w:id="11636" w:author="Hemmati" w:date="2016-12-16T10:40:00Z"/>
          <w:rFonts w:asciiTheme="minorHAnsi" w:hAnsiTheme="minorHAnsi"/>
        </w:rPr>
      </w:pPr>
    </w:p>
    <w:p w:rsidR="001C4C03" w:rsidRPr="00AB486D" w:rsidDel="007A787F" w:rsidRDefault="001C4C03" w:rsidP="007A787F">
      <w:pPr>
        <w:pStyle w:val="sqlF9"/>
        <w:rPr>
          <w:del w:id="11637" w:author="Hemmati" w:date="2016-12-16T10:40:00Z"/>
          <w:rFonts w:asciiTheme="minorHAnsi" w:hAnsiTheme="minorHAnsi"/>
          <w:b/>
        </w:rPr>
      </w:pPr>
      <w:del w:id="11638" w:author="Hemmati" w:date="2016-12-16T10:40:00Z">
        <w:r w:rsidRPr="00AB486D" w:rsidDel="007A787F">
          <w:rPr>
            <w:rFonts w:asciiTheme="minorHAnsi" w:hAnsiTheme="minorHAnsi"/>
            <w:b/>
          </w:rPr>
          <w:delText xml:space="preserve">LOAD DATA </w:delText>
        </w:r>
      </w:del>
    </w:p>
    <w:p w:rsidR="001C4C03" w:rsidRPr="00AB486D" w:rsidDel="007A787F" w:rsidRDefault="001C4C03" w:rsidP="007A787F">
      <w:pPr>
        <w:pStyle w:val="sqlF9"/>
        <w:rPr>
          <w:del w:id="11639" w:author="Hemmati" w:date="2016-12-16T10:40:00Z"/>
          <w:rFonts w:asciiTheme="minorHAnsi" w:hAnsiTheme="minorHAnsi"/>
        </w:rPr>
      </w:pPr>
      <w:del w:id="11640" w:author="Hemmati" w:date="2016-12-16T10:40:00Z">
        <w:r w:rsidRPr="00AB486D" w:rsidDel="007A787F">
          <w:rPr>
            <w:rFonts w:asciiTheme="minorHAnsi" w:hAnsiTheme="minorHAnsi"/>
          </w:rPr>
          <w:delText>INFILE 'C:\Users\559006\Desktop\WORKSHOPS\WSH4_CreateTables_SQLLoader\controlfiles_loading\CARD1.csv'</w:delText>
        </w:r>
      </w:del>
    </w:p>
    <w:p w:rsidR="001C4C03" w:rsidRPr="00AB486D" w:rsidDel="007A787F" w:rsidRDefault="001C4C03" w:rsidP="007A787F">
      <w:pPr>
        <w:pStyle w:val="sqlF9"/>
        <w:rPr>
          <w:del w:id="11641" w:author="Hemmati" w:date="2016-12-16T10:40:00Z"/>
          <w:rFonts w:asciiTheme="minorHAnsi" w:hAnsiTheme="minorHAnsi"/>
        </w:rPr>
      </w:pPr>
      <w:del w:id="11642" w:author="Hemmati" w:date="2016-12-16T10:40:00Z">
        <w:r w:rsidRPr="00AB486D" w:rsidDel="007A787F">
          <w:rPr>
            <w:rFonts w:asciiTheme="minorHAnsi" w:hAnsiTheme="minorHAnsi"/>
            <w:b/>
          </w:rPr>
          <w:delText>Bad File:</w:delText>
        </w:r>
        <w:r w:rsidRPr="00AB486D" w:rsidDel="007A787F">
          <w:rPr>
            <w:rFonts w:asciiTheme="minorHAnsi" w:hAnsiTheme="minorHAnsi"/>
          </w:rPr>
          <w:delText xml:space="preserve">     </w:delText>
        </w:r>
        <w:r w:rsidRPr="00AB486D" w:rsidDel="007A787F">
          <w:rPr>
            <w:rFonts w:asciiTheme="minorHAnsi" w:hAnsiTheme="minorHAnsi"/>
            <w:b/>
          </w:rPr>
          <w:delText xml:space="preserve"> </w:delText>
        </w:r>
        <w:r w:rsidRPr="00AB486D" w:rsidDel="007A787F">
          <w:rPr>
            <w:rFonts w:asciiTheme="minorHAnsi" w:hAnsiTheme="minorHAnsi"/>
          </w:rPr>
          <w:delText>'C:\Users\559006\Desktop\WORKSHOPS\WSH4_CreateTables_SQLLoader\controlfiles_loading\credit_card.bad'</w:delText>
        </w:r>
      </w:del>
    </w:p>
    <w:p w:rsidR="001C4C03" w:rsidRPr="00AB486D" w:rsidDel="007A787F" w:rsidRDefault="001C4C03" w:rsidP="007A787F">
      <w:pPr>
        <w:pStyle w:val="sqlF9"/>
        <w:rPr>
          <w:del w:id="11643" w:author="Hemmati" w:date="2016-12-16T10:40:00Z"/>
          <w:rFonts w:asciiTheme="minorHAnsi" w:hAnsiTheme="minorHAnsi"/>
        </w:rPr>
      </w:pPr>
      <w:del w:id="11644" w:author="Hemmati" w:date="2016-12-16T10:40:00Z">
        <w:r w:rsidRPr="00AB486D" w:rsidDel="007A787F">
          <w:rPr>
            <w:rFonts w:asciiTheme="minorHAnsi" w:hAnsiTheme="minorHAnsi"/>
            <w:b/>
          </w:rPr>
          <w:delText>DISCARDFILE</w:delText>
        </w:r>
        <w:r w:rsidRPr="00AB486D" w:rsidDel="007A787F">
          <w:rPr>
            <w:rFonts w:asciiTheme="minorHAnsi" w:hAnsiTheme="minorHAnsi"/>
          </w:rPr>
          <w:delText xml:space="preserve"> 'C:\Users\559006\Desktop\WORKSHOPS\WSH4_CreateTables_SQLLoader\controlfiles_loading\credit_card_disc.dsc'</w:delText>
        </w:r>
      </w:del>
    </w:p>
    <w:p w:rsidR="001C4C03" w:rsidRPr="00AB486D" w:rsidDel="007A787F" w:rsidRDefault="001C4C03" w:rsidP="007A787F">
      <w:pPr>
        <w:pStyle w:val="sqlF9"/>
        <w:rPr>
          <w:del w:id="11645" w:author="Hemmati" w:date="2016-12-16T10:40:00Z"/>
          <w:rFonts w:asciiTheme="minorHAnsi" w:hAnsiTheme="minorHAnsi"/>
        </w:rPr>
      </w:pPr>
      <w:del w:id="11646" w:author="Hemmati" w:date="2016-12-16T10:40:00Z">
        <w:r w:rsidRPr="00AB486D" w:rsidDel="007A787F">
          <w:rPr>
            <w:rFonts w:asciiTheme="minorHAnsi" w:hAnsiTheme="minorHAnsi"/>
          </w:rPr>
          <w:delText>truncate</w:delText>
        </w:r>
      </w:del>
    </w:p>
    <w:p w:rsidR="001C4C03" w:rsidRPr="00AB486D" w:rsidDel="007A787F" w:rsidRDefault="001C4C03" w:rsidP="007A787F">
      <w:pPr>
        <w:pStyle w:val="sqlF9"/>
        <w:rPr>
          <w:del w:id="11647" w:author="Hemmati" w:date="2016-12-16T10:40:00Z"/>
          <w:rFonts w:asciiTheme="minorHAnsi" w:hAnsiTheme="minorHAnsi"/>
        </w:rPr>
      </w:pPr>
      <w:del w:id="11648" w:author="Hemmati" w:date="2016-12-16T10:40:00Z">
        <w:r w:rsidRPr="00AB486D" w:rsidDel="007A787F">
          <w:rPr>
            <w:rFonts w:asciiTheme="minorHAnsi" w:hAnsiTheme="minorHAnsi"/>
          </w:rPr>
          <w:delText>INTO TABLE credit_card</w:delText>
        </w:r>
      </w:del>
    </w:p>
    <w:p w:rsidR="001C4C03" w:rsidRPr="00AB486D" w:rsidDel="007A787F" w:rsidRDefault="001C4C03" w:rsidP="007A787F">
      <w:pPr>
        <w:pStyle w:val="sqlF9"/>
        <w:rPr>
          <w:del w:id="11649" w:author="Hemmati" w:date="2016-12-16T10:40:00Z"/>
          <w:rFonts w:asciiTheme="minorHAnsi" w:hAnsiTheme="minorHAnsi"/>
        </w:rPr>
      </w:pPr>
      <w:del w:id="11650" w:author="Hemmati" w:date="2016-12-16T10:40:00Z">
        <w:r w:rsidRPr="00AB486D" w:rsidDel="007A787F">
          <w:rPr>
            <w:rFonts w:asciiTheme="minorHAnsi" w:hAnsiTheme="minorHAnsi"/>
          </w:rPr>
          <w:delText>fields terminated by ',' optionally enclosed by '"'</w:delText>
        </w:r>
      </w:del>
    </w:p>
    <w:p w:rsidR="001C4C03" w:rsidRPr="00AB486D" w:rsidDel="007A787F" w:rsidRDefault="001C4C03" w:rsidP="007A787F">
      <w:pPr>
        <w:pStyle w:val="sqlF9"/>
        <w:rPr>
          <w:del w:id="11651" w:author="Hemmati" w:date="2016-12-16T10:40:00Z"/>
          <w:rFonts w:asciiTheme="minorHAnsi" w:hAnsiTheme="minorHAnsi"/>
        </w:rPr>
      </w:pPr>
      <w:del w:id="11652" w:author="Hemmati" w:date="2016-12-16T10:40:00Z">
        <w:r w:rsidRPr="00AB486D" w:rsidDel="007A787F">
          <w:rPr>
            <w:rFonts w:asciiTheme="minorHAnsi" w:hAnsiTheme="minorHAnsi"/>
          </w:rPr>
          <w:delText>TRAILING NULLCOLS</w:delText>
        </w:r>
      </w:del>
    </w:p>
    <w:p w:rsidR="001C4C03" w:rsidRPr="00AB486D" w:rsidDel="007A787F" w:rsidRDefault="001C4C03" w:rsidP="007A787F">
      <w:pPr>
        <w:pStyle w:val="sqlF9"/>
        <w:rPr>
          <w:del w:id="11653" w:author="Hemmati" w:date="2016-12-16T10:40:00Z"/>
          <w:rFonts w:asciiTheme="minorHAnsi" w:hAnsiTheme="minorHAnsi"/>
        </w:rPr>
      </w:pPr>
      <w:del w:id="11654" w:author="Hemmati" w:date="2016-12-16T10:40:00Z">
        <w:r w:rsidRPr="00AB486D" w:rsidDel="007A787F">
          <w:rPr>
            <w:rFonts w:asciiTheme="minorHAnsi" w:hAnsiTheme="minorHAnsi"/>
          </w:rPr>
          <w:delText>(customer_id</w:delText>
        </w:r>
        <w:r w:rsidRPr="00AB486D" w:rsidDel="007A787F">
          <w:rPr>
            <w:rFonts w:asciiTheme="minorHAnsi" w:hAnsiTheme="minorHAnsi"/>
          </w:rPr>
          <w:tab/>
        </w:r>
        <w:r w:rsidRPr="00AB486D" w:rsidDel="007A787F">
          <w:rPr>
            <w:rFonts w:asciiTheme="minorHAnsi" w:hAnsiTheme="minorHAnsi"/>
          </w:rPr>
          <w:tab/>
          <w:delText>INTEGER EXTERNAL,</w:delText>
        </w:r>
      </w:del>
    </w:p>
    <w:p w:rsidR="001C4C03" w:rsidRPr="00AB486D" w:rsidDel="007A787F" w:rsidRDefault="001C4C03" w:rsidP="007A787F">
      <w:pPr>
        <w:pStyle w:val="sqlF9"/>
        <w:rPr>
          <w:del w:id="11655" w:author="Hemmati" w:date="2016-12-16T10:40:00Z"/>
          <w:rFonts w:asciiTheme="minorHAnsi" w:hAnsiTheme="minorHAnsi"/>
        </w:rPr>
      </w:pPr>
      <w:del w:id="11656" w:author="Hemmati" w:date="2016-12-16T10:40:00Z">
        <w:r w:rsidRPr="00AB486D" w:rsidDel="007A787F">
          <w:rPr>
            <w:rFonts w:asciiTheme="minorHAnsi" w:hAnsiTheme="minorHAnsi"/>
          </w:rPr>
          <w:delText>card_id</w:delText>
        </w:r>
        <w:r w:rsidRPr="00AB486D" w:rsidDel="007A787F">
          <w:rPr>
            <w:rFonts w:asciiTheme="minorHAnsi" w:hAnsiTheme="minorHAnsi"/>
          </w:rPr>
          <w:tab/>
        </w:r>
        <w:r w:rsidRPr="00AB486D" w:rsidDel="007A787F">
          <w:rPr>
            <w:rFonts w:asciiTheme="minorHAnsi" w:hAnsiTheme="minorHAnsi"/>
          </w:rPr>
          <w:tab/>
          <w:delText>"credit_card_seq.nextval",</w:delText>
        </w:r>
      </w:del>
    </w:p>
    <w:p w:rsidR="001C4C03" w:rsidRPr="00AB486D" w:rsidDel="007A787F" w:rsidRDefault="001C4C03" w:rsidP="007A787F">
      <w:pPr>
        <w:pStyle w:val="sqlF9"/>
        <w:rPr>
          <w:del w:id="11657" w:author="Hemmati" w:date="2016-12-16T10:40:00Z"/>
          <w:rFonts w:asciiTheme="minorHAnsi" w:hAnsiTheme="minorHAnsi"/>
        </w:rPr>
      </w:pPr>
      <w:del w:id="11658" w:author="Hemmati" w:date="2016-12-16T10:40:00Z">
        <w:r w:rsidRPr="00AB486D" w:rsidDel="007A787F">
          <w:rPr>
            <w:rFonts w:asciiTheme="minorHAnsi" w:hAnsiTheme="minorHAnsi"/>
          </w:rPr>
          <w:delText>card_number</w:delText>
        </w:r>
        <w:r w:rsidRPr="00AB486D" w:rsidDel="007A787F">
          <w:rPr>
            <w:rFonts w:asciiTheme="minorHAnsi" w:hAnsiTheme="minorHAnsi"/>
          </w:rPr>
          <w:tab/>
        </w:r>
        <w:r w:rsidRPr="00AB486D" w:rsidDel="007A787F">
          <w:rPr>
            <w:rFonts w:asciiTheme="minorHAnsi" w:hAnsiTheme="minorHAnsi"/>
          </w:rPr>
          <w:tab/>
          <w:delText>char,</w:delText>
        </w:r>
      </w:del>
    </w:p>
    <w:p w:rsidR="001C4C03" w:rsidRPr="00AB486D" w:rsidDel="007A787F" w:rsidRDefault="001C4C03" w:rsidP="007A787F">
      <w:pPr>
        <w:pStyle w:val="sqlF9"/>
        <w:rPr>
          <w:del w:id="11659" w:author="Hemmati" w:date="2016-12-16T10:40:00Z"/>
          <w:rFonts w:asciiTheme="minorHAnsi" w:hAnsiTheme="minorHAnsi"/>
        </w:rPr>
      </w:pPr>
      <w:del w:id="11660" w:author="Hemmati" w:date="2016-12-16T10:40:00Z">
        <w:r w:rsidRPr="00AB486D" w:rsidDel="007A787F">
          <w:rPr>
            <w:rFonts w:asciiTheme="minorHAnsi" w:hAnsiTheme="minorHAnsi"/>
          </w:rPr>
          <w:delText>card_type</w:delText>
        </w:r>
        <w:r w:rsidRPr="00AB486D" w:rsidDel="007A787F">
          <w:rPr>
            <w:rFonts w:asciiTheme="minorHAnsi" w:hAnsiTheme="minorHAnsi"/>
          </w:rPr>
          <w:tab/>
        </w:r>
        <w:r w:rsidRPr="00AB486D" w:rsidDel="007A787F">
          <w:rPr>
            <w:rFonts w:asciiTheme="minorHAnsi" w:hAnsiTheme="minorHAnsi"/>
          </w:rPr>
          <w:tab/>
          <w:delText>char,</w:delText>
        </w:r>
      </w:del>
    </w:p>
    <w:p w:rsidR="001C4C03" w:rsidRPr="00AB486D" w:rsidDel="007A787F" w:rsidRDefault="001C4C03" w:rsidP="007A787F">
      <w:pPr>
        <w:pStyle w:val="sqlF9"/>
        <w:rPr>
          <w:del w:id="11661" w:author="Hemmati" w:date="2016-12-16T10:40:00Z"/>
          <w:rFonts w:asciiTheme="minorHAnsi" w:hAnsiTheme="minorHAnsi"/>
        </w:rPr>
      </w:pPr>
      <w:del w:id="11662" w:author="Hemmati" w:date="2016-12-16T10:40:00Z">
        <w:r w:rsidRPr="00AB486D" w:rsidDel="007A787F">
          <w:rPr>
            <w:rFonts w:asciiTheme="minorHAnsi" w:hAnsiTheme="minorHAnsi"/>
          </w:rPr>
          <w:delText>expiry_date</w:delText>
        </w:r>
        <w:r w:rsidRPr="00AB486D" w:rsidDel="007A787F">
          <w:rPr>
            <w:rFonts w:asciiTheme="minorHAnsi" w:hAnsiTheme="minorHAnsi"/>
          </w:rPr>
          <w:tab/>
        </w:r>
        <w:r w:rsidRPr="00AB486D" w:rsidDel="007A787F">
          <w:rPr>
            <w:rFonts w:asciiTheme="minorHAnsi" w:hAnsiTheme="minorHAnsi"/>
          </w:rPr>
          <w:tab/>
          <w:delText>date "dd/mm/yyyy")</w:delText>
        </w:r>
      </w:del>
    </w:p>
    <w:p w:rsidR="001C4C03" w:rsidRPr="00AB486D" w:rsidRDefault="001C4C03" w:rsidP="001C4C03">
      <w:pPr>
        <w:pStyle w:val="sqlF9"/>
        <w:rPr>
          <w:rFonts w:asciiTheme="minorHAnsi" w:hAnsiTheme="minorHAnsi"/>
        </w:rPr>
      </w:pPr>
    </w:p>
    <w:p w:rsidR="001C4C03" w:rsidRPr="00AB486D" w:rsidRDefault="001C4C03">
      <w:pPr>
        <w:rPr>
          <w:rFonts w:eastAsiaTheme="majorEastAsia" w:cstheme="minorHAnsi"/>
          <w:b/>
          <w:bCs/>
          <w:sz w:val="24"/>
          <w:szCs w:val="26"/>
        </w:rPr>
      </w:pPr>
      <w:r w:rsidRPr="00AB486D">
        <w:rPr>
          <w:rFonts w:eastAsiaTheme="majorEastAsia" w:cstheme="minorHAnsi"/>
          <w:b/>
          <w:bCs/>
          <w:sz w:val="24"/>
          <w:szCs w:val="26"/>
        </w:rPr>
        <w:br w:type="page"/>
      </w:r>
    </w:p>
    <w:p w:rsidR="00194B2D" w:rsidRPr="00AB486D" w:rsidRDefault="00194B2D" w:rsidP="00194B2D">
      <w:pPr>
        <w:pStyle w:val="Heading2"/>
        <w:jc w:val="center"/>
        <w:rPr>
          <w:rFonts w:cstheme="minorHAnsi"/>
        </w:rPr>
      </w:pPr>
      <w:bookmarkStart w:id="11663" w:name="_Toc469648557"/>
      <w:r w:rsidRPr="00AB486D">
        <w:rPr>
          <w:rFonts w:cstheme="minorHAnsi"/>
        </w:rPr>
        <w:lastRenderedPageBreak/>
        <w:t>C</w:t>
      </w:r>
      <w:ins w:id="11664" w:author="Hemmati" w:date="2016-12-16T10:11:00Z">
        <w:r w:rsidR="002A6F74">
          <w:rPr>
            <w:rFonts w:cstheme="minorHAnsi"/>
          </w:rPr>
          <w:t>REDIT_CARD Table</w:t>
        </w:r>
      </w:ins>
      <w:del w:id="11665" w:author="Hemmati" w:date="2016-12-16T10:11:00Z">
        <w:r w:rsidRPr="00AB486D" w:rsidDel="002A6F74">
          <w:rPr>
            <w:rFonts w:cstheme="minorHAnsi"/>
          </w:rPr>
          <w:delText>redit_Card</w:delText>
        </w:r>
      </w:del>
      <w:r w:rsidRPr="00AB486D">
        <w:rPr>
          <w:rFonts w:cstheme="minorHAnsi"/>
        </w:rPr>
        <w:t xml:space="preserve"> Log File</w:t>
      </w:r>
      <w:bookmarkEnd w:id="11663"/>
    </w:p>
    <w:p w:rsidR="00194B2D" w:rsidRPr="00AB486D" w:rsidDel="007A787F" w:rsidRDefault="00194B2D" w:rsidP="00194B2D">
      <w:pPr>
        <w:pStyle w:val="sqlF9"/>
        <w:rPr>
          <w:del w:id="11666" w:author="Hemmati" w:date="2016-12-16T10:41:00Z"/>
          <w:rFonts w:asciiTheme="minorHAnsi" w:hAnsiTheme="minorHAnsi"/>
        </w:rPr>
      </w:pPr>
      <w:del w:id="11667" w:author="Hemmati" w:date="2016-12-16T10:41:00Z">
        <w:r w:rsidRPr="00AB486D" w:rsidDel="007A787F">
          <w:rPr>
            <w:rFonts w:asciiTheme="minorHAnsi" w:hAnsiTheme="minorHAnsi"/>
          </w:rPr>
          <w:delText>SQL*Loader: Release 11.2.0.1.0 - Production on Sun May 8 14:17:22 2011</w:delText>
        </w:r>
      </w:del>
    </w:p>
    <w:p w:rsidR="007A787F" w:rsidRPr="007A787F" w:rsidRDefault="007A787F" w:rsidP="007A787F">
      <w:pPr>
        <w:pStyle w:val="sqlF9"/>
        <w:rPr>
          <w:ins w:id="11668" w:author="Hemmati" w:date="2016-12-16T10:41:00Z"/>
          <w:rFonts w:asciiTheme="minorHAnsi" w:hAnsiTheme="minorHAnsi"/>
        </w:rPr>
      </w:pPr>
      <w:ins w:id="11669" w:author="Hemmati" w:date="2016-12-16T10:41:00Z">
        <w:r w:rsidRPr="007A787F">
          <w:rPr>
            <w:rFonts w:asciiTheme="minorHAnsi" w:hAnsiTheme="minorHAnsi"/>
          </w:rPr>
          <w:t>SQL*Loader: Release 11.2.0.2.0 - Production on Mon Dec 5 21:16:45 2016</w:t>
        </w:r>
      </w:ins>
    </w:p>
    <w:p w:rsidR="007A787F" w:rsidRPr="007A787F" w:rsidRDefault="007A787F" w:rsidP="007A787F">
      <w:pPr>
        <w:pStyle w:val="sqlF9"/>
        <w:rPr>
          <w:ins w:id="11670" w:author="Hemmati" w:date="2016-12-16T10:41:00Z"/>
          <w:rFonts w:asciiTheme="minorHAnsi" w:hAnsiTheme="minorHAnsi"/>
        </w:rPr>
      </w:pPr>
    </w:p>
    <w:p w:rsidR="007A787F" w:rsidRPr="007A787F" w:rsidRDefault="007A787F" w:rsidP="007A787F">
      <w:pPr>
        <w:pStyle w:val="sqlF9"/>
        <w:rPr>
          <w:ins w:id="11671" w:author="Hemmati" w:date="2016-12-16T10:41:00Z"/>
          <w:rFonts w:asciiTheme="minorHAnsi" w:hAnsiTheme="minorHAnsi"/>
        </w:rPr>
      </w:pPr>
      <w:ins w:id="11672" w:author="Hemmati" w:date="2016-12-16T10:41:00Z">
        <w:r w:rsidRPr="007A787F">
          <w:rPr>
            <w:rFonts w:asciiTheme="minorHAnsi" w:hAnsiTheme="minorHAnsi"/>
          </w:rPr>
          <w:t>Copyright (c) 1982, 2009, Oracle and/or its affiliates.  All rights reserved.</w:t>
        </w:r>
      </w:ins>
    </w:p>
    <w:p w:rsidR="007A787F" w:rsidRPr="007A787F" w:rsidRDefault="007A787F" w:rsidP="007A787F">
      <w:pPr>
        <w:pStyle w:val="sqlF9"/>
        <w:rPr>
          <w:ins w:id="11673" w:author="Hemmati" w:date="2016-12-16T10:41:00Z"/>
          <w:rFonts w:asciiTheme="minorHAnsi" w:hAnsiTheme="minorHAnsi"/>
        </w:rPr>
      </w:pPr>
    </w:p>
    <w:p w:rsidR="007A787F" w:rsidRPr="007A787F" w:rsidRDefault="007A787F" w:rsidP="007A787F">
      <w:pPr>
        <w:pStyle w:val="sqlF9"/>
        <w:rPr>
          <w:ins w:id="11674" w:author="Hemmati" w:date="2016-12-16T10:41:00Z"/>
          <w:rFonts w:asciiTheme="minorHAnsi" w:hAnsiTheme="minorHAnsi"/>
        </w:rPr>
      </w:pPr>
      <w:ins w:id="11675" w:author="Hemmati" w:date="2016-12-16T10:41:00Z">
        <w:r w:rsidRPr="007A787F">
          <w:rPr>
            <w:rFonts w:asciiTheme="minorHAnsi" w:hAnsiTheme="minorHAnsi"/>
          </w:rPr>
          <w:t>Control File:   C:\Users\Nick\Desktop\471project\controlfiles_loading\credit_card.ctl</w:t>
        </w:r>
      </w:ins>
    </w:p>
    <w:p w:rsidR="007A787F" w:rsidRPr="007A787F" w:rsidRDefault="007A787F" w:rsidP="007A787F">
      <w:pPr>
        <w:pStyle w:val="sqlF9"/>
        <w:rPr>
          <w:ins w:id="11676" w:author="Hemmati" w:date="2016-12-16T10:41:00Z"/>
          <w:rFonts w:asciiTheme="minorHAnsi" w:hAnsiTheme="minorHAnsi"/>
        </w:rPr>
      </w:pPr>
      <w:ins w:id="11677" w:author="Hemmati" w:date="2016-12-16T10:41:00Z">
        <w:r w:rsidRPr="007A787F">
          <w:rPr>
            <w:rFonts w:asciiTheme="minorHAnsi" w:hAnsiTheme="minorHAnsi"/>
          </w:rPr>
          <w:t>Data File:      C:\Users\Nick\Desktop\471project\controlfiles_loading\CARD1.csv</w:t>
        </w:r>
      </w:ins>
    </w:p>
    <w:p w:rsidR="007A787F" w:rsidRPr="007A787F" w:rsidRDefault="007A787F" w:rsidP="007A787F">
      <w:pPr>
        <w:pStyle w:val="sqlF9"/>
        <w:rPr>
          <w:ins w:id="11678" w:author="Hemmati" w:date="2016-12-16T10:41:00Z"/>
          <w:rFonts w:asciiTheme="minorHAnsi" w:hAnsiTheme="minorHAnsi"/>
        </w:rPr>
      </w:pPr>
      <w:ins w:id="11679" w:author="Hemmati" w:date="2016-12-16T10:41:00Z">
        <w:r w:rsidRPr="007A787F">
          <w:rPr>
            <w:rFonts w:asciiTheme="minorHAnsi" w:hAnsiTheme="minorHAnsi"/>
          </w:rPr>
          <w:t xml:space="preserve">  Bad File:     C:\Users\Nick\Desktop\471project\controlfiles_loading\credit_card.bad</w:t>
        </w:r>
      </w:ins>
    </w:p>
    <w:p w:rsidR="007A787F" w:rsidRPr="007A787F" w:rsidRDefault="007A787F" w:rsidP="007A787F">
      <w:pPr>
        <w:pStyle w:val="sqlF9"/>
        <w:rPr>
          <w:ins w:id="11680" w:author="Hemmati" w:date="2016-12-16T10:41:00Z"/>
          <w:rFonts w:asciiTheme="minorHAnsi" w:hAnsiTheme="minorHAnsi"/>
        </w:rPr>
      </w:pPr>
      <w:ins w:id="11681" w:author="Hemmati" w:date="2016-12-16T10:41:00Z">
        <w:r w:rsidRPr="007A787F">
          <w:rPr>
            <w:rFonts w:asciiTheme="minorHAnsi" w:hAnsiTheme="minorHAnsi"/>
          </w:rPr>
          <w:t xml:space="preserve">  Discard File: C:\Users\Nick\Desktop\471project\controlfiles_loading\credit_card_disc.dsc </w:t>
        </w:r>
      </w:ins>
    </w:p>
    <w:p w:rsidR="007A787F" w:rsidRPr="007A787F" w:rsidRDefault="007A787F" w:rsidP="007A787F">
      <w:pPr>
        <w:pStyle w:val="sqlF9"/>
        <w:rPr>
          <w:ins w:id="11682" w:author="Hemmati" w:date="2016-12-16T10:41:00Z"/>
          <w:rFonts w:asciiTheme="minorHAnsi" w:hAnsiTheme="minorHAnsi"/>
        </w:rPr>
      </w:pPr>
      <w:ins w:id="11683" w:author="Hemmati" w:date="2016-12-16T10:41:00Z">
        <w:r w:rsidRPr="007A787F">
          <w:rPr>
            <w:rFonts w:asciiTheme="minorHAnsi" w:hAnsiTheme="minorHAnsi"/>
          </w:rPr>
          <w:t xml:space="preserve"> (Allow all discards)</w:t>
        </w:r>
      </w:ins>
    </w:p>
    <w:p w:rsidR="007A787F" w:rsidRPr="007A787F" w:rsidRDefault="007A787F" w:rsidP="007A787F">
      <w:pPr>
        <w:pStyle w:val="sqlF9"/>
        <w:rPr>
          <w:ins w:id="11684" w:author="Hemmati" w:date="2016-12-16T10:41:00Z"/>
          <w:rFonts w:asciiTheme="minorHAnsi" w:hAnsiTheme="minorHAnsi"/>
        </w:rPr>
      </w:pPr>
    </w:p>
    <w:p w:rsidR="007A787F" w:rsidRPr="007A787F" w:rsidRDefault="007A787F" w:rsidP="007A787F">
      <w:pPr>
        <w:pStyle w:val="sqlF9"/>
        <w:rPr>
          <w:ins w:id="11685" w:author="Hemmati" w:date="2016-12-16T10:41:00Z"/>
          <w:rFonts w:asciiTheme="minorHAnsi" w:hAnsiTheme="minorHAnsi"/>
        </w:rPr>
      </w:pPr>
      <w:ins w:id="11686" w:author="Hemmati" w:date="2016-12-16T10:41:00Z">
        <w:r w:rsidRPr="007A787F">
          <w:rPr>
            <w:rFonts w:asciiTheme="minorHAnsi" w:hAnsiTheme="minorHAnsi"/>
          </w:rPr>
          <w:t>Number to load: ALL</w:t>
        </w:r>
      </w:ins>
    </w:p>
    <w:p w:rsidR="007A787F" w:rsidRPr="007A787F" w:rsidRDefault="007A787F" w:rsidP="007A787F">
      <w:pPr>
        <w:pStyle w:val="sqlF9"/>
        <w:rPr>
          <w:ins w:id="11687" w:author="Hemmati" w:date="2016-12-16T10:41:00Z"/>
          <w:rFonts w:asciiTheme="minorHAnsi" w:hAnsiTheme="minorHAnsi"/>
        </w:rPr>
      </w:pPr>
      <w:ins w:id="11688" w:author="Hemmati" w:date="2016-12-16T10:41:00Z">
        <w:r w:rsidRPr="007A787F">
          <w:rPr>
            <w:rFonts w:asciiTheme="minorHAnsi" w:hAnsiTheme="minorHAnsi"/>
          </w:rPr>
          <w:t>Number to skip: 1</w:t>
        </w:r>
      </w:ins>
    </w:p>
    <w:p w:rsidR="007A787F" w:rsidRPr="007A787F" w:rsidRDefault="007A787F" w:rsidP="007A787F">
      <w:pPr>
        <w:pStyle w:val="sqlF9"/>
        <w:rPr>
          <w:ins w:id="11689" w:author="Hemmati" w:date="2016-12-16T10:41:00Z"/>
          <w:rFonts w:asciiTheme="minorHAnsi" w:hAnsiTheme="minorHAnsi"/>
        </w:rPr>
      </w:pPr>
      <w:ins w:id="11690" w:author="Hemmati" w:date="2016-12-16T10:41:00Z">
        <w:r w:rsidRPr="007A787F">
          <w:rPr>
            <w:rFonts w:asciiTheme="minorHAnsi" w:hAnsiTheme="minorHAnsi"/>
          </w:rPr>
          <w:t>Errors allowed: 50</w:t>
        </w:r>
      </w:ins>
    </w:p>
    <w:p w:rsidR="007A787F" w:rsidRPr="007A787F" w:rsidRDefault="007A787F" w:rsidP="007A787F">
      <w:pPr>
        <w:pStyle w:val="sqlF9"/>
        <w:rPr>
          <w:ins w:id="11691" w:author="Hemmati" w:date="2016-12-16T10:41:00Z"/>
          <w:rFonts w:asciiTheme="minorHAnsi" w:hAnsiTheme="minorHAnsi"/>
        </w:rPr>
      </w:pPr>
      <w:ins w:id="11692" w:author="Hemmati" w:date="2016-12-16T10:41:00Z">
        <w:r w:rsidRPr="007A787F">
          <w:rPr>
            <w:rFonts w:asciiTheme="minorHAnsi" w:hAnsiTheme="minorHAnsi"/>
          </w:rPr>
          <w:t>Bind array:     64 rows, maximum of 256000 bytes</w:t>
        </w:r>
      </w:ins>
    </w:p>
    <w:p w:rsidR="007A787F" w:rsidRPr="007A787F" w:rsidRDefault="007A787F" w:rsidP="007A787F">
      <w:pPr>
        <w:pStyle w:val="sqlF9"/>
        <w:rPr>
          <w:ins w:id="11693" w:author="Hemmati" w:date="2016-12-16T10:41:00Z"/>
          <w:rFonts w:asciiTheme="minorHAnsi" w:hAnsiTheme="minorHAnsi"/>
        </w:rPr>
      </w:pPr>
      <w:ins w:id="11694" w:author="Hemmati" w:date="2016-12-16T10:41:00Z">
        <w:r w:rsidRPr="007A787F">
          <w:rPr>
            <w:rFonts w:asciiTheme="minorHAnsi" w:hAnsiTheme="minorHAnsi"/>
          </w:rPr>
          <w:t>Continuation:    none specified</w:t>
        </w:r>
      </w:ins>
    </w:p>
    <w:p w:rsidR="007A787F" w:rsidRPr="007A787F" w:rsidRDefault="007A787F" w:rsidP="007A787F">
      <w:pPr>
        <w:pStyle w:val="sqlF9"/>
        <w:rPr>
          <w:ins w:id="11695" w:author="Hemmati" w:date="2016-12-16T10:41:00Z"/>
          <w:rFonts w:asciiTheme="minorHAnsi" w:hAnsiTheme="minorHAnsi"/>
        </w:rPr>
      </w:pPr>
      <w:ins w:id="11696" w:author="Hemmati" w:date="2016-12-16T10:41:00Z">
        <w:r w:rsidRPr="007A787F">
          <w:rPr>
            <w:rFonts w:asciiTheme="minorHAnsi" w:hAnsiTheme="minorHAnsi"/>
          </w:rPr>
          <w:t>Path used:      Conventional</w:t>
        </w:r>
      </w:ins>
    </w:p>
    <w:p w:rsidR="007A787F" w:rsidRPr="007A787F" w:rsidRDefault="007A787F" w:rsidP="007A787F">
      <w:pPr>
        <w:pStyle w:val="sqlF9"/>
        <w:rPr>
          <w:ins w:id="11697" w:author="Hemmati" w:date="2016-12-16T10:41:00Z"/>
          <w:rFonts w:asciiTheme="minorHAnsi" w:hAnsiTheme="minorHAnsi"/>
        </w:rPr>
      </w:pPr>
    </w:p>
    <w:p w:rsidR="007A787F" w:rsidRPr="007A787F" w:rsidRDefault="007A787F" w:rsidP="007A787F">
      <w:pPr>
        <w:pStyle w:val="sqlF9"/>
        <w:rPr>
          <w:ins w:id="11698" w:author="Hemmati" w:date="2016-12-16T10:41:00Z"/>
          <w:rFonts w:asciiTheme="minorHAnsi" w:hAnsiTheme="minorHAnsi"/>
        </w:rPr>
      </w:pPr>
      <w:ins w:id="11699" w:author="Hemmati" w:date="2016-12-16T10:41:00Z">
        <w:r w:rsidRPr="007A787F">
          <w:rPr>
            <w:rFonts w:asciiTheme="minorHAnsi" w:hAnsiTheme="minorHAnsi"/>
          </w:rPr>
          <w:t>Table CREDIT_CARD, loaded from every logical record.</w:t>
        </w:r>
      </w:ins>
    </w:p>
    <w:p w:rsidR="007A787F" w:rsidRPr="007A787F" w:rsidRDefault="007A787F" w:rsidP="007A787F">
      <w:pPr>
        <w:pStyle w:val="sqlF9"/>
        <w:rPr>
          <w:ins w:id="11700" w:author="Hemmati" w:date="2016-12-16T10:41:00Z"/>
          <w:rFonts w:asciiTheme="minorHAnsi" w:hAnsiTheme="minorHAnsi"/>
        </w:rPr>
      </w:pPr>
      <w:ins w:id="11701" w:author="Hemmati" w:date="2016-12-16T10:41:00Z">
        <w:r w:rsidRPr="007A787F">
          <w:rPr>
            <w:rFonts w:asciiTheme="minorHAnsi" w:hAnsiTheme="minorHAnsi"/>
          </w:rPr>
          <w:t>Insert option in effect for this table: TRUNCATE</w:t>
        </w:r>
      </w:ins>
    </w:p>
    <w:p w:rsidR="007A787F" w:rsidRPr="007A787F" w:rsidRDefault="007A787F" w:rsidP="007A787F">
      <w:pPr>
        <w:pStyle w:val="sqlF9"/>
        <w:rPr>
          <w:ins w:id="11702" w:author="Hemmati" w:date="2016-12-16T10:41:00Z"/>
          <w:rFonts w:asciiTheme="minorHAnsi" w:hAnsiTheme="minorHAnsi"/>
        </w:rPr>
      </w:pPr>
      <w:ins w:id="11703" w:author="Hemmati" w:date="2016-12-16T10:41:00Z">
        <w:r w:rsidRPr="007A787F">
          <w:rPr>
            <w:rFonts w:asciiTheme="minorHAnsi" w:hAnsiTheme="minorHAnsi"/>
          </w:rPr>
          <w:t>TRAILING NULLCOLS option in effect</w:t>
        </w:r>
      </w:ins>
    </w:p>
    <w:p w:rsidR="007A787F" w:rsidRPr="007A787F" w:rsidRDefault="007A787F" w:rsidP="007A787F">
      <w:pPr>
        <w:pStyle w:val="sqlF9"/>
        <w:rPr>
          <w:ins w:id="11704" w:author="Hemmati" w:date="2016-12-16T10:41:00Z"/>
          <w:rFonts w:asciiTheme="minorHAnsi" w:hAnsiTheme="minorHAnsi"/>
        </w:rPr>
      </w:pPr>
    </w:p>
    <w:p w:rsidR="007A787F" w:rsidRPr="007A787F" w:rsidRDefault="007A787F" w:rsidP="007A787F">
      <w:pPr>
        <w:pStyle w:val="sqlF9"/>
        <w:rPr>
          <w:ins w:id="11705" w:author="Hemmati" w:date="2016-12-16T10:41:00Z"/>
          <w:rFonts w:asciiTheme="minorHAnsi" w:hAnsiTheme="minorHAnsi"/>
        </w:rPr>
      </w:pPr>
      <w:ins w:id="11706" w:author="Hemmati" w:date="2016-12-16T10:41:00Z">
        <w:r w:rsidRPr="007A787F">
          <w:rPr>
            <w:rFonts w:asciiTheme="minorHAnsi" w:hAnsiTheme="minorHAnsi"/>
          </w:rPr>
          <w:t xml:space="preserve">   Column Name                  Position   Len  Term Encl Datatype</w:t>
        </w:r>
      </w:ins>
    </w:p>
    <w:p w:rsidR="007A787F" w:rsidRPr="007A787F" w:rsidRDefault="007A787F" w:rsidP="007A787F">
      <w:pPr>
        <w:pStyle w:val="sqlF9"/>
        <w:rPr>
          <w:ins w:id="11707" w:author="Hemmati" w:date="2016-12-16T10:41:00Z"/>
          <w:rFonts w:asciiTheme="minorHAnsi" w:hAnsiTheme="minorHAnsi"/>
        </w:rPr>
      </w:pPr>
      <w:ins w:id="11708" w:author="Hemmati" w:date="2016-12-16T10:41:00Z">
        <w:r w:rsidRPr="007A787F">
          <w:rPr>
            <w:rFonts w:asciiTheme="minorHAnsi" w:hAnsiTheme="minorHAnsi"/>
          </w:rPr>
          <w:t>------------------------------ ---------- ----- ---- ---- ---------------------</w:t>
        </w:r>
      </w:ins>
    </w:p>
    <w:p w:rsidR="007A787F" w:rsidRPr="007A787F" w:rsidRDefault="007A787F" w:rsidP="007A787F">
      <w:pPr>
        <w:pStyle w:val="sqlF9"/>
        <w:rPr>
          <w:ins w:id="11709" w:author="Hemmati" w:date="2016-12-16T10:41:00Z"/>
          <w:rFonts w:asciiTheme="minorHAnsi" w:hAnsiTheme="minorHAnsi"/>
        </w:rPr>
      </w:pPr>
      <w:ins w:id="11710" w:author="Hemmati" w:date="2016-12-16T10:41:00Z">
        <w:r w:rsidRPr="007A787F">
          <w:rPr>
            <w:rFonts w:asciiTheme="minorHAnsi" w:hAnsiTheme="minorHAnsi"/>
          </w:rPr>
          <w:t xml:space="preserve">CUSTOMER_ID                         FIRST     *   ,  O(") CHARACTER            </w:t>
        </w:r>
      </w:ins>
    </w:p>
    <w:p w:rsidR="007A787F" w:rsidRPr="007A787F" w:rsidRDefault="007A787F" w:rsidP="007A787F">
      <w:pPr>
        <w:pStyle w:val="sqlF9"/>
        <w:rPr>
          <w:ins w:id="11711" w:author="Hemmati" w:date="2016-12-16T10:41:00Z"/>
          <w:rFonts w:asciiTheme="minorHAnsi" w:hAnsiTheme="minorHAnsi"/>
        </w:rPr>
      </w:pPr>
      <w:ins w:id="11712" w:author="Hemmati" w:date="2016-12-16T10:41:00Z">
        <w:r w:rsidRPr="007A787F">
          <w:rPr>
            <w:rFonts w:asciiTheme="minorHAnsi" w:hAnsiTheme="minorHAnsi"/>
          </w:rPr>
          <w:t xml:space="preserve">CARD_ID                              NEXT     *   ,  O(") CHARACTER            </w:t>
        </w:r>
      </w:ins>
    </w:p>
    <w:p w:rsidR="007A787F" w:rsidRPr="007A787F" w:rsidRDefault="007A787F" w:rsidP="007A787F">
      <w:pPr>
        <w:pStyle w:val="sqlF9"/>
        <w:rPr>
          <w:ins w:id="11713" w:author="Hemmati" w:date="2016-12-16T10:41:00Z"/>
          <w:rFonts w:asciiTheme="minorHAnsi" w:hAnsiTheme="minorHAnsi"/>
        </w:rPr>
      </w:pPr>
      <w:ins w:id="11714" w:author="Hemmati" w:date="2016-12-16T10:41:00Z">
        <w:r w:rsidRPr="007A787F">
          <w:rPr>
            <w:rFonts w:asciiTheme="minorHAnsi" w:hAnsiTheme="minorHAnsi"/>
          </w:rPr>
          <w:t xml:space="preserve">    SQL string for column : "credit_card_seq.nextval"</w:t>
        </w:r>
      </w:ins>
    </w:p>
    <w:p w:rsidR="007A787F" w:rsidRPr="007A787F" w:rsidRDefault="007A787F" w:rsidP="007A787F">
      <w:pPr>
        <w:pStyle w:val="sqlF9"/>
        <w:rPr>
          <w:ins w:id="11715" w:author="Hemmati" w:date="2016-12-16T10:41:00Z"/>
          <w:rFonts w:asciiTheme="minorHAnsi" w:hAnsiTheme="minorHAnsi"/>
        </w:rPr>
      </w:pPr>
      <w:ins w:id="11716" w:author="Hemmati" w:date="2016-12-16T10:41:00Z">
        <w:r w:rsidRPr="007A787F">
          <w:rPr>
            <w:rFonts w:asciiTheme="minorHAnsi" w:hAnsiTheme="minorHAnsi"/>
          </w:rPr>
          <w:t xml:space="preserve">CARD_NUMBER                          NEXT     *   ,  O(") CHARACTER            </w:t>
        </w:r>
      </w:ins>
    </w:p>
    <w:p w:rsidR="007A787F" w:rsidRPr="007A787F" w:rsidRDefault="007A787F" w:rsidP="007A787F">
      <w:pPr>
        <w:pStyle w:val="sqlF9"/>
        <w:rPr>
          <w:ins w:id="11717" w:author="Hemmati" w:date="2016-12-16T10:41:00Z"/>
          <w:rFonts w:asciiTheme="minorHAnsi" w:hAnsiTheme="minorHAnsi"/>
        </w:rPr>
      </w:pPr>
      <w:ins w:id="11718" w:author="Hemmati" w:date="2016-12-16T10:41:00Z">
        <w:r w:rsidRPr="007A787F">
          <w:rPr>
            <w:rFonts w:asciiTheme="minorHAnsi" w:hAnsiTheme="minorHAnsi"/>
          </w:rPr>
          <w:t xml:space="preserve">CARD_TYPE                            NEXT     *   ,  O(") CHARACTER            </w:t>
        </w:r>
      </w:ins>
    </w:p>
    <w:p w:rsidR="007A787F" w:rsidRPr="007A787F" w:rsidRDefault="007A787F" w:rsidP="007A787F">
      <w:pPr>
        <w:pStyle w:val="sqlF9"/>
        <w:rPr>
          <w:ins w:id="11719" w:author="Hemmati" w:date="2016-12-16T10:41:00Z"/>
          <w:rFonts w:asciiTheme="minorHAnsi" w:hAnsiTheme="minorHAnsi"/>
        </w:rPr>
      </w:pPr>
      <w:ins w:id="11720" w:author="Hemmati" w:date="2016-12-16T10:41:00Z">
        <w:r w:rsidRPr="007A787F">
          <w:rPr>
            <w:rFonts w:asciiTheme="minorHAnsi" w:hAnsiTheme="minorHAnsi"/>
          </w:rPr>
          <w:t xml:space="preserve">EXPIRY_DATE                          NEXT     *   ,  O(") DATE dd/mm/yyyy      </w:t>
        </w:r>
      </w:ins>
    </w:p>
    <w:p w:rsidR="007A787F" w:rsidRPr="007A787F" w:rsidRDefault="007A787F" w:rsidP="007A787F">
      <w:pPr>
        <w:pStyle w:val="sqlF9"/>
        <w:rPr>
          <w:ins w:id="11721" w:author="Hemmati" w:date="2016-12-16T10:41:00Z"/>
          <w:rFonts w:asciiTheme="minorHAnsi" w:hAnsiTheme="minorHAnsi"/>
        </w:rPr>
      </w:pPr>
    </w:p>
    <w:p w:rsidR="007A787F" w:rsidRPr="007A787F" w:rsidRDefault="007A787F" w:rsidP="007A787F">
      <w:pPr>
        <w:pStyle w:val="sqlF9"/>
        <w:rPr>
          <w:ins w:id="11722" w:author="Hemmati" w:date="2016-12-16T10:41:00Z"/>
          <w:rFonts w:asciiTheme="minorHAnsi" w:hAnsiTheme="minorHAnsi"/>
        </w:rPr>
      </w:pPr>
    </w:p>
    <w:p w:rsidR="007A787F" w:rsidRPr="007A787F" w:rsidRDefault="007A787F" w:rsidP="007A787F">
      <w:pPr>
        <w:pStyle w:val="sqlF9"/>
        <w:rPr>
          <w:ins w:id="11723" w:author="Hemmati" w:date="2016-12-16T10:41:00Z"/>
          <w:rFonts w:asciiTheme="minorHAnsi" w:hAnsiTheme="minorHAnsi"/>
        </w:rPr>
      </w:pPr>
      <w:ins w:id="11724" w:author="Hemmati" w:date="2016-12-16T10:41:00Z">
        <w:r w:rsidRPr="007A787F">
          <w:rPr>
            <w:rFonts w:asciiTheme="minorHAnsi" w:hAnsiTheme="minorHAnsi"/>
          </w:rPr>
          <w:t>Table CREDIT_CARD:</w:t>
        </w:r>
      </w:ins>
    </w:p>
    <w:p w:rsidR="007A787F" w:rsidRPr="007A787F" w:rsidRDefault="007A787F" w:rsidP="007A787F">
      <w:pPr>
        <w:pStyle w:val="sqlF9"/>
        <w:rPr>
          <w:ins w:id="11725" w:author="Hemmati" w:date="2016-12-16T10:41:00Z"/>
          <w:rFonts w:asciiTheme="minorHAnsi" w:hAnsiTheme="minorHAnsi"/>
        </w:rPr>
      </w:pPr>
      <w:ins w:id="11726" w:author="Hemmati" w:date="2016-12-16T10:41:00Z">
        <w:r w:rsidRPr="007A787F">
          <w:rPr>
            <w:rFonts w:asciiTheme="minorHAnsi" w:hAnsiTheme="minorHAnsi"/>
          </w:rPr>
          <w:t xml:space="preserve">  232 Rows successfully loaded.</w:t>
        </w:r>
      </w:ins>
    </w:p>
    <w:p w:rsidR="007A787F" w:rsidRPr="007A787F" w:rsidRDefault="007A787F" w:rsidP="007A787F">
      <w:pPr>
        <w:pStyle w:val="sqlF9"/>
        <w:rPr>
          <w:ins w:id="11727" w:author="Hemmati" w:date="2016-12-16T10:41:00Z"/>
          <w:rFonts w:asciiTheme="minorHAnsi" w:hAnsiTheme="minorHAnsi"/>
        </w:rPr>
      </w:pPr>
      <w:ins w:id="11728" w:author="Hemmati" w:date="2016-12-16T10:41:00Z">
        <w:r w:rsidRPr="007A787F">
          <w:rPr>
            <w:rFonts w:asciiTheme="minorHAnsi" w:hAnsiTheme="minorHAnsi"/>
          </w:rPr>
          <w:t xml:space="preserve">  0 Rows not loaded due to data errors.</w:t>
        </w:r>
      </w:ins>
    </w:p>
    <w:p w:rsidR="007A787F" w:rsidRPr="007A787F" w:rsidRDefault="007A787F" w:rsidP="007A787F">
      <w:pPr>
        <w:pStyle w:val="sqlF9"/>
        <w:rPr>
          <w:ins w:id="11729" w:author="Hemmati" w:date="2016-12-16T10:41:00Z"/>
          <w:rFonts w:asciiTheme="minorHAnsi" w:hAnsiTheme="minorHAnsi"/>
        </w:rPr>
      </w:pPr>
      <w:ins w:id="11730" w:author="Hemmati" w:date="2016-12-16T10:41:00Z">
        <w:r w:rsidRPr="007A787F">
          <w:rPr>
            <w:rFonts w:asciiTheme="minorHAnsi" w:hAnsiTheme="minorHAnsi"/>
          </w:rPr>
          <w:t xml:space="preserve">  0 Rows not loaded because all WHEN clauses were failed.</w:t>
        </w:r>
      </w:ins>
    </w:p>
    <w:p w:rsidR="007A787F" w:rsidRPr="007A787F" w:rsidRDefault="007A787F" w:rsidP="007A787F">
      <w:pPr>
        <w:pStyle w:val="sqlF9"/>
        <w:rPr>
          <w:ins w:id="11731" w:author="Hemmati" w:date="2016-12-16T10:41:00Z"/>
          <w:rFonts w:asciiTheme="minorHAnsi" w:hAnsiTheme="minorHAnsi"/>
        </w:rPr>
      </w:pPr>
      <w:ins w:id="11732" w:author="Hemmati" w:date="2016-12-16T10:41:00Z">
        <w:r w:rsidRPr="007A787F">
          <w:rPr>
            <w:rFonts w:asciiTheme="minorHAnsi" w:hAnsiTheme="minorHAnsi"/>
          </w:rPr>
          <w:t xml:space="preserve">  0 Rows not loaded because all fields were null.</w:t>
        </w:r>
      </w:ins>
    </w:p>
    <w:p w:rsidR="007A787F" w:rsidRPr="007A787F" w:rsidRDefault="007A787F" w:rsidP="007A787F">
      <w:pPr>
        <w:pStyle w:val="sqlF9"/>
        <w:rPr>
          <w:ins w:id="11733" w:author="Hemmati" w:date="2016-12-16T10:41:00Z"/>
          <w:rFonts w:asciiTheme="minorHAnsi" w:hAnsiTheme="minorHAnsi"/>
        </w:rPr>
      </w:pPr>
    </w:p>
    <w:p w:rsidR="007A787F" w:rsidRPr="007A787F" w:rsidRDefault="007A787F" w:rsidP="007A787F">
      <w:pPr>
        <w:pStyle w:val="sqlF9"/>
        <w:rPr>
          <w:ins w:id="11734" w:author="Hemmati" w:date="2016-12-16T10:41:00Z"/>
          <w:rFonts w:asciiTheme="minorHAnsi" w:hAnsiTheme="minorHAnsi"/>
        </w:rPr>
      </w:pPr>
    </w:p>
    <w:p w:rsidR="007A787F" w:rsidRPr="007A787F" w:rsidRDefault="007A787F" w:rsidP="007A787F">
      <w:pPr>
        <w:pStyle w:val="sqlF9"/>
        <w:rPr>
          <w:ins w:id="11735" w:author="Hemmati" w:date="2016-12-16T10:41:00Z"/>
          <w:rFonts w:asciiTheme="minorHAnsi" w:hAnsiTheme="minorHAnsi"/>
        </w:rPr>
      </w:pPr>
      <w:ins w:id="11736" w:author="Hemmati" w:date="2016-12-16T10:41:00Z">
        <w:r w:rsidRPr="007A787F">
          <w:rPr>
            <w:rFonts w:asciiTheme="minorHAnsi" w:hAnsiTheme="minorHAnsi"/>
          </w:rPr>
          <w:t>Space allocated for bind array:                  82560 bytes(64 rows)</w:t>
        </w:r>
      </w:ins>
    </w:p>
    <w:p w:rsidR="007A787F" w:rsidRPr="007A787F" w:rsidRDefault="007A787F" w:rsidP="007A787F">
      <w:pPr>
        <w:pStyle w:val="sqlF9"/>
        <w:rPr>
          <w:ins w:id="11737" w:author="Hemmati" w:date="2016-12-16T10:41:00Z"/>
          <w:rFonts w:asciiTheme="minorHAnsi" w:hAnsiTheme="minorHAnsi"/>
        </w:rPr>
      </w:pPr>
      <w:ins w:id="11738" w:author="Hemmati" w:date="2016-12-16T10:41:00Z">
        <w:r w:rsidRPr="007A787F">
          <w:rPr>
            <w:rFonts w:asciiTheme="minorHAnsi" w:hAnsiTheme="minorHAnsi"/>
          </w:rPr>
          <w:t>Read   buffer bytes: 1048576</w:t>
        </w:r>
      </w:ins>
    </w:p>
    <w:p w:rsidR="007A787F" w:rsidRPr="007A787F" w:rsidRDefault="007A787F" w:rsidP="007A787F">
      <w:pPr>
        <w:pStyle w:val="sqlF9"/>
        <w:rPr>
          <w:ins w:id="11739" w:author="Hemmati" w:date="2016-12-16T10:41:00Z"/>
          <w:rFonts w:asciiTheme="minorHAnsi" w:hAnsiTheme="minorHAnsi"/>
        </w:rPr>
      </w:pPr>
    </w:p>
    <w:p w:rsidR="007A787F" w:rsidRPr="007A787F" w:rsidRDefault="007A787F" w:rsidP="007A787F">
      <w:pPr>
        <w:pStyle w:val="sqlF9"/>
        <w:rPr>
          <w:ins w:id="11740" w:author="Hemmati" w:date="2016-12-16T10:41:00Z"/>
          <w:rFonts w:asciiTheme="minorHAnsi" w:hAnsiTheme="minorHAnsi"/>
        </w:rPr>
      </w:pPr>
      <w:ins w:id="11741" w:author="Hemmati" w:date="2016-12-16T10:41:00Z">
        <w:r w:rsidRPr="007A787F">
          <w:rPr>
            <w:rFonts w:asciiTheme="minorHAnsi" w:hAnsiTheme="minorHAnsi"/>
          </w:rPr>
          <w:t>Total logical records skipped:          1</w:t>
        </w:r>
      </w:ins>
    </w:p>
    <w:p w:rsidR="007A787F" w:rsidRPr="007A787F" w:rsidRDefault="007A787F" w:rsidP="007A787F">
      <w:pPr>
        <w:pStyle w:val="sqlF9"/>
        <w:rPr>
          <w:ins w:id="11742" w:author="Hemmati" w:date="2016-12-16T10:41:00Z"/>
          <w:rFonts w:asciiTheme="minorHAnsi" w:hAnsiTheme="minorHAnsi"/>
        </w:rPr>
      </w:pPr>
      <w:ins w:id="11743" w:author="Hemmati" w:date="2016-12-16T10:41:00Z">
        <w:r w:rsidRPr="007A787F">
          <w:rPr>
            <w:rFonts w:asciiTheme="minorHAnsi" w:hAnsiTheme="minorHAnsi"/>
          </w:rPr>
          <w:t>Total logical records read:           232</w:t>
        </w:r>
      </w:ins>
    </w:p>
    <w:p w:rsidR="007A787F" w:rsidRPr="007A787F" w:rsidRDefault="007A787F" w:rsidP="007A787F">
      <w:pPr>
        <w:pStyle w:val="sqlF9"/>
        <w:rPr>
          <w:ins w:id="11744" w:author="Hemmati" w:date="2016-12-16T10:41:00Z"/>
          <w:rFonts w:asciiTheme="minorHAnsi" w:hAnsiTheme="minorHAnsi"/>
        </w:rPr>
      </w:pPr>
      <w:ins w:id="11745" w:author="Hemmati" w:date="2016-12-16T10:41:00Z">
        <w:r w:rsidRPr="007A787F">
          <w:rPr>
            <w:rFonts w:asciiTheme="minorHAnsi" w:hAnsiTheme="minorHAnsi"/>
          </w:rPr>
          <w:t>Total logical records rejected:         0</w:t>
        </w:r>
      </w:ins>
    </w:p>
    <w:p w:rsidR="007A787F" w:rsidRPr="007A787F" w:rsidRDefault="007A787F" w:rsidP="007A787F">
      <w:pPr>
        <w:pStyle w:val="sqlF9"/>
        <w:rPr>
          <w:ins w:id="11746" w:author="Hemmati" w:date="2016-12-16T10:41:00Z"/>
          <w:rFonts w:asciiTheme="minorHAnsi" w:hAnsiTheme="minorHAnsi"/>
        </w:rPr>
      </w:pPr>
      <w:ins w:id="11747" w:author="Hemmati" w:date="2016-12-16T10:41:00Z">
        <w:r w:rsidRPr="007A787F">
          <w:rPr>
            <w:rFonts w:asciiTheme="minorHAnsi" w:hAnsiTheme="minorHAnsi"/>
          </w:rPr>
          <w:t>Total logical records discarded:        0</w:t>
        </w:r>
      </w:ins>
    </w:p>
    <w:p w:rsidR="007A787F" w:rsidRPr="007A787F" w:rsidRDefault="007A787F" w:rsidP="007A787F">
      <w:pPr>
        <w:pStyle w:val="sqlF9"/>
        <w:rPr>
          <w:ins w:id="11748" w:author="Hemmati" w:date="2016-12-16T10:41:00Z"/>
          <w:rFonts w:asciiTheme="minorHAnsi" w:hAnsiTheme="minorHAnsi"/>
        </w:rPr>
      </w:pPr>
    </w:p>
    <w:p w:rsidR="007A787F" w:rsidRPr="007A787F" w:rsidRDefault="007A787F" w:rsidP="007A787F">
      <w:pPr>
        <w:pStyle w:val="sqlF9"/>
        <w:rPr>
          <w:ins w:id="11749" w:author="Hemmati" w:date="2016-12-16T10:41:00Z"/>
          <w:rFonts w:asciiTheme="minorHAnsi" w:hAnsiTheme="minorHAnsi"/>
        </w:rPr>
      </w:pPr>
      <w:ins w:id="11750" w:author="Hemmati" w:date="2016-12-16T10:41:00Z">
        <w:r w:rsidRPr="007A787F">
          <w:rPr>
            <w:rFonts w:asciiTheme="minorHAnsi" w:hAnsiTheme="minorHAnsi"/>
          </w:rPr>
          <w:t>Run began on Mon Dec 05 21:16:45 2016</w:t>
        </w:r>
      </w:ins>
    </w:p>
    <w:p w:rsidR="007A787F" w:rsidRPr="007A787F" w:rsidRDefault="007A787F" w:rsidP="007A787F">
      <w:pPr>
        <w:pStyle w:val="sqlF9"/>
        <w:rPr>
          <w:ins w:id="11751" w:author="Hemmati" w:date="2016-12-16T10:41:00Z"/>
          <w:rFonts w:asciiTheme="minorHAnsi" w:hAnsiTheme="minorHAnsi"/>
        </w:rPr>
      </w:pPr>
      <w:ins w:id="11752" w:author="Hemmati" w:date="2016-12-16T10:41:00Z">
        <w:r w:rsidRPr="007A787F">
          <w:rPr>
            <w:rFonts w:asciiTheme="minorHAnsi" w:hAnsiTheme="minorHAnsi"/>
          </w:rPr>
          <w:t>Run ended on Mon Dec 05 21:16:45 2016</w:t>
        </w:r>
      </w:ins>
    </w:p>
    <w:p w:rsidR="007A787F" w:rsidRPr="007A787F" w:rsidRDefault="007A787F" w:rsidP="007A787F">
      <w:pPr>
        <w:pStyle w:val="sqlF9"/>
        <w:rPr>
          <w:ins w:id="11753" w:author="Hemmati" w:date="2016-12-16T10:41:00Z"/>
          <w:rFonts w:asciiTheme="minorHAnsi" w:hAnsiTheme="minorHAnsi"/>
        </w:rPr>
      </w:pPr>
    </w:p>
    <w:p w:rsidR="007A787F" w:rsidRPr="007A787F" w:rsidRDefault="007A787F" w:rsidP="007A787F">
      <w:pPr>
        <w:pStyle w:val="sqlF9"/>
        <w:rPr>
          <w:ins w:id="11754" w:author="Hemmati" w:date="2016-12-16T10:41:00Z"/>
          <w:rFonts w:asciiTheme="minorHAnsi" w:hAnsiTheme="minorHAnsi"/>
        </w:rPr>
      </w:pPr>
      <w:ins w:id="11755" w:author="Hemmati" w:date="2016-12-16T10:41:00Z">
        <w:r w:rsidRPr="007A787F">
          <w:rPr>
            <w:rFonts w:asciiTheme="minorHAnsi" w:hAnsiTheme="minorHAnsi"/>
          </w:rPr>
          <w:t>Elapsed time was:     00:00:00.38</w:t>
        </w:r>
      </w:ins>
    </w:p>
    <w:p w:rsidR="00194B2D" w:rsidRPr="00AB486D" w:rsidDel="007A787F" w:rsidRDefault="007A787F" w:rsidP="007A787F">
      <w:pPr>
        <w:pStyle w:val="sqlF9"/>
        <w:rPr>
          <w:del w:id="11756" w:author="Hemmati" w:date="2016-12-16T10:41:00Z"/>
          <w:rFonts w:asciiTheme="minorHAnsi" w:hAnsiTheme="minorHAnsi"/>
        </w:rPr>
      </w:pPr>
      <w:ins w:id="11757" w:author="Hemmati" w:date="2016-12-16T10:41:00Z">
        <w:r w:rsidRPr="007A787F">
          <w:rPr>
            <w:rFonts w:asciiTheme="minorHAnsi" w:hAnsiTheme="minorHAnsi"/>
          </w:rPr>
          <w:t>CPU time was:         00:00:00.06</w:t>
        </w:r>
      </w:ins>
    </w:p>
    <w:p w:rsidR="00194B2D" w:rsidRPr="00AB486D" w:rsidDel="007A787F" w:rsidRDefault="00194B2D" w:rsidP="00194B2D">
      <w:pPr>
        <w:pStyle w:val="sqlF9"/>
        <w:rPr>
          <w:del w:id="11758" w:author="Hemmati" w:date="2016-12-16T10:41:00Z"/>
          <w:rFonts w:asciiTheme="minorHAnsi" w:hAnsiTheme="minorHAnsi"/>
        </w:rPr>
      </w:pPr>
      <w:del w:id="11759" w:author="Hemmati" w:date="2016-12-16T10:41:00Z">
        <w:r w:rsidRPr="00AB486D" w:rsidDel="007A787F">
          <w:rPr>
            <w:rFonts w:asciiTheme="minorHAnsi" w:hAnsiTheme="minorHAnsi"/>
          </w:rPr>
          <w:delText>Copyright (c) 1982, 2009, Oracle and/or its affiliates.  All rights reserved.</w:delText>
        </w:r>
      </w:del>
    </w:p>
    <w:p w:rsidR="00194B2D" w:rsidRPr="00AB486D" w:rsidDel="007A787F" w:rsidRDefault="00194B2D" w:rsidP="00194B2D">
      <w:pPr>
        <w:pStyle w:val="sqlF9"/>
        <w:rPr>
          <w:del w:id="11760" w:author="Hemmati" w:date="2016-12-16T10:41:00Z"/>
          <w:rFonts w:asciiTheme="minorHAnsi" w:hAnsiTheme="minorHAnsi"/>
        </w:rPr>
      </w:pPr>
    </w:p>
    <w:p w:rsidR="00194B2D" w:rsidRPr="00AB486D" w:rsidDel="007A787F" w:rsidRDefault="00194B2D" w:rsidP="00194B2D">
      <w:pPr>
        <w:pStyle w:val="sqlF9"/>
        <w:rPr>
          <w:del w:id="11761" w:author="Hemmati" w:date="2016-12-16T10:41:00Z"/>
          <w:rFonts w:asciiTheme="minorHAnsi" w:hAnsiTheme="minorHAnsi"/>
        </w:rPr>
      </w:pPr>
      <w:del w:id="11762" w:author="Hemmati" w:date="2016-12-16T10:41:00Z">
        <w:r w:rsidRPr="00AB486D" w:rsidDel="007A787F">
          <w:rPr>
            <w:rFonts w:asciiTheme="minorHAnsi" w:hAnsiTheme="minorHAnsi"/>
            <w:b/>
          </w:rPr>
          <w:delText>Control File:</w:delText>
        </w:r>
        <w:r w:rsidRPr="00AB486D" w:rsidDel="007A787F">
          <w:rPr>
            <w:rFonts w:asciiTheme="minorHAnsi" w:hAnsiTheme="minorHAnsi"/>
          </w:rPr>
          <w:delText xml:space="preserve">   C:\Users\559006\Desktop\WORKSHOPS\WSH4_CreateTables_SQLLoader\controlfiles_loading\credit_card_control.txt</w:delText>
        </w:r>
      </w:del>
    </w:p>
    <w:p w:rsidR="00194B2D" w:rsidRPr="00AB486D" w:rsidDel="007A787F" w:rsidRDefault="00194B2D" w:rsidP="00194B2D">
      <w:pPr>
        <w:pStyle w:val="sqlF9"/>
        <w:rPr>
          <w:del w:id="11763" w:author="Hemmati" w:date="2016-12-16T10:41:00Z"/>
          <w:rFonts w:asciiTheme="minorHAnsi" w:hAnsiTheme="minorHAnsi"/>
        </w:rPr>
      </w:pPr>
      <w:del w:id="11764" w:author="Hemmati" w:date="2016-12-16T10:41:00Z">
        <w:r w:rsidRPr="00AB486D" w:rsidDel="007A787F">
          <w:rPr>
            <w:rFonts w:asciiTheme="minorHAnsi" w:hAnsiTheme="minorHAnsi"/>
            <w:b/>
          </w:rPr>
          <w:delText>Data File:</w:delText>
        </w:r>
        <w:r w:rsidRPr="00AB486D" w:rsidDel="007A787F">
          <w:rPr>
            <w:rFonts w:asciiTheme="minorHAnsi" w:hAnsiTheme="minorHAnsi"/>
          </w:rPr>
          <w:delText xml:space="preserve">      C:\Users\559006\Desktop\WORKSHOPS\WSH4_CreateTables_SQLLoader\controlfiles_loading\CARD1.csv</w:delText>
        </w:r>
      </w:del>
    </w:p>
    <w:p w:rsidR="00194B2D" w:rsidRPr="00AB486D" w:rsidDel="007A787F" w:rsidRDefault="00194B2D" w:rsidP="00194B2D">
      <w:pPr>
        <w:pStyle w:val="sqlF9"/>
        <w:rPr>
          <w:del w:id="11765" w:author="Hemmati" w:date="2016-12-16T10:41:00Z"/>
          <w:rFonts w:asciiTheme="minorHAnsi" w:hAnsiTheme="minorHAnsi"/>
        </w:rPr>
      </w:pPr>
      <w:del w:id="11766" w:author="Hemmati" w:date="2016-12-16T10:41:00Z">
        <w:r w:rsidRPr="00AB486D" w:rsidDel="007A787F">
          <w:rPr>
            <w:rFonts w:asciiTheme="minorHAnsi" w:hAnsiTheme="minorHAnsi"/>
            <w:b/>
          </w:rPr>
          <w:delText>Bad File:</w:delText>
        </w:r>
        <w:r w:rsidRPr="00AB486D" w:rsidDel="007A787F">
          <w:rPr>
            <w:rFonts w:asciiTheme="minorHAnsi" w:hAnsiTheme="minorHAnsi"/>
          </w:rPr>
          <w:delText xml:space="preserve">     C:\Users\559006\Desktop\WORKSHOPS\WSH4_CreateTables_SQLLoader\controlfiles_loading\credit_card.bad</w:delText>
        </w:r>
      </w:del>
    </w:p>
    <w:p w:rsidR="00194B2D" w:rsidRPr="00AB486D" w:rsidDel="007A787F" w:rsidRDefault="00194B2D" w:rsidP="00194B2D">
      <w:pPr>
        <w:pStyle w:val="sqlF9"/>
        <w:rPr>
          <w:del w:id="11767" w:author="Hemmati" w:date="2016-12-16T10:41:00Z"/>
          <w:rFonts w:asciiTheme="minorHAnsi" w:hAnsiTheme="minorHAnsi"/>
        </w:rPr>
      </w:pPr>
      <w:del w:id="11768" w:author="Hemmati" w:date="2016-12-16T10:41:00Z">
        <w:r w:rsidRPr="00AB486D" w:rsidDel="007A787F">
          <w:rPr>
            <w:rFonts w:asciiTheme="minorHAnsi" w:hAnsiTheme="minorHAnsi"/>
            <w:b/>
          </w:rPr>
          <w:delText>Discard File:</w:delText>
        </w:r>
        <w:r w:rsidRPr="00AB486D" w:rsidDel="007A787F">
          <w:rPr>
            <w:rFonts w:asciiTheme="minorHAnsi" w:hAnsiTheme="minorHAnsi"/>
          </w:rPr>
          <w:delText xml:space="preserve"> C:\Users\559006\Desktop\WORKSHOPS\WSH4_CreateTables_SQLLoader\controlfiles_loading\credit_card_disc.dsc </w:delText>
        </w:r>
      </w:del>
    </w:p>
    <w:p w:rsidR="00194B2D" w:rsidRPr="00AB486D" w:rsidDel="007A787F" w:rsidRDefault="00194B2D" w:rsidP="00194B2D">
      <w:pPr>
        <w:pStyle w:val="sqlF9"/>
        <w:rPr>
          <w:del w:id="11769" w:author="Hemmati" w:date="2016-12-16T10:41:00Z"/>
          <w:rFonts w:asciiTheme="minorHAnsi" w:hAnsiTheme="minorHAnsi"/>
        </w:rPr>
      </w:pPr>
      <w:del w:id="11770" w:author="Hemmati" w:date="2016-12-16T10:41:00Z">
        <w:r w:rsidRPr="00AB486D" w:rsidDel="007A787F">
          <w:rPr>
            <w:rFonts w:asciiTheme="minorHAnsi" w:hAnsiTheme="minorHAnsi"/>
          </w:rPr>
          <w:delText xml:space="preserve"> (Allow all discards)</w:delText>
        </w:r>
      </w:del>
    </w:p>
    <w:p w:rsidR="00194B2D" w:rsidRPr="00AB486D" w:rsidDel="007A787F" w:rsidRDefault="00194B2D" w:rsidP="00194B2D">
      <w:pPr>
        <w:pStyle w:val="sqlF9"/>
        <w:rPr>
          <w:del w:id="11771" w:author="Hemmati" w:date="2016-12-16T10:41:00Z"/>
          <w:rFonts w:asciiTheme="minorHAnsi" w:hAnsiTheme="minorHAnsi"/>
        </w:rPr>
      </w:pPr>
    </w:p>
    <w:p w:rsidR="00194B2D" w:rsidRPr="00AB486D" w:rsidDel="007A787F" w:rsidRDefault="00194B2D" w:rsidP="00194B2D">
      <w:pPr>
        <w:pStyle w:val="sqlF9"/>
        <w:rPr>
          <w:del w:id="11772" w:author="Hemmati" w:date="2016-12-16T10:41:00Z"/>
          <w:rFonts w:asciiTheme="minorHAnsi" w:hAnsiTheme="minorHAnsi"/>
        </w:rPr>
      </w:pPr>
      <w:del w:id="11773" w:author="Hemmati" w:date="2016-12-16T10:41:00Z">
        <w:r w:rsidRPr="00AB486D" w:rsidDel="007A787F">
          <w:rPr>
            <w:rFonts w:asciiTheme="minorHAnsi" w:hAnsiTheme="minorHAnsi"/>
          </w:rPr>
          <w:delText>Number to load: ALL</w:delText>
        </w:r>
      </w:del>
    </w:p>
    <w:p w:rsidR="00194B2D" w:rsidRPr="00AB486D" w:rsidDel="007A787F" w:rsidRDefault="00194B2D" w:rsidP="00194B2D">
      <w:pPr>
        <w:pStyle w:val="sqlF9"/>
        <w:rPr>
          <w:del w:id="11774" w:author="Hemmati" w:date="2016-12-16T10:41:00Z"/>
          <w:rFonts w:asciiTheme="minorHAnsi" w:hAnsiTheme="minorHAnsi"/>
        </w:rPr>
      </w:pPr>
      <w:del w:id="11775" w:author="Hemmati" w:date="2016-12-16T10:41:00Z">
        <w:r w:rsidRPr="00AB486D" w:rsidDel="007A787F">
          <w:rPr>
            <w:rFonts w:asciiTheme="minorHAnsi" w:hAnsiTheme="minorHAnsi"/>
          </w:rPr>
          <w:delText>Number to skip: 1</w:delText>
        </w:r>
      </w:del>
    </w:p>
    <w:p w:rsidR="00194B2D" w:rsidRPr="00AB486D" w:rsidDel="007A787F" w:rsidRDefault="00194B2D" w:rsidP="00194B2D">
      <w:pPr>
        <w:pStyle w:val="sqlF9"/>
        <w:rPr>
          <w:del w:id="11776" w:author="Hemmati" w:date="2016-12-16T10:41:00Z"/>
          <w:rFonts w:asciiTheme="minorHAnsi" w:hAnsiTheme="minorHAnsi"/>
        </w:rPr>
      </w:pPr>
      <w:del w:id="11777" w:author="Hemmati" w:date="2016-12-16T10:41:00Z">
        <w:r w:rsidRPr="00AB486D" w:rsidDel="007A787F">
          <w:rPr>
            <w:rFonts w:asciiTheme="minorHAnsi" w:hAnsiTheme="minorHAnsi"/>
          </w:rPr>
          <w:delText>Errors allowed: 50</w:delText>
        </w:r>
      </w:del>
    </w:p>
    <w:p w:rsidR="00194B2D" w:rsidRPr="00AB486D" w:rsidDel="007A787F" w:rsidRDefault="00194B2D" w:rsidP="00194B2D">
      <w:pPr>
        <w:pStyle w:val="sqlF9"/>
        <w:rPr>
          <w:del w:id="11778" w:author="Hemmati" w:date="2016-12-16T10:41:00Z"/>
          <w:rFonts w:asciiTheme="minorHAnsi" w:hAnsiTheme="minorHAnsi"/>
        </w:rPr>
      </w:pPr>
      <w:del w:id="11779" w:author="Hemmati" w:date="2016-12-16T10:41:00Z">
        <w:r w:rsidRPr="00AB486D" w:rsidDel="007A787F">
          <w:rPr>
            <w:rFonts w:asciiTheme="minorHAnsi" w:hAnsiTheme="minorHAnsi"/>
          </w:rPr>
          <w:delText>Bind array:     64 rows, maximum of 256000 bytes</w:delText>
        </w:r>
      </w:del>
    </w:p>
    <w:p w:rsidR="00194B2D" w:rsidRPr="00AB486D" w:rsidDel="007A787F" w:rsidRDefault="00194B2D" w:rsidP="00194B2D">
      <w:pPr>
        <w:pStyle w:val="sqlF9"/>
        <w:rPr>
          <w:del w:id="11780" w:author="Hemmati" w:date="2016-12-16T10:41:00Z"/>
          <w:rFonts w:asciiTheme="minorHAnsi" w:hAnsiTheme="minorHAnsi"/>
        </w:rPr>
      </w:pPr>
      <w:del w:id="11781" w:author="Hemmati" w:date="2016-12-16T10:41:00Z">
        <w:r w:rsidRPr="00AB486D" w:rsidDel="007A787F">
          <w:rPr>
            <w:rFonts w:asciiTheme="minorHAnsi" w:hAnsiTheme="minorHAnsi"/>
          </w:rPr>
          <w:delText>Continuation:    none specified</w:delText>
        </w:r>
      </w:del>
    </w:p>
    <w:p w:rsidR="00194B2D" w:rsidRPr="00AB486D" w:rsidDel="007A787F" w:rsidRDefault="00194B2D" w:rsidP="00194B2D">
      <w:pPr>
        <w:pStyle w:val="sqlF9"/>
        <w:rPr>
          <w:del w:id="11782" w:author="Hemmati" w:date="2016-12-16T10:41:00Z"/>
          <w:rFonts w:asciiTheme="minorHAnsi" w:hAnsiTheme="minorHAnsi"/>
        </w:rPr>
      </w:pPr>
      <w:del w:id="11783" w:author="Hemmati" w:date="2016-12-16T10:41:00Z">
        <w:r w:rsidRPr="00AB486D" w:rsidDel="007A787F">
          <w:rPr>
            <w:rFonts w:asciiTheme="minorHAnsi" w:hAnsiTheme="minorHAnsi"/>
          </w:rPr>
          <w:delText>Path used:      Conventional</w:delText>
        </w:r>
      </w:del>
    </w:p>
    <w:p w:rsidR="00194B2D" w:rsidRPr="00AB486D" w:rsidDel="007A787F" w:rsidRDefault="00194B2D" w:rsidP="00194B2D">
      <w:pPr>
        <w:pStyle w:val="sqlF9"/>
        <w:rPr>
          <w:del w:id="11784" w:author="Hemmati" w:date="2016-12-16T10:41:00Z"/>
          <w:rFonts w:asciiTheme="minorHAnsi" w:hAnsiTheme="minorHAnsi"/>
        </w:rPr>
      </w:pPr>
    </w:p>
    <w:p w:rsidR="00194B2D" w:rsidRPr="00AB486D" w:rsidDel="007A787F" w:rsidRDefault="00194B2D" w:rsidP="00194B2D">
      <w:pPr>
        <w:pStyle w:val="sqlF9"/>
        <w:rPr>
          <w:del w:id="11785" w:author="Hemmati" w:date="2016-12-16T10:41:00Z"/>
          <w:rFonts w:asciiTheme="minorHAnsi" w:hAnsiTheme="minorHAnsi"/>
        </w:rPr>
      </w:pPr>
      <w:del w:id="11786" w:author="Hemmati" w:date="2016-12-16T10:41:00Z">
        <w:r w:rsidRPr="00AB486D" w:rsidDel="007A787F">
          <w:rPr>
            <w:rFonts w:asciiTheme="minorHAnsi" w:hAnsiTheme="minorHAnsi"/>
          </w:rPr>
          <w:delText>Table CREDIT_CARD, loaded from every logical record.</w:delText>
        </w:r>
      </w:del>
    </w:p>
    <w:p w:rsidR="00194B2D" w:rsidRPr="00AB486D" w:rsidDel="007A787F" w:rsidRDefault="00194B2D" w:rsidP="00194B2D">
      <w:pPr>
        <w:pStyle w:val="sqlF9"/>
        <w:rPr>
          <w:del w:id="11787" w:author="Hemmati" w:date="2016-12-16T10:41:00Z"/>
          <w:rFonts w:asciiTheme="minorHAnsi" w:hAnsiTheme="minorHAnsi"/>
        </w:rPr>
      </w:pPr>
      <w:del w:id="11788" w:author="Hemmati" w:date="2016-12-16T10:41:00Z">
        <w:r w:rsidRPr="00AB486D" w:rsidDel="007A787F">
          <w:rPr>
            <w:rFonts w:asciiTheme="minorHAnsi" w:hAnsiTheme="minorHAnsi"/>
          </w:rPr>
          <w:delText>Insert option in effect for this table: TRUNCATE</w:delText>
        </w:r>
      </w:del>
    </w:p>
    <w:p w:rsidR="00194B2D" w:rsidRPr="00AB486D" w:rsidDel="007A787F" w:rsidRDefault="00194B2D" w:rsidP="00194B2D">
      <w:pPr>
        <w:pStyle w:val="sqlF9"/>
        <w:rPr>
          <w:del w:id="11789" w:author="Hemmati" w:date="2016-12-16T10:41:00Z"/>
          <w:rFonts w:asciiTheme="minorHAnsi" w:hAnsiTheme="minorHAnsi"/>
        </w:rPr>
      </w:pPr>
      <w:del w:id="11790" w:author="Hemmati" w:date="2016-12-16T10:41:00Z">
        <w:r w:rsidRPr="00AB486D" w:rsidDel="007A787F">
          <w:rPr>
            <w:rFonts w:asciiTheme="minorHAnsi" w:hAnsiTheme="minorHAnsi"/>
          </w:rPr>
          <w:delText>TRAILING NULLCOLS option in effect</w:delText>
        </w:r>
      </w:del>
    </w:p>
    <w:p w:rsidR="00194B2D" w:rsidRPr="00AB486D" w:rsidDel="007A787F" w:rsidRDefault="00194B2D" w:rsidP="00194B2D">
      <w:pPr>
        <w:pStyle w:val="sqlF9"/>
        <w:rPr>
          <w:del w:id="11791" w:author="Hemmati" w:date="2016-12-16T10:41:00Z"/>
          <w:rFonts w:asciiTheme="minorHAnsi" w:hAnsiTheme="minorHAnsi"/>
        </w:rPr>
      </w:pPr>
    </w:p>
    <w:p w:rsidR="00194B2D" w:rsidRPr="00AB486D" w:rsidDel="007A787F" w:rsidRDefault="00194B2D" w:rsidP="00194B2D">
      <w:pPr>
        <w:pStyle w:val="sqlF9"/>
        <w:rPr>
          <w:del w:id="11792" w:author="Hemmati" w:date="2016-12-16T10:41:00Z"/>
          <w:rFonts w:asciiTheme="minorHAnsi" w:hAnsiTheme="minorHAnsi"/>
        </w:rPr>
      </w:pPr>
      <w:del w:id="11793" w:author="Hemmati" w:date="2016-12-16T10:41:00Z">
        <w:r w:rsidRPr="00AB486D" w:rsidDel="007A787F">
          <w:rPr>
            <w:rFonts w:asciiTheme="minorHAnsi" w:hAnsiTheme="minorHAnsi"/>
          </w:rPr>
          <w:delText xml:space="preserve">   Column Name                  Position   Len  Term Encl Datatype</w:delText>
        </w:r>
      </w:del>
    </w:p>
    <w:p w:rsidR="00194B2D" w:rsidRPr="00AB486D" w:rsidDel="007A787F" w:rsidRDefault="00194B2D" w:rsidP="00194B2D">
      <w:pPr>
        <w:pStyle w:val="sqlF9"/>
        <w:rPr>
          <w:del w:id="11794" w:author="Hemmati" w:date="2016-12-16T10:41:00Z"/>
          <w:rFonts w:asciiTheme="minorHAnsi" w:hAnsiTheme="minorHAnsi"/>
        </w:rPr>
      </w:pPr>
      <w:del w:id="11795" w:author="Hemmati" w:date="2016-12-16T10:41:00Z">
        <w:r w:rsidRPr="00AB486D" w:rsidDel="007A787F">
          <w:rPr>
            <w:rFonts w:asciiTheme="minorHAnsi" w:hAnsiTheme="minorHAnsi"/>
          </w:rPr>
          <w:delText>------------------------------ ---------- ----- ---- ---- ---------------------</w:delText>
        </w:r>
      </w:del>
    </w:p>
    <w:p w:rsidR="00194B2D" w:rsidRPr="00AB486D" w:rsidDel="007A787F" w:rsidRDefault="00194B2D" w:rsidP="00194B2D">
      <w:pPr>
        <w:pStyle w:val="sqlF9"/>
        <w:rPr>
          <w:del w:id="11796" w:author="Hemmati" w:date="2016-12-16T10:41:00Z"/>
          <w:rFonts w:asciiTheme="minorHAnsi" w:hAnsiTheme="minorHAnsi"/>
        </w:rPr>
      </w:pPr>
      <w:del w:id="11797" w:author="Hemmati" w:date="2016-12-16T10:41:00Z">
        <w:r w:rsidRPr="00AB486D" w:rsidDel="007A787F">
          <w:rPr>
            <w:rFonts w:asciiTheme="minorHAnsi" w:hAnsiTheme="minorHAnsi"/>
          </w:rPr>
          <w:delText xml:space="preserve">CUSTOMER_ID                         FIRST     *   ,  O(") CHARACTER            </w:delText>
        </w:r>
      </w:del>
    </w:p>
    <w:p w:rsidR="00194B2D" w:rsidRPr="00AB486D" w:rsidDel="007A787F" w:rsidRDefault="00194B2D" w:rsidP="00194B2D">
      <w:pPr>
        <w:pStyle w:val="sqlF9"/>
        <w:rPr>
          <w:del w:id="11798" w:author="Hemmati" w:date="2016-12-16T10:41:00Z"/>
          <w:rFonts w:asciiTheme="minorHAnsi" w:hAnsiTheme="minorHAnsi"/>
        </w:rPr>
      </w:pPr>
      <w:del w:id="11799" w:author="Hemmati" w:date="2016-12-16T10:41:00Z">
        <w:r w:rsidRPr="00AB486D" w:rsidDel="007A787F">
          <w:rPr>
            <w:rFonts w:asciiTheme="minorHAnsi" w:hAnsiTheme="minorHAnsi"/>
          </w:rPr>
          <w:delText xml:space="preserve">CARD_ID                              NEXT     *   ,  O(") CHARACTER            </w:delText>
        </w:r>
      </w:del>
    </w:p>
    <w:p w:rsidR="00194B2D" w:rsidRPr="00AB486D" w:rsidDel="007A787F" w:rsidRDefault="00194B2D" w:rsidP="00194B2D">
      <w:pPr>
        <w:pStyle w:val="sqlF9"/>
        <w:rPr>
          <w:del w:id="11800" w:author="Hemmati" w:date="2016-12-16T10:41:00Z"/>
          <w:rFonts w:asciiTheme="minorHAnsi" w:hAnsiTheme="minorHAnsi"/>
        </w:rPr>
      </w:pPr>
      <w:del w:id="11801" w:author="Hemmati" w:date="2016-12-16T10:41:00Z">
        <w:r w:rsidRPr="00AB486D" w:rsidDel="007A787F">
          <w:rPr>
            <w:rFonts w:asciiTheme="minorHAnsi" w:hAnsiTheme="minorHAnsi"/>
          </w:rPr>
          <w:delText xml:space="preserve">    SQL string for column : "credit_card_seq.nextval"</w:delText>
        </w:r>
      </w:del>
    </w:p>
    <w:p w:rsidR="00194B2D" w:rsidRPr="00AB486D" w:rsidDel="007A787F" w:rsidRDefault="00194B2D" w:rsidP="00194B2D">
      <w:pPr>
        <w:pStyle w:val="sqlF9"/>
        <w:rPr>
          <w:del w:id="11802" w:author="Hemmati" w:date="2016-12-16T10:41:00Z"/>
          <w:rFonts w:asciiTheme="minorHAnsi" w:hAnsiTheme="minorHAnsi"/>
        </w:rPr>
      </w:pPr>
      <w:del w:id="11803" w:author="Hemmati" w:date="2016-12-16T10:41:00Z">
        <w:r w:rsidRPr="00AB486D" w:rsidDel="007A787F">
          <w:rPr>
            <w:rFonts w:asciiTheme="minorHAnsi" w:hAnsiTheme="minorHAnsi"/>
          </w:rPr>
          <w:delText xml:space="preserve">CARD_NUMBER                          NEXT     *   ,  O(") CHARACTER            </w:delText>
        </w:r>
      </w:del>
    </w:p>
    <w:p w:rsidR="00194B2D" w:rsidRPr="00AB486D" w:rsidDel="007A787F" w:rsidRDefault="00194B2D" w:rsidP="00194B2D">
      <w:pPr>
        <w:pStyle w:val="sqlF9"/>
        <w:rPr>
          <w:del w:id="11804" w:author="Hemmati" w:date="2016-12-16T10:41:00Z"/>
          <w:rFonts w:asciiTheme="minorHAnsi" w:hAnsiTheme="minorHAnsi"/>
        </w:rPr>
      </w:pPr>
      <w:del w:id="11805" w:author="Hemmati" w:date="2016-12-16T10:41:00Z">
        <w:r w:rsidRPr="00AB486D" w:rsidDel="007A787F">
          <w:rPr>
            <w:rFonts w:asciiTheme="minorHAnsi" w:hAnsiTheme="minorHAnsi"/>
          </w:rPr>
          <w:delText xml:space="preserve">CARD_TYPE                            NEXT     *   ,  O(") CHARACTER            </w:delText>
        </w:r>
      </w:del>
    </w:p>
    <w:p w:rsidR="00194B2D" w:rsidRPr="00AB486D" w:rsidDel="007A787F" w:rsidRDefault="00194B2D" w:rsidP="00194B2D">
      <w:pPr>
        <w:pStyle w:val="sqlF9"/>
        <w:rPr>
          <w:del w:id="11806" w:author="Hemmati" w:date="2016-12-16T10:41:00Z"/>
          <w:rFonts w:asciiTheme="minorHAnsi" w:hAnsiTheme="minorHAnsi"/>
        </w:rPr>
      </w:pPr>
      <w:del w:id="11807" w:author="Hemmati" w:date="2016-12-16T10:41:00Z">
        <w:r w:rsidRPr="00AB486D" w:rsidDel="007A787F">
          <w:rPr>
            <w:rFonts w:asciiTheme="minorHAnsi" w:hAnsiTheme="minorHAnsi"/>
          </w:rPr>
          <w:delText xml:space="preserve">EXPIRY_DATE                          NEXT     *   ,  O(") DATE dd/mm/yyyy      </w:delText>
        </w:r>
      </w:del>
    </w:p>
    <w:p w:rsidR="00194B2D" w:rsidRPr="00AB486D" w:rsidDel="007A787F" w:rsidRDefault="00194B2D" w:rsidP="00194B2D">
      <w:pPr>
        <w:pStyle w:val="sqlF9"/>
        <w:rPr>
          <w:del w:id="11808" w:author="Hemmati" w:date="2016-12-16T10:41:00Z"/>
          <w:rFonts w:asciiTheme="minorHAnsi" w:hAnsiTheme="minorHAnsi"/>
        </w:rPr>
      </w:pPr>
    </w:p>
    <w:p w:rsidR="00194B2D" w:rsidRPr="00AB486D" w:rsidDel="007A787F" w:rsidRDefault="00194B2D" w:rsidP="00194B2D">
      <w:pPr>
        <w:pStyle w:val="sqlF9"/>
        <w:rPr>
          <w:del w:id="11809" w:author="Hemmati" w:date="2016-12-16T10:41:00Z"/>
          <w:rFonts w:asciiTheme="minorHAnsi" w:hAnsiTheme="minorHAnsi"/>
        </w:rPr>
      </w:pPr>
    </w:p>
    <w:p w:rsidR="00194B2D" w:rsidRPr="00AB486D" w:rsidDel="007A787F" w:rsidRDefault="00194B2D" w:rsidP="00194B2D">
      <w:pPr>
        <w:pStyle w:val="sqlF9"/>
        <w:rPr>
          <w:del w:id="11810" w:author="Hemmati" w:date="2016-12-16T10:41:00Z"/>
          <w:rFonts w:asciiTheme="minorHAnsi" w:hAnsiTheme="minorHAnsi"/>
        </w:rPr>
      </w:pPr>
      <w:del w:id="11811" w:author="Hemmati" w:date="2016-12-16T10:41:00Z">
        <w:r w:rsidRPr="00AB486D" w:rsidDel="007A787F">
          <w:rPr>
            <w:rFonts w:asciiTheme="minorHAnsi" w:hAnsiTheme="minorHAnsi"/>
          </w:rPr>
          <w:delText>Table CREDIT_CARD:</w:delText>
        </w:r>
      </w:del>
    </w:p>
    <w:p w:rsidR="00194B2D" w:rsidRPr="00AB486D" w:rsidDel="007A787F" w:rsidRDefault="00194B2D" w:rsidP="00194B2D">
      <w:pPr>
        <w:pStyle w:val="sqlF9"/>
        <w:rPr>
          <w:del w:id="11812" w:author="Hemmati" w:date="2016-12-16T10:41:00Z"/>
          <w:rFonts w:asciiTheme="minorHAnsi" w:hAnsiTheme="minorHAnsi"/>
        </w:rPr>
      </w:pPr>
      <w:del w:id="11813" w:author="Hemmati" w:date="2016-12-16T10:41:00Z">
        <w:r w:rsidRPr="00AB486D" w:rsidDel="007A787F">
          <w:rPr>
            <w:rFonts w:asciiTheme="minorHAnsi" w:hAnsiTheme="minorHAnsi"/>
          </w:rPr>
          <w:delText xml:space="preserve">  232 Rows successfully loaded.</w:delText>
        </w:r>
      </w:del>
    </w:p>
    <w:p w:rsidR="00194B2D" w:rsidRPr="00AB486D" w:rsidDel="007A787F" w:rsidRDefault="00194B2D" w:rsidP="00194B2D">
      <w:pPr>
        <w:pStyle w:val="sqlF9"/>
        <w:rPr>
          <w:del w:id="11814" w:author="Hemmati" w:date="2016-12-16T10:41:00Z"/>
          <w:rFonts w:asciiTheme="minorHAnsi" w:hAnsiTheme="minorHAnsi"/>
        </w:rPr>
      </w:pPr>
      <w:del w:id="11815" w:author="Hemmati" w:date="2016-12-16T10:41:00Z">
        <w:r w:rsidRPr="00AB486D" w:rsidDel="007A787F">
          <w:rPr>
            <w:rFonts w:asciiTheme="minorHAnsi" w:hAnsiTheme="minorHAnsi"/>
          </w:rPr>
          <w:delText xml:space="preserve">  0 Rows not loaded due to data errors.</w:delText>
        </w:r>
      </w:del>
    </w:p>
    <w:p w:rsidR="00194B2D" w:rsidRPr="00AB486D" w:rsidDel="007A787F" w:rsidRDefault="00194B2D" w:rsidP="00194B2D">
      <w:pPr>
        <w:pStyle w:val="sqlF9"/>
        <w:rPr>
          <w:del w:id="11816" w:author="Hemmati" w:date="2016-12-16T10:41:00Z"/>
          <w:rFonts w:asciiTheme="minorHAnsi" w:hAnsiTheme="minorHAnsi"/>
        </w:rPr>
      </w:pPr>
      <w:del w:id="11817" w:author="Hemmati" w:date="2016-12-16T10:41:00Z">
        <w:r w:rsidRPr="00AB486D" w:rsidDel="007A787F">
          <w:rPr>
            <w:rFonts w:asciiTheme="minorHAnsi" w:hAnsiTheme="minorHAnsi"/>
          </w:rPr>
          <w:delText xml:space="preserve">  0 Rows not loaded because all WHEN clauses were failed.</w:delText>
        </w:r>
      </w:del>
    </w:p>
    <w:p w:rsidR="00194B2D" w:rsidRPr="00AB486D" w:rsidDel="007A787F" w:rsidRDefault="00194B2D" w:rsidP="00194B2D">
      <w:pPr>
        <w:pStyle w:val="sqlF9"/>
        <w:rPr>
          <w:del w:id="11818" w:author="Hemmati" w:date="2016-12-16T10:41:00Z"/>
          <w:rFonts w:asciiTheme="minorHAnsi" w:hAnsiTheme="minorHAnsi"/>
        </w:rPr>
      </w:pPr>
      <w:del w:id="11819" w:author="Hemmati" w:date="2016-12-16T10:41:00Z">
        <w:r w:rsidRPr="00AB486D" w:rsidDel="007A787F">
          <w:rPr>
            <w:rFonts w:asciiTheme="minorHAnsi" w:hAnsiTheme="minorHAnsi"/>
          </w:rPr>
          <w:delText xml:space="preserve">  0 Rows not loaded because all fields were null.</w:delText>
        </w:r>
      </w:del>
    </w:p>
    <w:p w:rsidR="00194B2D" w:rsidRPr="00AB486D" w:rsidDel="007A787F" w:rsidRDefault="00194B2D" w:rsidP="00194B2D">
      <w:pPr>
        <w:pStyle w:val="sqlF9"/>
        <w:rPr>
          <w:del w:id="11820" w:author="Hemmati" w:date="2016-12-16T10:41:00Z"/>
          <w:rFonts w:asciiTheme="minorHAnsi" w:hAnsiTheme="minorHAnsi"/>
        </w:rPr>
      </w:pPr>
    </w:p>
    <w:p w:rsidR="00194B2D" w:rsidRPr="00AB486D" w:rsidDel="007A787F" w:rsidRDefault="00194B2D" w:rsidP="00194B2D">
      <w:pPr>
        <w:pStyle w:val="sqlF9"/>
        <w:rPr>
          <w:del w:id="11821" w:author="Hemmati" w:date="2016-12-16T10:41:00Z"/>
          <w:rFonts w:asciiTheme="minorHAnsi" w:hAnsiTheme="minorHAnsi"/>
        </w:rPr>
      </w:pPr>
    </w:p>
    <w:p w:rsidR="00194B2D" w:rsidRPr="00AB486D" w:rsidDel="007A787F" w:rsidRDefault="00194B2D" w:rsidP="00194B2D">
      <w:pPr>
        <w:pStyle w:val="sqlF9"/>
        <w:rPr>
          <w:del w:id="11822" w:author="Hemmati" w:date="2016-12-16T10:41:00Z"/>
          <w:rFonts w:asciiTheme="minorHAnsi" w:hAnsiTheme="minorHAnsi"/>
        </w:rPr>
      </w:pPr>
      <w:del w:id="11823" w:author="Hemmati" w:date="2016-12-16T10:41:00Z">
        <w:r w:rsidRPr="00AB486D" w:rsidDel="007A787F">
          <w:rPr>
            <w:rFonts w:asciiTheme="minorHAnsi" w:hAnsiTheme="minorHAnsi"/>
          </w:rPr>
          <w:delText>Space allocated for bind array:                  82560 bytes(64 rows)</w:delText>
        </w:r>
      </w:del>
    </w:p>
    <w:p w:rsidR="00194B2D" w:rsidRPr="00AB486D" w:rsidDel="007A787F" w:rsidRDefault="00194B2D" w:rsidP="00194B2D">
      <w:pPr>
        <w:pStyle w:val="sqlF9"/>
        <w:rPr>
          <w:del w:id="11824" w:author="Hemmati" w:date="2016-12-16T10:41:00Z"/>
          <w:rFonts w:asciiTheme="minorHAnsi" w:hAnsiTheme="minorHAnsi"/>
        </w:rPr>
      </w:pPr>
      <w:del w:id="11825" w:author="Hemmati" w:date="2016-12-16T10:41:00Z">
        <w:r w:rsidRPr="00AB486D" w:rsidDel="007A787F">
          <w:rPr>
            <w:rFonts w:asciiTheme="minorHAnsi" w:hAnsiTheme="minorHAnsi"/>
          </w:rPr>
          <w:delText>Read   buffer bytes: 1048576</w:delText>
        </w:r>
      </w:del>
    </w:p>
    <w:p w:rsidR="00194B2D" w:rsidRPr="00AB486D" w:rsidDel="007A787F" w:rsidRDefault="00194B2D" w:rsidP="00194B2D">
      <w:pPr>
        <w:pStyle w:val="sqlF9"/>
        <w:rPr>
          <w:del w:id="11826" w:author="Hemmati" w:date="2016-12-16T10:41:00Z"/>
          <w:rFonts w:asciiTheme="minorHAnsi" w:hAnsiTheme="minorHAnsi"/>
        </w:rPr>
      </w:pPr>
    </w:p>
    <w:p w:rsidR="00194B2D" w:rsidRPr="00AB486D" w:rsidDel="007A787F" w:rsidRDefault="00194B2D" w:rsidP="00194B2D">
      <w:pPr>
        <w:pStyle w:val="sqlF9"/>
        <w:rPr>
          <w:del w:id="11827" w:author="Hemmati" w:date="2016-12-16T10:41:00Z"/>
          <w:rFonts w:asciiTheme="minorHAnsi" w:hAnsiTheme="minorHAnsi"/>
        </w:rPr>
      </w:pPr>
      <w:del w:id="11828" w:author="Hemmati" w:date="2016-12-16T10:41:00Z">
        <w:r w:rsidRPr="00AB486D" w:rsidDel="007A787F">
          <w:rPr>
            <w:rFonts w:asciiTheme="minorHAnsi" w:hAnsiTheme="minorHAnsi"/>
          </w:rPr>
          <w:delText>Total logical records skipped:          1</w:delText>
        </w:r>
      </w:del>
    </w:p>
    <w:p w:rsidR="00194B2D" w:rsidRPr="00AB486D" w:rsidDel="007A787F" w:rsidRDefault="00194B2D" w:rsidP="00194B2D">
      <w:pPr>
        <w:pStyle w:val="sqlF9"/>
        <w:rPr>
          <w:del w:id="11829" w:author="Hemmati" w:date="2016-12-16T10:41:00Z"/>
          <w:rFonts w:asciiTheme="minorHAnsi" w:hAnsiTheme="minorHAnsi"/>
        </w:rPr>
      </w:pPr>
      <w:del w:id="11830" w:author="Hemmati" w:date="2016-12-16T10:41:00Z">
        <w:r w:rsidRPr="00AB486D" w:rsidDel="007A787F">
          <w:rPr>
            <w:rFonts w:asciiTheme="minorHAnsi" w:hAnsiTheme="minorHAnsi"/>
          </w:rPr>
          <w:delText>Total logical records read:           232</w:delText>
        </w:r>
      </w:del>
    </w:p>
    <w:p w:rsidR="00194B2D" w:rsidRPr="00AB486D" w:rsidDel="007A787F" w:rsidRDefault="00194B2D" w:rsidP="00194B2D">
      <w:pPr>
        <w:pStyle w:val="sqlF9"/>
        <w:rPr>
          <w:del w:id="11831" w:author="Hemmati" w:date="2016-12-16T10:41:00Z"/>
          <w:rFonts w:asciiTheme="minorHAnsi" w:hAnsiTheme="minorHAnsi"/>
        </w:rPr>
      </w:pPr>
      <w:del w:id="11832" w:author="Hemmati" w:date="2016-12-16T10:41:00Z">
        <w:r w:rsidRPr="00AB486D" w:rsidDel="007A787F">
          <w:rPr>
            <w:rFonts w:asciiTheme="minorHAnsi" w:hAnsiTheme="minorHAnsi"/>
          </w:rPr>
          <w:delText>Total logical records rejected:         0</w:delText>
        </w:r>
      </w:del>
    </w:p>
    <w:p w:rsidR="00194B2D" w:rsidRPr="00AB486D" w:rsidDel="007A787F" w:rsidRDefault="00194B2D" w:rsidP="00194B2D">
      <w:pPr>
        <w:pStyle w:val="sqlF9"/>
        <w:rPr>
          <w:del w:id="11833" w:author="Hemmati" w:date="2016-12-16T10:41:00Z"/>
          <w:rFonts w:asciiTheme="minorHAnsi" w:hAnsiTheme="minorHAnsi"/>
        </w:rPr>
      </w:pPr>
      <w:del w:id="11834" w:author="Hemmati" w:date="2016-12-16T10:41:00Z">
        <w:r w:rsidRPr="00AB486D" w:rsidDel="007A787F">
          <w:rPr>
            <w:rFonts w:asciiTheme="minorHAnsi" w:hAnsiTheme="minorHAnsi"/>
          </w:rPr>
          <w:delText>Total logical records discarded:        0</w:delText>
        </w:r>
      </w:del>
    </w:p>
    <w:p w:rsidR="00194B2D" w:rsidRPr="00AB486D" w:rsidDel="007A787F" w:rsidRDefault="00194B2D" w:rsidP="00194B2D">
      <w:pPr>
        <w:pStyle w:val="sqlF9"/>
        <w:rPr>
          <w:del w:id="11835" w:author="Hemmati" w:date="2016-12-16T10:41:00Z"/>
          <w:rFonts w:asciiTheme="minorHAnsi" w:hAnsiTheme="minorHAnsi"/>
        </w:rPr>
      </w:pPr>
    </w:p>
    <w:p w:rsidR="00194B2D" w:rsidRPr="00AB486D" w:rsidDel="007A787F" w:rsidRDefault="00194B2D" w:rsidP="00194B2D">
      <w:pPr>
        <w:pStyle w:val="sqlF9"/>
        <w:rPr>
          <w:del w:id="11836" w:author="Hemmati" w:date="2016-12-16T10:41:00Z"/>
          <w:rFonts w:asciiTheme="minorHAnsi" w:hAnsiTheme="minorHAnsi"/>
        </w:rPr>
      </w:pPr>
      <w:del w:id="11837" w:author="Hemmati" w:date="2016-12-16T10:41:00Z">
        <w:r w:rsidRPr="00AB486D" w:rsidDel="007A787F">
          <w:rPr>
            <w:rFonts w:asciiTheme="minorHAnsi" w:hAnsiTheme="minorHAnsi"/>
          </w:rPr>
          <w:delText>Run began on Sun May 08 14:17:22 2011</w:delText>
        </w:r>
      </w:del>
    </w:p>
    <w:p w:rsidR="00194B2D" w:rsidRPr="00AB486D" w:rsidDel="007A787F" w:rsidRDefault="00194B2D" w:rsidP="00194B2D">
      <w:pPr>
        <w:pStyle w:val="sqlF9"/>
        <w:rPr>
          <w:del w:id="11838" w:author="Hemmati" w:date="2016-12-16T10:41:00Z"/>
          <w:rFonts w:asciiTheme="minorHAnsi" w:hAnsiTheme="minorHAnsi"/>
        </w:rPr>
      </w:pPr>
      <w:del w:id="11839" w:author="Hemmati" w:date="2016-12-16T10:41:00Z">
        <w:r w:rsidRPr="00AB486D" w:rsidDel="007A787F">
          <w:rPr>
            <w:rFonts w:asciiTheme="minorHAnsi" w:hAnsiTheme="minorHAnsi"/>
          </w:rPr>
          <w:delText>Run ended on Sun May 08 14:17:38 2011</w:delText>
        </w:r>
      </w:del>
    </w:p>
    <w:p w:rsidR="00194B2D" w:rsidRPr="00AB486D" w:rsidDel="007A787F" w:rsidRDefault="00194B2D" w:rsidP="00194B2D">
      <w:pPr>
        <w:pStyle w:val="sqlF9"/>
        <w:rPr>
          <w:del w:id="11840" w:author="Hemmati" w:date="2016-12-16T10:41:00Z"/>
          <w:rFonts w:asciiTheme="minorHAnsi" w:hAnsiTheme="minorHAnsi"/>
        </w:rPr>
      </w:pPr>
    </w:p>
    <w:p w:rsidR="00194B2D" w:rsidRPr="00AB486D" w:rsidDel="007A787F" w:rsidRDefault="00194B2D" w:rsidP="00194B2D">
      <w:pPr>
        <w:pStyle w:val="sqlF9"/>
        <w:rPr>
          <w:del w:id="11841" w:author="Hemmati" w:date="2016-12-16T10:41:00Z"/>
          <w:rFonts w:asciiTheme="minorHAnsi" w:hAnsiTheme="minorHAnsi"/>
        </w:rPr>
      </w:pPr>
      <w:del w:id="11842" w:author="Hemmati" w:date="2016-12-16T10:41:00Z">
        <w:r w:rsidRPr="00AB486D" w:rsidDel="007A787F">
          <w:rPr>
            <w:rFonts w:asciiTheme="minorHAnsi" w:hAnsiTheme="minorHAnsi"/>
          </w:rPr>
          <w:delText>Elapsed time was:     00:00:15.23</w:delText>
        </w:r>
      </w:del>
    </w:p>
    <w:p w:rsidR="00194B2D" w:rsidRPr="00AB486D" w:rsidRDefault="00194B2D" w:rsidP="00194B2D">
      <w:pPr>
        <w:pStyle w:val="sqlF9"/>
        <w:rPr>
          <w:rFonts w:asciiTheme="minorHAnsi" w:hAnsiTheme="minorHAnsi"/>
        </w:rPr>
      </w:pPr>
      <w:del w:id="11843" w:author="Hemmati" w:date="2016-12-16T10:41:00Z">
        <w:r w:rsidRPr="00AB486D" w:rsidDel="007A787F">
          <w:rPr>
            <w:rFonts w:asciiTheme="minorHAnsi" w:hAnsiTheme="minorHAnsi"/>
          </w:rPr>
          <w:delText>CPU time was:         00:00:00.07</w:delText>
        </w:r>
      </w:del>
    </w:p>
    <w:p w:rsidR="001C4C03" w:rsidRPr="00AB486D" w:rsidRDefault="001C4C03">
      <w:pPr>
        <w:rPr>
          <w:rFonts w:cstheme="minorHAnsi"/>
        </w:rPr>
      </w:pPr>
      <w:r w:rsidRPr="00AB486D">
        <w:rPr>
          <w:rFonts w:cstheme="minorHAnsi"/>
        </w:rPr>
        <w:br w:type="page"/>
      </w:r>
    </w:p>
    <w:p w:rsidR="004E601A" w:rsidRPr="00AB486D" w:rsidRDefault="001C4C03" w:rsidP="001C4C03">
      <w:pPr>
        <w:pStyle w:val="Heading2"/>
        <w:jc w:val="center"/>
        <w:rPr>
          <w:rFonts w:cstheme="minorHAnsi"/>
        </w:rPr>
      </w:pPr>
      <w:bookmarkStart w:id="11844" w:name="_Toc469648558"/>
      <w:r w:rsidRPr="00AB486D">
        <w:rPr>
          <w:rFonts w:cstheme="minorHAnsi"/>
        </w:rPr>
        <w:lastRenderedPageBreak/>
        <w:t>D</w:t>
      </w:r>
      <w:ins w:id="11845" w:author="Hemmati" w:date="2016-12-16T10:11:00Z">
        <w:r w:rsidR="002A6F74">
          <w:rPr>
            <w:rFonts w:cstheme="minorHAnsi"/>
          </w:rPr>
          <w:t>ESTINATION Table</w:t>
        </w:r>
      </w:ins>
      <w:del w:id="11846" w:author="Hemmati" w:date="2016-12-16T10:11:00Z">
        <w:r w:rsidRPr="00AB486D" w:rsidDel="002A6F74">
          <w:rPr>
            <w:rFonts w:cstheme="minorHAnsi"/>
          </w:rPr>
          <w:delText>estination</w:delText>
        </w:r>
      </w:del>
      <w:r w:rsidRPr="00AB486D">
        <w:rPr>
          <w:rFonts w:cstheme="minorHAnsi"/>
        </w:rPr>
        <w:t xml:space="preserve"> Control File</w:t>
      </w:r>
      <w:bookmarkEnd w:id="11844"/>
    </w:p>
    <w:p w:rsidR="001C4C03" w:rsidRPr="00AB486D" w:rsidRDefault="001C4C03" w:rsidP="001C4C03">
      <w:pPr>
        <w:pStyle w:val="sqlF9"/>
        <w:rPr>
          <w:rFonts w:asciiTheme="minorHAnsi" w:hAnsiTheme="minorHAnsi"/>
        </w:rPr>
      </w:pPr>
    </w:p>
    <w:p w:rsidR="007A787F" w:rsidRPr="007A787F" w:rsidRDefault="001C4C03" w:rsidP="007A787F">
      <w:pPr>
        <w:pStyle w:val="sqlF9"/>
        <w:rPr>
          <w:ins w:id="11847" w:author="Hemmati" w:date="2016-12-16T10:41:00Z"/>
          <w:rFonts w:asciiTheme="minorHAnsi" w:hAnsiTheme="minorHAnsi"/>
        </w:rPr>
      </w:pPr>
      <w:del w:id="11848" w:author="Hemmati" w:date="2016-12-16T10:42:00Z">
        <w:r w:rsidRPr="00AB486D" w:rsidDel="007A787F">
          <w:rPr>
            <w:rFonts w:asciiTheme="minorHAnsi" w:hAnsiTheme="minorHAnsi"/>
          </w:rPr>
          <w:delText xml:space="preserve">-- sqlldr towner/t123owner </w:delText>
        </w:r>
      </w:del>
      <w:ins w:id="11849" w:author="Hemmati" w:date="2016-12-16T10:41:00Z">
        <w:r w:rsidR="007A787F" w:rsidRPr="007A787F">
          <w:rPr>
            <w:rFonts w:asciiTheme="minorHAnsi" w:hAnsiTheme="minorHAnsi"/>
          </w:rPr>
          <w:t xml:space="preserve">-- sqlldr towner/travelxp456 control=C:\Users\Nick\Desktop\471project\controlfiles_loading\destination.ctl, log=C:\Users\Nick\Desktop\471project\controlfiles_loading\destination.log </w:t>
        </w:r>
      </w:ins>
    </w:p>
    <w:p w:rsidR="007A787F" w:rsidRPr="007A787F" w:rsidRDefault="007A787F" w:rsidP="007A787F">
      <w:pPr>
        <w:pStyle w:val="sqlF9"/>
        <w:rPr>
          <w:ins w:id="11850" w:author="Hemmati" w:date="2016-12-16T10:41:00Z"/>
          <w:rFonts w:asciiTheme="minorHAnsi" w:hAnsiTheme="minorHAnsi"/>
        </w:rPr>
      </w:pPr>
    </w:p>
    <w:p w:rsidR="007A787F" w:rsidRPr="007A787F" w:rsidRDefault="007A787F" w:rsidP="007A787F">
      <w:pPr>
        <w:pStyle w:val="sqlF9"/>
        <w:rPr>
          <w:ins w:id="11851" w:author="Hemmati" w:date="2016-12-16T10:41:00Z"/>
          <w:rFonts w:asciiTheme="minorHAnsi" w:hAnsiTheme="minorHAnsi"/>
        </w:rPr>
      </w:pPr>
    </w:p>
    <w:p w:rsidR="007A787F" w:rsidRPr="007A787F" w:rsidRDefault="007A787F" w:rsidP="007A787F">
      <w:pPr>
        <w:pStyle w:val="sqlF9"/>
        <w:rPr>
          <w:ins w:id="11852" w:author="Hemmati" w:date="2016-12-16T10:41:00Z"/>
          <w:rFonts w:asciiTheme="minorHAnsi" w:hAnsiTheme="minorHAnsi"/>
        </w:rPr>
      </w:pPr>
      <w:ins w:id="11853" w:author="Hemmati" w:date="2016-12-16T10:41:00Z">
        <w:r w:rsidRPr="007A787F">
          <w:rPr>
            <w:rFonts w:asciiTheme="minorHAnsi" w:hAnsiTheme="minorHAnsi"/>
          </w:rPr>
          <w:t>LOAD DATA</w:t>
        </w:r>
      </w:ins>
    </w:p>
    <w:p w:rsidR="007A787F" w:rsidRPr="007A787F" w:rsidRDefault="007A787F" w:rsidP="007A787F">
      <w:pPr>
        <w:pStyle w:val="sqlF9"/>
        <w:rPr>
          <w:ins w:id="11854" w:author="Hemmati" w:date="2016-12-16T10:41:00Z"/>
          <w:rFonts w:asciiTheme="minorHAnsi" w:hAnsiTheme="minorHAnsi"/>
        </w:rPr>
      </w:pPr>
    </w:p>
    <w:p w:rsidR="007A787F" w:rsidRPr="007A787F" w:rsidRDefault="007A787F" w:rsidP="007A787F">
      <w:pPr>
        <w:pStyle w:val="sqlF9"/>
        <w:rPr>
          <w:ins w:id="11855" w:author="Hemmati" w:date="2016-12-16T10:41:00Z"/>
          <w:rFonts w:asciiTheme="minorHAnsi" w:hAnsiTheme="minorHAnsi"/>
        </w:rPr>
      </w:pPr>
      <w:ins w:id="11856" w:author="Hemmati" w:date="2016-12-16T10:41:00Z">
        <w:r w:rsidRPr="007A787F">
          <w:rPr>
            <w:rFonts w:asciiTheme="minorHAnsi" w:hAnsiTheme="minorHAnsi"/>
          </w:rPr>
          <w:t>INFILE*</w:t>
        </w:r>
      </w:ins>
    </w:p>
    <w:p w:rsidR="007A787F" w:rsidRPr="007A787F" w:rsidRDefault="007A787F" w:rsidP="007A787F">
      <w:pPr>
        <w:pStyle w:val="sqlF9"/>
        <w:rPr>
          <w:ins w:id="11857" w:author="Hemmati" w:date="2016-12-16T10:41:00Z"/>
          <w:rFonts w:asciiTheme="minorHAnsi" w:hAnsiTheme="minorHAnsi"/>
        </w:rPr>
      </w:pPr>
      <w:ins w:id="11858" w:author="Hemmati" w:date="2016-12-16T10:41:00Z">
        <w:r w:rsidRPr="007A787F">
          <w:rPr>
            <w:rFonts w:asciiTheme="minorHAnsi" w:hAnsiTheme="minorHAnsi"/>
          </w:rPr>
          <w:t>BADFILE 'C:\Users\Nick\Desktop\471project\controlfiles_loading\destination.bad'</w:t>
        </w:r>
      </w:ins>
    </w:p>
    <w:p w:rsidR="007A787F" w:rsidRPr="007A787F" w:rsidRDefault="007A787F" w:rsidP="007A787F">
      <w:pPr>
        <w:pStyle w:val="sqlF9"/>
        <w:rPr>
          <w:ins w:id="11859" w:author="Hemmati" w:date="2016-12-16T10:41:00Z"/>
          <w:rFonts w:asciiTheme="minorHAnsi" w:hAnsiTheme="minorHAnsi"/>
        </w:rPr>
      </w:pPr>
      <w:ins w:id="11860" w:author="Hemmati" w:date="2016-12-16T10:41:00Z">
        <w:r w:rsidRPr="007A787F">
          <w:rPr>
            <w:rFonts w:asciiTheme="minorHAnsi" w:hAnsiTheme="minorHAnsi"/>
          </w:rPr>
          <w:t>DISCARDFILE 'C:\Users\Nick\Desktop\471project\controlfiles_loading\destination.dsc'</w:t>
        </w:r>
      </w:ins>
    </w:p>
    <w:p w:rsidR="007A787F" w:rsidRPr="007A787F" w:rsidRDefault="007A787F" w:rsidP="007A787F">
      <w:pPr>
        <w:pStyle w:val="sqlF9"/>
        <w:rPr>
          <w:ins w:id="11861" w:author="Hemmati" w:date="2016-12-16T10:41:00Z"/>
          <w:rFonts w:asciiTheme="minorHAnsi" w:hAnsiTheme="minorHAnsi"/>
        </w:rPr>
      </w:pPr>
    </w:p>
    <w:p w:rsidR="007A787F" w:rsidRPr="007A787F" w:rsidRDefault="007A787F" w:rsidP="007A787F">
      <w:pPr>
        <w:pStyle w:val="sqlF9"/>
        <w:rPr>
          <w:ins w:id="11862" w:author="Hemmati" w:date="2016-12-16T10:41:00Z"/>
          <w:rFonts w:asciiTheme="minorHAnsi" w:hAnsiTheme="minorHAnsi"/>
        </w:rPr>
      </w:pPr>
      <w:ins w:id="11863" w:author="Hemmati" w:date="2016-12-16T10:41:00Z">
        <w:r w:rsidRPr="007A787F">
          <w:rPr>
            <w:rFonts w:asciiTheme="minorHAnsi" w:hAnsiTheme="minorHAnsi"/>
          </w:rPr>
          <w:t>TRUNCATE INTO TABLE DESTINATION</w:t>
        </w:r>
      </w:ins>
    </w:p>
    <w:p w:rsidR="007A787F" w:rsidRPr="007A787F" w:rsidRDefault="007A787F" w:rsidP="007A787F">
      <w:pPr>
        <w:pStyle w:val="sqlF9"/>
        <w:rPr>
          <w:ins w:id="11864" w:author="Hemmati" w:date="2016-12-16T10:41:00Z"/>
          <w:rFonts w:asciiTheme="minorHAnsi" w:hAnsiTheme="minorHAnsi"/>
        </w:rPr>
      </w:pPr>
    </w:p>
    <w:p w:rsidR="007A787F" w:rsidRPr="007A787F" w:rsidRDefault="007A787F" w:rsidP="007A787F">
      <w:pPr>
        <w:pStyle w:val="sqlF9"/>
        <w:rPr>
          <w:ins w:id="11865" w:author="Hemmati" w:date="2016-12-16T10:41:00Z"/>
          <w:rFonts w:asciiTheme="minorHAnsi" w:hAnsiTheme="minorHAnsi"/>
        </w:rPr>
      </w:pPr>
      <w:ins w:id="11866" w:author="Hemmati" w:date="2016-12-16T10:41:00Z">
        <w:r w:rsidRPr="007A787F">
          <w:rPr>
            <w:rFonts w:asciiTheme="minorHAnsi" w:hAnsiTheme="minorHAnsi"/>
          </w:rPr>
          <w:t xml:space="preserve">FIELDS TERMINATED BY "," OPTIONALLY ENCLOSED BY '"' </w:t>
        </w:r>
      </w:ins>
    </w:p>
    <w:p w:rsidR="007A787F" w:rsidRPr="007A787F" w:rsidRDefault="007A787F" w:rsidP="007A787F">
      <w:pPr>
        <w:pStyle w:val="sqlF9"/>
        <w:rPr>
          <w:ins w:id="11867" w:author="Hemmati" w:date="2016-12-16T10:41:00Z"/>
          <w:rFonts w:asciiTheme="minorHAnsi" w:hAnsiTheme="minorHAnsi"/>
        </w:rPr>
      </w:pPr>
    </w:p>
    <w:p w:rsidR="007A787F" w:rsidRPr="007A787F" w:rsidRDefault="007A787F" w:rsidP="007A787F">
      <w:pPr>
        <w:pStyle w:val="sqlF9"/>
        <w:rPr>
          <w:ins w:id="11868" w:author="Hemmati" w:date="2016-12-16T10:41:00Z"/>
          <w:rFonts w:asciiTheme="minorHAnsi" w:hAnsiTheme="minorHAnsi"/>
        </w:rPr>
      </w:pPr>
      <w:ins w:id="11869" w:author="Hemmati" w:date="2016-12-16T10:41:00Z">
        <w:r w:rsidRPr="007A787F">
          <w:rPr>
            <w:rFonts w:asciiTheme="minorHAnsi" w:hAnsiTheme="minorHAnsi"/>
          </w:rPr>
          <w:t>TRAILING NULLCOLS</w:t>
        </w:r>
      </w:ins>
    </w:p>
    <w:p w:rsidR="007A787F" w:rsidRPr="007A787F" w:rsidRDefault="007A787F" w:rsidP="007A787F">
      <w:pPr>
        <w:pStyle w:val="sqlF9"/>
        <w:rPr>
          <w:ins w:id="11870" w:author="Hemmati" w:date="2016-12-16T10:41:00Z"/>
          <w:rFonts w:asciiTheme="minorHAnsi" w:hAnsiTheme="minorHAnsi"/>
        </w:rPr>
      </w:pPr>
    </w:p>
    <w:p w:rsidR="007A787F" w:rsidRPr="007A787F" w:rsidRDefault="007A787F" w:rsidP="007A787F">
      <w:pPr>
        <w:pStyle w:val="sqlF9"/>
        <w:rPr>
          <w:ins w:id="11871" w:author="Hemmati" w:date="2016-12-16T10:41:00Z"/>
          <w:rFonts w:asciiTheme="minorHAnsi" w:hAnsiTheme="minorHAnsi"/>
        </w:rPr>
      </w:pPr>
      <w:ins w:id="11872" w:author="Hemmati" w:date="2016-12-16T10:41:00Z">
        <w:r w:rsidRPr="007A787F">
          <w:rPr>
            <w:rFonts w:asciiTheme="minorHAnsi" w:hAnsiTheme="minorHAnsi"/>
          </w:rPr>
          <w:t>(destination_code</w:t>
        </w:r>
        <w:r w:rsidRPr="007A787F">
          <w:rPr>
            <w:rFonts w:asciiTheme="minorHAnsi" w:hAnsiTheme="minorHAnsi"/>
          </w:rPr>
          <w:tab/>
          <w:t xml:space="preserve">  CHAR,</w:t>
        </w:r>
      </w:ins>
    </w:p>
    <w:p w:rsidR="007A787F" w:rsidRPr="007A787F" w:rsidRDefault="007A787F" w:rsidP="007A787F">
      <w:pPr>
        <w:pStyle w:val="sqlF9"/>
        <w:rPr>
          <w:ins w:id="11873" w:author="Hemmati" w:date="2016-12-16T10:41:00Z"/>
          <w:rFonts w:asciiTheme="minorHAnsi" w:hAnsiTheme="minorHAnsi"/>
        </w:rPr>
      </w:pPr>
      <w:ins w:id="11874" w:author="Hemmati" w:date="2016-12-16T10:41:00Z">
        <w:r w:rsidRPr="007A787F">
          <w:rPr>
            <w:rFonts w:asciiTheme="minorHAnsi" w:hAnsiTheme="minorHAnsi"/>
          </w:rPr>
          <w:t xml:space="preserve"> destination_name     </w:t>
        </w:r>
        <w:r w:rsidRPr="007A787F">
          <w:rPr>
            <w:rFonts w:asciiTheme="minorHAnsi" w:hAnsiTheme="minorHAnsi"/>
          </w:rPr>
          <w:tab/>
          <w:t xml:space="preserve">  CHAR)</w:t>
        </w:r>
      </w:ins>
    </w:p>
    <w:p w:rsidR="007A787F" w:rsidRPr="007A787F" w:rsidRDefault="007A787F" w:rsidP="007A787F">
      <w:pPr>
        <w:pStyle w:val="sqlF9"/>
        <w:rPr>
          <w:ins w:id="11875" w:author="Hemmati" w:date="2016-12-16T10:41:00Z"/>
          <w:rFonts w:asciiTheme="minorHAnsi" w:hAnsiTheme="minorHAnsi"/>
        </w:rPr>
      </w:pPr>
      <w:ins w:id="11876" w:author="Hemmati" w:date="2016-12-16T10:41:00Z">
        <w:r w:rsidRPr="007A787F">
          <w:rPr>
            <w:rFonts w:asciiTheme="minorHAnsi" w:hAnsiTheme="minorHAnsi"/>
          </w:rPr>
          <w:t xml:space="preserve"> </w:t>
        </w:r>
      </w:ins>
    </w:p>
    <w:p w:rsidR="007A787F" w:rsidRPr="007A787F" w:rsidRDefault="007A787F" w:rsidP="007A787F">
      <w:pPr>
        <w:pStyle w:val="sqlF9"/>
        <w:rPr>
          <w:ins w:id="11877" w:author="Hemmati" w:date="2016-12-16T10:41:00Z"/>
          <w:rFonts w:asciiTheme="minorHAnsi" w:hAnsiTheme="minorHAnsi"/>
        </w:rPr>
      </w:pPr>
    </w:p>
    <w:p w:rsidR="007A787F" w:rsidRPr="007A787F" w:rsidRDefault="007A787F" w:rsidP="007A787F">
      <w:pPr>
        <w:pStyle w:val="sqlF9"/>
        <w:rPr>
          <w:ins w:id="11878" w:author="Hemmati" w:date="2016-12-16T10:41:00Z"/>
          <w:rFonts w:asciiTheme="minorHAnsi" w:hAnsiTheme="minorHAnsi"/>
        </w:rPr>
      </w:pPr>
      <w:ins w:id="11879" w:author="Hemmati" w:date="2016-12-16T10:41:00Z">
        <w:r w:rsidRPr="007A787F">
          <w:rPr>
            <w:rFonts w:asciiTheme="minorHAnsi" w:hAnsiTheme="minorHAnsi"/>
          </w:rPr>
          <w:t>BEGINDATA</w:t>
        </w:r>
      </w:ins>
    </w:p>
    <w:p w:rsidR="007A787F" w:rsidRPr="007A787F" w:rsidRDefault="007A787F" w:rsidP="007A787F">
      <w:pPr>
        <w:pStyle w:val="sqlF9"/>
        <w:rPr>
          <w:ins w:id="11880" w:author="Hemmati" w:date="2016-12-16T10:41:00Z"/>
          <w:rFonts w:asciiTheme="minorHAnsi" w:hAnsiTheme="minorHAnsi"/>
        </w:rPr>
      </w:pPr>
      <w:ins w:id="11881" w:author="Hemmati" w:date="2016-12-16T10:41:00Z">
        <w:r w:rsidRPr="007A787F">
          <w:rPr>
            <w:rFonts w:asciiTheme="minorHAnsi" w:hAnsiTheme="minorHAnsi"/>
          </w:rPr>
          <w:t>MED,Mediterranean</w:t>
        </w:r>
      </w:ins>
    </w:p>
    <w:p w:rsidR="007A787F" w:rsidRPr="007A787F" w:rsidRDefault="007A787F" w:rsidP="007A787F">
      <w:pPr>
        <w:pStyle w:val="sqlF9"/>
        <w:rPr>
          <w:ins w:id="11882" w:author="Hemmati" w:date="2016-12-16T10:41:00Z"/>
          <w:rFonts w:asciiTheme="minorHAnsi" w:hAnsiTheme="minorHAnsi"/>
        </w:rPr>
      </w:pPr>
      <w:ins w:id="11883" w:author="Hemmati" w:date="2016-12-16T10:41:00Z">
        <w:r w:rsidRPr="007A787F">
          <w:rPr>
            <w:rFonts w:asciiTheme="minorHAnsi" w:hAnsiTheme="minorHAnsi"/>
          </w:rPr>
          <w:t>ANZ,Australia &amp; New Zealand</w:t>
        </w:r>
      </w:ins>
    </w:p>
    <w:p w:rsidR="007A787F" w:rsidRPr="007A787F" w:rsidRDefault="007A787F" w:rsidP="007A787F">
      <w:pPr>
        <w:pStyle w:val="sqlF9"/>
        <w:rPr>
          <w:ins w:id="11884" w:author="Hemmati" w:date="2016-12-16T10:41:00Z"/>
          <w:rFonts w:asciiTheme="minorHAnsi" w:hAnsiTheme="minorHAnsi"/>
        </w:rPr>
      </w:pPr>
      <w:ins w:id="11885" w:author="Hemmati" w:date="2016-12-16T10:41:00Z">
        <w:r w:rsidRPr="007A787F">
          <w:rPr>
            <w:rFonts w:asciiTheme="minorHAnsi" w:hAnsiTheme="minorHAnsi"/>
          </w:rPr>
          <w:t>AFR,Africa</w:t>
        </w:r>
      </w:ins>
    </w:p>
    <w:p w:rsidR="007A787F" w:rsidRPr="007A787F" w:rsidRDefault="007A787F" w:rsidP="007A787F">
      <w:pPr>
        <w:pStyle w:val="sqlF9"/>
        <w:rPr>
          <w:ins w:id="11886" w:author="Hemmati" w:date="2016-12-16T10:41:00Z"/>
          <w:rFonts w:asciiTheme="minorHAnsi" w:hAnsiTheme="minorHAnsi"/>
        </w:rPr>
      </w:pPr>
      <w:ins w:id="11887" w:author="Hemmati" w:date="2016-12-16T10:41:00Z">
        <w:r w:rsidRPr="007A787F">
          <w:rPr>
            <w:rFonts w:asciiTheme="minorHAnsi" w:hAnsiTheme="minorHAnsi"/>
          </w:rPr>
          <w:t>ASIA,Asia</w:t>
        </w:r>
      </w:ins>
    </w:p>
    <w:p w:rsidR="007A787F" w:rsidRPr="007A787F" w:rsidRDefault="007A787F" w:rsidP="007A787F">
      <w:pPr>
        <w:pStyle w:val="sqlF9"/>
        <w:rPr>
          <w:ins w:id="11888" w:author="Hemmati" w:date="2016-12-16T10:41:00Z"/>
          <w:rFonts w:asciiTheme="minorHAnsi" w:hAnsiTheme="minorHAnsi"/>
        </w:rPr>
      </w:pPr>
      <w:ins w:id="11889" w:author="Hemmati" w:date="2016-12-16T10:41:00Z">
        <w:r w:rsidRPr="007A787F">
          <w:rPr>
            <w:rFonts w:asciiTheme="minorHAnsi" w:hAnsiTheme="minorHAnsi"/>
          </w:rPr>
          <w:t>SA,South America</w:t>
        </w:r>
      </w:ins>
    </w:p>
    <w:p w:rsidR="007A787F" w:rsidRPr="007A787F" w:rsidRDefault="007A787F" w:rsidP="007A787F">
      <w:pPr>
        <w:pStyle w:val="sqlF9"/>
        <w:rPr>
          <w:ins w:id="11890" w:author="Hemmati" w:date="2016-12-16T10:41:00Z"/>
          <w:rFonts w:asciiTheme="minorHAnsi" w:hAnsiTheme="minorHAnsi"/>
        </w:rPr>
      </w:pPr>
      <w:ins w:id="11891" w:author="Hemmati" w:date="2016-12-16T10:41:00Z">
        <w:r w:rsidRPr="007A787F">
          <w:rPr>
            <w:rFonts w:asciiTheme="minorHAnsi" w:hAnsiTheme="minorHAnsi"/>
          </w:rPr>
          <w:t>EU,Europe &amp; United Kingdom</w:t>
        </w:r>
      </w:ins>
    </w:p>
    <w:p w:rsidR="007A787F" w:rsidRPr="007A787F" w:rsidRDefault="007A787F" w:rsidP="007A787F">
      <w:pPr>
        <w:pStyle w:val="sqlF9"/>
        <w:rPr>
          <w:ins w:id="11892" w:author="Hemmati" w:date="2016-12-16T10:41:00Z"/>
          <w:rFonts w:asciiTheme="minorHAnsi" w:hAnsiTheme="minorHAnsi"/>
        </w:rPr>
      </w:pPr>
      <w:ins w:id="11893" w:author="Hemmati" w:date="2016-12-16T10:41:00Z">
        <w:r w:rsidRPr="007A787F">
          <w:rPr>
            <w:rFonts w:asciiTheme="minorHAnsi" w:hAnsiTheme="minorHAnsi"/>
          </w:rPr>
          <w:t>MEAST,Middle East</w:t>
        </w:r>
      </w:ins>
    </w:p>
    <w:p w:rsidR="007A787F" w:rsidRPr="007A787F" w:rsidRDefault="007A787F" w:rsidP="007A787F">
      <w:pPr>
        <w:pStyle w:val="sqlF9"/>
        <w:rPr>
          <w:ins w:id="11894" w:author="Hemmati" w:date="2016-12-16T10:41:00Z"/>
          <w:rFonts w:asciiTheme="minorHAnsi" w:hAnsiTheme="minorHAnsi"/>
        </w:rPr>
      </w:pPr>
      <w:ins w:id="11895" w:author="Hemmati" w:date="2016-12-16T10:41:00Z">
        <w:r w:rsidRPr="007A787F">
          <w:rPr>
            <w:rFonts w:asciiTheme="minorHAnsi" w:hAnsiTheme="minorHAnsi"/>
          </w:rPr>
          <w:t>SP,South Pacific</w:t>
        </w:r>
      </w:ins>
    </w:p>
    <w:p w:rsidR="007A787F" w:rsidRPr="007A787F" w:rsidRDefault="007A787F" w:rsidP="007A787F">
      <w:pPr>
        <w:pStyle w:val="sqlF9"/>
        <w:rPr>
          <w:ins w:id="11896" w:author="Hemmati" w:date="2016-12-16T10:41:00Z"/>
          <w:rFonts w:asciiTheme="minorHAnsi" w:hAnsiTheme="minorHAnsi"/>
        </w:rPr>
      </w:pPr>
      <w:ins w:id="11897" w:author="Hemmati" w:date="2016-12-16T10:41:00Z">
        <w:r w:rsidRPr="007A787F">
          <w:rPr>
            <w:rFonts w:asciiTheme="minorHAnsi" w:hAnsiTheme="minorHAnsi"/>
          </w:rPr>
          <w:t>NA,North America</w:t>
        </w:r>
      </w:ins>
    </w:p>
    <w:p w:rsidR="001C4C03" w:rsidRPr="00AB486D" w:rsidDel="007A787F" w:rsidRDefault="007A787F" w:rsidP="007A787F">
      <w:pPr>
        <w:pStyle w:val="sqlF9"/>
        <w:rPr>
          <w:del w:id="11898" w:author="Hemmati" w:date="2016-12-16T10:41:00Z"/>
          <w:rFonts w:asciiTheme="minorHAnsi" w:hAnsiTheme="minorHAnsi"/>
        </w:rPr>
      </w:pPr>
      <w:ins w:id="11899" w:author="Hemmati" w:date="2016-12-16T10:41:00Z">
        <w:r w:rsidRPr="007A787F">
          <w:rPr>
            <w:rFonts w:asciiTheme="minorHAnsi" w:hAnsiTheme="minorHAnsi"/>
          </w:rPr>
          <w:t>OTHR,Other</w:t>
        </w:r>
      </w:ins>
      <w:del w:id="11900" w:author="Hemmati" w:date="2016-12-16T10:41:00Z">
        <w:r w:rsidR="001C4C03" w:rsidRPr="00AB486D" w:rsidDel="007A787F">
          <w:rPr>
            <w:rFonts w:asciiTheme="minorHAnsi" w:hAnsiTheme="minorHAnsi"/>
          </w:rPr>
          <w:delText xml:space="preserve">control=C:\Users\559006\Desktop\WORKSHOPS\WSH4_CreateTables_SQLLoader\controlfiles_loading\destination.ctl log=C:\Users\559006\Desktop\WORKSHOPS\WSH4_CreateTables_SQLLoader\controlfiles_loading\destination.log </w:delText>
        </w:r>
      </w:del>
    </w:p>
    <w:p w:rsidR="001C4C03" w:rsidRPr="00AB486D" w:rsidDel="007A787F" w:rsidRDefault="001C4C03" w:rsidP="007A787F">
      <w:pPr>
        <w:pStyle w:val="sqlF9"/>
        <w:rPr>
          <w:del w:id="11901" w:author="Hemmati" w:date="2016-12-16T10:41:00Z"/>
          <w:rFonts w:asciiTheme="minorHAnsi" w:hAnsiTheme="minorHAnsi"/>
        </w:rPr>
      </w:pPr>
    </w:p>
    <w:p w:rsidR="001C4C03" w:rsidRPr="00AB486D" w:rsidDel="007A787F" w:rsidRDefault="001C4C03" w:rsidP="007A787F">
      <w:pPr>
        <w:pStyle w:val="sqlF9"/>
        <w:rPr>
          <w:del w:id="11902" w:author="Hemmati" w:date="2016-12-16T10:41:00Z"/>
          <w:rFonts w:asciiTheme="minorHAnsi" w:hAnsiTheme="minorHAnsi"/>
        </w:rPr>
      </w:pPr>
    </w:p>
    <w:p w:rsidR="001C4C03" w:rsidRPr="00AB486D" w:rsidDel="007A787F" w:rsidRDefault="001C4C03" w:rsidP="007A787F">
      <w:pPr>
        <w:pStyle w:val="sqlF9"/>
        <w:rPr>
          <w:del w:id="11903" w:author="Hemmati" w:date="2016-12-16T10:41:00Z"/>
          <w:rFonts w:asciiTheme="minorHAnsi" w:hAnsiTheme="minorHAnsi"/>
          <w:b/>
        </w:rPr>
      </w:pPr>
      <w:del w:id="11904" w:author="Hemmati" w:date="2016-12-16T10:41:00Z">
        <w:r w:rsidRPr="00AB486D" w:rsidDel="007A787F">
          <w:rPr>
            <w:rFonts w:asciiTheme="minorHAnsi" w:hAnsiTheme="minorHAnsi"/>
            <w:b/>
          </w:rPr>
          <w:delText>LOAD DATA</w:delText>
        </w:r>
      </w:del>
    </w:p>
    <w:p w:rsidR="001C4C03" w:rsidRPr="00AB486D" w:rsidDel="007A787F" w:rsidRDefault="001C4C03" w:rsidP="007A787F">
      <w:pPr>
        <w:pStyle w:val="sqlF9"/>
        <w:rPr>
          <w:del w:id="11905" w:author="Hemmati" w:date="2016-12-16T10:41:00Z"/>
          <w:rFonts w:asciiTheme="minorHAnsi" w:hAnsiTheme="minorHAnsi"/>
        </w:rPr>
      </w:pPr>
    </w:p>
    <w:p w:rsidR="001C4C03" w:rsidRPr="00AB486D" w:rsidDel="007A787F" w:rsidRDefault="001C4C03" w:rsidP="007A787F">
      <w:pPr>
        <w:pStyle w:val="sqlF9"/>
        <w:rPr>
          <w:del w:id="11906" w:author="Hemmati" w:date="2016-12-16T10:41:00Z"/>
          <w:rFonts w:asciiTheme="minorHAnsi" w:hAnsiTheme="minorHAnsi"/>
        </w:rPr>
      </w:pPr>
      <w:del w:id="11907" w:author="Hemmati" w:date="2016-12-16T10:41:00Z">
        <w:r w:rsidRPr="00AB486D" w:rsidDel="007A787F">
          <w:rPr>
            <w:rFonts w:asciiTheme="minorHAnsi" w:hAnsiTheme="minorHAnsi"/>
          </w:rPr>
          <w:delText>INFILE*</w:delText>
        </w:r>
      </w:del>
    </w:p>
    <w:p w:rsidR="001C4C03" w:rsidRPr="00AB486D" w:rsidDel="007A787F" w:rsidRDefault="001C4C03" w:rsidP="007A787F">
      <w:pPr>
        <w:pStyle w:val="sqlF9"/>
        <w:rPr>
          <w:del w:id="11908" w:author="Hemmati" w:date="2016-12-16T10:41:00Z"/>
          <w:rFonts w:asciiTheme="minorHAnsi" w:hAnsiTheme="minorHAnsi"/>
        </w:rPr>
      </w:pPr>
      <w:del w:id="11909" w:author="Hemmati" w:date="2016-12-16T10:41:00Z">
        <w:r w:rsidRPr="00AB486D" w:rsidDel="007A787F">
          <w:rPr>
            <w:rFonts w:asciiTheme="minorHAnsi" w:hAnsiTheme="minorHAnsi"/>
            <w:b/>
          </w:rPr>
          <w:delText xml:space="preserve">BADFILE </w:delText>
        </w:r>
        <w:r w:rsidRPr="00AB486D" w:rsidDel="007A787F">
          <w:rPr>
            <w:rFonts w:asciiTheme="minorHAnsi" w:hAnsiTheme="minorHAnsi"/>
          </w:rPr>
          <w:delText>'C:\Users\559006\Desktop\WORKSHOPS\WSH4_CreateTables_SQLLoader\controlfiles_loading\destination.bad'</w:delText>
        </w:r>
      </w:del>
    </w:p>
    <w:p w:rsidR="001C4C03" w:rsidRPr="00AB486D" w:rsidDel="007A787F" w:rsidRDefault="001C4C03" w:rsidP="007A787F">
      <w:pPr>
        <w:pStyle w:val="sqlF9"/>
        <w:rPr>
          <w:del w:id="11910" w:author="Hemmati" w:date="2016-12-16T10:41:00Z"/>
          <w:rFonts w:asciiTheme="minorHAnsi" w:hAnsiTheme="minorHAnsi"/>
        </w:rPr>
      </w:pPr>
      <w:del w:id="11911" w:author="Hemmati" w:date="2016-12-16T10:41:00Z">
        <w:r w:rsidRPr="00AB486D" w:rsidDel="007A787F">
          <w:rPr>
            <w:rFonts w:asciiTheme="minorHAnsi" w:hAnsiTheme="minorHAnsi"/>
            <w:b/>
          </w:rPr>
          <w:delText>DISCARDFILE</w:delText>
        </w:r>
        <w:r w:rsidRPr="00AB486D" w:rsidDel="007A787F">
          <w:rPr>
            <w:rFonts w:asciiTheme="minorHAnsi" w:hAnsiTheme="minorHAnsi"/>
          </w:rPr>
          <w:delText xml:space="preserve"> 'C:\Users\559006\Desktop\WORKSHOPS\WSH4_CreateTables_SQLLoader\controlfiles_loading\destination.dsc'</w:delText>
        </w:r>
      </w:del>
    </w:p>
    <w:p w:rsidR="001C4C03" w:rsidRPr="00AB486D" w:rsidDel="007A787F" w:rsidRDefault="001C4C03" w:rsidP="007A787F">
      <w:pPr>
        <w:pStyle w:val="sqlF9"/>
        <w:rPr>
          <w:del w:id="11912" w:author="Hemmati" w:date="2016-12-16T10:41:00Z"/>
          <w:rFonts w:asciiTheme="minorHAnsi" w:hAnsiTheme="minorHAnsi"/>
        </w:rPr>
      </w:pPr>
    </w:p>
    <w:p w:rsidR="001C4C03" w:rsidRPr="00AB486D" w:rsidDel="007A787F" w:rsidRDefault="001C4C03" w:rsidP="007A787F">
      <w:pPr>
        <w:pStyle w:val="sqlF9"/>
        <w:rPr>
          <w:del w:id="11913" w:author="Hemmati" w:date="2016-12-16T10:41:00Z"/>
          <w:rFonts w:asciiTheme="minorHAnsi" w:hAnsiTheme="minorHAnsi"/>
        </w:rPr>
      </w:pPr>
      <w:del w:id="11914" w:author="Hemmati" w:date="2016-12-16T10:41:00Z">
        <w:r w:rsidRPr="00AB486D" w:rsidDel="007A787F">
          <w:rPr>
            <w:rFonts w:asciiTheme="minorHAnsi" w:hAnsiTheme="minorHAnsi"/>
          </w:rPr>
          <w:delText>TRUNCATE INTO TABLE DESTINATION</w:delText>
        </w:r>
      </w:del>
    </w:p>
    <w:p w:rsidR="001C4C03" w:rsidRPr="00AB486D" w:rsidDel="007A787F" w:rsidRDefault="001C4C03" w:rsidP="007A787F">
      <w:pPr>
        <w:pStyle w:val="sqlF9"/>
        <w:rPr>
          <w:del w:id="11915" w:author="Hemmati" w:date="2016-12-16T10:41:00Z"/>
          <w:rFonts w:asciiTheme="minorHAnsi" w:hAnsiTheme="minorHAnsi"/>
        </w:rPr>
      </w:pPr>
    </w:p>
    <w:p w:rsidR="001C4C03" w:rsidRPr="00AB486D" w:rsidDel="007A787F" w:rsidRDefault="001C4C03" w:rsidP="007A787F">
      <w:pPr>
        <w:pStyle w:val="sqlF9"/>
        <w:rPr>
          <w:del w:id="11916" w:author="Hemmati" w:date="2016-12-16T10:41:00Z"/>
          <w:rFonts w:asciiTheme="minorHAnsi" w:hAnsiTheme="minorHAnsi"/>
        </w:rPr>
      </w:pPr>
      <w:del w:id="11917" w:author="Hemmati" w:date="2016-12-16T10:41:00Z">
        <w:r w:rsidRPr="00AB486D" w:rsidDel="007A787F">
          <w:rPr>
            <w:rFonts w:asciiTheme="minorHAnsi" w:hAnsiTheme="minorHAnsi"/>
          </w:rPr>
          <w:delText xml:space="preserve">FIELDS TERMINATED BY "," OPTIONALLY ENCLOSED BY '"' </w:delText>
        </w:r>
      </w:del>
    </w:p>
    <w:p w:rsidR="001C4C03" w:rsidRPr="00AB486D" w:rsidDel="007A787F" w:rsidRDefault="001C4C03" w:rsidP="007A787F">
      <w:pPr>
        <w:pStyle w:val="sqlF9"/>
        <w:rPr>
          <w:del w:id="11918" w:author="Hemmati" w:date="2016-12-16T10:41:00Z"/>
          <w:rFonts w:asciiTheme="minorHAnsi" w:hAnsiTheme="minorHAnsi"/>
        </w:rPr>
      </w:pPr>
    </w:p>
    <w:p w:rsidR="001C4C03" w:rsidRPr="00AB486D" w:rsidDel="007A787F" w:rsidRDefault="001C4C03" w:rsidP="007A787F">
      <w:pPr>
        <w:pStyle w:val="sqlF9"/>
        <w:rPr>
          <w:del w:id="11919" w:author="Hemmati" w:date="2016-12-16T10:41:00Z"/>
          <w:rFonts w:asciiTheme="minorHAnsi" w:hAnsiTheme="minorHAnsi"/>
        </w:rPr>
      </w:pPr>
      <w:del w:id="11920" w:author="Hemmati" w:date="2016-12-16T10:41:00Z">
        <w:r w:rsidRPr="00AB486D" w:rsidDel="007A787F">
          <w:rPr>
            <w:rFonts w:asciiTheme="minorHAnsi" w:hAnsiTheme="minorHAnsi"/>
          </w:rPr>
          <w:delText>TRAILING NULLCOLS</w:delText>
        </w:r>
      </w:del>
    </w:p>
    <w:p w:rsidR="001C4C03" w:rsidRPr="00AB486D" w:rsidDel="007A787F" w:rsidRDefault="001C4C03" w:rsidP="007A787F">
      <w:pPr>
        <w:pStyle w:val="sqlF9"/>
        <w:rPr>
          <w:del w:id="11921" w:author="Hemmati" w:date="2016-12-16T10:41:00Z"/>
          <w:rFonts w:asciiTheme="minorHAnsi" w:hAnsiTheme="minorHAnsi"/>
        </w:rPr>
      </w:pPr>
    </w:p>
    <w:p w:rsidR="001C4C03" w:rsidRPr="00AB486D" w:rsidDel="007A787F" w:rsidRDefault="001C4C03" w:rsidP="007A787F">
      <w:pPr>
        <w:pStyle w:val="sqlF9"/>
        <w:rPr>
          <w:del w:id="11922" w:author="Hemmati" w:date="2016-12-16T10:41:00Z"/>
          <w:rFonts w:asciiTheme="minorHAnsi" w:hAnsiTheme="minorHAnsi"/>
        </w:rPr>
      </w:pPr>
      <w:del w:id="11923" w:author="Hemmati" w:date="2016-12-16T10:41:00Z">
        <w:r w:rsidRPr="00AB486D" w:rsidDel="007A787F">
          <w:rPr>
            <w:rFonts w:asciiTheme="minorHAnsi" w:hAnsiTheme="minorHAnsi"/>
          </w:rPr>
          <w:delText>(destination_code</w:delText>
        </w:r>
        <w:r w:rsidRPr="00AB486D" w:rsidDel="007A787F">
          <w:rPr>
            <w:rFonts w:asciiTheme="minorHAnsi" w:hAnsiTheme="minorHAnsi"/>
          </w:rPr>
          <w:tab/>
          <w:delText xml:space="preserve">  CHAR,</w:delText>
        </w:r>
      </w:del>
    </w:p>
    <w:p w:rsidR="001C4C03" w:rsidRPr="00AB486D" w:rsidDel="007A787F" w:rsidRDefault="001C4C03" w:rsidP="007A787F">
      <w:pPr>
        <w:pStyle w:val="sqlF9"/>
        <w:rPr>
          <w:del w:id="11924" w:author="Hemmati" w:date="2016-12-16T10:41:00Z"/>
          <w:rFonts w:asciiTheme="minorHAnsi" w:hAnsiTheme="minorHAnsi"/>
        </w:rPr>
      </w:pPr>
      <w:del w:id="11925" w:author="Hemmati" w:date="2016-12-16T10:41:00Z">
        <w:r w:rsidRPr="00AB486D" w:rsidDel="007A787F">
          <w:rPr>
            <w:rFonts w:asciiTheme="minorHAnsi" w:hAnsiTheme="minorHAnsi"/>
          </w:rPr>
          <w:delText xml:space="preserve"> destination_name     </w:delText>
        </w:r>
        <w:r w:rsidRPr="00AB486D" w:rsidDel="007A787F">
          <w:rPr>
            <w:rFonts w:asciiTheme="minorHAnsi" w:hAnsiTheme="minorHAnsi"/>
          </w:rPr>
          <w:tab/>
          <w:delText xml:space="preserve">  CHAR)</w:delText>
        </w:r>
      </w:del>
    </w:p>
    <w:p w:rsidR="001C4C03" w:rsidRPr="00AB486D" w:rsidDel="007A787F" w:rsidRDefault="001C4C03" w:rsidP="007A787F">
      <w:pPr>
        <w:pStyle w:val="sqlF9"/>
        <w:rPr>
          <w:del w:id="11926" w:author="Hemmati" w:date="2016-12-16T10:41:00Z"/>
          <w:rFonts w:asciiTheme="minorHAnsi" w:hAnsiTheme="minorHAnsi"/>
        </w:rPr>
      </w:pPr>
      <w:del w:id="11927" w:author="Hemmati" w:date="2016-12-16T10:41:00Z">
        <w:r w:rsidRPr="00AB486D" w:rsidDel="007A787F">
          <w:rPr>
            <w:rFonts w:asciiTheme="minorHAnsi" w:hAnsiTheme="minorHAnsi"/>
          </w:rPr>
          <w:delText xml:space="preserve"> </w:delText>
        </w:r>
      </w:del>
    </w:p>
    <w:p w:rsidR="001C4C03" w:rsidRPr="00AB486D" w:rsidDel="007A787F" w:rsidRDefault="001C4C03" w:rsidP="007A787F">
      <w:pPr>
        <w:pStyle w:val="sqlF9"/>
        <w:rPr>
          <w:del w:id="11928" w:author="Hemmati" w:date="2016-12-16T10:41:00Z"/>
          <w:rFonts w:asciiTheme="minorHAnsi" w:hAnsiTheme="minorHAnsi"/>
        </w:rPr>
      </w:pPr>
    </w:p>
    <w:p w:rsidR="001C4C03" w:rsidRPr="00AB486D" w:rsidDel="007A787F" w:rsidRDefault="001C4C03" w:rsidP="007A787F">
      <w:pPr>
        <w:pStyle w:val="sqlF9"/>
        <w:rPr>
          <w:del w:id="11929" w:author="Hemmati" w:date="2016-12-16T10:41:00Z"/>
          <w:rFonts w:asciiTheme="minorHAnsi" w:hAnsiTheme="minorHAnsi"/>
        </w:rPr>
      </w:pPr>
      <w:del w:id="11930" w:author="Hemmati" w:date="2016-12-16T10:41:00Z">
        <w:r w:rsidRPr="00AB486D" w:rsidDel="007A787F">
          <w:rPr>
            <w:rFonts w:asciiTheme="minorHAnsi" w:hAnsiTheme="minorHAnsi"/>
          </w:rPr>
          <w:delText>BEGINDATA</w:delText>
        </w:r>
      </w:del>
    </w:p>
    <w:p w:rsidR="001C4C03" w:rsidRPr="00AB486D" w:rsidDel="007A787F" w:rsidRDefault="001C4C03" w:rsidP="007A787F">
      <w:pPr>
        <w:pStyle w:val="sqlF9"/>
        <w:rPr>
          <w:del w:id="11931" w:author="Hemmati" w:date="2016-12-16T10:41:00Z"/>
          <w:rFonts w:asciiTheme="minorHAnsi" w:hAnsiTheme="minorHAnsi"/>
        </w:rPr>
      </w:pPr>
      <w:del w:id="11932" w:author="Hemmati" w:date="2016-12-16T10:41:00Z">
        <w:r w:rsidRPr="00AB486D" w:rsidDel="007A787F">
          <w:rPr>
            <w:rFonts w:asciiTheme="minorHAnsi" w:hAnsiTheme="minorHAnsi"/>
          </w:rPr>
          <w:delText>MED,Mediterranean</w:delText>
        </w:r>
      </w:del>
    </w:p>
    <w:p w:rsidR="001C4C03" w:rsidRPr="00AB486D" w:rsidDel="007A787F" w:rsidRDefault="001C4C03" w:rsidP="007A787F">
      <w:pPr>
        <w:pStyle w:val="sqlF9"/>
        <w:rPr>
          <w:del w:id="11933" w:author="Hemmati" w:date="2016-12-16T10:41:00Z"/>
          <w:rFonts w:asciiTheme="minorHAnsi" w:hAnsiTheme="minorHAnsi"/>
        </w:rPr>
      </w:pPr>
      <w:del w:id="11934" w:author="Hemmati" w:date="2016-12-16T10:41:00Z">
        <w:r w:rsidRPr="00AB486D" w:rsidDel="007A787F">
          <w:rPr>
            <w:rFonts w:asciiTheme="minorHAnsi" w:hAnsiTheme="minorHAnsi"/>
          </w:rPr>
          <w:delText>ANZ,Australia &amp; New Zealand</w:delText>
        </w:r>
      </w:del>
    </w:p>
    <w:p w:rsidR="001C4C03" w:rsidRPr="00AB486D" w:rsidDel="007A787F" w:rsidRDefault="001C4C03" w:rsidP="007A787F">
      <w:pPr>
        <w:pStyle w:val="sqlF9"/>
        <w:rPr>
          <w:del w:id="11935" w:author="Hemmati" w:date="2016-12-16T10:41:00Z"/>
          <w:rFonts w:asciiTheme="minorHAnsi" w:hAnsiTheme="minorHAnsi"/>
        </w:rPr>
      </w:pPr>
      <w:del w:id="11936" w:author="Hemmati" w:date="2016-12-16T10:41:00Z">
        <w:r w:rsidRPr="00AB486D" w:rsidDel="007A787F">
          <w:rPr>
            <w:rFonts w:asciiTheme="minorHAnsi" w:hAnsiTheme="minorHAnsi"/>
          </w:rPr>
          <w:delText>AFR,Africa</w:delText>
        </w:r>
      </w:del>
    </w:p>
    <w:p w:rsidR="001C4C03" w:rsidRPr="00AB486D" w:rsidDel="007A787F" w:rsidRDefault="001C4C03" w:rsidP="007A787F">
      <w:pPr>
        <w:pStyle w:val="sqlF9"/>
        <w:rPr>
          <w:del w:id="11937" w:author="Hemmati" w:date="2016-12-16T10:41:00Z"/>
          <w:rFonts w:asciiTheme="minorHAnsi" w:hAnsiTheme="minorHAnsi"/>
        </w:rPr>
      </w:pPr>
      <w:del w:id="11938" w:author="Hemmati" w:date="2016-12-16T10:41:00Z">
        <w:r w:rsidRPr="00AB486D" w:rsidDel="007A787F">
          <w:rPr>
            <w:rFonts w:asciiTheme="minorHAnsi" w:hAnsiTheme="minorHAnsi"/>
          </w:rPr>
          <w:delText>ASIA,Asia</w:delText>
        </w:r>
      </w:del>
    </w:p>
    <w:p w:rsidR="001C4C03" w:rsidRPr="00AB486D" w:rsidDel="007A787F" w:rsidRDefault="001C4C03" w:rsidP="007A787F">
      <w:pPr>
        <w:pStyle w:val="sqlF9"/>
        <w:rPr>
          <w:del w:id="11939" w:author="Hemmati" w:date="2016-12-16T10:41:00Z"/>
          <w:rFonts w:asciiTheme="minorHAnsi" w:hAnsiTheme="minorHAnsi"/>
        </w:rPr>
      </w:pPr>
      <w:del w:id="11940" w:author="Hemmati" w:date="2016-12-16T10:41:00Z">
        <w:r w:rsidRPr="00AB486D" w:rsidDel="007A787F">
          <w:rPr>
            <w:rFonts w:asciiTheme="minorHAnsi" w:hAnsiTheme="minorHAnsi"/>
          </w:rPr>
          <w:delText>SA,South America</w:delText>
        </w:r>
      </w:del>
    </w:p>
    <w:p w:rsidR="001C4C03" w:rsidRPr="00AB486D" w:rsidDel="007A787F" w:rsidRDefault="001C4C03" w:rsidP="007A787F">
      <w:pPr>
        <w:pStyle w:val="sqlF9"/>
        <w:rPr>
          <w:del w:id="11941" w:author="Hemmati" w:date="2016-12-16T10:41:00Z"/>
          <w:rFonts w:asciiTheme="minorHAnsi" w:hAnsiTheme="minorHAnsi"/>
        </w:rPr>
      </w:pPr>
      <w:del w:id="11942" w:author="Hemmati" w:date="2016-12-16T10:41:00Z">
        <w:r w:rsidRPr="00AB486D" w:rsidDel="007A787F">
          <w:rPr>
            <w:rFonts w:asciiTheme="minorHAnsi" w:hAnsiTheme="minorHAnsi"/>
          </w:rPr>
          <w:delText>EU,Europe &amp; United Kingdom</w:delText>
        </w:r>
      </w:del>
    </w:p>
    <w:p w:rsidR="001C4C03" w:rsidRPr="00AB486D" w:rsidDel="007A787F" w:rsidRDefault="001C4C03" w:rsidP="007A787F">
      <w:pPr>
        <w:pStyle w:val="sqlF9"/>
        <w:rPr>
          <w:del w:id="11943" w:author="Hemmati" w:date="2016-12-16T10:41:00Z"/>
          <w:rFonts w:asciiTheme="minorHAnsi" w:hAnsiTheme="minorHAnsi"/>
        </w:rPr>
      </w:pPr>
      <w:del w:id="11944" w:author="Hemmati" w:date="2016-12-16T10:41:00Z">
        <w:r w:rsidRPr="00AB486D" w:rsidDel="007A787F">
          <w:rPr>
            <w:rFonts w:asciiTheme="minorHAnsi" w:hAnsiTheme="minorHAnsi"/>
          </w:rPr>
          <w:delText>MEAST,Middle East</w:delText>
        </w:r>
      </w:del>
    </w:p>
    <w:p w:rsidR="001C4C03" w:rsidRPr="00AB486D" w:rsidDel="007A787F" w:rsidRDefault="001C4C03" w:rsidP="007A787F">
      <w:pPr>
        <w:pStyle w:val="sqlF9"/>
        <w:rPr>
          <w:del w:id="11945" w:author="Hemmati" w:date="2016-12-16T10:41:00Z"/>
          <w:rFonts w:asciiTheme="minorHAnsi" w:hAnsiTheme="minorHAnsi"/>
        </w:rPr>
      </w:pPr>
      <w:del w:id="11946" w:author="Hemmati" w:date="2016-12-16T10:41:00Z">
        <w:r w:rsidRPr="00AB486D" w:rsidDel="007A787F">
          <w:rPr>
            <w:rFonts w:asciiTheme="minorHAnsi" w:hAnsiTheme="minorHAnsi"/>
          </w:rPr>
          <w:delText>SP,South Pacific</w:delText>
        </w:r>
      </w:del>
    </w:p>
    <w:p w:rsidR="001C4C03" w:rsidRPr="00AB486D" w:rsidDel="007A787F" w:rsidRDefault="001C4C03" w:rsidP="007A787F">
      <w:pPr>
        <w:pStyle w:val="sqlF9"/>
        <w:rPr>
          <w:del w:id="11947" w:author="Hemmati" w:date="2016-12-16T10:41:00Z"/>
          <w:rFonts w:asciiTheme="minorHAnsi" w:hAnsiTheme="minorHAnsi"/>
        </w:rPr>
      </w:pPr>
      <w:del w:id="11948" w:author="Hemmati" w:date="2016-12-16T10:41:00Z">
        <w:r w:rsidRPr="00AB486D" w:rsidDel="007A787F">
          <w:rPr>
            <w:rFonts w:asciiTheme="minorHAnsi" w:hAnsiTheme="minorHAnsi"/>
          </w:rPr>
          <w:delText>NA,North America</w:delText>
        </w:r>
      </w:del>
    </w:p>
    <w:p w:rsidR="00BF270C" w:rsidRPr="00AB486D" w:rsidRDefault="001C4C03" w:rsidP="007A787F">
      <w:pPr>
        <w:pStyle w:val="sqlF9"/>
        <w:rPr>
          <w:rFonts w:asciiTheme="minorHAnsi" w:hAnsiTheme="minorHAnsi"/>
        </w:rPr>
      </w:pPr>
      <w:del w:id="11949" w:author="Hemmati" w:date="2016-12-16T10:41:00Z">
        <w:r w:rsidRPr="00AB486D" w:rsidDel="007A787F">
          <w:rPr>
            <w:rFonts w:asciiTheme="minorHAnsi" w:hAnsiTheme="minorHAnsi"/>
          </w:rPr>
          <w:delText>OTHR,Other</w:delText>
        </w:r>
      </w:del>
    </w:p>
    <w:p w:rsidR="00BF270C" w:rsidRPr="00AB486D" w:rsidRDefault="00BF270C" w:rsidP="00BF270C">
      <w:pPr>
        <w:rPr>
          <w:rFonts w:cstheme="minorHAnsi"/>
        </w:rPr>
      </w:pPr>
    </w:p>
    <w:p w:rsidR="00BF270C" w:rsidRPr="00AB486D" w:rsidRDefault="00BF270C" w:rsidP="00BF270C">
      <w:pPr>
        <w:rPr>
          <w:rFonts w:cstheme="minorHAnsi"/>
        </w:rPr>
      </w:pPr>
    </w:p>
    <w:p w:rsidR="00BF270C" w:rsidRPr="00AB486D" w:rsidRDefault="00BF270C" w:rsidP="00BF270C">
      <w:pPr>
        <w:rPr>
          <w:rFonts w:cstheme="minorHAnsi"/>
        </w:rPr>
      </w:pPr>
    </w:p>
    <w:p w:rsidR="00BF270C" w:rsidRPr="00AB486D" w:rsidRDefault="00BF270C" w:rsidP="00BF270C">
      <w:pPr>
        <w:rPr>
          <w:rFonts w:cstheme="minorHAnsi"/>
        </w:rPr>
      </w:pPr>
    </w:p>
    <w:p w:rsidR="00BF270C" w:rsidRPr="00AB486D" w:rsidRDefault="00BF270C" w:rsidP="00BF270C">
      <w:pPr>
        <w:rPr>
          <w:rFonts w:cstheme="minorHAnsi"/>
        </w:rPr>
      </w:pPr>
    </w:p>
    <w:p w:rsidR="00BF270C" w:rsidRPr="00AB486D" w:rsidRDefault="00BF270C" w:rsidP="00BF270C">
      <w:pPr>
        <w:rPr>
          <w:rFonts w:cstheme="minorHAnsi"/>
        </w:rPr>
      </w:pPr>
    </w:p>
    <w:p w:rsidR="00BF270C" w:rsidRPr="00AB486D" w:rsidRDefault="00BF270C">
      <w:pPr>
        <w:rPr>
          <w:rFonts w:cstheme="minorHAnsi"/>
        </w:rPr>
      </w:pPr>
      <w:r w:rsidRPr="00AB486D">
        <w:rPr>
          <w:rFonts w:cstheme="minorHAnsi"/>
        </w:rPr>
        <w:br w:type="page"/>
      </w:r>
    </w:p>
    <w:p w:rsidR="00BF270C" w:rsidRPr="00AB486D" w:rsidRDefault="00BF270C" w:rsidP="00BF270C">
      <w:pPr>
        <w:pStyle w:val="Heading2"/>
        <w:jc w:val="center"/>
        <w:rPr>
          <w:rFonts w:cstheme="minorHAnsi"/>
        </w:rPr>
      </w:pPr>
      <w:bookmarkStart w:id="11950" w:name="_Toc469648559"/>
      <w:r w:rsidRPr="00AB486D">
        <w:rPr>
          <w:rFonts w:cstheme="minorHAnsi"/>
        </w:rPr>
        <w:lastRenderedPageBreak/>
        <w:t>D</w:t>
      </w:r>
      <w:ins w:id="11951" w:author="Hemmati" w:date="2016-12-16T10:11:00Z">
        <w:r w:rsidR="002A6F74">
          <w:rPr>
            <w:rFonts w:cstheme="minorHAnsi"/>
          </w:rPr>
          <w:t>ESTINATION Table</w:t>
        </w:r>
      </w:ins>
      <w:del w:id="11952" w:author="Hemmati" w:date="2016-12-16T10:11:00Z">
        <w:r w:rsidRPr="00AB486D" w:rsidDel="002A6F74">
          <w:rPr>
            <w:rFonts w:cstheme="minorHAnsi"/>
          </w:rPr>
          <w:delText>estination</w:delText>
        </w:r>
      </w:del>
      <w:r w:rsidRPr="00AB486D">
        <w:rPr>
          <w:rFonts w:cstheme="minorHAnsi"/>
        </w:rPr>
        <w:t xml:space="preserve"> Log File</w:t>
      </w:r>
      <w:bookmarkEnd w:id="11950"/>
    </w:p>
    <w:p w:rsidR="00BF270C" w:rsidRPr="00AB486D" w:rsidDel="00930FFA" w:rsidRDefault="00BF270C" w:rsidP="00BF270C">
      <w:pPr>
        <w:pStyle w:val="sqlF9"/>
        <w:pBdr>
          <w:left w:val="single" w:sz="4" w:space="3" w:color="auto"/>
        </w:pBdr>
        <w:rPr>
          <w:del w:id="11953" w:author="Hemmati" w:date="2016-12-16T10:42:00Z"/>
          <w:rFonts w:asciiTheme="minorHAnsi" w:hAnsiTheme="minorHAnsi"/>
        </w:rPr>
      </w:pPr>
    </w:p>
    <w:p w:rsidR="00BF270C" w:rsidRPr="00AB486D" w:rsidDel="00930FFA" w:rsidRDefault="00BF270C" w:rsidP="00BF270C">
      <w:pPr>
        <w:pStyle w:val="sqlF9"/>
        <w:pBdr>
          <w:left w:val="single" w:sz="4" w:space="3" w:color="auto"/>
        </w:pBdr>
        <w:rPr>
          <w:del w:id="11954" w:author="Hemmati" w:date="2016-12-16T10:42:00Z"/>
          <w:rFonts w:asciiTheme="minorHAnsi" w:hAnsiTheme="minorHAnsi"/>
        </w:rPr>
      </w:pPr>
    </w:p>
    <w:p w:rsidR="00930FFA" w:rsidRPr="00930FFA" w:rsidRDefault="00930FFA" w:rsidP="00930FFA">
      <w:pPr>
        <w:pStyle w:val="sqlF9"/>
        <w:pBdr>
          <w:left w:val="single" w:sz="4" w:space="3" w:color="auto"/>
        </w:pBdr>
        <w:rPr>
          <w:ins w:id="11955" w:author="Hemmati" w:date="2016-12-16T10:42:00Z"/>
          <w:rFonts w:asciiTheme="minorHAnsi" w:hAnsiTheme="minorHAnsi"/>
        </w:rPr>
      </w:pPr>
    </w:p>
    <w:p w:rsidR="00930FFA" w:rsidRPr="00930FFA" w:rsidRDefault="00930FFA" w:rsidP="00930FFA">
      <w:pPr>
        <w:pStyle w:val="sqlF9"/>
        <w:pBdr>
          <w:left w:val="single" w:sz="4" w:space="3" w:color="auto"/>
        </w:pBdr>
        <w:rPr>
          <w:ins w:id="11956" w:author="Hemmati" w:date="2016-12-16T10:42:00Z"/>
          <w:rFonts w:asciiTheme="minorHAnsi" w:hAnsiTheme="minorHAnsi"/>
        </w:rPr>
      </w:pPr>
      <w:ins w:id="11957" w:author="Hemmati" w:date="2016-12-16T10:42:00Z">
        <w:r w:rsidRPr="00930FFA">
          <w:rPr>
            <w:rFonts w:asciiTheme="minorHAnsi" w:hAnsiTheme="minorHAnsi"/>
          </w:rPr>
          <w:t>SQL*Loader: Release 11.2.0.2.0 - Production on Wed Nov 30 11:25:14 2016</w:t>
        </w:r>
      </w:ins>
    </w:p>
    <w:p w:rsidR="00930FFA" w:rsidRPr="00930FFA" w:rsidRDefault="00930FFA" w:rsidP="00930FFA">
      <w:pPr>
        <w:pStyle w:val="sqlF9"/>
        <w:pBdr>
          <w:left w:val="single" w:sz="4" w:space="3" w:color="auto"/>
        </w:pBdr>
        <w:rPr>
          <w:ins w:id="11958" w:author="Hemmati" w:date="2016-12-16T10:42:00Z"/>
          <w:rFonts w:asciiTheme="minorHAnsi" w:hAnsiTheme="minorHAnsi"/>
        </w:rPr>
      </w:pPr>
    </w:p>
    <w:p w:rsidR="00930FFA" w:rsidRPr="00930FFA" w:rsidRDefault="00930FFA" w:rsidP="00930FFA">
      <w:pPr>
        <w:pStyle w:val="sqlF9"/>
        <w:pBdr>
          <w:left w:val="single" w:sz="4" w:space="3" w:color="auto"/>
        </w:pBdr>
        <w:rPr>
          <w:ins w:id="11959" w:author="Hemmati" w:date="2016-12-16T10:42:00Z"/>
          <w:rFonts w:asciiTheme="minorHAnsi" w:hAnsiTheme="minorHAnsi"/>
        </w:rPr>
      </w:pPr>
      <w:ins w:id="11960" w:author="Hemmati" w:date="2016-12-16T10:42:00Z">
        <w:r w:rsidRPr="00930FFA">
          <w:rPr>
            <w:rFonts w:asciiTheme="minorHAnsi" w:hAnsiTheme="minorHAnsi"/>
          </w:rPr>
          <w:t>Copyright (c) 1982, 2009, Oracle and/or its affiliates.  All rights reserved.</w:t>
        </w:r>
      </w:ins>
    </w:p>
    <w:p w:rsidR="00930FFA" w:rsidRPr="00930FFA" w:rsidRDefault="00930FFA" w:rsidP="00930FFA">
      <w:pPr>
        <w:pStyle w:val="sqlF9"/>
        <w:pBdr>
          <w:left w:val="single" w:sz="4" w:space="3" w:color="auto"/>
        </w:pBdr>
        <w:rPr>
          <w:ins w:id="11961" w:author="Hemmati" w:date="2016-12-16T10:42:00Z"/>
          <w:rFonts w:asciiTheme="minorHAnsi" w:hAnsiTheme="minorHAnsi"/>
        </w:rPr>
      </w:pPr>
    </w:p>
    <w:p w:rsidR="00930FFA" w:rsidRPr="00930FFA" w:rsidRDefault="00930FFA" w:rsidP="00930FFA">
      <w:pPr>
        <w:pStyle w:val="sqlF9"/>
        <w:pBdr>
          <w:left w:val="single" w:sz="4" w:space="3" w:color="auto"/>
        </w:pBdr>
        <w:rPr>
          <w:ins w:id="11962" w:author="Hemmati" w:date="2016-12-16T10:42:00Z"/>
          <w:rFonts w:asciiTheme="minorHAnsi" w:hAnsiTheme="minorHAnsi"/>
        </w:rPr>
      </w:pPr>
      <w:ins w:id="11963" w:author="Hemmati" w:date="2016-12-16T10:42:00Z">
        <w:r w:rsidRPr="00930FFA">
          <w:rPr>
            <w:rFonts w:asciiTheme="minorHAnsi" w:hAnsiTheme="minorHAnsi"/>
          </w:rPr>
          <w:t>Control File:   C:\Users\Nick\Desktop\471project\controlfiles_loading\destination.ctl</w:t>
        </w:r>
      </w:ins>
    </w:p>
    <w:p w:rsidR="00930FFA" w:rsidRPr="00930FFA" w:rsidRDefault="00930FFA" w:rsidP="00930FFA">
      <w:pPr>
        <w:pStyle w:val="sqlF9"/>
        <w:pBdr>
          <w:left w:val="single" w:sz="4" w:space="3" w:color="auto"/>
        </w:pBdr>
        <w:rPr>
          <w:ins w:id="11964" w:author="Hemmati" w:date="2016-12-16T10:42:00Z"/>
          <w:rFonts w:asciiTheme="minorHAnsi" w:hAnsiTheme="minorHAnsi"/>
        </w:rPr>
      </w:pPr>
      <w:ins w:id="11965" w:author="Hemmati" w:date="2016-12-16T10:42:00Z">
        <w:r w:rsidRPr="00930FFA">
          <w:rPr>
            <w:rFonts w:asciiTheme="minorHAnsi" w:hAnsiTheme="minorHAnsi"/>
          </w:rPr>
          <w:t>Data File:      C:\Users\Nick\Desktop\471project\controlfiles_loading\destination.ctl</w:t>
        </w:r>
      </w:ins>
    </w:p>
    <w:p w:rsidR="00930FFA" w:rsidRPr="00930FFA" w:rsidRDefault="00930FFA" w:rsidP="00930FFA">
      <w:pPr>
        <w:pStyle w:val="sqlF9"/>
        <w:pBdr>
          <w:left w:val="single" w:sz="4" w:space="3" w:color="auto"/>
        </w:pBdr>
        <w:rPr>
          <w:ins w:id="11966" w:author="Hemmati" w:date="2016-12-16T10:42:00Z"/>
          <w:rFonts w:asciiTheme="minorHAnsi" w:hAnsiTheme="minorHAnsi"/>
        </w:rPr>
      </w:pPr>
      <w:ins w:id="11967" w:author="Hemmati" w:date="2016-12-16T10:42:00Z">
        <w:r w:rsidRPr="00930FFA">
          <w:rPr>
            <w:rFonts w:asciiTheme="minorHAnsi" w:hAnsiTheme="minorHAnsi"/>
          </w:rPr>
          <w:t xml:space="preserve">  Bad File:     C:\Users\Nick\Desktop\471project\controlfiles_loading\destination.bad</w:t>
        </w:r>
      </w:ins>
    </w:p>
    <w:p w:rsidR="00930FFA" w:rsidRPr="00930FFA" w:rsidRDefault="00930FFA" w:rsidP="00930FFA">
      <w:pPr>
        <w:pStyle w:val="sqlF9"/>
        <w:pBdr>
          <w:left w:val="single" w:sz="4" w:space="3" w:color="auto"/>
        </w:pBdr>
        <w:rPr>
          <w:ins w:id="11968" w:author="Hemmati" w:date="2016-12-16T10:42:00Z"/>
          <w:rFonts w:asciiTheme="minorHAnsi" w:hAnsiTheme="minorHAnsi"/>
        </w:rPr>
      </w:pPr>
      <w:ins w:id="11969" w:author="Hemmati" w:date="2016-12-16T10:42:00Z">
        <w:r w:rsidRPr="00930FFA">
          <w:rPr>
            <w:rFonts w:asciiTheme="minorHAnsi" w:hAnsiTheme="minorHAnsi"/>
          </w:rPr>
          <w:t xml:space="preserve">  Discard File: C:\Users\Nick\Desktop\471project\controlfiles_loading\destination.dsc </w:t>
        </w:r>
      </w:ins>
    </w:p>
    <w:p w:rsidR="00930FFA" w:rsidRPr="00930FFA" w:rsidRDefault="00930FFA" w:rsidP="00930FFA">
      <w:pPr>
        <w:pStyle w:val="sqlF9"/>
        <w:pBdr>
          <w:left w:val="single" w:sz="4" w:space="3" w:color="auto"/>
        </w:pBdr>
        <w:rPr>
          <w:ins w:id="11970" w:author="Hemmati" w:date="2016-12-16T10:42:00Z"/>
          <w:rFonts w:asciiTheme="minorHAnsi" w:hAnsiTheme="minorHAnsi"/>
        </w:rPr>
      </w:pPr>
      <w:ins w:id="11971" w:author="Hemmati" w:date="2016-12-16T10:42:00Z">
        <w:r w:rsidRPr="00930FFA">
          <w:rPr>
            <w:rFonts w:asciiTheme="minorHAnsi" w:hAnsiTheme="minorHAnsi"/>
          </w:rPr>
          <w:t xml:space="preserve"> (Allow all discards)</w:t>
        </w:r>
      </w:ins>
    </w:p>
    <w:p w:rsidR="00930FFA" w:rsidRPr="00930FFA" w:rsidRDefault="00930FFA" w:rsidP="00930FFA">
      <w:pPr>
        <w:pStyle w:val="sqlF9"/>
        <w:pBdr>
          <w:left w:val="single" w:sz="4" w:space="3" w:color="auto"/>
        </w:pBdr>
        <w:rPr>
          <w:ins w:id="11972" w:author="Hemmati" w:date="2016-12-16T10:42:00Z"/>
          <w:rFonts w:asciiTheme="minorHAnsi" w:hAnsiTheme="minorHAnsi"/>
        </w:rPr>
      </w:pPr>
    </w:p>
    <w:p w:rsidR="00930FFA" w:rsidRPr="00930FFA" w:rsidRDefault="00930FFA" w:rsidP="00930FFA">
      <w:pPr>
        <w:pStyle w:val="sqlF9"/>
        <w:pBdr>
          <w:left w:val="single" w:sz="4" w:space="3" w:color="auto"/>
        </w:pBdr>
        <w:rPr>
          <w:ins w:id="11973" w:author="Hemmati" w:date="2016-12-16T10:42:00Z"/>
          <w:rFonts w:asciiTheme="minorHAnsi" w:hAnsiTheme="minorHAnsi"/>
        </w:rPr>
      </w:pPr>
      <w:ins w:id="11974" w:author="Hemmati" w:date="2016-12-16T10:42:00Z">
        <w:r w:rsidRPr="00930FFA">
          <w:rPr>
            <w:rFonts w:asciiTheme="minorHAnsi" w:hAnsiTheme="minorHAnsi"/>
          </w:rPr>
          <w:t>Number to load: ALL</w:t>
        </w:r>
      </w:ins>
    </w:p>
    <w:p w:rsidR="00930FFA" w:rsidRPr="00930FFA" w:rsidRDefault="00930FFA" w:rsidP="00930FFA">
      <w:pPr>
        <w:pStyle w:val="sqlF9"/>
        <w:pBdr>
          <w:left w:val="single" w:sz="4" w:space="3" w:color="auto"/>
        </w:pBdr>
        <w:rPr>
          <w:ins w:id="11975" w:author="Hemmati" w:date="2016-12-16T10:42:00Z"/>
          <w:rFonts w:asciiTheme="minorHAnsi" w:hAnsiTheme="minorHAnsi"/>
        </w:rPr>
      </w:pPr>
      <w:ins w:id="11976" w:author="Hemmati" w:date="2016-12-16T10:42:00Z">
        <w:r w:rsidRPr="00930FFA">
          <w:rPr>
            <w:rFonts w:asciiTheme="minorHAnsi" w:hAnsiTheme="minorHAnsi"/>
          </w:rPr>
          <w:t>Number to skip: 0</w:t>
        </w:r>
      </w:ins>
    </w:p>
    <w:p w:rsidR="00930FFA" w:rsidRPr="00930FFA" w:rsidRDefault="00930FFA" w:rsidP="00930FFA">
      <w:pPr>
        <w:pStyle w:val="sqlF9"/>
        <w:pBdr>
          <w:left w:val="single" w:sz="4" w:space="3" w:color="auto"/>
        </w:pBdr>
        <w:rPr>
          <w:ins w:id="11977" w:author="Hemmati" w:date="2016-12-16T10:42:00Z"/>
          <w:rFonts w:asciiTheme="minorHAnsi" w:hAnsiTheme="minorHAnsi"/>
        </w:rPr>
      </w:pPr>
      <w:ins w:id="11978" w:author="Hemmati" w:date="2016-12-16T10:42:00Z">
        <w:r w:rsidRPr="00930FFA">
          <w:rPr>
            <w:rFonts w:asciiTheme="minorHAnsi" w:hAnsiTheme="minorHAnsi"/>
          </w:rPr>
          <w:t>Errors allowed: 50</w:t>
        </w:r>
      </w:ins>
    </w:p>
    <w:p w:rsidR="00930FFA" w:rsidRPr="00930FFA" w:rsidRDefault="00930FFA" w:rsidP="00930FFA">
      <w:pPr>
        <w:pStyle w:val="sqlF9"/>
        <w:pBdr>
          <w:left w:val="single" w:sz="4" w:space="3" w:color="auto"/>
        </w:pBdr>
        <w:rPr>
          <w:ins w:id="11979" w:author="Hemmati" w:date="2016-12-16T10:42:00Z"/>
          <w:rFonts w:asciiTheme="minorHAnsi" w:hAnsiTheme="minorHAnsi"/>
        </w:rPr>
      </w:pPr>
      <w:ins w:id="11980" w:author="Hemmati" w:date="2016-12-16T10:42:00Z">
        <w:r w:rsidRPr="00930FFA">
          <w:rPr>
            <w:rFonts w:asciiTheme="minorHAnsi" w:hAnsiTheme="minorHAnsi"/>
          </w:rPr>
          <w:t>Bind array:     64 rows, maximum of 256000 bytes</w:t>
        </w:r>
      </w:ins>
    </w:p>
    <w:p w:rsidR="00930FFA" w:rsidRPr="00930FFA" w:rsidRDefault="00930FFA" w:rsidP="00930FFA">
      <w:pPr>
        <w:pStyle w:val="sqlF9"/>
        <w:pBdr>
          <w:left w:val="single" w:sz="4" w:space="3" w:color="auto"/>
        </w:pBdr>
        <w:rPr>
          <w:ins w:id="11981" w:author="Hemmati" w:date="2016-12-16T10:42:00Z"/>
          <w:rFonts w:asciiTheme="minorHAnsi" w:hAnsiTheme="minorHAnsi"/>
        </w:rPr>
      </w:pPr>
      <w:ins w:id="11982" w:author="Hemmati" w:date="2016-12-16T10:42:00Z">
        <w:r w:rsidRPr="00930FFA">
          <w:rPr>
            <w:rFonts w:asciiTheme="minorHAnsi" w:hAnsiTheme="minorHAnsi"/>
          </w:rPr>
          <w:t>Continuation:    none specified</w:t>
        </w:r>
      </w:ins>
    </w:p>
    <w:p w:rsidR="00930FFA" w:rsidRPr="00930FFA" w:rsidRDefault="00930FFA" w:rsidP="00930FFA">
      <w:pPr>
        <w:pStyle w:val="sqlF9"/>
        <w:pBdr>
          <w:left w:val="single" w:sz="4" w:space="3" w:color="auto"/>
        </w:pBdr>
        <w:rPr>
          <w:ins w:id="11983" w:author="Hemmati" w:date="2016-12-16T10:42:00Z"/>
          <w:rFonts w:asciiTheme="minorHAnsi" w:hAnsiTheme="minorHAnsi"/>
        </w:rPr>
      </w:pPr>
      <w:ins w:id="11984" w:author="Hemmati" w:date="2016-12-16T10:42:00Z">
        <w:r w:rsidRPr="00930FFA">
          <w:rPr>
            <w:rFonts w:asciiTheme="minorHAnsi" w:hAnsiTheme="minorHAnsi"/>
          </w:rPr>
          <w:t>Path used:      Conventional</w:t>
        </w:r>
      </w:ins>
    </w:p>
    <w:p w:rsidR="00930FFA" w:rsidRPr="00930FFA" w:rsidRDefault="00930FFA" w:rsidP="00930FFA">
      <w:pPr>
        <w:pStyle w:val="sqlF9"/>
        <w:pBdr>
          <w:left w:val="single" w:sz="4" w:space="3" w:color="auto"/>
        </w:pBdr>
        <w:rPr>
          <w:ins w:id="11985" w:author="Hemmati" w:date="2016-12-16T10:42:00Z"/>
          <w:rFonts w:asciiTheme="minorHAnsi" w:hAnsiTheme="minorHAnsi"/>
        </w:rPr>
      </w:pPr>
    </w:p>
    <w:p w:rsidR="00930FFA" w:rsidRPr="00930FFA" w:rsidRDefault="00930FFA" w:rsidP="00930FFA">
      <w:pPr>
        <w:pStyle w:val="sqlF9"/>
        <w:pBdr>
          <w:left w:val="single" w:sz="4" w:space="3" w:color="auto"/>
        </w:pBdr>
        <w:rPr>
          <w:ins w:id="11986" w:author="Hemmati" w:date="2016-12-16T10:42:00Z"/>
          <w:rFonts w:asciiTheme="minorHAnsi" w:hAnsiTheme="minorHAnsi"/>
        </w:rPr>
      </w:pPr>
      <w:ins w:id="11987" w:author="Hemmati" w:date="2016-12-16T10:42:00Z">
        <w:r w:rsidRPr="00930FFA">
          <w:rPr>
            <w:rFonts w:asciiTheme="minorHAnsi" w:hAnsiTheme="minorHAnsi"/>
          </w:rPr>
          <w:t>Table DESTINATION, loaded from every logical record.</w:t>
        </w:r>
      </w:ins>
    </w:p>
    <w:p w:rsidR="00930FFA" w:rsidRPr="00930FFA" w:rsidRDefault="00930FFA" w:rsidP="00930FFA">
      <w:pPr>
        <w:pStyle w:val="sqlF9"/>
        <w:pBdr>
          <w:left w:val="single" w:sz="4" w:space="3" w:color="auto"/>
        </w:pBdr>
        <w:rPr>
          <w:ins w:id="11988" w:author="Hemmati" w:date="2016-12-16T10:42:00Z"/>
          <w:rFonts w:asciiTheme="minorHAnsi" w:hAnsiTheme="minorHAnsi"/>
        </w:rPr>
      </w:pPr>
      <w:ins w:id="11989" w:author="Hemmati" w:date="2016-12-16T10:42:00Z">
        <w:r w:rsidRPr="00930FFA">
          <w:rPr>
            <w:rFonts w:asciiTheme="minorHAnsi" w:hAnsiTheme="minorHAnsi"/>
          </w:rPr>
          <w:t>Insert option in effect for this table: TRUNCATE</w:t>
        </w:r>
      </w:ins>
    </w:p>
    <w:p w:rsidR="00930FFA" w:rsidRPr="00930FFA" w:rsidRDefault="00930FFA" w:rsidP="00930FFA">
      <w:pPr>
        <w:pStyle w:val="sqlF9"/>
        <w:pBdr>
          <w:left w:val="single" w:sz="4" w:space="3" w:color="auto"/>
        </w:pBdr>
        <w:rPr>
          <w:ins w:id="11990" w:author="Hemmati" w:date="2016-12-16T10:42:00Z"/>
          <w:rFonts w:asciiTheme="minorHAnsi" w:hAnsiTheme="minorHAnsi"/>
        </w:rPr>
      </w:pPr>
      <w:ins w:id="11991" w:author="Hemmati" w:date="2016-12-16T10:42:00Z">
        <w:r w:rsidRPr="00930FFA">
          <w:rPr>
            <w:rFonts w:asciiTheme="minorHAnsi" w:hAnsiTheme="minorHAnsi"/>
          </w:rPr>
          <w:t>TRAILING NULLCOLS option in effect</w:t>
        </w:r>
      </w:ins>
    </w:p>
    <w:p w:rsidR="00930FFA" w:rsidRPr="00930FFA" w:rsidRDefault="00930FFA" w:rsidP="00930FFA">
      <w:pPr>
        <w:pStyle w:val="sqlF9"/>
        <w:pBdr>
          <w:left w:val="single" w:sz="4" w:space="3" w:color="auto"/>
        </w:pBdr>
        <w:rPr>
          <w:ins w:id="11992" w:author="Hemmati" w:date="2016-12-16T10:42:00Z"/>
          <w:rFonts w:asciiTheme="minorHAnsi" w:hAnsiTheme="minorHAnsi"/>
        </w:rPr>
      </w:pPr>
    </w:p>
    <w:p w:rsidR="00930FFA" w:rsidRPr="00930FFA" w:rsidRDefault="00930FFA" w:rsidP="00930FFA">
      <w:pPr>
        <w:pStyle w:val="sqlF9"/>
        <w:pBdr>
          <w:left w:val="single" w:sz="4" w:space="3" w:color="auto"/>
        </w:pBdr>
        <w:rPr>
          <w:ins w:id="11993" w:author="Hemmati" w:date="2016-12-16T10:42:00Z"/>
          <w:rFonts w:asciiTheme="minorHAnsi" w:hAnsiTheme="minorHAnsi"/>
        </w:rPr>
      </w:pPr>
      <w:ins w:id="11994" w:author="Hemmati" w:date="2016-12-16T10:42:00Z">
        <w:r w:rsidRPr="00930FFA">
          <w:rPr>
            <w:rFonts w:asciiTheme="minorHAnsi" w:hAnsiTheme="minorHAnsi"/>
          </w:rPr>
          <w:t xml:space="preserve">   Column Name                  Position   Len  Term Encl Datatype</w:t>
        </w:r>
      </w:ins>
    </w:p>
    <w:p w:rsidR="00930FFA" w:rsidRPr="00930FFA" w:rsidRDefault="00930FFA" w:rsidP="00930FFA">
      <w:pPr>
        <w:pStyle w:val="sqlF9"/>
        <w:pBdr>
          <w:left w:val="single" w:sz="4" w:space="3" w:color="auto"/>
        </w:pBdr>
        <w:rPr>
          <w:ins w:id="11995" w:author="Hemmati" w:date="2016-12-16T10:42:00Z"/>
          <w:rFonts w:asciiTheme="minorHAnsi" w:hAnsiTheme="minorHAnsi"/>
        </w:rPr>
      </w:pPr>
      <w:ins w:id="11996" w:author="Hemmati" w:date="2016-12-16T10:42:00Z">
        <w:r w:rsidRPr="00930FFA">
          <w:rPr>
            <w:rFonts w:asciiTheme="minorHAnsi" w:hAnsiTheme="minorHAnsi"/>
          </w:rPr>
          <w:t>------------------------------ ---------- ----- ---- ---- ---------------------</w:t>
        </w:r>
      </w:ins>
    </w:p>
    <w:p w:rsidR="00930FFA" w:rsidRPr="00930FFA" w:rsidRDefault="00930FFA" w:rsidP="00930FFA">
      <w:pPr>
        <w:pStyle w:val="sqlF9"/>
        <w:pBdr>
          <w:left w:val="single" w:sz="4" w:space="3" w:color="auto"/>
        </w:pBdr>
        <w:rPr>
          <w:ins w:id="11997" w:author="Hemmati" w:date="2016-12-16T10:42:00Z"/>
          <w:rFonts w:asciiTheme="minorHAnsi" w:hAnsiTheme="minorHAnsi"/>
        </w:rPr>
      </w:pPr>
      <w:ins w:id="11998" w:author="Hemmati" w:date="2016-12-16T10:42:00Z">
        <w:r w:rsidRPr="00930FFA">
          <w:rPr>
            <w:rFonts w:asciiTheme="minorHAnsi" w:hAnsiTheme="minorHAnsi"/>
          </w:rPr>
          <w:t xml:space="preserve">DESTINATION_CODE                    FIRST     *   ,  O(") CHARACTER            </w:t>
        </w:r>
      </w:ins>
    </w:p>
    <w:p w:rsidR="00930FFA" w:rsidRPr="00930FFA" w:rsidRDefault="00930FFA" w:rsidP="00930FFA">
      <w:pPr>
        <w:pStyle w:val="sqlF9"/>
        <w:pBdr>
          <w:left w:val="single" w:sz="4" w:space="3" w:color="auto"/>
        </w:pBdr>
        <w:rPr>
          <w:ins w:id="11999" w:author="Hemmati" w:date="2016-12-16T10:42:00Z"/>
          <w:rFonts w:asciiTheme="minorHAnsi" w:hAnsiTheme="minorHAnsi"/>
        </w:rPr>
      </w:pPr>
      <w:ins w:id="12000" w:author="Hemmati" w:date="2016-12-16T10:42:00Z">
        <w:r w:rsidRPr="00930FFA">
          <w:rPr>
            <w:rFonts w:asciiTheme="minorHAnsi" w:hAnsiTheme="minorHAnsi"/>
          </w:rPr>
          <w:t xml:space="preserve">DESTINATION_NAME                     NEXT     *   ,  O(") CHARACTER            </w:t>
        </w:r>
      </w:ins>
    </w:p>
    <w:p w:rsidR="00930FFA" w:rsidRPr="00930FFA" w:rsidRDefault="00930FFA" w:rsidP="00930FFA">
      <w:pPr>
        <w:pStyle w:val="sqlF9"/>
        <w:pBdr>
          <w:left w:val="single" w:sz="4" w:space="3" w:color="auto"/>
        </w:pBdr>
        <w:rPr>
          <w:ins w:id="12001" w:author="Hemmati" w:date="2016-12-16T10:42:00Z"/>
          <w:rFonts w:asciiTheme="minorHAnsi" w:hAnsiTheme="minorHAnsi"/>
        </w:rPr>
      </w:pPr>
    </w:p>
    <w:p w:rsidR="00930FFA" w:rsidRPr="00930FFA" w:rsidRDefault="00930FFA" w:rsidP="00930FFA">
      <w:pPr>
        <w:pStyle w:val="sqlF9"/>
        <w:pBdr>
          <w:left w:val="single" w:sz="4" w:space="3" w:color="auto"/>
        </w:pBdr>
        <w:rPr>
          <w:ins w:id="12002" w:author="Hemmati" w:date="2016-12-16T10:42:00Z"/>
          <w:rFonts w:asciiTheme="minorHAnsi" w:hAnsiTheme="minorHAnsi"/>
        </w:rPr>
      </w:pPr>
    </w:p>
    <w:p w:rsidR="00930FFA" w:rsidRPr="00930FFA" w:rsidRDefault="00930FFA" w:rsidP="00930FFA">
      <w:pPr>
        <w:pStyle w:val="sqlF9"/>
        <w:pBdr>
          <w:left w:val="single" w:sz="4" w:space="3" w:color="auto"/>
        </w:pBdr>
        <w:rPr>
          <w:ins w:id="12003" w:author="Hemmati" w:date="2016-12-16T10:42:00Z"/>
          <w:rFonts w:asciiTheme="minorHAnsi" w:hAnsiTheme="minorHAnsi"/>
        </w:rPr>
      </w:pPr>
      <w:ins w:id="12004" w:author="Hemmati" w:date="2016-12-16T10:42:00Z">
        <w:r w:rsidRPr="00930FFA">
          <w:rPr>
            <w:rFonts w:asciiTheme="minorHAnsi" w:hAnsiTheme="minorHAnsi"/>
          </w:rPr>
          <w:t>Table DESTINATION:</w:t>
        </w:r>
      </w:ins>
    </w:p>
    <w:p w:rsidR="00930FFA" w:rsidRPr="00930FFA" w:rsidRDefault="00930FFA" w:rsidP="00930FFA">
      <w:pPr>
        <w:pStyle w:val="sqlF9"/>
        <w:pBdr>
          <w:left w:val="single" w:sz="4" w:space="3" w:color="auto"/>
        </w:pBdr>
        <w:rPr>
          <w:ins w:id="12005" w:author="Hemmati" w:date="2016-12-16T10:42:00Z"/>
          <w:rFonts w:asciiTheme="minorHAnsi" w:hAnsiTheme="minorHAnsi"/>
        </w:rPr>
      </w:pPr>
      <w:ins w:id="12006" w:author="Hemmati" w:date="2016-12-16T10:42:00Z">
        <w:r w:rsidRPr="00930FFA">
          <w:rPr>
            <w:rFonts w:asciiTheme="minorHAnsi" w:hAnsiTheme="minorHAnsi"/>
          </w:rPr>
          <w:t xml:space="preserve">  10 Rows successfully loaded.</w:t>
        </w:r>
      </w:ins>
    </w:p>
    <w:p w:rsidR="00930FFA" w:rsidRPr="00930FFA" w:rsidRDefault="00930FFA" w:rsidP="00930FFA">
      <w:pPr>
        <w:pStyle w:val="sqlF9"/>
        <w:pBdr>
          <w:left w:val="single" w:sz="4" w:space="3" w:color="auto"/>
        </w:pBdr>
        <w:rPr>
          <w:ins w:id="12007" w:author="Hemmati" w:date="2016-12-16T10:42:00Z"/>
          <w:rFonts w:asciiTheme="minorHAnsi" w:hAnsiTheme="minorHAnsi"/>
        </w:rPr>
      </w:pPr>
      <w:ins w:id="12008" w:author="Hemmati" w:date="2016-12-16T10:42:00Z">
        <w:r w:rsidRPr="00930FFA">
          <w:rPr>
            <w:rFonts w:asciiTheme="minorHAnsi" w:hAnsiTheme="minorHAnsi"/>
          </w:rPr>
          <w:t xml:space="preserve">  0 Rows not loaded due to data errors.</w:t>
        </w:r>
      </w:ins>
    </w:p>
    <w:p w:rsidR="00930FFA" w:rsidRPr="00930FFA" w:rsidRDefault="00930FFA" w:rsidP="00930FFA">
      <w:pPr>
        <w:pStyle w:val="sqlF9"/>
        <w:pBdr>
          <w:left w:val="single" w:sz="4" w:space="3" w:color="auto"/>
        </w:pBdr>
        <w:rPr>
          <w:ins w:id="12009" w:author="Hemmati" w:date="2016-12-16T10:42:00Z"/>
          <w:rFonts w:asciiTheme="minorHAnsi" w:hAnsiTheme="minorHAnsi"/>
        </w:rPr>
      </w:pPr>
      <w:ins w:id="12010" w:author="Hemmati" w:date="2016-12-16T10:42:00Z">
        <w:r w:rsidRPr="00930FFA">
          <w:rPr>
            <w:rFonts w:asciiTheme="minorHAnsi" w:hAnsiTheme="minorHAnsi"/>
          </w:rPr>
          <w:t xml:space="preserve">  0 Rows not loaded because all WHEN clauses were failed.</w:t>
        </w:r>
      </w:ins>
    </w:p>
    <w:p w:rsidR="00930FFA" w:rsidRPr="00930FFA" w:rsidRDefault="00930FFA" w:rsidP="00930FFA">
      <w:pPr>
        <w:pStyle w:val="sqlF9"/>
        <w:pBdr>
          <w:left w:val="single" w:sz="4" w:space="3" w:color="auto"/>
        </w:pBdr>
        <w:rPr>
          <w:ins w:id="12011" w:author="Hemmati" w:date="2016-12-16T10:42:00Z"/>
          <w:rFonts w:asciiTheme="minorHAnsi" w:hAnsiTheme="minorHAnsi"/>
        </w:rPr>
      </w:pPr>
      <w:ins w:id="12012" w:author="Hemmati" w:date="2016-12-16T10:42:00Z">
        <w:r w:rsidRPr="00930FFA">
          <w:rPr>
            <w:rFonts w:asciiTheme="minorHAnsi" w:hAnsiTheme="minorHAnsi"/>
          </w:rPr>
          <w:t xml:space="preserve">  0 Rows not loaded because all fields were null.</w:t>
        </w:r>
      </w:ins>
    </w:p>
    <w:p w:rsidR="00930FFA" w:rsidRPr="00930FFA" w:rsidRDefault="00930FFA" w:rsidP="00930FFA">
      <w:pPr>
        <w:pStyle w:val="sqlF9"/>
        <w:pBdr>
          <w:left w:val="single" w:sz="4" w:space="3" w:color="auto"/>
        </w:pBdr>
        <w:rPr>
          <w:ins w:id="12013" w:author="Hemmati" w:date="2016-12-16T10:42:00Z"/>
          <w:rFonts w:asciiTheme="minorHAnsi" w:hAnsiTheme="minorHAnsi"/>
        </w:rPr>
      </w:pPr>
    </w:p>
    <w:p w:rsidR="00930FFA" w:rsidRPr="00930FFA" w:rsidRDefault="00930FFA" w:rsidP="00930FFA">
      <w:pPr>
        <w:pStyle w:val="sqlF9"/>
        <w:pBdr>
          <w:left w:val="single" w:sz="4" w:space="3" w:color="auto"/>
        </w:pBdr>
        <w:rPr>
          <w:ins w:id="12014" w:author="Hemmati" w:date="2016-12-16T10:42:00Z"/>
          <w:rFonts w:asciiTheme="minorHAnsi" w:hAnsiTheme="minorHAnsi"/>
        </w:rPr>
      </w:pPr>
    </w:p>
    <w:p w:rsidR="00930FFA" w:rsidRPr="00930FFA" w:rsidRDefault="00930FFA" w:rsidP="00930FFA">
      <w:pPr>
        <w:pStyle w:val="sqlF9"/>
        <w:pBdr>
          <w:left w:val="single" w:sz="4" w:space="3" w:color="auto"/>
        </w:pBdr>
        <w:rPr>
          <w:ins w:id="12015" w:author="Hemmati" w:date="2016-12-16T10:42:00Z"/>
          <w:rFonts w:asciiTheme="minorHAnsi" w:hAnsiTheme="minorHAnsi"/>
        </w:rPr>
      </w:pPr>
      <w:ins w:id="12016" w:author="Hemmati" w:date="2016-12-16T10:42:00Z">
        <w:r w:rsidRPr="00930FFA">
          <w:rPr>
            <w:rFonts w:asciiTheme="minorHAnsi" w:hAnsiTheme="minorHAnsi"/>
          </w:rPr>
          <w:t>Space allocated for bind array:                  33024 bytes(64 rows)</w:t>
        </w:r>
      </w:ins>
    </w:p>
    <w:p w:rsidR="00930FFA" w:rsidRPr="00930FFA" w:rsidRDefault="00930FFA" w:rsidP="00930FFA">
      <w:pPr>
        <w:pStyle w:val="sqlF9"/>
        <w:pBdr>
          <w:left w:val="single" w:sz="4" w:space="3" w:color="auto"/>
        </w:pBdr>
        <w:rPr>
          <w:ins w:id="12017" w:author="Hemmati" w:date="2016-12-16T10:42:00Z"/>
          <w:rFonts w:asciiTheme="minorHAnsi" w:hAnsiTheme="minorHAnsi"/>
        </w:rPr>
      </w:pPr>
      <w:ins w:id="12018" w:author="Hemmati" w:date="2016-12-16T10:42:00Z">
        <w:r w:rsidRPr="00930FFA">
          <w:rPr>
            <w:rFonts w:asciiTheme="minorHAnsi" w:hAnsiTheme="minorHAnsi"/>
          </w:rPr>
          <w:t>Read   buffer bytes: 1048576</w:t>
        </w:r>
      </w:ins>
    </w:p>
    <w:p w:rsidR="00930FFA" w:rsidRPr="00930FFA" w:rsidRDefault="00930FFA" w:rsidP="00930FFA">
      <w:pPr>
        <w:pStyle w:val="sqlF9"/>
        <w:pBdr>
          <w:left w:val="single" w:sz="4" w:space="3" w:color="auto"/>
        </w:pBdr>
        <w:rPr>
          <w:ins w:id="12019" w:author="Hemmati" w:date="2016-12-16T10:42:00Z"/>
          <w:rFonts w:asciiTheme="minorHAnsi" w:hAnsiTheme="minorHAnsi"/>
        </w:rPr>
      </w:pPr>
    </w:p>
    <w:p w:rsidR="00930FFA" w:rsidRPr="00930FFA" w:rsidRDefault="00930FFA" w:rsidP="00930FFA">
      <w:pPr>
        <w:pStyle w:val="sqlF9"/>
        <w:pBdr>
          <w:left w:val="single" w:sz="4" w:space="3" w:color="auto"/>
        </w:pBdr>
        <w:rPr>
          <w:ins w:id="12020" w:author="Hemmati" w:date="2016-12-16T10:42:00Z"/>
          <w:rFonts w:asciiTheme="minorHAnsi" w:hAnsiTheme="minorHAnsi"/>
        </w:rPr>
      </w:pPr>
      <w:ins w:id="12021" w:author="Hemmati" w:date="2016-12-16T10:42:00Z">
        <w:r w:rsidRPr="00930FFA">
          <w:rPr>
            <w:rFonts w:asciiTheme="minorHAnsi" w:hAnsiTheme="minorHAnsi"/>
          </w:rPr>
          <w:t>Total logical records skipped:          0</w:t>
        </w:r>
      </w:ins>
    </w:p>
    <w:p w:rsidR="00930FFA" w:rsidRPr="00930FFA" w:rsidRDefault="00930FFA" w:rsidP="00930FFA">
      <w:pPr>
        <w:pStyle w:val="sqlF9"/>
        <w:pBdr>
          <w:left w:val="single" w:sz="4" w:space="3" w:color="auto"/>
        </w:pBdr>
        <w:rPr>
          <w:ins w:id="12022" w:author="Hemmati" w:date="2016-12-16T10:42:00Z"/>
          <w:rFonts w:asciiTheme="minorHAnsi" w:hAnsiTheme="minorHAnsi"/>
        </w:rPr>
      </w:pPr>
      <w:ins w:id="12023" w:author="Hemmati" w:date="2016-12-16T10:42:00Z">
        <w:r w:rsidRPr="00930FFA">
          <w:rPr>
            <w:rFonts w:asciiTheme="minorHAnsi" w:hAnsiTheme="minorHAnsi"/>
          </w:rPr>
          <w:t>Total logical records read:            10</w:t>
        </w:r>
      </w:ins>
    </w:p>
    <w:p w:rsidR="00930FFA" w:rsidRPr="00930FFA" w:rsidRDefault="00930FFA" w:rsidP="00930FFA">
      <w:pPr>
        <w:pStyle w:val="sqlF9"/>
        <w:pBdr>
          <w:left w:val="single" w:sz="4" w:space="3" w:color="auto"/>
        </w:pBdr>
        <w:rPr>
          <w:ins w:id="12024" w:author="Hemmati" w:date="2016-12-16T10:42:00Z"/>
          <w:rFonts w:asciiTheme="minorHAnsi" w:hAnsiTheme="minorHAnsi"/>
        </w:rPr>
      </w:pPr>
      <w:ins w:id="12025" w:author="Hemmati" w:date="2016-12-16T10:42:00Z">
        <w:r w:rsidRPr="00930FFA">
          <w:rPr>
            <w:rFonts w:asciiTheme="minorHAnsi" w:hAnsiTheme="minorHAnsi"/>
          </w:rPr>
          <w:t>Total logical records rejected:         0</w:t>
        </w:r>
      </w:ins>
    </w:p>
    <w:p w:rsidR="00930FFA" w:rsidRPr="00930FFA" w:rsidRDefault="00930FFA" w:rsidP="00930FFA">
      <w:pPr>
        <w:pStyle w:val="sqlF9"/>
        <w:pBdr>
          <w:left w:val="single" w:sz="4" w:space="3" w:color="auto"/>
        </w:pBdr>
        <w:rPr>
          <w:ins w:id="12026" w:author="Hemmati" w:date="2016-12-16T10:42:00Z"/>
          <w:rFonts w:asciiTheme="minorHAnsi" w:hAnsiTheme="minorHAnsi"/>
        </w:rPr>
      </w:pPr>
      <w:ins w:id="12027" w:author="Hemmati" w:date="2016-12-16T10:42:00Z">
        <w:r w:rsidRPr="00930FFA">
          <w:rPr>
            <w:rFonts w:asciiTheme="minorHAnsi" w:hAnsiTheme="minorHAnsi"/>
          </w:rPr>
          <w:t>Total logical records discarded:        0</w:t>
        </w:r>
      </w:ins>
    </w:p>
    <w:p w:rsidR="00930FFA" w:rsidRPr="00930FFA" w:rsidRDefault="00930FFA" w:rsidP="00930FFA">
      <w:pPr>
        <w:pStyle w:val="sqlF9"/>
        <w:pBdr>
          <w:left w:val="single" w:sz="4" w:space="3" w:color="auto"/>
        </w:pBdr>
        <w:rPr>
          <w:ins w:id="12028" w:author="Hemmati" w:date="2016-12-16T10:42:00Z"/>
          <w:rFonts w:asciiTheme="minorHAnsi" w:hAnsiTheme="minorHAnsi"/>
        </w:rPr>
      </w:pPr>
    </w:p>
    <w:p w:rsidR="00930FFA" w:rsidRPr="00930FFA" w:rsidRDefault="00930FFA" w:rsidP="00930FFA">
      <w:pPr>
        <w:pStyle w:val="sqlF9"/>
        <w:pBdr>
          <w:left w:val="single" w:sz="4" w:space="3" w:color="auto"/>
        </w:pBdr>
        <w:rPr>
          <w:ins w:id="12029" w:author="Hemmati" w:date="2016-12-16T10:42:00Z"/>
          <w:rFonts w:asciiTheme="minorHAnsi" w:hAnsiTheme="minorHAnsi"/>
        </w:rPr>
      </w:pPr>
      <w:ins w:id="12030" w:author="Hemmati" w:date="2016-12-16T10:42:00Z">
        <w:r w:rsidRPr="00930FFA">
          <w:rPr>
            <w:rFonts w:asciiTheme="minorHAnsi" w:hAnsiTheme="minorHAnsi"/>
          </w:rPr>
          <w:t>Run began on Wed Nov 30 11:25:14 2016</w:t>
        </w:r>
      </w:ins>
    </w:p>
    <w:p w:rsidR="00930FFA" w:rsidRPr="00930FFA" w:rsidRDefault="00930FFA" w:rsidP="00930FFA">
      <w:pPr>
        <w:pStyle w:val="sqlF9"/>
        <w:pBdr>
          <w:left w:val="single" w:sz="4" w:space="3" w:color="auto"/>
        </w:pBdr>
        <w:rPr>
          <w:ins w:id="12031" w:author="Hemmati" w:date="2016-12-16T10:42:00Z"/>
          <w:rFonts w:asciiTheme="minorHAnsi" w:hAnsiTheme="minorHAnsi"/>
        </w:rPr>
      </w:pPr>
      <w:ins w:id="12032" w:author="Hemmati" w:date="2016-12-16T10:42:00Z">
        <w:r w:rsidRPr="00930FFA">
          <w:rPr>
            <w:rFonts w:asciiTheme="minorHAnsi" w:hAnsiTheme="minorHAnsi"/>
          </w:rPr>
          <w:t>Run ended on Wed Nov 30 11:25:14 2016</w:t>
        </w:r>
      </w:ins>
    </w:p>
    <w:p w:rsidR="00930FFA" w:rsidRPr="00930FFA" w:rsidRDefault="00930FFA" w:rsidP="00930FFA">
      <w:pPr>
        <w:pStyle w:val="sqlF9"/>
        <w:pBdr>
          <w:left w:val="single" w:sz="4" w:space="3" w:color="auto"/>
        </w:pBdr>
        <w:rPr>
          <w:ins w:id="12033" w:author="Hemmati" w:date="2016-12-16T10:42:00Z"/>
          <w:rFonts w:asciiTheme="minorHAnsi" w:hAnsiTheme="minorHAnsi"/>
        </w:rPr>
      </w:pPr>
    </w:p>
    <w:p w:rsidR="00930FFA" w:rsidRPr="00930FFA" w:rsidRDefault="00930FFA" w:rsidP="00930FFA">
      <w:pPr>
        <w:pStyle w:val="sqlF9"/>
        <w:pBdr>
          <w:left w:val="single" w:sz="4" w:space="3" w:color="auto"/>
        </w:pBdr>
        <w:rPr>
          <w:ins w:id="12034" w:author="Hemmati" w:date="2016-12-16T10:42:00Z"/>
          <w:rFonts w:asciiTheme="minorHAnsi" w:hAnsiTheme="minorHAnsi"/>
        </w:rPr>
      </w:pPr>
      <w:ins w:id="12035" w:author="Hemmati" w:date="2016-12-16T10:42:00Z">
        <w:r w:rsidRPr="00930FFA">
          <w:rPr>
            <w:rFonts w:asciiTheme="minorHAnsi" w:hAnsiTheme="minorHAnsi"/>
          </w:rPr>
          <w:t>Elapsed time was:     00:00:00.25</w:t>
        </w:r>
      </w:ins>
    </w:p>
    <w:p w:rsidR="00BF270C" w:rsidRPr="00AB486D" w:rsidDel="00930FFA" w:rsidRDefault="00930FFA" w:rsidP="00930FFA">
      <w:pPr>
        <w:pStyle w:val="sqlF9"/>
        <w:pBdr>
          <w:left w:val="single" w:sz="4" w:space="3" w:color="auto"/>
        </w:pBdr>
        <w:rPr>
          <w:del w:id="12036" w:author="Hemmati" w:date="2016-12-16T10:42:00Z"/>
          <w:rFonts w:asciiTheme="minorHAnsi" w:hAnsiTheme="minorHAnsi"/>
        </w:rPr>
      </w:pPr>
      <w:ins w:id="12037" w:author="Hemmati" w:date="2016-12-16T10:42:00Z">
        <w:r w:rsidRPr="00930FFA">
          <w:rPr>
            <w:rFonts w:asciiTheme="minorHAnsi" w:hAnsiTheme="minorHAnsi"/>
          </w:rPr>
          <w:t>CPU time was:         00:00:00.04</w:t>
        </w:r>
      </w:ins>
      <w:del w:id="12038" w:author="Hemmati" w:date="2016-12-16T10:42:00Z">
        <w:r w:rsidR="00BF270C" w:rsidRPr="00AB486D" w:rsidDel="00930FFA">
          <w:rPr>
            <w:rFonts w:asciiTheme="minorHAnsi" w:hAnsiTheme="minorHAnsi"/>
          </w:rPr>
          <w:delText>SQL*Loader: Release 11.2.0.1.0 - Production on Tue May 3 18:19:22 2011</w:delText>
        </w:r>
      </w:del>
    </w:p>
    <w:p w:rsidR="00BF270C" w:rsidRPr="00AB486D" w:rsidDel="00930FFA" w:rsidRDefault="00BF270C" w:rsidP="00BF270C">
      <w:pPr>
        <w:pStyle w:val="sqlF9"/>
        <w:pBdr>
          <w:left w:val="single" w:sz="4" w:space="3" w:color="auto"/>
        </w:pBdr>
        <w:rPr>
          <w:del w:id="12039" w:author="Hemmati" w:date="2016-12-16T10:42:00Z"/>
          <w:rFonts w:asciiTheme="minorHAnsi" w:hAnsiTheme="minorHAnsi"/>
        </w:rPr>
      </w:pPr>
    </w:p>
    <w:p w:rsidR="00BF270C" w:rsidRPr="00AB486D" w:rsidDel="00930FFA" w:rsidRDefault="00BF270C" w:rsidP="00BF270C">
      <w:pPr>
        <w:pStyle w:val="sqlF9"/>
        <w:pBdr>
          <w:left w:val="single" w:sz="4" w:space="3" w:color="auto"/>
        </w:pBdr>
        <w:rPr>
          <w:del w:id="12040" w:author="Hemmati" w:date="2016-12-16T10:42:00Z"/>
          <w:rFonts w:asciiTheme="minorHAnsi" w:hAnsiTheme="minorHAnsi"/>
        </w:rPr>
      </w:pPr>
      <w:del w:id="12041" w:author="Hemmati" w:date="2016-12-16T10:42:00Z">
        <w:r w:rsidRPr="00AB486D" w:rsidDel="00930FFA">
          <w:rPr>
            <w:rFonts w:asciiTheme="minorHAnsi" w:hAnsiTheme="minorHAnsi"/>
          </w:rPr>
          <w:delText>Copyright (c) 1982, 2009, Oracle and/or its affiliates.  All rights reserved.</w:delText>
        </w:r>
      </w:del>
    </w:p>
    <w:p w:rsidR="00BF270C" w:rsidRPr="00AB486D" w:rsidDel="00930FFA" w:rsidRDefault="00BF270C" w:rsidP="00BF270C">
      <w:pPr>
        <w:pStyle w:val="sqlF9"/>
        <w:pBdr>
          <w:left w:val="single" w:sz="4" w:space="3" w:color="auto"/>
        </w:pBdr>
        <w:rPr>
          <w:del w:id="12042" w:author="Hemmati" w:date="2016-12-16T10:42:00Z"/>
          <w:rFonts w:asciiTheme="minorHAnsi" w:hAnsiTheme="minorHAnsi"/>
        </w:rPr>
      </w:pPr>
    </w:p>
    <w:p w:rsidR="00BF270C" w:rsidRPr="00AB486D" w:rsidDel="00930FFA" w:rsidRDefault="00BF270C" w:rsidP="00BF270C">
      <w:pPr>
        <w:pStyle w:val="sqlF9"/>
        <w:pBdr>
          <w:left w:val="single" w:sz="4" w:space="3" w:color="auto"/>
        </w:pBdr>
        <w:rPr>
          <w:del w:id="12043" w:author="Hemmati" w:date="2016-12-16T10:42:00Z"/>
          <w:rFonts w:asciiTheme="minorHAnsi" w:hAnsiTheme="minorHAnsi"/>
        </w:rPr>
      </w:pPr>
      <w:del w:id="12044" w:author="Hemmati" w:date="2016-12-16T10:42:00Z">
        <w:r w:rsidRPr="00AB486D" w:rsidDel="00930FFA">
          <w:rPr>
            <w:rFonts w:asciiTheme="minorHAnsi" w:hAnsiTheme="minorHAnsi"/>
            <w:b/>
          </w:rPr>
          <w:delText>Control File:</w:delText>
        </w:r>
        <w:r w:rsidRPr="00AB486D" w:rsidDel="00930FFA">
          <w:rPr>
            <w:rFonts w:asciiTheme="minorHAnsi" w:hAnsiTheme="minorHAnsi"/>
          </w:rPr>
          <w:delText xml:space="preserve">   C:\Users\559006\Desktop\WORKSHOPS\WSH4_CreateTables_SQLLoader\controlfiles_loading\destination.ctl</w:delText>
        </w:r>
      </w:del>
    </w:p>
    <w:p w:rsidR="00BF270C" w:rsidRPr="00AB486D" w:rsidDel="00930FFA" w:rsidRDefault="00BF270C" w:rsidP="00BF270C">
      <w:pPr>
        <w:pStyle w:val="sqlF9"/>
        <w:pBdr>
          <w:left w:val="single" w:sz="4" w:space="3" w:color="auto"/>
        </w:pBdr>
        <w:rPr>
          <w:del w:id="12045" w:author="Hemmati" w:date="2016-12-16T10:42:00Z"/>
          <w:rFonts w:asciiTheme="minorHAnsi" w:hAnsiTheme="minorHAnsi"/>
        </w:rPr>
      </w:pPr>
      <w:del w:id="12046" w:author="Hemmati" w:date="2016-12-16T10:42:00Z">
        <w:r w:rsidRPr="00AB486D" w:rsidDel="00930FFA">
          <w:rPr>
            <w:rFonts w:asciiTheme="minorHAnsi" w:hAnsiTheme="minorHAnsi"/>
            <w:b/>
          </w:rPr>
          <w:delText>Data File:</w:delText>
        </w:r>
        <w:r w:rsidRPr="00AB486D" w:rsidDel="00930FFA">
          <w:rPr>
            <w:rFonts w:asciiTheme="minorHAnsi" w:hAnsiTheme="minorHAnsi"/>
          </w:rPr>
          <w:delText xml:space="preserve">      C:\Users\559006\Desktop\WORKSHOPS\WSH4_CreateTables_SQLLoader\controlfiles_loading\destination.ctl</w:delText>
        </w:r>
      </w:del>
    </w:p>
    <w:p w:rsidR="00BF270C" w:rsidRPr="00AB486D" w:rsidDel="00930FFA" w:rsidRDefault="00BF270C" w:rsidP="00BF270C">
      <w:pPr>
        <w:pStyle w:val="sqlF9"/>
        <w:pBdr>
          <w:left w:val="single" w:sz="4" w:space="3" w:color="auto"/>
        </w:pBdr>
        <w:rPr>
          <w:del w:id="12047" w:author="Hemmati" w:date="2016-12-16T10:42:00Z"/>
          <w:rFonts w:asciiTheme="minorHAnsi" w:hAnsiTheme="minorHAnsi"/>
        </w:rPr>
      </w:pPr>
      <w:del w:id="12048" w:author="Hemmati" w:date="2016-12-16T10:42:00Z">
        <w:r w:rsidRPr="00AB486D" w:rsidDel="00930FFA">
          <w:rPr>
            <w:rFonts w:asciiTheme="minorHAnsi" w:hAnsiTheme="minorHAnsi"/>
            <w:b/>
          </w:rPr>
          <w:delText>Bad File:</w:delText>
        </w:r>
        <w:r w:rsidRPr="00AB486D" w:rsidDel="00930FFA">
          <w:rPr>
            <w:rFonts w:asciiTheme="minorHAnsi" w:hAnsiTheme="minorHAnsi"/>
          </w:rPr>
          <w:delText xml:space="preserve">     C:\Users\559006\Desktop\WORKSHOPS\WSH4_CreateTables_SQLLoader\controlfiles_loading\destination.bad</w:delText>
        </w:r>
      </w:del>
    </w:p>
    <w:p w:rsidR="00BF270C" w:rsidRPr="00AB486D" w:rsidDel="00930FFA" w:rsidRDefault="00BF270C" w:rsidP="00BF270C">
      <w:pPr>
        <w:pStyle w:val="sqlF9"/>
        <w:pBdr>
          <w:left w:val="single" w:sz="4" w:space="3" w:color="auto"/>
        </w:pBdr>
        <w:rPr>
          <w:del w:id="12049" w:author="Hemmati" w:date="2016-12-16T10:42:00Z"/>
          <w:rFonts w:asciiTheme="minorHAnsi" w:hAnsiTheme="minorHAnsi"/>
        </w:rPr>
      </w:pPr>
      <w:del w:id="12050" w:author="Hemmati" w:date="2016-12-16T10:42:00Z">
        <w:r w:rsidRPr="00AB486D" w:rsidDel="00930FFA">
          <w:rPr>
            <w:rFonts w:asciiTheme="minorHAnsi" w:hAnsiTheme="minorHAnsi"/>
            <w:b/>
          </w:rPr>
          <w:delText>Discard File:</w:delText>
        </w:r>
        <w:r w:rsidRPr="00AB486D" w:rsidDel="00930FFA">
          <w:rPr>
            <w:rFonts w:asciiTheme="minorHAnsi" w:hAnsiTheme="minorHAnsi"/>
          </w:rPr>
          <w:delText xml:space="preserve"> C:\Users\559006\Desktop\WORKSHOPS\WSH4_CreateTables_SQLLoader\controlfiles_loading\destination.dsc </w:delText>
        </w:r>
      </w:del>
    </w:p>
    <w:p w:rsidR="00BF270C" w:rsidRPr="00AB486D" w:rsidDel="00930FFA" w:rsidRDefault="00BF270C" w:rsidP="00BF270C">
      <w:pPr>
        <w:pStyle w:val="sqlF9"/>
        <w:pBdr>
          <w:left w:val="single" w:sz="4" w:space="3" w:color="auto"/>
        </w:pBdr>
        <w:rPr>
          <w:del w:id="12051" w:author="Hemmati" w:date="2016-12-16T10:42:00Z"/>
          <w:rFonts w:asciiTheme="minorHAnsi" w:hAnsiTheme="minorHAnsi"/>
        </w:rPr>
      </w:pPr>
      <w:del w:id="12052" w:author="Hemmati" w:date="2016-12-16T10:42:00Z">
        <w:r w:rsidRPr="00AB486D" w:rsidDel="00930FFA">
          <w:rPr>
            <w:rFonts w:asciiTheme="minorHAnsi" w:hAnsiTheme="minorHAnsi"/>
          </w:rPr>
          <w:delText xml:space="preserve"> (Allow all discards)</w:delText>
        </w:r>
      </w:del>
    </w:p>
    <w:p w:rsidR="00BF270C" w:rsidRPr="00AB486D" w:rsidDel="00930FFA" w:rsidRDefault="00BF270C" w:rsidP="00BF270C">
      <w:pPr>
        <w:pStyle w:val="sqlF9"/>
        <w:pBdr>
          <w:left w:val="single" w:sz="4" w:space="3" w:color="auto"/>
        </w:pBdr>
        <w:rPr>
          <w:del w:id="12053" w:author="Hemmati" w:date="2016-12-16T10:42:00Z"/>
          <w:rFonts w:asciiTheme="minorHAnsi" w:hAnsiTheme="minorHAnsi"/>
        </w:rPr>
      </w:pPr>
    </w:p>
    <w:p w:rsidR="00BF270C" w:rsidRPr="00AB486D" w:rsidDel="00930FFA" w:rsidRDefault="00BF270C" w:rsidP="00BF270C">
      <w:pPr>
        <w:pStyle w:val="sqlF9"/>
        <w:pBdr>
          <w:left w:val="single" w:sz="4" w:space="3" w:color="auto"/>
        </w:pBdr>
        <w:rPr>
          <w:del w:id="12054" w:author="Hemmati" w:date="2016-12-16T10:42:00Z"/>
          <w:rFonts w:asciiTheme="minorHAnsi" w:hAnsiTheme="minorHAnsi"/>
        </w:rPr>
      </w:pPr>
      <w:del w:id="12055" w:author="Hemmati" w:date="2016-12-16T10:42:00Z">
        <w:r w:rsidRPr="00AB486D" w:rsidDel="00930FFA">
          <w:rPr>
            <w:rFonts w:asciiTheme="minorHAnsi" w:hAnsiTheme="minorHAnsi"/>
          </w:rPr>
          <w:delText>Number to load: ALL</w:delText>
        </w:r>
      </w:del>
    </w:p>
    <w:p w:rsidR="00BF270C" w:rsidRPr="00AB486D" w:rsidDel="00930FFA" w:rsidRDefault="00BF270C" w:rsidP="00BF270C">
      <w:pPr>
        <w:pStyle w:val="sqlF9"/>
        <w:pBdr>
          <w:left w:val="single" w:sz="4" w:space="3" w:color="auto"/>
        </w:pBdr>
        <w:rPr>
          <w:del w:id="12056" w:author="Hemmati" w:date="2016-12-16T10:42:00Z"/>
          <w:rFonts w:asciiTheme="minorHAnsi" w:hAnsiTheme="minorHAnsi"/>
        </w:rPr>
      </w:pPr>
      <w:del w:id="12057" w:author="Hemmati" w:date="2016-12-16T10:42:00Z">
        <w:r w:rsidRPr="00AB486D" w:rsidDel="00930FFA">
          <w:rPr>
            <w:rFonts w:asciiTheme="minorHAnsi" w:hAnsiTheme="minorHAnsi"/>
          </w:rPr>
          <w:delText>Number to skip: 0</w:delText>
        </w:r>
      </w:del>
    </w:p>
    <w:p w:rsidR="00BF270C" w:rsidRPr="00AB486D" w:rsidDel="00930FFA" w:rsidRDefault="00BF270C" w:rsidP="00BF270C">
      <w:pPr>
        <w:pStyle w:val="sqlF9"/>
        <w:pBdr>
          <w:left w:val="single" w:sz="4" w:space="3" w:color="auto"/>
        </w:pBdr>
        <w:rPr>
          <w:del w:id="12058" w:author="Hemmati" w:date="2016-12-16T10:42:00Z"/>
          <w:rFonts w:asciiTheme="minorHAnsi" w:hAnsiTheme="minorHAnsi"/>
        </w:rPr>
      </w:pPr>
      <w:del w:id="12059" w:author="Hemmati" w:date="2016-12-16T10:42:00Z">
        <w:r w:rsidRPr="00AB486D" w:rsidDel="00930FFA">
          <w:rPr>
            <w:rFonts w:asciiTheme="minorHAnsi" w:hAnsiTheme="minorHAnsi"/>
          </w:rPr>
          <w:delText>Errors allowed: 50</w:delText>
        </w:r>
      </w:del>
    </w:p>
    <w:p w:rsidR="00BF270C" w:rsidRPr="00AB486D" w:rsidDel="00930FFA" w:rsidRDefault="00BF270C" w:rsidP="00BF270C">
      <w:pPr>
        <w:pStyle w:val="sqlF9"/>
        <w:pBdr>
          <w:left w:val="single" w:sz="4" w:space="3" w:color="auto"/>
        </w:pBdr>
        <w:rPr>
          <w:del w:id="12060" w:author="Hemmati" w:date="2016-12-16T10:42:00Z"/>
          <w:rFonts w:asciiTheme="minorHAnsi" w:hAnsiTheme="minorHAnsi"/>
        </w:rPr>
      </w:pPr>
      <w:del w:id="12061" w:author="Hemmati" w:date="2016-12-16T10:42:00Z">
        <w:r w:rsidRPr="00AB486D" w:rsidDel="00930FFA">
          <w:rPr>
            <w:rFonts w:asciiTheme="minorHAnsi" w:hAnsiTheme="minorHAnsi"/>
          </w:rPr>
          <w:delText>Bind array:     64 rows, maximum of 256000 bytes</w:delText>
        </w:r>
      </w:del>
    </w:p>
    <w:p w:rsidR="00BF270C" w:rsidRPr="00AB486D" w:rsidDel="00930FFA" w:rsidRDefault="00BF270C" w:rsidP="00BF270C">
      <w:pPr>
        <w:pStyle w:val="sqlF9"/>
        <w:pBdr>
          <w:left w:val="single" w:sz="4" w:space="3" w:color="auto"/>
        </w:pBdr>
        <w:rPr>
          <w:del w:id="12062" w:author="Hemmati" w:date="2016-12-16T10:42:00Z"/>
          <w:rFonts w:asciiTheme="minorHAnsi" w:hAnsiTheme="minorHAnsi"/>
        </w:rPr>
      </w:pPr>
      <w:del w:id="12063" w:author="Hemmati" w:date="2016-12-16T10:42:00Z">
        <w:r w:rsidRPr="00AB486D" w:rsidDel="00930FFA">
          <w:rPr>
            <w:rFonts w:asciiTheme="minorHAnsi" w:hAnsiTheme="minorHAnsi"/>
          </w:rPr>
          <w:delText>Continuation:    none specified</w:delText>
        </w:r>
      </w:del>
    </w:p>
    <w:p w:rsidR="00BF270C" w:rsidRPr="00AB486D" w:rsidDel="00930FFA" w:rsidRDefault="00BF270C" w:rsidP="00BF270C">
      <w:pPr>
        <w:pStyle w:val="sqlF9"/>
        <w:pBdr>
          <w:left w:val="single" w:sz="4" w:space="3" w:color="auto"/>
        </w:pBdr>
        <w:rPr>
          <w:del w:id="12064" w:author="Hemmati" w:date="2016-12-16T10:42:00Z"/>
          <w:rFonts w:asciiTheme="minorHAnsi" w:hAnsiTheme="minorHAnsi"/>
        </w:rPr>
      </w:pPr>
      <w:del w:id="12065" w:author="Hemmati" w:date="2016-12-16T10:42:00Z">
        <w:r w:rsidRPr="00AB486D" w:rsidDel="00930FFA">
          <w:rPr>
            <w:rFonts w:asciiTheme="minorHAnsi" w:hAnsiTheme="minorHAnsi"/>
          </w:rPr>
          <w:delText>Path used:      Conventional</w:delText>
        </w:r>
      </w:del>
    </w:p>
    <w:p w:rsidR="00BF270C" w:rsidRPr="00AB486D" w:rsidDel="00930FFA" w:rsidRDefault="00BF270C" w:rsidP="00BF270C">
      <w:pPr>
        <w:pStyle w:val="sqlF9"/>
        <w:pBdr>
          <w:left w:val="single" w:sz="4" w:space="3" w:color="auto"/>
        </w:pBdr>
        <w:rPr>
          <w:del w:id="12066" w:author="Hemmati" w:date="2016-12-16T10:42:00Z"/>
          <w:rFonts w:asciiTheme="minorHAnsi" w:hAnsiTheme="minorHAnsi"/>
        </w:rPr>
      </w:pPr>
    </w:p>
    <w:p w:rsidR="00BF270C" w:rsidRPr="00AB486D" w:rsidDel="00930FFA" w:rsidRDefault="00BF270C" w:rsidP="00BF270C">
      <w:pPr>
        <w:pStyle w:val="sqlF9"/>
        <w:pBdr>
          <w:left w:val="single" w:sz="4" w:space="3" w:color="auto"/>
        </w:pBdr>
        <w:rPr>
          <w:del w:id="12067" w:author="Hemmati" w:date="2016-12-16T10:42:00Z"/>
          <w:rFonts w:asciiTheme="minorHAnsi" w:hAnsiTheme="minorHAnsi"/>
        </w:rPr>
      </w:pPr>
      <w:del w:id="12068" w:author="Hemmati" w:date="2016-12-16T10:42:00Z">
        <w:r w:rsidRPr="00AB486D" w:rsidDel="00930FFA">
          <w:rPr>
            <w:rFonts w:asciiTheme="minorHAnsi" w:hAnsiTheme="minorHAnsi"/>
          </w:rPr>
          <w:delText>Table DESTINATION, loaded from every logical record.</w:delText>
        </w:r>
      </w:del>
    </w:p>
    <w:p w:rsidR="00BF270C" w:rsidRPr="00AB486D" w:rsidDel="00930FFA" w:rsidRDefault="00BF270C" w:rsidP="00BF270C">
      <w:pPr>
        <w:pStyle w:val="sqlF9"/>
        <w:pBdr>
          <w:left w:val="single" w:sz="4" w:space="3" w:color="auto"/>
        </w:pBdr>
        <w:rPr>
          <w:del w:id="12069" w:author="Hemmati" w:date="2016-12-16T10:42:00Z"/>
          <w:rFonts w:asciiTheme="minorHAnsi" w:hAnsiTheme="minorHAnsi"/>
        </w:rPr>
      </w:pPr>
      <w:del w:id="12070" w:author="Hemmati" w:date="2016-12-16T10:42:00Z">
        <w:r w:rsidRPr="00AB486D" w:rsidDel="00930FFA">
          <w:rPr>
            <w:rFonts w:asciiTheme="minorHAnsi" w:hAnsiTheme="minorHAnsi"/>
          </w:rPr>
          <w:delText>Insert option in effect for this table: TRUNCATE</w:delText>
        </w:r>
      </w:del>
    </w:p>
    <w:p w:rsidR="00BF270C" w:rsidRPr="00AB486D" w:rsidDel="00930FFA" w:rsidRDefault="00BF270C" w:rsidP="00BF270C">
      <w:pPr>
        <w:pStyle w:val="sqlF9"/>
        <w:pBdr>
          <w:left w:val="single" w:sz="4" w:space="3" w:color="auto"/>
        </w:pBdr>
        <w:rPr>
          <w:del w:id="12071" w:author="Hemmati" w:date="2016-12-16T10:42:00Z"/>
          <w:rFonts w:asciiTheme="minorHAnsi" w:hAnsiTheme="minorHAnsi"/>
        </w:rPr>
      </w:pPr>
      <w:del w:id="12072" w:author="Hemmati" w:date="2016-12-16T10:42:00Z">
        <w:r w:rsidRPr="00AB486D" w:rsidDel="00930FFA">
          <w:rPr>
            <w:rFonts w:asciiTheme="minorHAnsi" w:hAnsiTheme="minorHAnsi"/>
          </w:rPr>
          <w:delText>TRAILING NULLCOLS option in effect</w:delText>
        </w:r>
      </w:del>
    </w:p>
    <w:p w:rsidR="00BF270C" w:rsidRPr="00AB486D" w:rsidDel="00930FFA" w:rsidRDefault="00BF270C" w:rsidP="00BF270C">
      <w:pPr>
        <w:pStyle w:val="sqlF9"/>
        <w:pBdr>
          <w:left w:val="single" w:sz="4" w:space="3" w:color="auto"/>
        </w:pBdr>
        <w:rPr>
          <w:del w:id="12073" w:author="Hemmati" w:date="2016-12-16T10:42:00Z"/>
          <w:rFonts w:asciiTheme="minorHAnsi" w:hAnsiTheme="minorHAnsi"/>
        </w:rPr>
      </w:pPr>
    </w:p>
    <w:p w:rsidR="00BF270C" w:rsidRPr="00AB486D" w:rsidDel="00930FFA" w:rsidRDefault="00BF270C" w:rsidP="00BF270C">
      <w:pPr>
        <w:pStyle w:val="sqlF9"/>
        <w:pBdr>
          <w:left w:val="single" w:sz="4" w:space="3" w:color="auto"/>
        </w:pBdr>
        <w:rPr>
          <w:del w:id="12074" w:author="Hemmati" w:date="2016-12-16T10:42:00Z"/>
          <w:rFonts w:asciiTheme="minorHAnsi" w:hAnsiTheme="minorHAnsi"/>
        </w:rPr>
      </w:pPr>
      <w:del w:id="12075" w:author="Hemmati" w:date="2016-12-16T10:42:00Z">
        <w:r w:rsidRPr="00AB486D" w:rsidDel="00930FFA">
          <w:rPr>
            <w:rFonts w:asciiTheme="minorHAnsi" w:hAnsiTheme="minorHAnsi"/>
          </w:rPr>
          <w:delText xml:space="preserve">   Column Name                  Position   Len  Term Encl Datatype</w:delText>
        </w:r>
      </w:del>
    </w:p>
    <w:p w:rsidR="00BF270C" w:rsidRPr="00AB486D" w:rsidDel="00930FFA" w:rsidRDefault="00BF270C" w:rsidP="00BF270C">
      <w:pPr>
        <w:pStyle w:val="sqlF9"/>
        <w:pBdr>
          <w:left w:val="single" w:sz="4" w:space="3" w:color="auto"/>
        </w:pBdr>
        <w:rPr>
          <w:del w:id="12076" w:author="Hemmati" w:date="2016-12-16T10:42:00Z"/>
          <w:rFonts w:asciiTheme="minorHAnsi" w:hAnsiTheme="minorHAnsi"/>
        </w:rPr>
      </w:pPr>
      <w:del w:id="12077" w:author="Hemmati" w:date="2016-12-16T10:42:00Z">
        <w:r w:rsidRPr="00AB486D" w:rsidDel="00930FFA">
          <w:rPr>
            <w:rFonts w:asciiTheme="minorHAnsi" w:hAnsiTheme="minorHAnsi"/>
          </w:rPr>
          <w:delText>------------------------------ ---------- ----- ---- ---- ---------------------</w:delText>
        </w:r>
      </w:del>
    </w:p>
    <w:p w:rsidR="00BF270C" w:rsidRPr="00AB486D" w:rsidDel="00930FFA" w:rsidRDefault="00BF270C" w:rsidP="00BF270C">
      <w:pPr>
        <w:pStyle w:val="sqlF9"/>
        <w:pBdr>
          <w:left w:val="single" w:sz="4" w:space="3" w:color="auto"/>
        </w:pBdr>
        <w:rPr>
          <w:del w:id="12078" w:author="Hemmati" w:date="2016-12-16T10:42:00Z"/>
          <w:rFonts w:asciiTheme="minorHAnsi" w:hAnsiTheme="minorHAnsi"/>
        </w:rPr>
      </w:pPr>
      <w:del w:id="12079" w:author="Hemmati" w:date="2016-12-16T10:42:00Z">
        <w:r w:rsidRPr="00AB486D" w:rsidDel="00930FFA">
          <w:rPr>
            <w:rFonts w:asciiTheme="minorHAnsi" w:hAnsiTheme="minorHAnsi"/>
          </w:rPr>
          <w:delText xml:space="preserve">DESTINATION_CODE                    FIRST     *   ,  O(") CHARACTER            </w:delText>
        </w:r>
      </w:del>
    </w:p>
    <w:p w:rsidR="00BF270C" w:rsidRPr="00AB486D" w:rsidDel="00930FFA" w:rsidRDefault="00BF270C" w:rsidP="00BF270C">
      <w:pPr>
        <w:pStyle w:val="sqlF9"/>
        <w:pBdr>
          <w:left w:val="single" w:sz="4" w:space="3" w:color="auto"/>
        </w:pBdr>
        <w:rPr>
          <w:del w:id="12080" w:author="Hemmati" w:date="2016-12-16T10:42:00Z"/>
          <w:rFonts w:asciiTheme="minorHAnsi" w:hAnsiTheme="minorHAnsi"/>
        </w:rPr>
      </w:pPr>
      <w:del w:id="12081" w:author="Hemmati" w:date="2016-12-16T10:42:00Z">
        <w:r w:rsidRPr="00AB486D" w:rsidDel="00930FFA">
          <w:rPr>
            <w:rFonts w:asciiTheme="minorHAnsi" w:hAnsiTheme="minorHAnsi"/>
          </w:rPr>
          <w:delText xml:space="preserve">DESTINATION_NAME                     NEXT     *   ,  O(") CHARACTER            </w:delText>
        </w:r>
      </w:del>
    </w:p>
    <w:p w:rsidR="00BF270C" w:rsidRPr="00AB486D" w:rsidDel="00930FFA" w:rsidRDefault="00BF270C" w:rsidP="00BF270C">
      <w:pPr>
        <w:pStyle w:val="sqlF9"/>
        <w:pBdr>
          <w:left w:val="single" w:sz="4" w:space="3" w:color="auto"/>
        </w:pBdr>
        <w:rPr>
          <w:del w:id="12082" w:author="Hemmati" w:date="2016-12-16T10:42:00Z"/>
          <w:rFonts w:asciiTheme="minorHAnsi" w:hAnsiTheme="minorHAnsi"/>
        </w:rPr>
      </w:pPr>
    </w:p>
    <w:p w:rsidR="00BF270C" w:rsidRPr="00AB486D" w:rsidDel="00930FFA" w:rsidRDefault="00BF270C" w:rsidP="00BF270C">
      <w:pPr>
        <w:pStyle w:val="sqlF9"/>
        <w:pBdr>
          <w:left w:val="single" w:sz="4" w:space="3" w:color="auto"/>
        </w:pBdr>
        <w:rPr>
          <w:del w:id="12083" w:author="Hemmati" w:date="2016-12-16T10:42:00Z"/>
          <w:rFonts w:asciiTheme="minorHAnsi" w:hAnsiTheme="minorHAnsi"/>
        </w:rPr>
      </w:pPr>
    </w:p>
    <w:p w:rsidR="00BF270C" w:rsidRPr="00AB486D" w:rsidDel="00930FFA" w:rsidRDefault="00BF270C" w:rsidP="00BF270C">
      <w:pPr>
        <w:pStyle w:val="sqlF9"/>
        <w:pBdr>
          <w:left w:val="single" w:sz="4" w:space="3" w:color="auto"/>
        </w:pBdr>
        <w:rPr>
          <w:del w:id="12084" w:author="Hemmati" w:date="2016-12-16T10:42:00Z"/>
          <w:rFonts w:asciiTheme="minorHAnsi" w:hAnsiTheme="minorHAnsi"/>
        </w:rPr>
      </w:pPr>
      <w:del w:id="12085" w:author="Hemmati" w:date="2016-12-16T10:42:00Z">
        <w:r w:rsidRPr="00AB486D" w:rsidDel="00930FFA">
          <w:rPr>
            <w:rFonts w:asciiTheme="minorHAnsi" w:hAnsiTheme="minorHAnsi"/>
          </w:rPr>
          <w:delText>Table DESTINATION:</w:delText>
        </w:r>
      </w:del>
    </w:p>
    <w:p w:rsidR="00BF270C" w:rsidRPr="00AB486D" w:rsidDel="00930FFA" w:rsidRDefault="00BF270C" w:rsidP="00BF270C">
      <w:pPr>
        <w:pStyle w:val="sqlF9"/>
        <w:pBdr>
          <w:left w:val="single" w:sz="4" w:space="3" w:color="auto"/>
        </w:pBdr>
        <w:rPr>
          <w:del w:id="12086" w:author="Hemmati" w:date="2016-12-16T10:42:00Z"/>
          <w:rFonts w:asciiTheme="minorHAnsi" w:hAnsiTheme="minorHAnsi"/>
        </w:rPr>
      </w:pPr>
      <w:del w:id="12087" w:author="Hemmati" w:date="2016-12-16T10:42:00Z">
        <w:r w:rsidRPr="00AB486D" w:rsidDel="00930FFA">
          <w:rPr>
            <w:rFonts w:asciiTheme="minorHAnsi" w:hAnsiTheme="minorHAnsi"/>
          </w:rPr>
          <w:delText xml:space="preserve">  10 Rows successfully loaded.</w:delText>
        </w:r>
      </w:del>
    </w:p>
    <w:p w:rsidR="00BF270C" w:rsidRPr="00AB486D" w:rsidDel="00930FFA" w:rsidRDefault="00BF270C" w:rsidP="00BF270C">
      <w:pPr>
        <w:pStyle w:val="sqlF9"/>
        <w:pBdr>
          <w:left w:val="single" w:sz="4" w:space="3" w:color="auto"/>
        </w:pBdr>
        <w:rPr>
          <w:del w:id="12088" w:author="Hemmati" w:date="2016-12-16T10:42:00Z"/>
          <w:rFonts w:asciiTheme="minorHAnsi" w:hAnsiTheme="minorHAnsi"/>
        </w:rPr>
      </w:pPr>
      <w:del w:id="12089" w:author="Hemmati" w:date="2016-12-16T10:42:00Z">
        <w:r w:rsidRPr="00AB486D" w:rsidDel="00930FFA">
          <w:rPr>
            <w:rFonts w:asciiTheme="minorHAnsi" w:hAnsiTheme="minorHAnsi"/>
          </w:rPr>
          <w:delText xml:space="preserve">  0 Rows not loaded due to data errors.</w:delText>
        </w:r>
      </w:del>
    </w:p>
    <w:p w:rsidR="00BF270C" w:rsidRPr="00AB486D" w:rsidDel="00930FFA" w:rsidRDefault="00BF270C" w:rsidP="00BF270C">
      <w:pPr>
        <w:pStyle w:val="sqlF9"/>
        <w:pBdr>
          <w:left w:val="single" w:sz="4" w:space="3" w:color="auto"/>
        </w:pBdr>
        <w:rPr>
          <w:del w:id="12090" w:author="Hemmati" w:date="2016-12-16T10:42:00Z"/>
          <w:rFonts w:asciiTheme="minorHAnsi" w:hAnsiTheme="minorHAnsi"/>
        </w:rPr>
      </w:pPr>
      <w:del w:id="12091" w:author="Hemmati" w:date="2016-12-16T10:42:00Z">
        <w:r w:rsidRPr="00AB486D" w:rsidDel="00930FFA">
          <w:rPr>
            <w:rFonts w:asciiTheme="minorHAnsi" w:hAnsiTheme="minorHAnsi"/>
          </w:rPr>
          <w:delText xml:space="preserve">  0 Rows not loaded because all WHEN clauses were failed.</w:delText>
        </w:r>
      </w:del>
    </w:p>
    <w:p w:rsidR="00BF270C" w:rsidRPr="00AB486D" w:rsidDel="00930FFA" w:rsidRDefault="00BF270C" w:rsidP="00BF270C">
      <w:pPr>
        <w:pStyle w:val="sqlF9"/>
        <w:pBdr>
          <w:left w:val="single" w:sz="4" w:space="3" w:color="auto"/>
        </w:pBdr>
        <w:rPr>
          <w:del w:id="12092" w:author="Hemmati" w:date="2016-12-16T10:42:00Z"/>
          <w:rFonts w:asciiTheme="minorHAnsi" w:hAnsiTheme="minorHAnsi"/>
        </w:rPr>
      </w:pPr>
      <w:del w:id="12093" w:author="Hemmati" w:date="2016-12-16T10:42:00Z">
        <w:r w:rsidRPr="00AB486D" w:rsidDel="00930FFA">
          <w:rPr>
            <w:rFonts w:asciiTheme="minorHAnsi" w:hAnsiTheme="minorHAnsi"/>
          </w:rPr>
          <w:delText xml:space="preserve">  0 Rows not loaded because all fields were null.</w:delText>
        </w:r>
      </w:del>
    </w:p>
    <w:p w:rsidR="00BF270C" w:rsidRPr="00AB486D" w:rsidDel="00930FFA" w:rsidRDefault="00BF270C" w:rsidP="00BF270C">
      <w:pPr>
        <w:pStyle w:val="sqlF9"/>
        <w:pBdr>
          <w:left w:val="single" w:sz="4" w:space="3" w:color="auto"/>
        </w:pBdr>
        <w:rPr>
          <w:del w:id="12094" w:author="Hemmati" w:date="2016-12-16T10:42:00Z"/>
          <w:rFonts w:asciiTheme="minorHAnsi" w:hAnsiTheme="minorHAnsi"/>
        </w:rPr>
      </w:pPr>
    </w:p>
    <w:p w:rsidR="00BF270C" w:rsidRPr="00AB486D" w:rsidDel="00930FFA" w:rsidRDefault="00BF270C" w:rsidP="00BF270C">
      <w:pPr>
        <w:pStyle w:val="sqlF9"/>
        <w:pBdr>
          <w:left w:val="single" w:sz="4" w:space="3" w:color="auto"/>
        </w:pBdr>
        <w:rPr>
          <w:del w:id="12095" w:author="Hemmati" w:date="2016-12-16T10:42:00Z"/>
          <w:rFonts w:asciiTheme="minorHAnsi" w:hAnsiTheme="minorHAnsi"/>
        </w:rPr>
      </w:pPr>
    </w:p>
    <w:p w:rsidR="00BF270C" w:rsidRPr="00AB486D" w:rsidDel="00930FFA" w:rsidRDefault="00BF270C" w:rsidP="00BF270C">
      <w:pPr>
        <w:pStyle w:val="sqlF9"/>
        <w:pBdr>
          <w:left w:val="single" w:sz="4" w:space="3" w:color="auto"/>
        </w:pBdr>
        <w:rPr>
          <w:del w:id="12096" w:author="Hemmati" w:date="2016-12-16T10:42:00Z"/>
          <w:rFonts w:asciiTheme="minorHAnsi" w:hAnsiTheme="minorHAnsi"/>
        </w:rPr>
      </w:pPr>
      <w:del w:id="12097" w:author="Hemmati" w:date="2016-12-16T10:42:00Z">
        <w:r w:rsidRPr="00AB486D" w:rsidDel="00930FFA">
          <w:rPr>
            <w:rFonts w:asciiTheme="minorHAnsi" w:hAnsiTheme="minorHAnsi"/>
          </w:rPr>
          <w:delText>Space allocated for bind array:         33024 bytes(64 rows)</w:delText>
        </w:r>
      </w:del>
    </w:p>
    <w:p w:rsidR="00BF270C" w:rsidRPr="00AB486D" w:rsidDel="00930FFA" w:rsidRDefault="00BF270C" w:rsidP="00BF270C">
      <w:pPr>
        <w:pStyle w:val="sqlF9"/>
        <w:pBdr>
          <w:left w:val="single" w:sz="4" w:space="3" w:color="auto"/>
        </w:pBdr>
        <w:rPr>
          <w:del w:id="12098" w:author="Hemmati" w:date="2016-12-16T10:42:00Z"/>
          <w:rFonts w:asciiTheme="minorHAnsi" w:hAnsiTheme="minorHAnsi"/>
        </w:rPr>
      </w:pPr>
      <w:del w:id="12099" w:author="Hemmati" w:date="2016-12-16T10:42:00Z">
        <w:r w:rsidRPr="00AB486D" w:rsidDel="00930FFA">
          <w:rPr>
            <w:rFonts w:asciiTheme="minorHAnsi" w:hAnsiTheme="minorHAnsi"/>
          </w:rPr>
          <w:delText>Read   buffer bytes: 1048576</w:delText>
        </w:r>
      </w:del>
    </w:p>
    <w:p w:rsidR="00BF270C" w:rsidRPr="00AB486D" w:rsidDel="00930FFA" w:rsidRDefault="00BF270C" w:rsidP="00BF270C">
      <w:pPr>
        <w:pStyle w:val="sqlF9"/>
        <w:pBdr>
          <w:left w:val="single" w:sz="4" w:space="3" w:color="auto"/>
        </w:pBdr>
        <w:rPr>
          <w:del w:id="12100" w:author="Hemmati" w:date="2016-12-16T10:42:00Z"/>
          <w:rFonts w:asciiTheme="minorHAnsi" w:hAnsiTheme="minorHAnsi"/>
        </w:rPr>
      </w:pPr>
    </w:p>
    <w:p w:rsidR="00BF270C" w:rsidRPr="00AB486D" w:rsidDel="00930FFA" w:rsidRDefault="00BF270C" w:rsidP="00BF270C">
      <w:pPr>
        <w:pStyle w:val="sqlF9"/>
        <w:pBdr>
          <w:left w:val="single" w:sz="4" w:space="3" w:color="auto"/>
        </w:pBdr>
        <w:rPr>
          <w:del w:id="12101" w:author="Hemmati" w:date="2016-12-16T10:42:00Z"/>
          <w:rFonts w:asciiTheme="minorHAnsi" w:hAnsiTheme="minorHAnsi"/>
        </w:rPr>
      </w:pPr>
      <w:del w:id="12102" w:author="Hemmati" w:date="2016-12-16T10:42:00Z">
        <w:r w:rsidRPr="00AB486D" w:rsidDel="00930FFA">
          <w:rPr>
            <w:rFonts w:asciiTheme="minorHAnsi" w:hAnsiTheme="minorHAnsi"/>
          </w:rPr>
          <w:delText>Total logical records skipped:          0</w:delText>
        </w:r>
      </w:del>
    </w:p>
    <w:p w:rsidR="00BF270C" w:rsidRPr="00AB486D" w:rsidDel="00930FFA" w:rsidRDefault="00BF270C" w:rsidP="00BF270C">
      <w:pPr>
        <w:pStyle w:val="sqlF9"/>
        <w:pBdr>
          <w:left w:val="single" w:sz="4" w:space="3" w:color="auto"/>
        </w:pBdr>
        <w:rPr>
          <w:del w:id="12103" w:author="Hemmati" w:date="2016-12-16T10:42:00Z"/>
          <w:rFonts w:asciiTheme="minorHAnsi" w:hAnsiTheme="minorHAnsi"/>
        </w:rPr>
      </w:pPr>
      <w:del w:id="12104" w:author="Hemmati" w:date="2016-12-16T10:42:00Z">
        <w:r w:rsidRPr="00AB486D" w:rsidDel="00930FFA">
          <w:rPr>
            <w:rFonts w:asciiTheme="minorHAnsi" w:hAnsiTheme="minorHAnsi"/>
          </w:rPr>
          <w:delText>Total logical records read:            10</w:delText>
        </w:r>
      </w:del>
    </w:p>
    <w:p w:rsidR="00BF270C" w:rsidRPr="00AB486D" w:rsidDel="00930FFA" w:rsidRDefault="00BF270C" w:rsidP="00BF270C">
      <w:pPr>
        <w:pStyle w:val="sqlF9"/>
        <w:pBdr>
          <w:left w:val="single" w:sz="4" w:space="3" w:color="auto"/>
        </w:pBdr>
        <w:rPr>
          <w:del w:id="12105" w:author="Hemmati" w:date="2016-12-16T10:42:00Z"/>
          <w:rFonts w:asciiTheme="minorHAnsi" w:hAnsiTheme="minorHAnsi"/>
        </w:rPr>
      </w:pPr>
      <w:del w:id="12106" w:author="Hemmati" w:date="2016-12-16T10:42:00Z">
        <w:r w:rsidRPr="00AB486D" w:rsidDel="00930FFA">
          <w:rPr>
            <w:rFonts w:asciiTheme="minorHAnsi" w:hAnsiTheme="minorHAnsi"/>
          </w:rPr>
          <w:delText>Total logical records rejected:         0</w:delText>
        </w:r>
      </w:del>
    </w:p>
    <w:p w:rsidR="00BF270C" w:rsidRPr="00AB486D" w:rsidDel="00930FFA" w:rsidRDefault="00BF270C" w:rsidP="00BF270C">
      <w:pPr>
        <w:pStyle w:val="sqlF9"/>
        <w:pBdr>
          <w:left w:val="single" w:sz="4" w:space="3" w:color="auto"/>
        </w:pBdr>
        <w:rPr>
          <w:del w:id="12107" w:author="Hemmati" w:date="2016-12-16T10:42:00Z"/>
          <w:rFonts w:asciiTheme="minorHAnsi" w:hAnsiTheme="minorHAnsi"/>
        </w:rPr>
      </w:pPr>
      <w:del w:id="12108" w:author="Hemmati" w:date="2016-12-16T10:42:00Z">
        <w:r w:rsidRPr="00AB486D" w:rsidDel="00930FFA">
          <w:rPr>
            <w:rFonts w:asciiTheme="minorHAnsi" w:hAnsiTheme="minorHAnsi"/>
          </w:rPr>
          <w:delText>Total logical records discarded:        0</w:delText>
        </w:r>
      </w:del>
    </w:p>
    <w:p w:rsidR="00BF270C" w:rsidRPr="00AB486D" w:rsidDel="00930FFA" w:rsidRDefault="00BF270C" w:rsidP="00BF270C">
      <w:pPr>
        <w:pStyle w:val="sqlF9"/>
        <w:pBdr>
          <w:left w:val="single" w:sz="4" w:space="3" w:color="auto"/>
        </w:pBdr>
        <w:rPr>
          <w:del w:id="12109" w:author="Hemmati" w:date="2016-12-16T10:42:00Z"/>
          <w:rFonts w:asciiTheme="minorHAnsi" w:hAnsiTheme="minorHAnsi"/>
        </w:rPr>
      </w:pPr>
    </w:p>
    <w:p w:rsidR="00BF270C" w:rsidRPr="00AB486D" w:rsidDel="00930FFA" w:rsidRDefault="00BF270C" w:rsidP="00BF270C">
      <w:pPr>
        <w:pStyle w:val="sqlF9"/>
        <w:pBdr>
          <w:left w:val="single" w:sz="4" w:space="3" w:color="auto"/>
        </w:pBdr>
        <w:rPr>
          <w:del w:id="12110" w:author="Hemmati" w:date="2016-12-16T10:42:00Z"/>
          <w:rFonts w:asciiTheme="minorHAnsi" w:hAnsiTheme="minorHAnsi"/>
        </w:rPr>
      </w:pPr>
      <w:del w:id="12111" w:author="Hemmati" w:date="2016-12-16T10:42:00Z">
        <w:r w:rsidRPr="00AB486D" w:rsidDel="00930FFA">
          <w:rPr>
            <w:rFonts w:asciiTheme="minorHAnsi" w:hAnsiTheme="minorHAnsi"/>
          </w:rPr>
          <w:delText>Run began on Tue May 03 18:19:22 2011</w:delText>
        </w:r>
      </w:del>
    </w:p>
    <w:p w:rsidR="00BF270C" w:rsidRPr="00AB486D" w:rsidDel="00930FFA" w:rsidRDefault="00BF270C" w:rsidP="00BF270C">
      <w:pPr>
        <w:pStyle w:val="sqlF9"/>
        <w:pBdr>
          <w:left w:val="single" w:sz="4" w:space="3" w:color="auto"/>
        </w:pBdr>
        <w:rPr>
          <w:del w:id="12112" w:author="Hemmati" w:date="2016-12-16T10:42:00Z"/>
          <w:rFonts w:asciiTheme="minorHAnsi" w:hAnsiTheme="minorHAnsi"/>
        </w:rPr>
      </w:pPr>
      <w:del w:id="12113" w:author="Hemmati" w:date="2016-12-16T10:42:00Z">
        <w:r w:rsidRPr="00AB486D" w:rsidDel="00930FFA">
          <w:rPr>
            <w:rFonts w:asciiTheme="minorHAnsi" w:hAnsiTheme="minorHAnsi"/>
          </w:rPr>
          <w:delText>Run ended on Tue May 03 18:19:22 2011</w:delText>
        </w:r>
      </w:del>
    </w:p>
    <w:p w:rsidR="00BF270C" w:rsidRPr="00AB486D" w:rsidDel="00930FFA" w:rsidRDefault="00BF270C" w:rsidP="00BF270C">
      <w:pPr>
        <w:pStyle w:val="sqlF9"/>
        <w:pBdr>
          <w:left w:val="single" w:sz="4" w:space="3" w:color="auto"/>
        </w:pBdr>
        <w:rPr>
          <w:del w:id="12114" w:author="Hemmati" w:date="2016-12-16T10:42:00Z"/>
          <w:rFonts w:asciiTheme="minorHAnsi" w:hAnsiTheme="minorHAnsi"/>
        </w:rPr>
      </w:pPr>
    </w:p>
    <w:p w:rsidR="00BF270C" w:rsidRPr="00AB486D" w:rsidDel="00930FFA" w:rsidRDefault="00BF270C" w:rsidP="00BF270C">
      <w:pPr>
        <w:pStyle w:val="sqlF9"/>
        <w:pBdr>
          <w:left w:val="single" w:sz="4" w:space="3" w:color="auto"/>
        </w:pBdr>
        <w:rPr>
          <w:del w:id="12115" w:author="Hemmati" w:date="2016-12-16T10:42:00Z"/>
          <w:rFonts w:asciiTheme="minorHAnsi" w:hAnsiTheme="minorHAnsi"/>
        </w:rPr>
      </w:pPr>
      <w:del w:id="12116" w:author="Hemmati" w:date="2016-12-16T10:42:00Z">
        <w:r w:rsidRPr="00AB486D" w:rsidDel="00930FFA">
          <w:rPr>
            <w:rFonts w:asciiTheme="minorHAnsi" w:hAnsiTheme="minorHAnsi"/>
          </w:rPr>
          <w:delText>Elapsed time was:     00:00:00.48</w:delText>
        </w:r>
      </w:del>
    </w:p>
    <w:p w:rsidR="00BF270C" w:rsidRPr="00AB486D" w:rsidRDefault="00BF270C" w:rsidP="00BF270C">
      <w:pPr>
        <w:pStyle w:val="sqlF9"/>
        <w:pBdr>
          <w:left w:val="single" w:sz="4" w:space="3" w:color="auto"/>
        </w:pBdr>
        <w:rPr>
          <w:rFonts w:asciiTheme="minorHAnsi" w:hAnsiTheme="minorHAnsi"/>
        </w:rPr>
      </w:pPr>
      <w:del w:id="12117" w:author="Hemmati" w:date="2016-12-16T10:42:00Z">
        <w:r w:rsidRPr="00AB486D" w:rsidDel="00930FFA">
          <w:rPr>
            <w:rFonts w:asciiTheme="minorHAnsi" w:hAnsiTheme="minorHAnsi"/>
          </w:rPr>
          <w:delText>CPU time was:         00:00:00.05</w:delText>
        </w:r>
      </w:del>
    </w:p>
    <w:p w:rsidR="00635F1D" w:rsidRPr="00AB486D" w:rsidRDefault="00635F1D">
      <w:pPr>
        <w:rPr>
          <w:rFonts w:cstheme="minorHAnsi"/>
        </w:rPr>
      </w:pPr>
      <w:r w:rsidRPr="00AB486D">
        <w:rPr>
          <w:rFonts w:cstheme="minorHAnsi"/>
        </w:rPr>
        <w:br w:type="page"/>
      </w:r>
    </w:p>
    <w:p w:rsidR="001C4C03" w:rsidRPr="00AB486D" w:rsidDel="002A6F74" w:rsidRDefault="00635F1D" w:rsidP="00635F1D">
      <w:pPr>
        <w:pStyle w:val="Heading2"/>
        <w:jc w:val="center"/>
        <w:rPr>
          <w:del w:id="12118" w:author="Hemmati" w:date="2016-12-16T10:12:00Z"/>
          <w:rFonts w:cstheme="minorHAnsi"/>
        </w:rPr>
      </w:pPr>
      <w:del w:id="12119" w:author="Hemmati" w:date="2016-12-16T10:12:00Z">
        <w:r w:rsidRPr="00AB486D" w:rsidDel="002A6F74">
          <w:rPr>
            <w:rFonts w:cstheme="minorHAnsi"/>
          </w:rPr>
          <w:lastRenderedPageBreak/>
          <w:delText>Fee Type Control File</w:delText>
        </w:r>
      </w:del>
    </w:p>
    <w:p w:rsidR="00635F1D" w:rsidRPr="00AB486D" w:rsidDel="002A6F74" w:rsidRDefault="00635F1D" w:rsidP="00635F1D">
      <w:pPr>
        <w:pStyle w:val="sqlF9"/>
        <w:rPr>
          <w:del w:id="12120" w:author="Hemmati" w:date="2016-12-16T10:12:00Z"/>
          <w:rFonts w:asciiTheme="minorHAnsi" w:hAnsiTheme="minorHAnsi"/>
        </w:rPr>
      </w:pPr>
    </w:p>
    <w:p w:rsidR="00635F1D" w:rsidRPr="00AB486D" w:rsidDel="002A6F74" w:rsidRDefault="00635F1D" w:rsidP="00635F1D">
      <w:pPr>
        <w:pStyle w:val="sqlF9"/>
        <w:rPr>
          <w:del w:id="12121" w:author="Hemmati" w:date="2016-12-16T10:12:00Z"/>
          <w:rFonts w:asciiTheme="minorHAnsi" w:hAnsiTheme="minorHAnsi"/>
        </w:rPr>
      </w:pPr>
      <w:del w:id="12122" w:author="Hemmati" w:date="2016-12-16T10:12:00Z">
        <w:r w:rsidRPr="00AB486D" w:rsidDel="002A6F74">
          <w:rPr>
            <w:rFonts w:asciiTheme="minorHAnsi" w:hAnsiTheme="minorHAnsi"/>
          </w:rPr>
          <w:delText xml:space="preserve">-- sqlldr towner/t123owner control=C:\Users\559006\Desktop\WORKSHOPS\WSH4_CreateTables_SQLLoader\controlfiles_loading\fee_type.ctl log=C:\Users\559006\Desktop\WORKSHOPS\WSH4_CreateTables_SQLLoader\controlfiles_loading\fee_type.log </w:delText>
        </w:r>
      </w:del>
    </w:p>
    <w:p w:rsidR="00635F1D" w:rsidRPr="00AB486D" w:rsidDel="002A6F74" w:rsidRDefault="00635F1D" w:rsidP="00635F1D">
      <w:pPr>
        <w:pStyle w:val="sqlF9"/>
        <w:rPr>
          <w:del w:id="12123" w:author="Hemmati" w:date="2016-12-16T10:12:00Z"/>
          <w:rFonts w:asciiTheme="minorHAnsi" w:hAnsiTheme="minorHAnsi"/>
        </w:rPr>
      </w:pPr>
    </w:p>
    <w:p w:rsidR="00635F1D" w:rsidRPr="00AB486D" w:rsidDel="002A6F74" w:rsidRDefault="00635F1D" w:rsidP="00635F1D">
      <w:pPr>
        <w:pStyle w:val="sqlF9"/>
        <w:rPr>
          <w:del w:id="12124" w:author="Hemmati" w:date="2016-12-16T10:12:00Z"/>
          <w:rFonts w:asciiTheme="minorHAnsi" w:hAnsiTheme="minorHAnsi"/>
        </w:rPr>
      </w:pPr>
    </w:p>
    <w:p w:rsidR="00635F1D" w:rsidRPr="00AB486D" w:rsidDel="002A6F74" w:rsidRDefault="00635F1D" w:rsidP="00635F1D">
      <w:pPr>
        <w:pStyle w:val="sqlF9"/>
        <w:rPr>
          <w:del w:id="12125" w:author="Hemmati" w:date="2016-12-16T10:12:00Z"/>
          <w:rFonts w:asciiTheme="minorHAnsi" w:hAnsiTheme="minorHAnsi"/>
        </w:rPr>
      </w:pPr>
      <w:del w:id="12126" w:author="Hemmati" w:date="2016-12-16T10:12:00Z">
        <w:r w:rsidRPr="00AB486D" w:rsidDel="002A6F74">
          <w:rPr>
            <w:rFonts w:asciiTheme="minorHAnsi" w:hAnsiTheme="minorHAnsi"/>
          </w:rPr>
          <w:delText>LOAD DATA</w:delText>
        </w:r>
      </w:del>
    </w:p>
    <w:p w:rsidR="00635F1D" w:rsidRPr="00AB486D" w:rsidDel="002A6F74" w:rsidRDefault="00635F1D" w:rsidP="00635F1D">
      <w:pPr>
        <w:pStyle w:val="sqlF9"/>
        <w:rPr>
          <w:del w:id="12127" w:author="Hemmati" w:date="2016-12-16T10:12:00Z"/>
          <w:rFonts w:asciiTheme="minorHAnsi" w:hAnsiTheme="minorHAnsi"/>
        </w:rPr>
      </w:pPr>
    </w:p>
    <w:p w:rsidR="00635F1D" w:rsidRPr="00AB486D" w:rsidDel="002A6F74" w:rsidRDefault="00635F1D" w:rsidP="00635F1D">
      <w:pPr>
        <w:pStyle w:val="sqlF9"/>
        <w:rPr>
          <w:del w:id="12128" w:author="Hemmati" w:date="2016-12-16T10:12:00Z"/>
          <w:rFonts w:asciiTheme="minorHAnsi" w:hAnsiTheme="minorHAnsi"/>
        </w:rPr>
      </w:pPr>
      <w:del w:id="12129" w:author="Hemmati" w:date="2016-12-16T10:12:00Z">
        <w:r w:rsidRPr="00AB486D" w:rsidDel="002A6F74">
          <w:rPr>
            <w:rFonts w:asciiTheme="minorHAnsi" w:hAnsiTheme="minorHAnsi"/>
          </w:rPr>
          <w:delText>INFILE*</w:delText>
        </w:r>
      </w:del>
    </w:p>
    <w:p w:rsidR="00635F1D" w:rsidRPr="00AB486D" w:rsidDel="002A6F74" w:rsidRDefault="00635F1D" w:rsidP="00635F1D">
      <w:pPr>
        <w:pStyle w:val="sqlF9"/>
        <w:rPr>
          <w:del w:id="12130" w:author="Hemmati" w:date="2016-12-16T10:12:00Z"/>
          <w:rFonts w:asciiTheme="minorHAnsi" w:hAnsiTheme="minorHAnsi"/>
        </w:rPr>
      </w:pPr>
      <w:del w:id="12131" w:author="Hemmati" w:date="2016-12-16T10:12:00Z">
        <w:r w:rsidRPr="00AB486D" w:rsidDel="002A6F74">
          <w:rPr>
            <w:rFonts w:asciiTheme="minorHAnsi" w:hAnsiTheme="minorHAnsi"/>
          </w:rPr>
          <w:delText>BADFILE 'C:\Users\559006\Desktop\WORKSHOPS\WSH4_CreateTables_SQLLoader\controlfiles_loading\fee_type.bad'</w:delText>
        </w:r>
      </w:del>
    </w:p>
    <w:p w:rsidR="00635F1D" w:rsidRPr="00AB486D" w:rsidDel="002A6F74" w:rsidRDefault="00635F1D" w:rsidP="00635F1D">
      <w:pPr>
        <w:pStyle w:val="sqlF9"/>
        <w:rPr>
          <w:del w:id="12132" w:author="Hemmati" w:date="2016-12-16T10:12:00Z"/>
          <w:rFonts w:asciiTheme="minorHAnsi" w:hAnsiTheme="minorHAnsi"/>
        </w:rPr>
      </w:pPr>
      <w:del w:id="12133" w:author="Hemmati" w:date="2016-12-16T10:12:00Z">
        <w:r w:rsidRPr="00AB486D" w:rsidDel="002A6F74">
          <w:rPr>
            <w:rFonts w:asciiTheme="minorHAnsi" w:hAnsiTheme="minorHAnsi"/>
          </w:rPr>
          <w:delText>DISCARDFILE 'C:\Users\559006\Desktop\WORKSHOPS\WSH4_CreateTables_SQLLoader\controlfiles_loading\fee_type.dsc'</w:delText>
        </w:r>
      </w:del>
    </w:p>
    <w:p w:rsidR="00635F1D" w:rsidRPr="00AB486D" w:rsidDel="002A6F74" w:rsidRDefault="00635F1D" w:rsidP="00635F1D">
      <w:pPr>
        <w:pStyle w:val="sqlF9"/>
        <w:rPr>
          <w:del w:id="12134" w:author="Hemmati" w:date="2016-12-16T10:12:00Z"/>
          <w:rFonts w:asciiTheme="minorHAnsi" w:hAnsiTheme="minorHAnsi"/>
        </w:rPr>
      </w:pPr>
    </w:p>
    <w:p w:rsidR="00635F1D" w:rsidRPr="00AB486D" w:rsidDel="002A6F74" w:rsidRDefault="00635F1D" w:rsidP="00635F1D">
      <w:pPr>
        <w:pStyle w:val="sqlF9"/>
        <w:rPr>
          <w:del w:id="12135" w:author="Hemmati" w:date="2016-12-16T10:12:00Z"/>
          <w:rFonts w:asciiTheme="minorHAnsi" w:hAnsiTheme="minorHAnsi"/>
        </w:rPr>
      </w:pPr>
      <w:del w:id="12136" w:author="Hemmati" w:date="2016-12-16T10:12:00Z">
        <w:r w:rsidRPr="00AB486D" w:rsidDel="002A6F74">
          <w:rPr>
            <w:rFonts w:asciiTheme="minorHAnsi" w:hAnsiTheme="minorHAnsi"/>
          </w:rPr>
          <w:delText>TRUNCATE INTO TABLE fee_type</w:delText>
        </w:r>
      </w:del>
    </w:p>
    <w:p w:rsidR="00635F1D" w:rsidRPr="00AB486D" w:rsidDel="002A6F74" w:rsidRDefault="00635F1D" w:rsidP="00635F1D">
      <w:pPr>
        <w:pStyle w:val="sqlF9"/>
        <w:rPr>
          <w:del w:id="12137" w:author="Hemmati" w:date="2016-12-16T10:12:00Z"/>
          <w:rFonts w:asciiTheme="minorHAnsi" w:hAnsiTheme="minorHAnsi"/>
        </w:rPr>
      </w:pPr>
    </w:p>
    <w:p w:rsidR="00635F1D" w:rsidRPr="00AB486D" w:rsidDel="002A6F74" w:rsidRDefault="00635F1D" w:rsidP="00635F1D">
      <w:pPr>
        <w:pStyle w:val="sqlF9"/>
        <w:rPr>
          <w:del w:id="12138" w:author="Hemmati" w:date="2016-12-16T10:12:00Z"/>
          <w:rFonts w:asciiTheme="minorHAnsi" w:hAnsiTheme="minorHAnsi"/>
        </w:rPr>
      </w:pPr>
      <w:del w:id="12139" w:author="Hemmati" w:date="2016-12-16T10:12:00Z">
        <w:r w:rsidRPr="00AB486D" w:rsidDel="002A6F74">
          <w:rPr>
            <w:rFonts w:asciiTheme="minorHAnsi" w:hAnsiTheme="minorHAnsi"/>
          </w:rPr>
          <w:delText xml:space="preserve">FIELDS TERMINATED BY "," OPTIONALLY ENCLOSED BY '"' </w:delText>
        </w:r>
      </w:del>
    </w:p>
    <w:p w:rsidR="00635F1D" w:rsidRPr="00AB486D" w:rsidDel="002A6F74" w:rsidRDefault="00635F1D" w:rsidP="00635F1D">
      <w:pPr>
        <w:pStyle w:val="sqlF9"/>
        <w:rPr>
          <w:del w:id="12140" w:author="Hemmati" w:date="2016-12-16T10:12:00Z"/>
          <w:rFonts w:asciiTheme="minorHAnsi" w:hAnsiTheme="minorHAnsi"/>
        </w:rPr>
      </w:pPr>
    </w:p>
    <w:p w:rsidR="00635F1D" w:rsidRPr="00AB486D" w:rsidDel="002A6F74" w:rsidRDefault="00635F1D" w:rsidP="00635F1D">
      <w:pPr>
        <w:pStyle w:val="sqlF9"/>
        <w:rPr>
          <w:del w:id="12141" w:author="Hemmati" w:date="2016-12-16T10:12:00Z"/>
          <w:rFonts w:asciiTheme="minorHAnsi" w:hAnsiTheme="minorHAnsi"/>
        </w:rPr>
      </w:pPr>
      <w:del w:id="12142" w:author="Hemmati" w:date="2016-12-16T10:12:00Z">
        <w:r w:rsidRPr="00AB486D" w:rsidDel="002A6F74">
          <w:rPr>
            <w:rFonts w:asciiTheme="minorHAnsi" w:hAnsiTheme="minorHAnsi"/>
          </w:rPr>
          <w:delText>TRAILING NULLCOLS</w:delText>
        </w:r>
      </w:del>
    </w:p>
    <w:p w:rsidR="00635F1D" w:rsidRPr="00AB486D" w:rsidDel="002A6F74" w:rsidRDefault="00635F1D" w:rsidP="00635F1D">
      <w:pPr>
        <w:pStyle w:val="sqlF9"/>
        <w:rPr>
          <w:del w:id="12143" w:author="Hemmati" w:date="2016-12-16T10:12:00Z"/>
          <w:rFonts w:asciiTheme="minorHAnsi" w:hAnsiTheme="minorHAnsi"/>
        </w:rPr>
      </w:pPr>
    </w:p>
    <w:p w:rsidR="00635F1D" w:rsidRPr="00AB486D" w:rsidDel="002A6F74" w:rsidRDefault="00635F1D" w:rsidP="00635F1D">
      <w:pPr>
        <w:pStyle w:val="sqlF9"/>
        <w:rPr>
          <w:del w:id="12144" w:author="Hemmati" w:date="2016-12-16T10:12:00Z"/>
          <w:rFonts w:asciiTheme="minorHAnsi" w:hAnsiTheme="minorHAnsi"/>
        </w:rPr>
      </w:pPr>
      <w:del w:id="12145" w:author="Hemmati" w:date="2016-12-16T10:12:00Z">
        <w:r w:rsidRPr="00AB486D" w:rsidDel="002A6F74">
          <w:rPr>
            <w:rFonts w:asciiTheme="minorHAnsi" w:hAnsiTheme="minorHAnsi"/>
          </w:rPr>
          <w:delText xml:space="preserve">(fee_code     </w:delText>
        </w:r>
        <w:r w:rsidRPr="00AB486D" w:rsidDel="002A6F74">
          <w:rPr>
            <w:rFonts w:asciiTheme="minorHAnsi" w:hAnsiTheme="minorHAnsi"/>
          </w:rPr>
          <w:tab/>
        </w:r>
        <w:r w:rsidRPr="00AB486D" w:rsidDel="002A6F74">
          <w:rPr>
            <w:rFonts w:asciiTheme="minorHAnsi" w:hAnsiTheme="minorHAnsi"/>
          </w:rPr>
          <w:tab/>
          <w:delText>CHAR,</w:delText>
        </w:r>
      </w:del>
    </w:p>
    <w:p w:rsidR="00635F1D" w:rsidRPr="00AB486D" w:rsidDel="002A6F74" w:rsidRDefault="00635F1D" w:rsidP="00635F1D">
      <w:pPr>
        <w:pStyle w:val="sqlF9"/>
        <w:rPr>
          <w:del w:id="12146" w:author="Hemmati" w:date="2016-12-16T10:12:00Z"/>
          <w:rFonts w:asciiTheme="minorHAnsi" w:hAnsiTheme="minorHAnsi"/>
        </w:rPr>
      </w:pPr>
      <w:del w:id="12147" w:author="Hemmati" w:date="2016-12-16T10:12:00Z">
        <w:r w:rsidRPr="00AB486D" w:rsidDel="002A6F74">
          <w:rPr>
            <w:rFonts w:asciiTheme="minorHAnsi" w:hAnsiTheme="minorHAnsi"/>
          </w:rPr>
          <w:delText xml:space="preserve"> fee_description     </w:delText>
        </w:r>
        <w:r w:rsidRPr="00AB486D" w:rsidDel="002A6F74">
          <w:rPr>
            <w:rFonts w:asciiTheme="minorHAnsi" w:hAnsiTheme="minorHAnsi"/>
          </w:rPr>
          <w:tab/>
          <w:delText>CHAR,</w:delText>
        </w:r>
      </w:del>
    </w:p>
    <w:p w:rsidR="00635F1D" w:rsidRPr="00AB486D" w:rsidDel="002A6F74" w:rsidRDefault="00635F1D" w:rsidP="00635F1D">
      <w:pPr>
        <w:pStyle w:val="sqlF9"/>
        <w:rPr>
          <w:del w:id="12148" w:author="Hemmati" w:date="2016-12-16T10:12:00Z"/>
          <w:rFonts w:asciiTheme="minorHAnsi" w:hAnsiTheme="minorHAnsi"/>
        </w:rPr>
      </w:pPr>
      <w:del w:id="12149" w:author="Hemmati" w:date="2016-12-16T10:12:00Z">
        <w:r w:rsidRPr="00AB486D" w:rsidDel="002A6F74">
          <w:rPr>
            <w:rFonts w:asciiTheme="minorHAnsi" w:hAnsiTheme="minorHAnsi"/>
          </w:rPr>
          <w:delText xml:space="preserve"> fee_amount</w:delText>
        </w:r>
        <w:r w:rsidRPr="00AB486D" w:rsidDel="002A6F74">
          <w:rPr>
            <w:rFonts w:asciiTheme="minorHAnsi" w:hAnsiTheme="minorHAnsi"/>
          </w:rPr>
          <w:tab/>
        </w:r>
        <w:r w:rsidRPr="00AB486D" w:rsidDel="002A6F74">
          <w:rPr>
            <w:rFonts w:asciiTheme="minorHAnsi" w:hAnsiTheme="minorHAnsi"/>
          </w:rPr>
          <w:tab/>
          <w:delText>INTEGER EXTERNAL)</w:delText>
        </w:r>
      </w:del>
    </w:p>
    <w:p w:rsidR="00635F1D" w:rsidRPr="00AB486D" w:rsidDel="002A6F74" w:rsidRDefault="00635F1D" w:rsidP="00635F1D">
      <w:pPr>
        <w:pStyle w:val="sqlF9"/>
        <w:rPr>
          <w:del w:id="12150" w:author="Hemmati" w:date="2016-12-16T10:12:00Z"/>
          <w:rFonts w:asciiTheme="minorHAnsi" w:hAnsiTheme="minorHAnsi"/>
        </w:rPr>
      </w:pPr>
    </w:p>
    <w:p w:rsidR="00635F1D" w:rsidRPr="00AB486D" w:rsidDel="002A6F74" w:rsidRDefault="00635F1D" w:rsidP="00635F1D">
      <w:pPr>
        <w:pStyle w:val="sqlF9"/>
        <w:rPr>
          <w:del w:id="12151" w:author="Hemmati" w:date="2016-12-16T10:12:00Z"/>
          <w:rFonts w:asciiTheme="minorHAnsi" w:hAnsiTheme="minorHAnsi"/>
        </w:rPr>
      </w:pPr>
      <w:del w:id="12152" w:author="Hemmati" w:date="2016-12-16T10:12:00Z">
        <w:r w:rsidRPr="00AB486D" w:rsidDel="002A6F74">
          <w:rPr>
            <w:rFonts w:asciiTheme="minorHAnsi" w:hAnsiTheme="minorHAnsi"/>
          </w:rPr>
          <w:delText>BEGINDATA</w:delText>
        </w:r>
      </w:del>
    </w:p>
    <w:p w:rsidR="00635F1D" w:rsidRPr="00AB486D" w:rsidDel="002A6F74" w:rsidRDefault="00635F1D" w:rsidP="00635F1D">
      <w:pPr>
        <w:pStyle w:val="sqlF9"/>
        <w:rPr>
          <w:del w:id="12153" w:author="Hemmati" w:date="2016-12-16T10:12:00Z"/>
          <w:rFonts w:asciiTheme="minorHAnsi" w:hAnsiTheme="minorHAnsi"/>
        </w:rPr>
      </w:pPr>
      <w:del w:id="12154" w:author="Hemmati" w:date="2016-12-16T10:12:00Z">
        <w:r w:rsidRPr="00AB486D" w:rsidDel="002A6F74">
          <w:rPr>
            <w:rFonts w:asciiTheme="minorHAnsi" w:hAnsiTheme="minorHAnsi"/>
          </w:rPr>
          <w:delText>RF,Refund,25</w:delText>
        </w:r>
      </w:del>
    </w:p>
    <w:p w:rsidR="00635F1D" w:rsidRPr="00AB486D" w:rsidDel="002A6F74" w:rsidRDefault="00635F1D" w:rsidP="00635F1D">
      <w:pPr>
        <w:pStyle w:val="sqlF9"/>
        <w:rPr>
          <w:del w:id="12155" w:author="Hemmati" w:date="2016-12-16T10:12:00Z"/>
          <w:rFonts w:asciiTheme="minorHAnsi" w:hAnsiTheme="minorHAnsi"/>
        </w:rPr>
      </w:pPr>
      <w:del w:id="12156" w:author="Hemmati" w:date="2016-12-16T10:12:00Z">
        <w:r w:rsidRPr="00AB486D" w:rsidDel="002A6F74">
          <w:rPr>
            <w:rFonts w:asciiTheme="minorHAnsi" w:hAnsiTheme="minorHAnsi"/>
          </w:rPr>
          <w:delText>BK,Booking charge,25</w:delText>
        </w:r>
      </w:del>
    </w:p>
    <w:p w:rsidR="00635F1D" w:rsidRPr="00AB486D" w:rsidDel="002A6F74" w:rsidRDefault="00635F1D" w:rsidP="00635F1D">
      <w:pPr>
        <w:pStyle w:val="sqlF9"/>
        <w:rPr>
          <w:del w:id="12157" w:author="Hemmati" w:date="2016-12-16T10:12:00Z"/>
          <w:rFonts w:asciiTheme="minorHAnsi" w:hAnsiTheme="minorHAnsi"/>
        </w:rPr>
      </w:pPr>
      <w:del w:id="12158" w:author="Hemmati" w:date="2016-12-16T10:12:00Z">
        <w:r w:rsidRPr="00AB486D" w:rsidDel="002A6F74">
          <w:rPr>
            <w:rFonts w:asciiTheme="minorHAnsi" w:hAnsiTheme="minorHAnsi"/>
          </w:rPr>
          <w:delText>CH,Change,15</w:delText>
        </w:r>
      </w:del>
    </w:p>
    <w:p w:rsidR="00635F1D" w:rsidRPr="00AB486D" w:rsidDel="002A6F74" w:rsidRDefault="00635F1D" w:rsidP="00635F1D">
      <w:pPr>
        <w:pStyle w:val="sqlF9"/>
        <w:rPr>
          <w:del w:id="12159" w:author="Hemmati" w:date="2016-12-16T10:12:00Z"/>
          <w:rFonts w:asciiTheme="minorHAnsi" w:hAnsiTheme="minorHAnsi"/>
        </w:rPr>
      </w:pPr>
      <w:del w:id="12160" w:author="Hemmati" w:date="2016-12-16T10:12:00Z">
        <w:r w:rsidRPr="00AB486D" w:rsidDel="002A6F74">
          <w:rPr>
            <w:rFonts w:asciiTheme="minorHAnsi" w:hAnsiTheme="minorHAnsi"/>
          </w:rPr>
          <w:delText>RS,Research,50</w:delText>
        </w:r>
      </w:del>
    </w:p>
    <w:p w:rsidR="00635F1D" w:rsidRPr="00AB486D" w:rsidDel="002A6F74" w:rsidRDefault="00635F1D" w:rsidP="00635F1D">
      <w:pPr>
        <w:pStyle w:val="sqlF9"/>
        <w:rPr>
          <w:del w:id="12161" w:author="Hemmati" w:date="2016-12-16T10:12:00Z"/>
          <w:rFonts w:asciiTheme="minorHAnsi" w:hAnsiTheme="minorHAnsi"/>
        </w:rPr>
      </w:pPr>
      <w:del w:id="12162" w:author="Hemmati" w:date="2016-12-16T10:12:00Z">
        <w:r w:rsidRPr="00AB486D" w:rsidDel="002A6F74">
          <w:rPr>
            <w:rFonts w:asciiTheme="minorHAnsi" w:hAnsiTheme="minorHAnsi"/>
          </w:rPr>
          <w:delText>GR,Group booking,100</w:delText>
        </w:r>
      </w:del>
    </w:p>
    <w:p w:rsidR="00635F1D" w:rsidRPr="00AB486D" w:rsidDel="002A6F74" w:rsidRDefault="00635F1D" w:rsidP="00635F1D">
      <w:pPr>
        <w:pStyle w:val="sqlF9"/>
        <w:rPr>
          <w:del w:id="12163" w:author="Hemmati" w:date="2016-12-16T10:12:00Z"/>
          <w:rFonts w:asciiTheme="minorHAnsi" w:hAnsiTheme="minorHAnsi"/>
        </w:rPr>
      </w:pPr>
      <w:del w:id="12164" w:author="Hemmati" w:date="2016-12-16T10:12:00Z">
        <w:r w:rsidRPr="00AB486D" w:rsidDel="002A6F74">
          <w:rPr>
            <w:rFonts w:asciiTheme="minorHAnsi" w:hAnsiTheme="minorHAnsi"/>
          </w:rPr>
          <w:delText>NSF,Insufficient funds,25</w:delText>
        </w:r>
      </w:del>
    </w:p>
    <w:p w:rsidR="00635F1D" w:rsidRPr="00AB486D" w:rsidDel="002A6F74" w:rsidRDefault="00635F1D" w:rsidP="00635F1D">
      <w:pPr>
        <w:pStyle w:val="sqlF9"/>
        <w:rPr>
          <w:del w:id="12165" w:author="Hemmati" w:date="2016-12-16T10:12:00Z"/>
          <w:rFonts w:asciiTheme="minorHAnsi" w:hAnsiTheme="minorHAnsi"/>
        </w:rPr>
      </w:pPr>
      <w:del w:id="12166" w:author="Hemmati" w:date="2016-12-16T10:12:00Z">
        <w:r w:rsidRPr="00AB486D" w:rsidDel="002A6F74">
          <w:rPr>
            <w:rFonts w:asciiTheme="minorHAnsi" w:hAnsiTheme="minorHAnsi"/>
          </w:rPr>
          <w:delText>NC,no charge,</w:delText>
        </w:r>
        <w:r w:rsidRPr="00AB486D" w:rsidDel="002A6F74">
          <w:rPr>
            <w:rFonts w:asciiTheme="minorHAnsi" w:hAnsiTheme="minorHAnsi"/>
          </w:rPr>
          <w:tab/>
        </w:r>
      </w:del>
    </w:p>
    <w:p w:rsidR="00635F1D" w:rsidRPr="00AB486D" w:rsidDel="002A6F74" w:rsidRDefault="00635F1D" w:rsidP="00635F1D">
      <w:pPr>
        <w:pStyle w:val="sqlF9"/>
        <w:rPr>
          <w:del w:id="12167" w:author="Hemmati" w:date="2016-12-16T10:12:00Z"/>
          <w:rFonts w:asciiTheme="minorHAnsi" w:hAnsiTheme="minorHAnsi"/>
        </w:rPr>
      </w:pPr>
    </w:p>
    <w:p w:rsidR="00635F1D" w:rsidRPr="00AB486D" w:rsidDel="002A6F74" w:rsidRDefault="00635F1D" w:rsidP="00635F1D">
      <w:pPr>
        <w:pStyle w:val="sqlF9"/>
        <w:rPr>
          <w:del w:id="12168" w:author="Hemmati" w:date="2016-12-16T10:12:00Z"/>
          <w:rFonts w:asciiTheme="minorHAnsi" w:hAnsiTheme="minorHAnsi"/>
        </w:rPr>
      </w:pPr>
    </w:p>
    <w:p w:rsidR="00635F1D" w:rsidRPr="00AB486D" w:rsidDel="002A6F74" w:rsidRDefault="00635F1D" w:rsidP="00635F1D">
      <w:pPr>
        <w:rPr>
          <w:del w:id="12169" w:author="Hemmati" w:date="2016-12-16T10:12:00Z"/>
          <w:rFonts w:cstheme="minorHAnsi"/>
        </w:rPr>
      </w:pPr>
    </w:p>
    <w:p w:rsidR="00635F1D" w:rsidRPr="00AB486D" w:rsidDel="002A6F74" w:rsidRDefault="00635F1D" w:rsidP="00635F1D">
      <w:pPr>
        <w:rPr>
          <w:del w:id="12170" w:author="Hemmati" w:date="2016-12-16T10:12:00Z"/>
          <w:rFonts w:cstheme="minorHAnsi"/>
        </w:rPr>
      </w:pPr>
    </w:p>
    <w:p w:rsidR="00635F1D" w:rsidRPr="00AB486D" w:rsidDel="002A6F74" w:rsidRDefault="00635F1D" w:rsidP="00635F1D">
      <w:pPr>
        <w:tabs>
          <w:tab w:val="left" w:pos="1589"/>
        </w:tabs>
        <w:rPr>
          <w:del w:id="12171" w:author="Hemmati" w:date="2016-12-16T10:12:00Z"/>
          <w:rFonts w:cstheme="minorHAnsi"/>
        </w:rPr>
      </w:pPr>
      <w:del w:id="12172" w:author="Hemmati" w:date="2016-12-16T10:12:00Z">
        <w:r w:rsidRPr="00AB486D" w:rsidDel="002A6F74">
          <w:rPr>
            <w:rFonts w:cstheme="minorHAnsi"/>
          </w:rPr>
          <w:tab/>
        </w:r>
      </w:del>
    </w:p>
    <w:p w:rsidR="00635F1D" w:rsidRPr="00AB486D" w:rsidDel="002A6F74" w:rsidRDefault="00635F1D">
      <w:pPr>
        <w:rPr>
          <w:del w:id="12173" w:author="Hemmati" w:date="2016-12-16T10:12:00Z"/>
          <w:rFonts w:cstheme="minorHAnsi"/>
        </w:rPr>
      </w:pPr>
      <w:del w:id="12174" w:author="Hemmati" w:date="2016-12-16T10:12:00Z">
        <w:r w:rsidRPr="00AB486D" w:rsidDel="002A6F74">
          <w:rPr>
            <w:rFonts w:cstheme="minorHAnsi"/>
          </w:rPr>
          <w:br w:type="page"/>
        </w:r>
      </w:del>
    </w:p>
    <w:p w:rsidR="00635F1D" w:rsidRPr="00AB486D" w:rsidDel="002A6F74" w:rsidRDefault="00635F1D" w:rsidP="00635F1D">
      <w:pPr>
        <w:pStyle w:val="Heading2"/>
        <w:jc w:val="center"/>
        <w:rPr>
          <w:del w:id="12175" w:author="Hemmati" w:date="2016-12-16T10:12:00Z"/>
          <w:rFonts w:cstheme="minorHAnsi"/>
        </w:rPr>
      </w:pPr>
      <w:del w:id="12176" w:author="Hemmati" w:date="2016-12-16T10:12:00Z">
        <w:r w:rsidRPr="00AB486D" w:rsidDel="002A6F74">
          <w:rPr>
            <w:rFonts w:cstheme="minorHAnsi"/>
          </w:rPr>
          <w:delText>Fee Type Log File</w:delText>
        </w:r>
      </w:del>
    </w:p>
    <w:p w:rsidR="00635F1D" w:rsidRPr="00AB486D" w:rsidDel="002A6F74" w:rsidRDefault="00635F1D" w:rsidP="00635F1D">
      <w:pPr>
        <w:pStyle w:val="sqlF9"/>
        <w:rPr>
          <w:del w:id="12177" w:author="Hemmati" w:date="2016-12-16T10:12:00Z"/>
          <w:rFonts w:asciiTheme="minorHAnsi" w:hAnsiTheme="minorHAnsi"/>
        </w:rPr>
      </w:pPr>
    </w:p>
    <w:p w:rsidR="00635F1D" w:rsidRPr="00AB486D" w:rsidDel="002A6F74" w:rsidRDefault="00635F1D" w:rsidP="00635F1D">
      <w:pPr>
        <w:pStyle w:val="sqlF9"/>
        <w:rPr>
          <w:del w:id="12178" w:author="Hemmati" w:date="2016-12-16T10:12:00Z"/>
          <w:rFonts w:asciiTheme="minorHAnsi" w:hAnsiTheme="minorHAnsi"/>
        </w:rPr>
      </w:pPr>
      <w:del w:id="12179" w:author="Hemmati" w:date="2016-12-16T10:12:00Z">
        <w:r w:rsidRPr="00AB486D" w:rsidDel="002A6F74">
          <w:rPr>
            <w:rFonts w:asciiTheme="minorHAnsi" w:hAnsiTheme="minorHAnsi"/>
          </w:rPr>
          <w:delText>SQL*Loader: Release 11.2.0.1.0 - Production on Tue May 3 18:25:25 2011</w:delText>
        </w:r>
      </w:del>
    </w:p>
    <w:p w:rsidR="00635F1D" w:rsidRPr="00AB486D" w:rsidDel="002A6F74" w:rsidRDefault="00635F1D" w:rsidP="00635F1D">
      <w:pPr>
        <w:pStyle w:val="sqlF9"/>
        <w:rPr>
          <w:del w:id="12180" w:author="Hemmati" w:date="2016-12-16T10:12:00Z"/>
          <w:rFonts w:asciiTheme="minorHAnsi" w:hAnsiTheme="minorHAnsi"/>
        </w:rPr>
      </w:pPr>
    </w:p>
    <w:p w:rsidR="00635F1D" w:rsidRPr="00AB486D" w:rsidDel="002A6F74" w:rsidRDefault="00635F1D" w:rsidP="00635F1D">
      <w:pPr>
        <w:pStyle w:val="sqlF9"/>
        <w:rPr>
          <w:del w:id="12181" w:author="Hemmati" w:date="2016-12-16T10:12:00Z"/>
          <w:rFonts w:asciiTheme="minorHAnsi" w:hAnsiTheme="minorHAnsi"/>
        </w:rPr>
      </w:pPr>
      <w:del w:id="12182" w:author="Hemmati" w:date="2016-12-16T10:12:00Z">
        <w:r w:rsidRPr="00AB486D" w:rsidDel="002A6F74">
          <w:rPr>
            <w:rFonts w:asciiTheme="minorHAnsi" w:hAnsiTheme="minorHAnsi"/>
          </w:rPr>
          <w:delText>Copyright (c) 1982, 2009, Oracle and/or its affiliates.  All rights reserved.</w:delText>
        </w:r>
      </w:del>
    </w:p>
    <w:p w:rsidR="00635F1D" w:rsidRPr="00AB486D" w:rsidDel="002A6F74" w:rsidRDefault="00635F1D" w:rsidP="00635F1D">
      <w:pPr>
        <w:pStyle w:val="sqlF9"/>
        <w:rPr>
          <w:del w:id="12183" w:author="Hemmati" w:date="2016-12-16T10:12:00Z"/>
          <w:rFonts w:asciiTheme="minorHAnsi" w:hAnsiTheme="minorHAnsi"/>
        </w:rPr>
      </w:pPr>
    </w:p>
    <w:p w:rsidR="00635F1D" w:rsidRPr="00AB486D" w:rsidDel="002A6F74" w:rsidRDefault="00635F1D" w:rsidP="00635F1D">
      <w:pPr>
        <w:pStyle w:val="sqlF9"/>
        <w:rPr>
          <w:del w:id="12184" w:author="Hemmati" w:date="2016-12-16T10:12:00Z"/>
          <w:rFonts w:asciiTheme="minorHAnsi" w:hAnsiTheme="minorHAnsi"/>
        </w:rPr>
      </w:pPr>
      <w:del w:id="12185" w:author="Hemmati" w:date="2016-12-16T10:12:00Z">
        <w:r w:rsidRPr="00AB486D" w:rsidDel="002A6F74">
          <w:rPr>
            <w:rFonts w:asciiTheme="minorHAnsi" w:hAnsiTheme="minorHAnsi"/>
            <w:b/>
          </w:rPr>
          <w:delText>Control File:</w:delText>
        </w:r>
        <w:r w:rsidRPr="00AB486D" w:rsidDel="002A6F74">
          <w:rPr>
            <w:rFonts w:asciiTheme="minorHAnsi" w:hAnsiTheme="minorHAnsi"/>
          </w:rPr>
          <w:delText xml:space="preserve">   C:\Users\559006\Desktop\WORKSHOPS\WSH4_CreateTables_SQLLoader\controlfiles_loading\fee_type.ctl</w:delText>
        </w:r>
      </w:del>
    </w:p>
    <w:p w:rsidR="00635F1D" w:rsidRPr="00AB486D" w:rsidDel="002A6F74" w:rsidRDefault="00635F1D" w:rsidP="00635F1D">
      <w:pPr>
        <w:pStyle w:val="sqlF9"/>
        <w:rPr>
          <w:del w:id="12186" w:author="Hemmati" w:date="2016-12-16T10:12:00Z"/>
          <w:rFonts w:asciiTheme="minorHAnsi" w:hAnsiTheme="minorHAnsi"/>
        </w:rPr>
      </w:pPr>
      <w:del w:id="12187" w:author="Hemmati" w:date="2016-12-16T10:12:00Z">
        <w:r w:rsidRPr="00AB486D" w:rsidDel="002A6F74">
          <w:rPr>
            <w:rFonts w:asciiTheme="minorHAnsi" w:hAnsiTheme="minorHAnsi"/>
            <w:b/>
          </w:rPr>
          <w:delText>Data File:</w:delText>
        </w:r>
        <w:r w:rsidRPr="00AB486D" w:rsidDel="002A6F74">
          <w:rPr>
            <w:rFonts w:asciiTheme="minorHAnsi" w:hAnsiTheme="minorHAnsi"/>
          </w:rPr>
          <w:delText xml:space="preserve">      C:\Users\559006\Desktop\WORKSHOPS\WSH4_CreateTables_SQLLoader\controlfiles_loading\fee_type.ctl</w:delText>
        </w:r>
      </w:del>
    </w:p>
    <w:p w:rsidR="00635F1D" w:rsidRPr="00AB486D" w:rsidDel="002A6F74" w:rsidRDefault="00635F1D" w:rsidP="00635F1D">
      <w:pPr>
        <w:pStyle w:val="sqlF9"/>
        <w:rPr>
          <w:del w:id="12188" w:author="Hemmati" w:date="2016-12-16T10:12:00Z"/>
          <w:rFonts w:asciiTheme="minorHAnsi" w:hAnsiTheme="minorHAnsi"/>
        </w:rPr>
      </w:pPr>
      <w:del w:id="12189" w:author="Hemmati" w:date="2016-12-16T10:12:00Z">
        <w:r w:rsidRPr="00AB486D" w:rsidDel="002A6F74">
          <w:rPr>
            <w:rFonts w:asciiTheme="minorHAnsi" w:hAnsiTheme="minorHAnsi"/>
            <w:b/>
          </w:rPr>
          <w:delText>Bad File:</w:delText>
        </w:r>
        <w:r w:rsidRPr="00AB486D" w:rsidDel="002A6F74">
          <w:rPr>
            <w:rFonts w:asciiTheme="minorHAnsi" w:hAnsiTheme="minorHAnsi"/>
          </w:rPr>
          <w:delText xml:space="preserve">     C:\Users\559006\Desktop\WORKSHOPS\WSH4_CreateTables_SQLLoader\controlfiles_loading\fee_type.bad</w:delText>
        </w:r>
      </w:del>
    </w:p>
    <w:p w:rsidR="00635F1D" w:rsidRPr="00AB486D" w:rsidDel="002A6F74" w:rsidRDefault="00635F1D" w:rsidP="00635F1D">
      <w:pPr>
        <w:pStyle w:val="sqlF9"/>
        <w:rPr>
          <w:del w:id="12190" w:author="Hemmati" w:date="2016-12-16T10:12:00Z"/>
          <w:rFonts w:asciiTheme="minorHAnsi" w:hAnsiTheme="minorHAnsi"/>
        </w:rPr>
      </w:pPr>
      <w:del w:id="12191" w:author="Hemmati" w:date="2016-12-16T10:12:00Z">
        <w:r w:rsidRPr="00AB486D" w:rsidDel="002A6F74">
          <w:rPr>
            <w:rFonts w:asciiTheme="minorHAnsi" w:hAnsiTheme="minorHAnsi"/>
            <w:b/>
          </w:rPr>
          <w:delText>Discard File:</w:delText>
        </w:r>
        <w:r w:rsidRPr="00AB486D" w:rsidDel="002A6F74">
          <w:rPr>
            <w:rFonts w:asciiTheme="minorHAnsi" w:hAnsiTheme="minorHAnsi"/>
          </w:rPr>
          <w:delText xml:space="preserve"> C:\Users\559006\Desktop\WORKSHOPS\WSH4_CreateTables_SQLLoader\controlfiles_loading\fee_type.dsc </w:delText>
        </w:r>
      </w:del>
    </w:p>
    <w:p w:rsidR="00635F1D" w:rsidRPr="00AB486D" w:rsidDel="002A6F74" w:rsidRDefault="00635F1D" w:rsidP="00635F1D">
      <w:pPr>
        <w:pStyle w:val="sqlF9"/>
        <w:rPr>
          <w:del w:id="12192" w:author="Hemmati" w:date="2016-12-16T10:12:00Z"/>
          <w:rFonts w:asciiTheme="minorHAnsi" w:hAnsiTheme="minorHAnsi"/>
        </w:rPr>
      </w:pPr>
      <w:del w:id="12193" w:author="Hemmati" w:date="2016-12-16T10:12:00Z">
        <w:r w:rsidRPr="00AB486D" w:rsidDel="002A6F74">
          <w:rPr>
            <w:rFonts w:asciiTheme="minorHAnsi" w:hAnsiTheme="minorHAnsi"/>
          </w:rPr>
          <w:delText xml:space="preserve"> (Allow all discards)</w:delText>
        </w:r>
      </w:del>
    </w:p>
    <w:p w:rsidR="00635F1D" w:rsidRPr="00AB486D" w:rsidDel="002A6F74" w:rsidRDefault="00635F1D" w:rsidP="00635F1D">
      <w:pPr>
        <w:pStyle w:val="sqlF9"/>
        <w:rPr>
          <w:del w:id="12194" w:author="Hemmati" w:date="2016-12-16T10:12:00Z"/>
          <w:rFonts w:asciiTheme="minorHAnsi" w:hAnsiTheme="minorHAnsi"/>
        </w:rPr>
      </w:pPr>
    </w:p>
    <w:p w:rsidR="00635F1D" w:rsidRPr="00AB486D" w:rsidDel="002A6F74" w:rsidRDefault="00635F1D" w:rsidP="00635F1D">
      <w:pPr>
        <w:pStyle w:val="sqlF9"/>
        <w:rPr>
          <w:del w:id="12195" w:author="Hemmati" w:date="2016-12-16T10:12:00Z"/>
          <w:rFonts w:asciiTheme="minorHAnsi" w:hAnsiTheme="minorHAnsi"/>
        </w:rPr>
      </w:pPr>
      <w:del w:id="12196" w:author="Hemmati" w:date="2016-12-16T10:12:00Z">
        <w:r w:rsidRPr="00AB486D" w:rsidDel="002A6F74">
          <w:rPr>
            <w:rFonts w:asciiTheme="minorHAnsi" w:hAnsiTheme="minorHAnsi"/>
          </w:rPr>
          <w:delText>Number to load: ALL</w:delText>
        </w:r>
      </w:del>
    </w:p>
    <w:p w:rsidR="00635F1D" w:rsidRPr="00AB486D" w:rsidDel="002A6F74" w:rsidRDefault="00635F1D" w:rsidP="00635F1D">
      <w:pPr>
        <w:pStyle w:val="sqlF9"/>
        <w:rPr>
          <w:del w:id="12197" w:author="Hemmati" w:date="2016-12-16T10:12:00Z"/>
          <w:rFonts w:asciiTheme="minorHAnsi" w:hAnsiTheme="minorHAnsi"/>
        </w:rPr>
      </w:pPr>
      <w:del w:id="12198" w:author="Hemmati" w:date="2016-12-16T10:12:00Z">
        <w:r w:rsidRPr="00AB486D" w:rsidDel="002A6F74">
          <w:rPr>
            <w:rFonts w:asciiTheme="minorHAnsi" w:hAnsiTheme="minorHAnsi"/>
          </w:rPr>
          <w:delText>Number to skip: 0</w:delText>
        </w:r>
      </w:del>
    </w:p>
    <w:p w:rsidR="00635F1D" w:rsidRPr="00AB486D" w:rsidDel="002A6F74" w:rsidRDefault="00635F1D" w:rsidP="00635F1D">
      <w:pPr>
        <w:pStyle w:val="sqlF9"/>
        <w:rPr>
          <w:del w:id="12199" w:author="Hemmati" w:date="2016-12-16T10:12:00Z"/>
          <w:rFonts w:asciiTheme="minorHAnsi" w:hAnsiTheme="minorHAnsi"/>
        </w:rPr>
      </w:pPr>
      <w:del w:id="12200" w:author="Hemmati" w:date="2016-12-16T10:12:00Z">
        <w:r w:rsidRPr="00AB486D" w:rsidDel="002A6F74">
          <w:rPr>
            <w:rFonts w:asciiTheme="minorHAnsi" w:hAnsiTheme="minorHAnsi"/>
          </w:rPr>
          <w:delText>Errors allowed: 50</w:delText>
        </w:r>
      </w:del>
    </w:p>
    <w:p w:rsidR="00635F1D" w:rsidRPr="00AB486D" w:rsidDel="002A6F74" w:rsidRDefault="00635F1D" w:rsidP="00635F1D">
      <w:pPr>
        <w:pStyle w:val="sqlF9"/>
        <w:rPr>
          <w:del w:id="12201" w:author="Hemmati" w:date="2016-12-16T10:12:00Z"/>
          <w:rFonts w:asciiTheme="minorHAnsi" w:hAnsiTheme="minorHAnsi"/>
        </w:rPr>
      </w:pPr>
      <w:del w:id="12202" w:author="Hemmati" w:date="2016-12-16T10:12:00Z">
        <w:r w:rsidRPr="00AB486D" w:rsidDel="002A6F74">
          <w:rPr>
            <w:rFonts w:asciiTheme="minorHAnsi" w:hAnsiTheme="minorHAnsi"/>
          </w:rPr>
          <w:delText>Bind array:     64 rows, maximum of 256000 bytes</w:delText>
        </w:r>
      </w:del>
    </w:p>
    <w:p w:rsidR="00635F1D" w:rsidRPr="00AB486D" w:rsidDel="002A6F74" w:rsidRDefault="00635F1D" w:rsidP="00635F1D">
      <w:pPr>
        <w:pStyle w:val="sqlF9"/>
        <w:rPr>
          <w:del w:id="12203" w:author="Hemmati" w:date="2016-12-16T10:12:00Z"/>
          <w:rFonts w:asciiTheme="minorHAnsi" w:hAnsiTheme="minorHAnsi"/>
        </w:rPr>
      </w:pPr>
      <w:del w:id="12204" w:author="Hemmati" w:date="2016-12-16T10:12:00Z">
        <w:r w:rsidRPr="00AB486D" w:rsidDel="002A6F74">
          <w:rPr>
            <w:rFonts w:asciiTheme="minorHAnsi" w:hAnsiTheme="minorHAnsi"/>
          </w:rPr>
          <w:delText>Continuation:    none specified</w:delText>
        </w:r>
      </w:del>
    </w:p>
    <w:p w:rsidR="00635F1D" w:rsidRPr="00AB486D" w:rsidDel="002A6F74" w:rsidRDefault="00635F1D" w:rsidP="00635F1D">
      <w:pPr>
        <w:pStyle w:val="sqlF9"/>
        <w:rPr>
          <w:del w:id="12205" w:author="Hemmati" w:date="2016-12-16T10:12:00Z"/>
          <w:rFonts w:asciiTheme="minorHAnsi" w:hAnsiTheme="minorHAnsi"/>
        </w:rPr>
      </w:pPr>
      <w:del w:id="12206" w:author="Hemmati" w:date="2016-12-16T10:12:00Z">
        <w:r w:rsidRPr="00AB486D" w:rsidDel="002A6F74">
          <w:rPr>
            <w:rFonts w:asciiTheme="minorHAnsi" w:hAnsiTheme="minorHAnsi"/>
          </w:rPr>
          <w:delText>Path used:      Conventional</w:delText>
        </w:r>
      </w:del>
    </w:p>
    <w:p w:rsidR="00635F1D" w:rsidRPr="00AB486D" w:rsidDel="002A6F74" w:rsidRDefault="00635F1D" w:rsidP="00635F1D">
      <w:pPr>
        <w:pStyle w:val="sqlF9"/>
        <w:rPr>
          <w:del w:id="12207" w:author="Hemmati" w:date="2016-12-16T10:12:00Z"/>
          <w:rFonts w:asciiTheme="minorHAnsi" w:hAnsiTheme="minorHAnsi"/>
        </w:rPr>
      </w:pPr>
    </w:p>
    <w:p w:rsidR="00635F1D" w:rsidRPr="00AB486D" w:rsidDel="002A6F74" w:rsidRDefault="00635F1D" w:rsidP="00635F1D">
      <w:pPr>
        <w:pStyle w:val="sqlF9"/>
        <w:rPr>
          <w:del w:id="12208" w:author="Hemmati" w:date="2016-12-16T10:12:00Z"/>
          <w:rFonts w:asciiTheme="minorHAnsi" w:hAnsiTheme="minorHAnsi"/>
        </w:rPr>
      </w:pPr>
      <w:del w:id="12209" w:author="Hemmati" w:date="2016-12-16T10:12:00Z">
        <w:r w:rsidRPr="00AB486D" w:rsidDel="002A6F74">
          <w:rPr>
            <w:rFonts w:asciiTheme="minorHAnsi" w:hAnsiTheme="minorHAnsi"/>
          </w:rPr>
          <w:delText>Table FEE_TYPE, loaded from every logical record.</w:delText>
        </w:r>
      </w:del>
    </w:p>
    <w:p w:rsidR="00635F1D" w:rsidRPr="00AB486D" w:rsidDel="002A6F74" w:rsidRDefault="00635F1D" w:rsidP="00635F1D">
      <w:pPr>
        <w:pStyle w:val="sqlF9"/>
        <w:rPr>
          <w:del w:id="12210" w:author="Hemmati" w:date="2016-12-16T10:12:00Z"/>
          <w:rFonts w:asciiTheme="minorHAnsi" w:hAnsiTheme="minorHAnsi"/>
        </w:rPr>
      </w:pPr>
      <w:del w:id="12211" w:author="Hemmati" w:date="2016-12-16T10:12:00Z">
        <w:r w:rsidRPr="00AB486D" w:rsidDel="002A6F74">
          <w:rPr>
            <w:rFonts w:asciiTheme="minorHAnsi" w:hAnsiTheme="minorHAnsi"/>
          </w:rPr>
          <w:delText>Insert option in effect for this table: TRUNCATE</w:delText>
        </w:r>
      </w:del>
    </w:p>
    <w:p w:rsidR="00635F1D" w:rsidRPr="00AB486D" w:rsidDel="002A6F74" w:rsidRDefault="00635F1D" w:rsidP="00635F1D">
      <w:pPr>
        <w:pStyle w:val="sqlF9"/>
        <w:rPr>
          <w:del w:id="12212" w:author="Hemmati" w:date="2016-12-16T10:12:00Z"/>
          <w:rFonts w:asciiTheme="minorHAnsi" w:hAnsiTheme="minorHAnsi"/>
        </w:rPr>
      </w:pPr>
      <w:del w:id="12213" w:author="Hemmati" w:date="2016-12-16T10:12:00Z">
        <w:r w:rsidRPr="00AB486D" w:rsidDel="002A6F74">
          <w:rPr>
            <w:rFonts w:asciiTheme="minorHAnsi" w:hAnsiTheme="minorHAnsi"/>
          </w:rPr>
          <w:delText>TRAILING NULLCOLS option in effect</w:delText>
        </w:r>
      </w:del>
    </w:p>
    <w:p w:rsidR="00635F1D" w:rsidRPr="00AB486D" w:rsidDel="002A6F74" w:rsidRDefault="00635F1D" w:rsidP="00635F1D">
      <w:pPr>
        <w:pStyle w:val="sqlF9"/>
        <w:rPr>
          <w:del w:id="12214" w:author="Hemmati" w:date="2016-12-16T10:12:00Z"/>
          <w:rFonts w:asciiTheme="minorHAnsi" w:hAnsiTheme="minorHAnsi"/>
        </w:rPr>
      </w:pPr>
    </w:p>
    <w:p w:rsidR="00635F1D" w:rsidRPr="00AB486D" w:rsidDel="002A6F74" w:rsidRDefault="00635F1D" w:rsidP="00635F1D">
      <w:pPr>
        <w:pStyle w:val="sqlF9"/>
        <w:rPr>
          <w:del w:id="12215" w:author="Hemmati" w:date="2016-12-16T10:12:00Z"/>
          <w:rFonts w:asciiTheme="minorHAnsi" w:hAnsiTheme="minorHAnsi"/>
        </w:rPr>
      </w:pPr>
      <w:del w:id="12216" w:author="Hemmati" w:date="2016-12-16T10:12:00Z">
        <w:r w:rsidRPr="00AB486D" w:rsidDel="002A6F74">
          <w:rPr>
            <w:rFonts w:asciiTheme="minorHAnsi" w:hAnsiTheme="minorHAnsi"/>
          </w:rPr>
          <w:delText xml:space="preserve">   Column Name                  Position   Len  Term Encl Datatype</w:delText>
        </w:r>
      </w:del>
    </w:p>
    <w:p w:rsidR="00635F1D" w:rsidRPr="00AB486D" w:rsidDel="002A6F74" w:rsidRDefault="00635F1D" w:rsidP="00635F1D">
      <w:pPr>
        <w:pStyle w:val="sqlF9"/>
        <w:rPr>
          <w:del w:id="12217" w:author="Hemmati" w:date="2016-12-16T10:12:00Z"/>
          <w:rFonts w:asciiTheme="minorHAnsi" w:hAnsiTheme="minorHAnsi"/>
        </w:rPr>
      </w:pPr>
      <w:del w:id="12218" w:author="Hemmati" w:date="2016-12-16T10:12:00Z">
        <w:r w:rsidRPr="00AB486D" w:rsidDel="002A6F74">
          <w:rPr>
            <w:rFonts w:asciiTheme="minorHAnsi" w:hAnsiTheme="minorHAnsi"/>
          </w:rPr>
          <w:delText>------------------------------ ---------- ----- ---- ---- ---------------------</w:delText>
        </w:r>
      </w:del>
    </w:p>
    <w:p w:rsidR="00635F1D" w:rsidRPr="00AB486D" w:rsidDel="002A6F74" w:rsidRDefault="00635F1D" w:rsidP="00635F1D">
      <w:pPr>
        <w:pStyle w:val="sqlF9"/>
        <w:rPr>
          <w:del w:id="12219" w:author="Hemmati" w:date="2016-12-16T10:12:00Z"/>
          <w:rFonts w:asciiTheme="minorHAnsi" w:hAnsiTheme="minorHAnsi"/>
        </w:rPr>
      </w:pPr>
      <w:del w:id="12220" w:author="Hemmati" w:date="2016-12-16T10:12:00Z">
        <w:r w:rsidRPr="00AB486D" w:rsidDel="002A6F74">
          <w:rPr>
            <w:rFonts w:asciiTheme="minorHAnsi" w:hAnsiTheme="minorHAnsi"/>
          </w:rPr>
          <w:delText xml:space="preserve">FEE_CODE                            FIRST     *   ,  O(") CHARACTER            </w:delText>
        </w:r>
      </w:del>
    </w:p>
    <w:p w:rsidR="00635F1D" w:rsidRPr="00AB486D" w:rsidDel="002A6F74" w:rsidRDefault="00635F1D" w:rsidP="00635F1D">
      <w:pPr>
        <w:pStyle w:val="sqlF9"/>
        <w:rPr>
          <w:del w:id="12221" w:author="Hemmati" w:date="2016-12-16T10:12:00Z"/>
          <w:rFonts w:asciiTheme="minorHAnsi" w:hAnsiTheme="minorHAnsi"/>
        </w:rPr>
      </w:pPr>
      <w:del w:id="12222" w:author="Hemmati" w:date="2016-12-16T10:12:00Z">
        <w:r w:rsidRPr="00AB486D" w:rsidDel="002A6F74">
          <w:rPr>
            <w:rFonts w:asciiTheme="minorHAnsi" w:hAnsiTheme="minorHAnsi"/>
          </w:rPr>
          <w:delText xml:space="preserve">FEE_DESCRIPTION                      NEXT     *   ,  O(") CHARACTER            </w:delText>
        </w:r>
      </w:del>
    </w:p>
    <w:p w:rsidR="00635F1D" w:rsidRPr="00AB486D" w:rsidDel="002A6F74" w:rsidRDefault="00635F1D" w:rsidP="00635F1D">
      <w:pPr>
        <w:pStyle w:val="sqlF9"/>
        <w:rPr>
          <w:del w:id="12223" w:author="Hemmati" w:date="2016-12-16T10:12:00Z"/>
          <w:rFonts w:asciiTheme="minorHAnsi" w:hAnsiTheme="minorHAnsi"/>
        </w:rPr>
      </w:pPr>
      <w:del w:id="12224" w:author="Hemmati" w:date="2016-12-16T10:12:00Z">
        <w:r w:rsidRPr="00AB486D" w:rsidDel="002A6F74">
          <w:rPr>
            <w:rFonts w:asciiTheme="minorHAnsi" w:hAnsiTheme="minorHAnsi"/>
          </w:rPr>
          <w:delText xml:space="preserve">FEE_AMOUNT                           NEXT     *   ,  O(") CHARACTER            </w:delText>
        </w:r>
      </w:del>
    </w:p>
    <w:p w:rsidR="00635F1D" w:rsidRPr="00AB486D" w:rsidDel="002A6F74" w:rsidRDefault="00635F1D" w:rsidP="00635F1D">
      <w:pPr>
        <w:pStyle w:val="sqlF9"/>
        <w:rPr>
          <w:del w:id="12225" w:author="Hemmati" w:date="2016-12-16T10:12:00Z"/>
          <w:rFonts w:asciiTheme="minorHAnsi" w:hAnsiTheme="minorHAnsi"/>
        </w:rPr>
      </w:pPr>
    </w:p>
    <w:p w:rsidR="00635F1D" w:rsidRPr="00AB486D" w:rsidDel="002A6F74" w:rsidRDefault="00635F1D" w:rsidP="00635F1D">
      <w:pPr>
        <w:pStyle w:val="sqlF9"/>
        <w:rPr>
          <w:del w:id="12226" w:author="Hemmati" w:date="2016-12-16T10:12:00Z"/>
          <w:rFonts w:asciiTheme="minorHAnsi" w:hAnsiTheme="minorHAnsi"/>
        </w:rPr>
      </w:pPr>
    </w:p>
    <w:p w:rsidR="00635F1D" w:rsidRPr="00AB486D" w:rsidDel="002A6F74" w:rsidRDefault="00635F1D" w:rsidP="00635F1D">
      <w:pPr>
        <w:pStyle w:val="sqlF9"/>
        <w:rPr>
          <w:del w:id="12227" w:author="Hemmati" w:date="2016-12-16T10:12:00Z"/>
          <w:rFonts w:asciiTheme="minorHAnsi" w:hAnsiTheme="minorHAnsi"/>
        </w:rPr>
      </w:pPr>
      <w:del w:id="12228" w:author="Hemmati" w:date="2016-12-16T10:12:00Z">
        <w:r w:rsidRPr="00AB486D" w:rsidDel="002A6F74">
          <w:rPr>
            <w:rFonts w:asciiTheme="minorHAnsi" w:hAnsiTheme="minorHAnsi"/>
          </w:rPr>
          <w:delText>Table FEE_TYPE:</w:delText>
        </w:r>
      </w:del>
    </w:p>
    <w:p w:rsidR="00635F1D" w:rsidRPr="00AB486D" w:rsidDel="002A6F74" w:rsidRDefault="00635F1D" w:rsidP="00635F1D">
      <w:pPr>
        <w:pStyle w:val="sqlF9"/>
        <w:rPr>
          <w:del w:id="12229" w:author="Hemmati" w:date="2016-12-16T10:12:00Z"/>
          <w:rFonts w:asciiTheme="minorHAnsi" w:hAnsiTheme="minorHAnsi"/>
        </w:rPr>
      </w:pPr>
      <w:del w:id="12230" w:author="Hemmati" w:date="2016-12-16T10:12:00Z">
        <w:r w:rsidRPr="00AB486D" w:rsidDel="002A6F74">
          <w:rPr>
            <w:rFonts w:asciiTheme="minorHAnsi" w:hAnsiTheme="minorHAnsi"/>
          </w:rPr>
          <w:delText xml:space="preserve">  7 Rows successfully loaded.</w:delText>
        </w:r>
      </w:del>
    </w:p>
    <w:p w:rsidR="00635F1D" w:rsidRPr="00AB486D" w:rsidDel="002A6F74" w:rsidRDefault="00635F1D" w:rsidP="00635F1D">
      <w:pPr>
        <w:pStyle w:val="sqlF9"/>
        <w:rPr>
          <w:del w:id="12231" w:author="Hemmati" w:date="2016-12-16T10:12:00Z"/>
          <w:rFonts w:asciiTheme="minorHAnsi" w:hAnsiTheme="minorHAnsi"/>
        </w:rPr>
      </w:pPr>
      <w:del w:id="12232" w:author="Hemmati" w:date="2016-12-16T10:12:00Z">
        <w:r w:rsidRPr="00AB486D" w:rsidDel="002A6F74">
          <w:rPr>
            <w:rFonts w:asciiTheme="minorHAnsi" w:hAnsiTheme="minorHAnsi"/>
          </w:rPr>
          <w:delText xml:space="preserve">  0 Rows not loaded due to data errors.</w:delText>
        </w:r>
      </w:del>
    </w:p>
    <w:p w:rsidR="00635F1D" w:rsidRPr="00AB486D" w:rsidDel="002A6F74" w:rsidRDefault="00635F1D" w:rsidP="00635F1D">
      <w:pPr>
        <w:pStyle w:val="sqlF9"/>
        <w:rPr>
          <w:del w:id="12233" w:author="Hemmati" w:date="2016-12-16T10:12:00Z"/>
          <w:rFonts w:asciiTheme="minorHAnsi" w:hAnsiTheme="minorHAnsi"/>
        </w:rPr>
      </w:pPr>
      <w:del w:id="12234" w:author="Hemmati" w:date="2016-12-16T10:12:00Z">
        <w:r w:rsidRPr="00AB486D" w:rsidDel="002A6F74">
          <w:rPr>
            <w:rFonts w:asciiTheme="minorHAnsi" w:hAnsiTheme="minorHAnsi"/>
          </w:rPr>
          <w:delText xml:space="preserve">  0 Rows not loaded because all WHEN clauses were failed.</w:delText>
        </w:r>
      </w:del>
    </w:p>
    <w:p w:rsidR="00635F1D" w:rsidRPr="00AB486D" w:rsidDel="002A6F74" w:rsidRDefault="00635F1D" w:rsidP="00635F1D">
      <w:pPr>
        <w:pStyle w:val="sqlF9"/>
        <w:rPr>
          <w:del w:id="12235" w:author="Hemmati" w:date="2016-12-16T10:12:00Z"/>
          <w:rFonts w:asciiTheme="minorHAnsi" w:hAnsiTheme="minorHAnsi"/>
        </w:rPr>
      </w:pPr>
      <w:del w:id="12236" w:author="Hemmati" w:date="2016-12-16T10:12:00Z">
        <w:r w:rsidRPr="00AB486D" w:rsidDel="002A6F74">
          <w:rPr>
            <w:rFonts w:asciiTheme="minorHAnsi" w:hAnsiTheme="minorHAnsi"/>
          </w:rPr>
          <w:delText xml:space="preserve">  0 Rows not loaded because all fields were null.</w:delText>
        </w:r>
      </w:del>
    </w:p>
    <w:p w:rsidR="00635F1D" w:rsidRPr="00AB486D" w:rsidDel="002A6F74" w:rsidRDefault="00635F1D" w:rsidP="00635F1D">
      <w:pPr>
        <w:pStyle w:val="sqlF9"/>
        <w:rPr>
          <w:del w:id="12237" w:author="Hemmati" w:date="2016-12-16T10:12:00Z"/>
          <w:rFonts w:asciiTheme="minorHAnsi" w:hAnsiTheme="minorHAnsi"/>
        </w:rPr>
      </w:pPr>
    </w:p>
    <w:p w:rsidR="00635F1D" w:rsidRPr="00AB486D" w:rsidDel="002A6F74" w:rsidRDefault="00635F1D" w:rsidP="00635F1D">
      <w:pPr>
        <w:pStyle w:val="sqlF9"/>
        <w:rPr>
          <w:del w:id="12238" w:author="Hemmati" w:date="2016-12-16T10:12:00Z"/>
          <w:rFonts w:asciiTheme="minorHAnsi" w:hAnsiTheme="minorHAnsi"/>
        </w:rPr>
      </w:pPr>
    </w:p>
    <w:p w:rsidR="00635F1D" w:rsidRPr="00AB486D" w:rsidDel="002A6F74" w:rsidRDefault="00635F1D" w:rsidP="00635F1D">
      <w:pPr>
        <w:pStyle w:val="sqlF9"/>
        <w:rPr>
          <w:del w:id="12239" w:author="Hemmati" w:date="2016-12-16T10:12:00Z"/>
          <w:rFonts w:asciiTheme="minorHAnsi" w:hAnsiTheme="minorHAnsi"/>
        </w:rPr>
      </w:pPr>
      <w:del w:id="12240" w:author="Hemmati" w:date="2016-12-16T10:12:00Z">
        <w:r w:rsidRPr="00AB486D" w:rsidDel="002A6F74">
          <w:rPr>
            <w:rFonts w:asciiTheme="minorHAnsi" w:hAnsiTheme="minorHAnsi"/>
          </w:rPr>
          <w:delText>Space allocated for bind array:                  49536 bytes(64 rows)</w:delText>
        </w:r>
      </w:del>
    </w:p>
    <w:p w:rsidR="00635F1D" w:rsidRPr="00AB486D" w:rsidDel="002A6F74" w:rsidRDefault="00635F1D" w:rsidP="00635F1D">
      <w:pPr>
        <w:pStyle w:val="sqlF9"/>
        <w:rPr>
          <w:del w:id="12241" w:author="Hemmati" w:date="2016-12-16T10:12:00Z"/>
          <w:rFonts w:asciiTheme="minorHAnsi" w:hAnsiTheme="minorHAnsi"/>
        </w:rPr>
      </w:pPr>
      <w:del w:id="12242" w:author="Hemmati" w:date="2016-12-16T10:12:00Z">
        <w:r w:rsidRPr="00AB486D" w:rsidDel="002A6F74">
          <w:rPr>
            <w:rFonts w:asciiTheme="minorHAnsi" w:hAnsiTheme="minorHAnsi"/>
          </w:rPr>
          <w:delText>Read   buffer bytes: 1048576</w:delText>
        </w:r>
      </w:del>
    </w:p>
    <w:p w:rsidR="00635F1D" w:rsidRPr="00AB486D" w:rsidDel="002A6F74" w:rsidRDefault="00635F1D" w:rsidP="00635F1D">
      <w:pPr>
        <w:pStyle w:val="sqlF9"/>
        <w:rPr>
          <w:del w:id="12243" w:author="Hemmati" w:date="2016-12-16T10:12:00Z"/>
          <w:rFonts w:asciiTheme="minorHAnsi" w:hAnsiTheme="minorHAnsi"/>
        </w:rPr>
      </w:pPr>
    </w:p>
    <w:p w:rsidR="00635F1D" w:rsidRPr="00AB486D" w:rsidDel="002A6F74" w:rsidRDefault="00635F1D" w:rsidP="00635F1D">
      <w:pPr>
        <w:pStyle w:val="sqlF9"/>
        <w:rPr>
          <w:del w:id="12244" w:author="Hemmati" w:date="2016-12-16T10:12:00Z"/>
          <w:rFonts w:asciiTheme="minorHAnsi" w:hAnsiTheme="minorHAnsi"/>
        </w:rPr>
      </w:pPr>
      <w:del w:id="12245" w:author="Hemmati" w:date="2016-12-16T10:12:00Z">
        <w:r w:rsidRPr="00AB486D" w:rsidDel="002A6F74">
          <w:rPr>
            <w:rFonts w:asciiTheme="minorHAnsi" w:hAnsiTheme="minorHAnsi"/>
          </w:rPr>
          <w:delText>Total logical records skipped:          0</w:delText>
        </w:r>
      </w:del>
    </w:p>
    <w:p w:rsidR="00635F1D" w:rsidRPr="00AB486D" w:rsidDel="002A6F74" w:rsidRDefault="00635F1D" w:rsidP="00635F1D">
      <w:pPr>
        <w:pStyle w:val="sqlF9"/>
        <w:rPr>
          <w:del w:id="12246" w:author="Hemmati" w:date="2016-12-16T10:12:00Z"/>
          <w:rFonts w:asciiTheme="minorHAnsi" w:hAnsiTheme="minorHAnsi"/>
        </w:rPr>
      </w:pPr>
      <w:del w:id="12247" w:author="Hemmati" w:date="2016-12-16T10:12:00Z">
        <w:r w:rsidRPr="00AB486D" w:rsidDel="002A6F74">
          <w:rPr>
            <w:rFonts w:asciiTheme="minorHAnsi" w:hAnsiTheme="minorHAnsi"/>
          </w:rPr>
          <w:delText>Total logical records read:             7</w:delText>
        </w:r>
      </w:del>
    </w:p>
    <w:p w:rsidR="00635F1D" w:rsidRPr="00AB486D" w:rsidDel="002A6F74" w:rsidRDefault="00635F1D" w:rsidP="00635F1D">
      <w:pPr>
        <w:pStyle w:val="sqlF9"/>
        <w:rPr>
          <w:del w:id="12248" w:author="Hemmati" w:date="2016-12-16T10:12:00Z"/>
          <w:rFonts w:asciiTheme="minorHAnsi" w:hAnsiTheme="minorHAnsi"/>
        </w:rPr>
      </w:pPr>
      <w:del w:id="12249" w:author="Hemmati" w:date="2016-12-16T10:12:00Z">
        <w:r w:rsidRPr="00AB486D" w:rsidDel="002A6F74">
          <w:rPr>
            <w:rFonts w:asciiTheme="minorHAnsi" w:hAnsiTheme="minorHAnsi"/>
          </w:rPr>
          <w:delText>Total logical records rejected:         0</w:delText>
        </w:r>
      </w:del>
    </w:p>
    <w:p w:rsidR="00635F1D" w:rsidRPr="00AB486D" w:rsidDel="002A6F74" w:rsidRDefault="00635F1D" w:rsidP="00635F1D">
      <w:pPr>
        <w:pStyle w:val="sqlF9"/>
        <w:rPr>
          <w:del w:id="12250" w:author="Hemmati" w:date="2016-12-16T10:12:00Z"/>
          <w:rFonts w:asciiTheme="minorHAnsi" w:hAnsiTheme="minorHAnsi"/>
        </w:rPr>
      </w:pPr>
      <w:del w:id="12251" w:author="Hemmati" w:date="2016-12-16T10:12:00Z">
        <w:r w:rsidRPr="00AB486D" w:rsidDel="002A6F74">
          <w:rPr>
            <w:rFonts w:asciiTheme="minorHAnsi" w:hAnsiTheme="minorHAnsi"/>
          </w:rPr>
          <w:delText>Total logical records discarded:        0</w:delText>
        </w:r>
      </w:del>
    </w:p>
    <w:p w:rsidR="00635F1D" w:rsidRPr="00AB486D" w:rsidDel="002A6F74" w:rsidRDefault="00635F1D" w:rsidP="00635F1D">
      <w:pPr>
        <w:pStyle w:val="sqlF9"/>
        <w:rPr>
          <w:del w:id="12252" w:author="Hemmati" w:date="2016-12-16T10:12:00Z"/>
          <w:rFonts w:asciiTheme="minorHAnsi" w:hAnsiTheme="minorHAnsi"/>
        </w:rPr>
      </w:pPr>
    </w:p>
    <w:p w:rsidR="00635F1D" w:rsidRPr="00AB486D" w:rsidDel="002A6F74" w:rsidRDefault="00635F1D" w:rsidP="00635F1D">
      <w:pPr>
        <w:pStyle w:val="sqlF9"/>
        <w:rPr>
          <w:del w:id="12253" w:author="Hemmati" w:date="2016-12-16T10:12:00Z"/>
          <w:rFonts w:asciiTheme="minorHAnsi" w:hAnsiTheme="minorHAnsi"/>
        </w:rPr>
      </w:pPr>
      <w:del w:id="12254" w:author="Hemmati" w:date="2016-12-16T10:12:00Z">
        <w:r w:rsidRPr="00AB486D" w:rsidDel="002A6F74">
          <w:rPr>
            <w:rFonts w:asciiTheme="minorHAnsi" w:hAnsiTheme="minorHAnsi"/>
          </w:rPr>
          <w:delText>Run began on Tue May 03 18:25:25 2011</w:delText>
        </w:r>
      </w:del>
    </w:p>
    <w:p w:rsidR="00635F1D" w:rsidRPr="00AB486D" w:rsidDel="002A6F74" w:rsidRDefault="00635F1D" w:rsidP="00635F1D">
      <w:pPr>
        <w:pStyle w:val="sqlF9"/>
        <w:rPr>
          <w:del w:id="12255" w:author="Hemmati" w:date="2016-12-16T10:12:00Z"/>
          <w:rFonts w:asciiTheme="minorHAnsi" w:hAnsiTheme="minorHAnsi"/>
        </w:rPr>
      </w:pPr>
      <w:del w:id="12256" w:author="Hemmati" w:date="2016-12-16T10:12:00Z">
        <w:r w:rsidRPr="00AB486D" w:rsidDel="002A6F74">
          <w:rPr>
            <w:rFonts w:asciiTheme="minorHAnsi" w:hAnsiTheme="minorHAnsi"/>
          </w:rPr>
          <w:delText>Run ended on Tue May 03 18:25:40 2011</w:delText>
        </w:r>
      </w:del>
    </w:p>
    <w:p w:rsidR="00635F1D" w:rsidRPr="00AB486D" w:rsidDel="002A6F74" w:rsidRDefault="00635F1D" w:rsidP="00635F1D">
      <w:pPr>
        <w:pStyle w:val="sqlF9"/>
        <w:rPr>
          <w:del w:id="12257" w:author="Hemmati" w:date="2016-12-16T10:12:00Z"/>
          <w:rFonts w:asciiTheme="minorHAnsi" w:hAnsiTheme="minorHAnsi"/>
        </w:rPr>
      </w:pPr>
    </w:p>
    <w:p w:rsidR="00635F1D" w:rsidRPr="00AB486D" w:rsidDel="002A6F74" w:rsidRDefault="00635F1D" w:rsidP="00635F1D">
      <w:pPr>
        <w:pStyle w:val="sqlF9"/>
        <w:rPr>
          <w:del w:id="12258" w:author="Hemmati" w:date="2016-12-16T10:12:00Z"/>
          <w:rFonts w:asciiTheme="minorHAnsi" w:hAnsiTheme="minorHAnsi"/>
        </w:rPr>
      </w:pPr>
      <w:del w:id="12259" w:author="Hemmati" w:date="2016-12-16T10:12:00Z">
        <w:r w:rsidRPr="00AB486D" w:rsidDel="002A6F74">
          <w:rPr>
            <w:rFonts w:asciiTheme="minorHAnsi" w:hAnsiTheme="minorHAnsi"/>
          </w:rPr>
          <w:delText>Elapsed time was:     00:00:15.18</w:delText>
        </w:r>
      </w:del>
    </w:p>
    <w:p w:rsidR="00635F1D" w:rsidRPr="00AB486D" w:rsidDel="002A6F74" w:rsidRDefault="00635F1D" w:rsidP="00635F1D">
      <w:pPr>
        <w:pStyle w:val="sqlF9"/>
        <w:rPr>
          <w:del w:id="12260" w:author="Hemmati" w:date="2016-12-16T10:12:00Z"/>
          <w:rFonts w:asciiTheme="minorHAnsi" w:hAnsiTheme="minorHAnsi"/>
        </w:rPr>
      </w:pPr>
      <w:del w:id="12261" w:author="Hemmati" w:date="2016-12-16T10:12:00Z">
        <w:r w:rsidRPr="00AB486D" w:rsidDel="002A6F74">
          <w:rPr>
            <w:rFonts w:asciiTheme="minorHAnsi" w:hAnsiTheme="minorHAnsi"/>
          </w:rPr>
          <w:delText>CPU time was:         00:00:00.05</w:delText>
        </w:r>
      </w:del>
    </w:p>
    <w:p w:rsidR="00635F1D" w:rsidRPr="00AB486D" w:rsidDel="002A6F74" w:rsidRDefault="00635F1D">
      <w:pPr>
        <w:rPr>
          <w:del w:id="12262" w:author="Hemmati" w:date="2016-12-16T10:12:00Z"/>
          <w:rFonts w:cstheme="minorHAnsi"/>
        </w:rPr>
      </w:pPr>
      <w:del w:id="12263" w:author="Hemmati" w:date="2016-12-16T10:12:00Z">
        <w:r w:rsidRPr="00AB486D" w:rsidDel="002A6F74">
          <w:rPr>
            <w:rFonts w:cstheme="minorHAnsi"/>
          </w:rPr>
          <w:br w:type="page"/>
        </w:r>
      </w:del>
    </w:p>
    <w:p w:rsidR="00635F1D" w:rsidRPr="00AB486D" w:rsidRDefault="00635F1D" w:rsidP="00635F1D">
      <w:pPr>
        <w:pStyle w:val="Heading2"/>
        <w:jc w:val="center"/>
        <w:rPr>
          <w:rFonts w:cstheme="minorHAnsi"/>
        </w:rPr>
      </w:pPr>
      <w:del w:id="12264" w:author="Hemmati" w:date="2016-12-16T10:12:00Z">
        <w:r w:rsidRPr="00AB486D" w:rsidDel="002A6F74">
          <w:rPr>
            <w:rFonts w:cstheme="minorHAnsi"/>
          </w:rPr>
          <w:delText>Product Category</w:delText>
        </w:r>
      </w:del>
      <w:bookmarkStart w:id="12265" w:name="_Toc469648560"/>
      <w:ins w:id="12266" w:author="Hemmati" w:date="2016-12-16T10:12:00Z">
        <w:r w:rsidR="002A6F74">
          <w:rPr>
            <w:rFonts w:cstheme="minorHAnsi"/>
          </w:rPr>
          <w:t>PRODUCT_CATEGORY Table</w:t>
        </w:r>
      </w:ins>
      <w:r w:rsidRPr="00AB486D">
        <w:rPr>
          <w:rFonts w:cstheme="minorHAnsi"/>
        </w:rPr>
        <w:t xml:space="preserve"> Control File</w:t>
      </w:r>
      <w:bookmarkEnd w:id="12265"/>
    </w:p>
    <w:p w:rsidR="00635F1D" w:rsidRPr="00AB486D" w:rsidRDefault="00635F1D" w:rsidP="00635F1D">
      <w:pPr>
        <w:pStyle w:val="sqlF9"/>
        <w:rPr>
          <w:rFonts w:asciiTheme="minorHAnsi" w:hAnsiTheme="minorHAnsi"/>
        </w:rPr>
      </w:pPr>
    </w:p>
    <w:p w:rsidR="003C7364" w:rsidRPr="003C7364" w:rsidRDefault="00635F1D" w:rsidP="003C7364">
      <w:pPr>
        <w:pStyle w:val="sqlF9"/>
        <w:rPr>
          <w:ins w:id="12267" w:author="Hemmati" w:date="2016-12-16T10:42:00Z"/>
          <w:rFonts w:asciiTheme="minorHAnsi" w:hAnsiTheme="minorHAnsi"/>
        </w:rPr>
      </w:pPr>
      <w:del w:id="12268" w:author="Hemmati" w:date="2016-12-16T10:42:00Z">
        <w:r w:rsidRPr="00AB486D" w:rsidDel="003C7364">
          <w:rPr>
            <w:rFonts w:asciiTheme="minorHAnsi" w:hAnsiTheme="minorHAnsi"/>
          </w:rPr>
          <w:delText xml:space="preserve">-- sqlldr towner/t123owner </w:delText>
        </w:r>
      </w:del>
      <w:ins w:id="12269" w:author="Hemmati" w:date="2016-12-16T10:42:00Z">
        <w:r w:rsidR="003C7364" w:rsidRPr="003C7364">
          <w:rPr>
            <w:rFonts w:asciiTheme="minorHAnsi" w:hAnsiTheme="minorHAnsi"/>
          </w:rPr>
          <w:t xml:space="preserve">-- sqlldr towner/travelxp456 control=C:\Users\Nick\Desktop\471project\controlfiles_loading\prod_cat.ctl, log=C:\Users\Nick\Desktop\471project\controlfiles_loading\prod_cat.log </w:t>
        </w:r>
      </w:ins>
    </w:p>
    <w:p w:rsidR="003C7364" w:rsidRPr="003C7364" w:rsidRDefault="003C7364" w:rsidP="003C7364">
      <w:pPr>
        <w:pStyle w:val="sqlF9"/>
        <w:rPr>
          <w:ins w:id="12270" w:author="Hemmati" w:date="2016-12-16T10:42:00Z"/>
          <w:rFonts w:asciiTheme="minorHAnsi" w:hAnsiTheme="minorHAnsi"/>
        </w:rPr>
      </w:pPr>
    </w:p>
    <w:p w:rsidR="003C7364" w:rsidRPr="003C7364" w:rsidRDefault="003C7364" w:rsidP="003C7364">
      <w:pPr>
        <w:pStyle w:val="sqlF9"/>
        <w:rPr>
          <w:ins w:id="12271" w:author="Hemmati" w:date="2016-12-16T10:42:00Z"/>
          <w:rFonts w:asciiTheme="minorHAnsi" w:hAnsiTheme="minorHAnsi"/>
        </w:rPr>
      </w:pPr>
    </w:p>
    <w:p w:rsidR="003C7364" w:rsidRPr="003C7364" w:rsidRDefault="003C7364" w:rsidP="003C7364">
      <w:pPr>
        <w:pStyle w:val="sqlF9"/>
        <w:rPr>
          <w:ins w:id="12272" w:author="Hemmati" w:date="2016-12-16T10:42:00Z"/>
          <w:rFonts w:asciiTheme="minorHAnsi" w:hAnsiTheme="minorHAnsi"/>
        </w:rPr>
      </w:pPr>
      <w:ins w:id="12273" w:author="Hemmati" w:date="2016-12-16T10:42:00Z">
        <w:r w:rsidRPr="003C7364">
          <w:rPr>
            <w:rFonts w:asciiTheme="minorHAnsi" w:hAnsiTheme="minorHAnsi"/>
          </w:rPr>
          <w:t>LOAD DATA</w:t>
        </w:r>
      </w:ins>
    </w:p>
    <w:p w:rsidR="003C7364" w:rsidRPr="003C7364" w:rsidRDefault="003C7364" w:rsidP="003C7364">
      <w:pPr>
        <w:pStyle w:val="sqlF9"/>
        <w:rPr>
          <w:ins w:id="12274" w:author="Hemmati" w:date="2016-12-16T10:42:00Z"/>
          <w:rFonts w:asciiTheme="minorHAnsi" w:hAnsiTheme="minorHAnsi"/>
        </w:rPr>
      </w:pPr>
    </w:p>
    <w:p w:rsidR="003C7364" w:rsidRPr="003C7364" w:rsidRDefault="003C7364" w:rsidP="003C7364">
      <w:pPr>
        <w:pStyle w:val="sqlF9"/>
        <w:rPr>
          <w:ins w:id="12275" w:author="Hemmati" w:date="2016-12-16T10:42:00Z"/>
          <w:rFonts w:asciiTheme="minorHAnsi" w:hAnsiTheme="minorHAnsi"/>
        </w:rPr>
      </w:pPr>
      <w:ins w:id="12276" w:author="Hemmati" w:date="2016-12-16T10:42:00Z">
        <w:r w:rsidRPr="003C7364">
          <w:rPr>
            <w:rFonts w:asciiTheme="minorHAnsi" w:hAnsiTheme="minorHAnsi"/>
          </w:rPr>
          <w:t xml:space="preserve">INFILE </w:t>
        </w:r>
        <w:r w:rsidRPr="003C7364">
          <w:rPr>
            <w:rFonts w:asciiTheme="minorHAnsi" w:hAnsiTheme="minorHAnsi"/>
          </w:rPr>
          <w:tab/>
          <w:t xml:space="preserve"> 'C:\Users\Nick\Desktop\471project\controlfiles_loading\prod_cat.cvs'</w:t>
        </w:r>
      </w:ins>
    </w:p>
    <w:p w:rsidR="003C7364" w:rsidRPr="003C7364" w:rsidRDefault="003C7364" w:rsidP="003C7364">
      <w:pPr>
        <w:pStyle w:val="sqlF9"/>
        <w:rPr>
          <w:ins w:id="12277" w:author="Hemmati" w:date="2016-12-16T10:42:00Z"/>
          <w:rFonts w:asciiTheme="minorHAnsi" w:hAnsiTheme="minorHAnsi"/>
        </w:rPr>
      </w:pPr>
      <w:ins w:id="12278" w:author="Hemmati" w:date="2016-12-16T10:42:00Z">
        <w:r w:rsidRPr="003C7364">
          <w:rPr>
            <w:rFonts w:asciiTheme="minorHAnsi" w:hAnsiTheme="minorHAnsi"/>
          </w:rPr>
          <w:t>BADFILE 'C:\Users\Nick\Desktop\471project\controlfiles_loading\prod_cat.bad'</w:t>
        </w:r>
      </w:ins>
    </w:p>
    <w:p w:rsidR="003C7364" w:rsidRPr="003C7364" w:rsidRDefault="003C7364" w:rsidP="003C7364">
      <w:pPr>
        <w:pStyle w:val="sqlF9"/>
        <w:rPr>
          <w:ins w:id="12279" w:author="Hemmati" w:date="2016-12-16T10:42:00Z"/>
          <w:rFonts w:asciiTheme="minorHAnsi" w:hAnsiTheme="minorHAnsi"/>
        </w:rPr>
      </w:pPr>
      <w:ins w:id="12280" w:author="Hemmati" w:date="2016-12-16T10:42:00Z">
        <w:r w:rsidRPr="003C7364">
          <w:rPr>
            <w:rFonts w:asciiTheme="minorHAnsi" w:hAnsiTheme="minorHAnsi"/>
          </w:rPr>
          <w:t>DISCARDFILE 'C:\Users\Nick\Desktop\471project\controlfiles_loading\prod_cat.dsc'</w:t>
        </w:r>
      </w:ins>
    </w:p>
    <w:p w:rsidR="003C7364" w:rsidRPr="003C7364" w:rsidRDefault="003C7364" w:rsidP="003C7364">
      <w:pPr>
        <w:pStyle w:val="sqlF9"/>
        <w:rPr>
          <w:ins w:id="12281" w:author="Hemmati" w:date="2016-12-16T10:42:00Z"/>
          <w:rFonts w:asciiTheme="minorHAnsi" w:hAnsiTheme="minorHAnsi"/>
        </w:rPr>
      </w:pPr>
    </w:p>
    <w:p w:rsidR="003C7364" w:rsidRPr="003C7364" w:rsidRDefault="003C7364" w:rsidP="003C7364">
      <w:pPr>
        <w:pStyle w:val="sqlF9"/>
        <w:rPr>
          <w:ins w:id="12282" w:author="Hemmati" w:date="2016-12-16T10:42:00Z"/>
          <w:rFonts w:asciiTheme="minorHAnsi" w:hAnsiTheme="minorHAnsi"/>
        </w:rPr>
      </w:pPr>
      <w:ins w:id="12283" w:author="Hemmati" w:date="2016-12-16T10:42:00Z">
        <w:r w:rsidRPr="003C7364">
          <w:rPr>
            <w:rFonts w:asciiTheme="minorHAnsi" w:hAnsiTheme="minorHAnsi"/>
          </w:rPr>
          <w:t>TRUNCATE INTO TABLE product_category</w:t>
        </w:r>
      </w:ins>
    </w:p>
    <w:p w:rsidR="003C7364" w:rsidRPr="003C7364" w:rsidRDefault="003C7364" w:rsidP="003C7364">
      <w:pPr>
        <w:pStyle w:val="sqlF9"/>
        <w:rPr>
          <w:ins w:id="12284" w:author="Hemmati" w:date="2016-12-16T10:42:00Z"/>
          <w:rFonts w:asciiTheme="minorHAnsi" w:hAnsiTheme="minorHAnsi"/>
        </w:rPr>
      </w:pPr>
    </w:p>
    <w:p w:rsidR="003C7364" w:rsidRPr="003C7364" w:rsidRDefault="003C7364" w:rsidP="003C7364">
      <w:pPr>
        <w:pStyle w:val="sqlF9"/>
        <w:rPr>
          <w:ins w:id="12285" w:author="Hemmati" w:date="2016-12-16T10:42:00Z"/>
          <w:rFonts w:asciiTheme="minorHAnsi" w:hAnsiTheme="minorHAnsi"/>
        </w:rPr>
      </w:pPr>
      <w:ins w:id="12286" w:author="Hemmati" w:date="2016-12-16T10:42:00Z">
        <w:r w:rsidRPr="003C7364">
          <w:rPr>
            <w:rFonts w:asciiTheme="minorHAnsi" w:hAnsiTheme="minorHAnsi"/>
          </w:rPr>
          <w:t xml:space="preserve">FIELDS TERMINATED BY "," OPTIONALLY ENCLOSED BY '"' </w:t>
        </w:r>
      </w:ins>
    </w:p>
    <w:p w:rsidR="003C7364" w:rsidRPr="003C7364" w:rsidRDefault="003C7364" w:rsidP="003C7364">
      <w:pPr>
        <w:pStyle w:val="sqlF9"/>
        <w:rPr>
          <w:ins w:id="12287" w:author="Hemmati" w:date="2016-12-16T10:42:00Z"/>
          <w:rFonts w:asciiTheme="minorHAnsi" w:hAnsiTheme="minorHAnsi"/>
        </w:rPr>
      </w:pPr>
    </w:p>
    <w:p w:rsidR="003C7364" w:rsidRPr="003C7364" w:rsidRDefault="003C7364" w:rsidP="003C7364">
      <w:pPr>
        <w:pStyle w:val="sqlF9"/>
        <w:rPr>
          <w:ins w:id="12288" w:author="Hemmati" w:date="2016-12-16T10:42:00Z"/>
          <w:rFonts w:asciiTheme="minorHAnsi" w:hAnsiTheme="minorHAnsi"/>
        </w:rPr>
      </w:pPr>
      <w:ins w:id="12289" w:author="Hemmati" w:date="2016-12-16T10:42:00Z">
        <w:r w:rsidRPr="003C7364">
          <w:rPr>
            <w:rFonts w:asciiTheme="minorHAnsi" w:hAnsiTheme="minorHAnsi"/>
          </w:rPr>
          <w:t>TRAILING NULLCOLS</w:t>
        </w:r>
      </w:ins>
    </w:p>
    <w:p w:rsidR="003C7364" w:rsidRPr="003C7364" w:rsidRDefault="003C7364" w:rsidP="003C7364">
      <w:pPr>
        <w:pStyle w:val="sqlF9"/>
        <w:rPr>
          <w:ins w:id="12290" w:author="Hemmati" w:date="2016-12-16T10:42:00Z"/>
          <w:rFonts w:asciiTheme="minorHAnsi" w:hAnsiTheme="minorHAnsi"/>
        </w:rPr>
      </w:pPr>
    </w:p>
    <w:p w:rsidR="003C7364" w:rsidRPr="003C7364" w:rsidRDefault="003C7364" w:rsidP="003C7364">
      <w:pPr>
        <w:pStyle w:val="sqlF9"/>
        <w:rPr>
          <w:ins w:id="12291" w:author="Hemmati" w:date="2016-12-16T10:42:00Z"/>
          <w:rFonts w:asciiTheme="minorHAnsi" w:hAnsiTheme="minorHAnsi"/>
        </w:rPr>
      </w:pPr>
      <w:ins w:id="12292" w:author="Hemmati" w:date="2016-12-16T10:42:00Z">
        <w:r w:rsidRPr="003C7364">
          <w:rPr>
            <w:rFonts w:asciiTheme="minorHAnsi" w:hAnsiTheme="minorHAnsi"/>
          </w:rPr>
          <w:t xml:space="preserve">(product_cat_id    </w:t>
        </w:r>
        <w:r w:rsidRPr="003C7364">
          <w:rPr>
            <w:rFonts w:asciiTheme="minorHAnsi" w:hAnsiTheme="minorHAnsi"/>
          </w:rPr>
          <w:tab/>
        </w:r>
        <w:r w:rsidRPr="003C7364">
          <w:rPr>
            <w:rFonts w:asciiTheme="minorHAnsi" w:hAnsiTheme="minorHAnsi"/>
          </w:rPr>
          <w:tab/>
          <w:t>INTEGER EXTERNAL,</w:t>
        </w:r>
      </w:ins>
    </w:p>
    <w:p w:rsidR="003C7364" w:rsidRPr="003C7364" w:rsidRDefault="003C7364" w:rsidP="003C7364">
      <w:pPr>
        <w:pStyle w:val="sqlF9"/>
        <w:rPr>
          <w:ins w:id="12293" w:author="Hemmati" w:date="2016-12-16T10:42:00Z"/>
          <w:rFonts w:asciiTheme="minorHAnsi" w:hAnsiTheme="minorHAnsi"/>
        </w:rPr>
      </w:pPr>
      <w:ins w:id="12294" w:author="Hemmati" w:date="2016-12-16T10:42:00Z">
        <w:r w:rsidRPr="003C7364">
          <w:rPr>
            <w:rFonts w:asciiTheme="minorHAnsi" w:hAnsiTheme="minorHAnsi"/>
          </w:rPr>
          <w:t xml:space="preserve"> product_cat_name     </w:t>
        </w:r>
        <w:r w:rsidRPr="003C7364">
          <w:rPr>
            <w:rFonts w:asciiTheme="minorHAnsi" w:hAnsiTheme="minorHAnsi"/>
          </w:rPr>
          <w:tab/>
        </w:r>
        <w:r w:rsidRPr="003C7364">
          <w:rPr>
            <w:rFonts w:asciiTheme="minorHAnsi" w:hAnsiTheme="minorHAnsi"/>
          </w:rPr>
          <w:tab/>
          <w:t>CHAR,</w:t>
        </w:r>
      </w:ins>
    </w:p>
    <w:p w:rsidR="003C7364" w:rsidRPr="003C7364" w:rsidRDefault="003C7364" w:rsidP="003C7364">
      <w:pPr>
        <w:pStyle w:val="sqlF9"/>
        <w:rPr>
          <w:ins w:id="12295" w:author="Hemmati" w:date="2016-12-16T10:42:00Z"/>
          <w:rFonts w:asciiTheme="minorHAnsi" w:hAnsiTheme="minorHAnsi"/>
        </w:rPr>
      </w:pPr>
      <w:ins w:id="12296" w:author="Hemmati" w:date="2016-12-16T10:42:00Z">
        <w:r w:rsidRPr="003C7364">
          <w:rPr>
            <w:rFonts w:asciiTheme="minorHAnsi" w:hAnsiTheme="minorHAnsi"/>
          </w:rPr>
          <w:t xml:space="preserve"> product_cat_min_range     </w:t>
        </w:r>
        <w:r w:rsidRPr="003C7364">
          <w:rPr>
            <w:rFonts w:asciiTheme="minorHAnsi" w:hAnsiTheme="minorHAnsi"/>
          </w:rPr>
          <w:tab/>
          <w:t>INTEGER EXTERNAL,</w:t>
        </w:r>
      </w:ins>
    </w:p>
    <w:p w:rsidR="003C7364" w:rsidRPr="003C7364" w:rsidRDefault="003C7364" w:rsidP="003C7364">
      <w:pPr>
        <w:pStyle w:val="sqlF9"/>
        <w:rPr>
          <w:ins w:id="12297" w:author="Hemmati" w:date="2016-12-16T10:42:00Z"/>
          <w:rFonts w:asciiTheme="minorHAnsi" w:hAnsiTheme="minorHAnsi"/>
        </w:rPr>
      </w:pPr>
      <w:ins w:id="12298" w:author="Hemmati" w:date="2016-12-16T10:42:00Z">
        <w:r w:rsidRPr="003C7364">
          <w:rPr>
            <w:rFonts w:asciiTheme="minorHAnsi" w:hAnsiTheme="minorHAnsi"/>
          </w:rPr>
          <w:t xml:space="preserve"> product_cat_max_range</w:t>
        </w:r>
        <w:r w:rsidRPr="003C7364">
          <w:rPr>
            <w:rFonts w:asciiTheme="minorHAnsi" w:hAnsiTheme="minorHAnsi"/>
          </w:rPr>
          <w:tab/>
        </w:r>
        <w:r w:rsidRPr="003C7364">
          <w:rPr>
            <w:rFonts w:asciiTheme="minorHAnsi" w:hAnsiTheme="minorHAnsi"/>
          </w:rPr>
          <w:tab/>
          <w:t>INTEGER EXTERNAL</w:t>
        </w:r>
      </w:ins>
    </w:p>
    <w:p w:rsidR="003C7364" w:rsidRPr="003C7364" w:rsidRDefault="003C7364" w:rsidP="003C7364">
      <w:pPr>
        <w:pStyle w:val="sqlF9"/>
        <w:rPr>
          <w:ins w:id="12299" w:author="Hemmati" w:date="2016-12-16T10:42:00Z"/>
          <w:rFonts w:asciiTheme="minorHAnsi" w:hAnsiTheme="minorHAnsi"/>
        </w:rPr>
      </w:pPr>
      <w:ins w:id="12300" w:author="Hemmati" w:date="2016-12-16T10:42:00Z">
        <w:r w:rsidRPr="003C7364">
          <w:rPr>
            <w:rFonts w:asciiTheme="minorHAnsi" w:hAnsiTheme="minorHAnsi"/>
          </w:rPr>
          <w:t xml:space="preserve"> )</w:t>
        </w:r>
      </w:ins>
    </w:p>
    <w:p w:rsidR="003C7364" w:rsidRPr="003C7364" w:rsidRDefault="003C7364" w:rsidP="003C7364">
      <w:pPr>
        <w:pStyle w:val="sqlF9"/>
        <w:rPr>
          <w:ins w:id="12301" w:author="Hemmati" w:date="2016-12-16T10:42:00Z"/>
          <w:rFonts w:asciiTheme="minorHAnsi" w:hAnsiTheme="minorHAnsi"/>
        </w:rPr>
      </w:pPr>
    </w:p>
    <w:p w:rsidR="00635F1D" w:rsidRPr="00AB486D" w:rsidDel="003C7364" w:rsidRDefault="00635F1D" w:rsidP="003C7364">
      <w:pPr>
        <w:pStyle w:val="sqlF9"/>
        <w:rPr>
          <w:del w:id="12302" w:author="Hemmati" w:date="2016-12-16T10:42:00Z"/>
          <w:rFonts w:asciiTheme="minorHAnsi" w:hAnsiTheme="minorHAnsi"/>
        </w:rPr>
      </w:pPr>
      <w:del w:id="12303" w:author="Hemmati" w:date="2016-12-16T10:42:00Z">
        <w:r w:rsidRPr="00AB486D" w:rsidDel="003C7364">
          <w:rPr>
            <w:rFonts w:asciiTheme="minorHAnsi" w:hAnsiTheme="minorHAnsi"/>
          </w:rPr>
          <w:delText xml:space="preserve">control=C:\Users\559006\Desktop\WORKSHOPS\WSH4_CreateTables_SQLLoader\controlfiles_loading\prod_cat.ctl log=C:\Users\559006\Desktop\WORKSHOPS\WSH4_CreateTables_SQLLoader\controlfiles_loading\prod_cat.log </w:delText>
        </w:r>
      </w:del>
    </w:p>
    <w:p w:rsidR="00635F1D" w:rsidRPr="00AB486D" w:rsidDel="003C7364" w:rsidRDefault="00635F1D" w:rsidP="003C7364">
      <w:pPr>
        <w:pStyle w:val="sqlF9"/>
        <w:rPr>
          <w:del w:id="12304" w:author="Hemmati" w:date="2016-12-16T10:42:00Z"/>
          <w:rFonts w:asciiTheme="minorHAnsi" w:hAnsiTheme="minorHAnsi"/>
        </w:rPr>
      </w:pPr>
    </w:p>
    <w:p w:rsidR="00635F1D" w:rsidRPr="00AB486D" w:rsidDel="003C7364" w:rsidRDefault="00635F1D" w:rsidP="003C7364">
      <w:pPr>
        <w:pStyle w:val="sqlF9"/>
        <w:rPr>
          <w:del w:id="12305" w:author="Hemmati" w:date="2016-12-16T10:42:00Z"/>
          <w:rFonts w:asciiTheme="minorHAnsi" w:hAnsiTheme="minorHAnsi"/>
        </w:rPr>
      </w:pPr>
    </w:p>
    <w:p w:rsidR="00635F1D" w:rsidRPr="00AB486D" w:rsidDel="003C7364" w:rsidRDefault="00635F1D" w:rsidP="003C7364">
      <w:pPr>
        <w:pStyle w:val="sqlF9"/>
        <w:rPr>
          <w:del w:id="12306" w:author="Hemmati" w:date="2016-12-16T10:42:00Z"/>
          <w:rFonts w:asciiTheme="minorHAnsi" w:hAnsiTheme="minorHAnsi"/>
          <w:b/>
        </w:rPr>
      </w:pPr>
      <w:del w:id="12307" w:author="Hemmati" w:date="2016-12-16T10:42:00Z">
        <w:r w:rsidRPr="00AB486D" w:rsidDel="003C7364">
          <w:rPr>
            <w:rFonts w:asciiTheme="minorHAnsi" w:hAnsiTheme="minorHAnsi"/>
            <w:b/>
          </w:rPr>
          <w:delText>LOAD DATA</w:delText>
        </w:r>
      </w:del>
    </w:p>
    <w:p w:rsidR="00635F1D" w:rsidRPr="00AB486D" w:rsidDel="003C7364" w:rsidRDefault="00635F1D" w:rsidP="003C7364">
      <w:pPr>
        <w:pStyle w:val="sqlF9"/>
        <w:rPr>
          <w:del w:id="12308" w:author="Hemmati" w:date="2016-12-16T10:42:00Z"/>
          <w:rFonts w:asciiTheme="minorHAnsi" w:hAnsiTheme="minorHAnsi"/>
        </w:rPr>
      </w:pPr>
    </w:p>
    <w:p w:rsidR="00635F1D" w:rsidRPr="00AB486D" w:rsidDel="003C7364" w:rsidRDefault="00635F1D" w:rsidP="003C7364">
      <w:pPr>
        <w:pStyle w:val="sqlF9"/>
        <w:rPr>
          <w:del w:id="12309" w:author="Hemmati" w:date="2016-12-16T10:42:00Z"/>
          <w:rFonts w:asciiTheme="minorHAnsi" w:hAnsiTheme="minorHAnsi"/>
        </w:rPr>
      </w:pPr>
      <w:del w:id="12310" w:author="Hemmati" w:date="2016-12-16T10:42:00Z">
        <w:r w:rsidRPr="00AB486D" w:rsidDel="003C7364">
          <w:rPr>
            <w:rFonts w:asciiTheme="minorHAnsi" w:hAnsiTheme="minorHAnsi"/>
          </w:rPr>
          <w:delText xml:space="preserve">INFILE </w:delText>
        </w:r>
        <w:r w:rsidRPr="00AB486D" w:rsidDel="003C7364">
          <w:rPr>
            <w:rFonts w:asciiTheme="minorHAnsi" w:hAnsiTheme="minorHAnsi"/>
          </w:rPr>
          <w:tab/>
          <w:delText xml:space="preserve"> 'C:\Users\559006\Desktop\WORKSHOPS\WSH4_CreateTables_SQLLoader\controlfiles_loading\prod_cat.cvs'</w:delText>
        </w:r>
      </w:del>
    </w:p>
    <w:p w:rsidR="00635F1D" w:rsidRPr="00AB486D" w:rsidDel="003C7364" w:rsidRDefault="00635F1D" w:rsidP="003C7364">
      <w:pPr>
        <w:pStyle w:val="sqlF9"/>
        <w:rPr>
          <w:del w:id="12311" w:author="Hemmati" w:date="2016-12-16T10:42:00Z"/>
          <w:rFonts w:asciiTheme="minorHAnsi" w:hAnsiTheme="minorHAnsi"/>
        </w:rPr>
      </w:pPr>
      <w:del w:id="12312" w:author="Hemmati" w:date="2016-12-16T10:42:00Z">
        <w:r w:rsidRPr="00AB486D" w:rsidDel="003C7364">
          <w:rPr>
            <w:rFonts w:asciiTheme="minorHAnsi" w:hAnsiTheme="minorHAnsi"/>
            <w:b/>
          </w:rPr>
          <w:delText xml:space="preserve">BADFILE </w:delText>
        </w:r>
        <w:r w:rsidRPr="00AB486D" w:rsidDel="003C7364">
          <w:rPr>
            <w:rFonts w:asciiTheme="minorHAnsi" w:hAnsiTheme="minorHAnsi"/>
          </w:rPr>
          <w:delText>'C:\Users\559006\Desktop\WORKSHOPS\WSH4_CreateTables_SQLLoader\controlfiles_loading\prod_cat.bad'</w:delText>
        </w:r>
      </w:del>
    </w:p>
    <w:p w:rsidR="00635F1D" w:rsidRPr="00AB486D" w:rsidDel="003C7364" w:rsidRDefault="00635F1D" w:rsidP="003C7364">
      <w:pPr>
        <w:pStyle w:val="sqlF9"/>
        <w:rPr>
          <w:del w:id="12313" w:author="Hemmati" w:date="2016-12-16T10:42:00Z"/>
          <w:rFonts w:asciiTheme="minorHAnsi" w:hAnsiTheme="minorHAnsi"/>
        </w:rPr>
      </w:pPr>
      <w:del w:id="12314" w:author="Hemmati" w:date="2016-12-16T10:42:00Z">
        <w:r w:rsidRPr="00AB486D" w:rsidDel="003C7364">
          <w:rPr>
            <w:rFonts w:asciiTheme="minorHAnsi" w:hAnsiTheme="minorHAnsi"/>
            <w:b/>
          </w:rPr>
          <w:delText>DISCARDFILE</w:delText>
        </w:r>
        <w:r w:rsidRPr="00AB486D" w:rsidDel="003C7364">
          <w:rPr>
            <w:rFonts w:asciiTheme="minorHAnsi" w:hAnsiTheme="minorHAnsi"/>
          </w:rPr>
          <w:delText xml:space="preserve"> 'C:\Users\559006\Desktop\WORKSHOPS\WSH4_CreateTables_SQLLoader\controlfiles_loading\prod_cat.dsc'</w:delText>
        </w:r>
      </w:del>
    </w:p>
    <w:p w:rsidR="00635F1D" w:rsidRPr="00AB486D" w:rsidDel="003C7364" w:rsidRDefault="00635F1D" w:rsidP="003C7364">
      <w:pPr>
        <w:pStyle w:val="sqlF9"/>
        <w:rPr>
          <w:del w:id="12315" w:author="Hemmati" w:date="2016-12-16T10:42:00Z"/>
          <w:rFonts w:asciiTheme="minorHAnsi" w:hAnsiTheme="minorHAnsi"/>
        </w:rPr>
      </w:pPr>
    </w:p>
    <w:p w:rsidR="00635F1D" w:rsidRPr="00AB486D" w:rsidDel="003C7364" w:rsidRDefault="00635F1D" w:rsidP="003C7364">
      <w:pPr>
        <w:pStyle w:val="sqlF9"/>
        <w:rPr>
          <w:del w:id="12316" w:author="Hemmati" w:date="2016-12-16T10:42:00Z"/>
          <w:rFonts w:asciiTheme="minorHAnsi" w:hAnsiTheme="minorHAnsi"/>
        </w:rPr>
      </w:pPr>
      <w:del w:id="12317" w:author="Hemmati" w:date="2016-12-16T10:42:00Z">
        <w:r w:rsidRPr="00AB486D" w:rsidDel="003C7364">
          <w:rPr>
            <w:rFonts w:asciiTheme="minorHAnsi" w:hAnsiTheme="minorHAnsi"/>
          </w:rPr>
          <w:delText>TRUNCATE INTO TABLE product_category</w:delText>
        </w:r>
      </w:del>
    </w:p>
    <w:p w:rsidR="00635F1D" w:rsidRPr="00AB486D" w:rsidDel="003C7364" w:rsidRDefault="00635F1D" w:rsidP="003C7364">
      <w:pPr>
        <w:pStyle w:val="sqlF9"/>
        <w:rPr>
          <w:del w:id="12318" w:author="Hemmati" w:date="2016-12-16T10:42:00Z"/>
          <w:rFonts w:asciiTheme="minorHAnsi" w:hAnsiTheme="minorHAnsi"/>
        </w:rPr>
      </w:pPr>
    </w:p>
    <w:p w:rsidR="00635F1D" w:rsidRPr="00AB486D" w:rsidDel="003C7364" w:rsidRDefault="00635F1D" w:rsidP="003C7364">
      <w:pPr>
        <w:pStyle w:val="sqlF9"/>
        <w:rPr>
          <w:del w:id="12319" w:author="Hemmati" w:date="2016-12-16T10:42:00Z"/>
          <w:rFonts w:asciiTheme="minorHAnsi" w:hAnsiTheme="minorHAnsi"/>
        </w:rPr>
      </w:pPr>
      <w:del w:id="12320" w:author="Hemmati" w:date="2016-12-16T10:42:00Z">
        <w:r w:rsidRPr="00AB486D" w:rsidDel="003C7364">
          <w:rPr>
            <w:rFonts w:asciiTheme="minorHAnsi" w:hAnsiTheme="minorHAnsi"/>
          </w:rPr>
          <w:delText xml:space="preserve">FIELDS TERMINATED BY "," OPTIONALLY ENCLOSED BY '"' </w:delText>
        </w:r>
      </w:del>
    </w:p>
    <w:p w:rsidR="00635F1D" w:rsidRPr="00AB486D" w:rsidDel="003C7364" w:rsidRDefault="00635F1D" w:rsidP="003C7364">
      <w:pPr>
        <w:pStyle w:val="sqlF9"/>
        <w:rPr>
          <w:del w:id="12321" w:author="Hemmati" w:date="2016-12-16T10:42:00Z"/>
          <w:rFonts w:asciiTheme="minorHAnsi" w:hAnsiTheme="minorHAnsi"/>
        </w:rPr>
      </w:pPr>
    </w:p>
    <w:p w:rsidR="00635F1D" w:rsidRPr="00AB486D" w:rsidDel="003C7364" w:rsidRDefault="00635F1D" w:rsidP="003C7364">
      <w:pPr>
        <w:pStyle w:val="sqlF9"/>
        <w:rPr>
          <w:del w:id="12322" w:author="Hemmati" w:date="2016-12-16T10:42:00Z"/>
          <w:rFonts w:asciiTheme="minorHAnsi" w:hAnsiTheme="minorHAnsi"/>
        </w:rPr>
      </w:pPr>
      <w:del w:id="12323" w:author="Hemmati" w:date="2016-12-16T10:42:00Z">
        <w:r w:rsidRPr="00AB486D" w:rsidDel="003C7364">
          <w:rPr>
            <w:rFonts w:asciiTheme="minorHAnsi" w:hAnsiTheme="minorHAnsi"/>
          </w:rPr>
          <w:delText>TRAILING NULLCOLS</w:delText>
        </w:r>
      </w:del>
    </w:p>
    <w:p w:rsidR="00635F1D" w:rsidRPr="00AB486D" w:rsidDel="003C7364" w:rsidRDefault="00635F1D" w:rsidP="003C7364">
      <w:pPr>
        <w:pStyle w:val="sqlF9"/>
        <w:rPr>
          <w:del w:id="12324" w:author="Hemmati" w:date="2016-12-16T10:42:00Z"/>
          <w:rFonts w:asciiTheme="minorHAnsi" w:hAnsiTheme="minorHAnsi"/>
        </w:rPr>
      </w:pPr>
    </w:p>
    <w:p w:rsidR="00635F1D" w:rsidRPr="00AB486D" w:rsidDel="003C7364" w:rsidRDefault="00635F1D" w:rsidP="003C7364">
      <w:pPr>
        <w:pStyle w:val="sqlF9"/>
        <w:rPr>
          <w:del w:id="12325" w:author="Hemmati" w:date="2016-12-16T10:42:00Z"/>
          <w:rFonts w:asciiTheme="minorHAnsi" w:hAnsiTheme="minorHAnsi"/>
        </w:rPr>
      </w:pPr>
      <w:del w:id="12326" w:author="Hemmati" w:date="2016-12-16T10:42:00Z">
        <w:r w:rsidRPr="00AB486D" w:rsidDel="003C7364">
          <w:rPr>
            <w:rFonts w:asciiTheme="minorHAnsi" w:hAnsiTheme="minorHAnsi"/>
          </w:rPr>
          <w:delText xml:space="preserve">(product_cat_id    </w:delText>
        </w:r>
        <w:r w:rsidRPr="00AB486D" w:rsidDel="003C7364">
          <w:rPr>
            <w:rFonts w:asciiTheme="minorHAnsi" w:hAnsiTheme="minorHAnsi"/>
          </w:rPr>
          <w:tab/>
        </w:r>
        <w:r w:rsidRPr="00AB486D" w:rsidDel="003C7364">
          <w:rPr>
            <w:rFonts w:asciiTheme="minorHAnsi" w:hAnsiTheme="minorHAnsi"/>
          </w:rPr>
          <w:tab/>
          <w:delText>INTEGER EXTERNAL,</w:delText>
        </w:r>
      </w:del>
    </w:p>
    <w:p w:rsidR="00635F1D" w:rsidRPr="00AB486D" w:rsidDel="003C7364" w:rsidRDefault="00635F1D" w:rsidP="003C7364">
      <w:pPr>
        <w:pStyle w:val="sqlF9"/>
        <w:rPr>
          <w:del w:id="12327" w:author="Hemmati" w:date="2016-12-16T10:42:00Z"/>
          <w:rFonts w:asciiTheme="minorHAnsi" w:hAnsiTheme="minorHAnsi"/>
        </w:rPr>
      </w:pPr>
      <w:del w:id="12328" w:author="Hemmati" w:date="2016-12-16T10:42:00Z">
        <w:r w:rsidRPr="00AB486D" w:rsidDel="003C7364">
          <w:rPr>
            <w:rFonts w:asciiTheme="minorHAnsi" w:hAnsiTheme="minorHAnsi"/>
          </w:rPr>
          <w:delText xml:space="preserve"> product_cat_name     </w:delText>
        </w:r>
        <w:r w:rsidRPr="00AB486D" w:rsidDel="003C7364">
          <w:rPr>
            <w:rFonts w:asciiTheme="minorHAnsi" w:hAnsiTheme="minorHAnsi"/>
          </w:rPr>
          <w:tab/>
        </w:r>
        <w:r w:rsidRPr="00AB486D" w:rsidDel="003C7364">
          <w:rPr>
            <w:rFonts w:asciiTheme="minorHAnsi" w:hAnsiTheme="minorHAnsi"/>
          </w:rPr>
          <w:tab/>
          <w:delText>CHAR,</w:delText>
        </w:r>
      </w:del>
    </w:p>
    <w:p w:rsidR="00635F1D" w:rsidRPr="00AB486D" w:rsidDel="003C7364" w:rsidRDefault="00635F1D" w:rsidP="003C7364">
      <w:pPr>
        <w:pStyle w:val="sqlF9"/>
        <w:rPr>
          <w:del w:id="12329" w:author="Hemmati" w:date="2016-12-16T10:42:00Z"/>
          <w:rFonts w:asciiTheme="minorHAnsi" w:hAnsiTheme="minorHAnsi"/>
        </w:rPr>
      </w:pPr>
      <w:del w:id="12330" w:author="Hemmati" w:date="2016-12-16T10:42:00Z">
        <w:r w:rsidRPr="00AB486D" w:rsidDel="003C7364">
          <w:rPr>
            <w:rFonts w:asciiTheme="minorHAnsi" w:hAnsiTheme="minorHAnsi"/>
          </w:rPr>
          <w:delText xml:space="preserve"> product_cat_min_range     </w:delText>
        </w:r>
        <w:r w:rsidRPr="00AB486D" w:rsidDel="003C7364">
          <w:rPr>
            <w:rFonts w:asciiTheme="minorHAnsi" w:hAnsiTheme="minorHAnsi"/>
          </w:rPr>
          <w:tab/>
          <w:delText>INTEGER EXTERNAL,</w:delText>
        </w:r>
      </w:del>
    </w:p>
    <w:p w:rsidR="00635F1D" w:rsidRPr="00AB486D" w:rsidDel="003C7364" w:rsidRDefault="00635F1D" w:rsidP="003C7364">
      <w:pPr>
        <w:pStyle w:val="sqlF9"/>
        <w:rPr>
          <w:del w:id="12331" w:author="Hemmati" w:date="2016-12-16T10:42:00Z"/>
          <w:rFonts w:asciiTheme="minorHAnsi" w:hAnsiTheme="minorHAnsi"/>
        </w:rPr>
      </w:pPr>
      <w:del w:id="12332" w:author="Hemmati" w:date="2016-12-16T10:42:00Z">
        <w:r w:rsidRPr="00AB486D" w:rsidDel="003C7364">
          <w:rPr>
            <w:rFonts w:asciiTheme="minorHAnsi" w:hAnsiTheme="minorHAnsi"/>
          </w:rPr>
          <w:delText xml:space="preserve"> product_cat_max_range</w:delText>
        </w:r>
        <w:r w:rsidRPr="00AB486D" w:rsidDel="003C7364">
          <w:rPr>
            <w:rFonts w:asciiTheme="minorHAnsi" w:hAnsiTheme="minorHAnsi"/>
          </w:rPr>
          <w:tab/>
        </w:r>
        <w:r w:rsidRPr="00AB486D" w:rsidDel="003C7364">
          <w:rPr>
            <w:rFonts w:asciiTheme="minorHAnsi" w:hAnsiTheme="minorHAnsi"/>
          </w:rPr>
          <w:tab/>
          <w:delText>INTEGER EXTERNAL</w:delText>
        </w:r>
      </w:del>
    </w:p>
    <w:p w:rsidR="00635F1D" w:rsidRPr="00AB486D" w:rsidDel="003C7364" w:rsidRDefault="00635F1D" w:rsidP="003C7364">
      <w:pPr>
        <w:pStyle w:val="sqlF9"/>
        <w:rPr>
          <w:del w:id="12333" w:author="Hemmati" w:date="2016-12-16T10:42:00Z"/>
          <w:rFonts w:asciiTheme="minorHAnsi" w:hAnsiTheme="minorHAnsi"/>
        </w:rPr>
      </w:pPr>
      <w:del w:id="12334" w:author="Hemmati" w:date="2016-12-16T10:42:00Z">
        <w:r w:rsidRPr="00AB486D" w:rsidDel="003C7364">
          <w:rPr>
            <w:rFonts w:asciiTheme="minorHAnsi" w:hAnsiTheme="minorHAnsi"/>
          </w:rPr>
          <w:delText xml:space="preserve"> )</w:delText>
        </w:r>
      </w:del>
    </w:p>
    <w:p w:rsidR="00635F1D" w:rsidRPr="00AB486D" w:rsidDel="003C7364" w:rsidRDefault="00635F1D" w:rsidP="00635F1D">
      <w:pPr>
        <w:pStyle w:val="sqlF9"/>
        <w:rPr>
          <w:del w:id="12335" w:author="Hemmati" w:date="2016-12-16T10:42:00Z"/>
          <w:rFonts w:asciiTheme="minorHAnsi" w:hAnsiTheme="minorHAnsi"/>
        </w:rPr>
      </w:pPr>
    </w:p>
    <w:p w:rsidR="00635F1D" w:rsidRPr="00AB486D" w:rsidDel="003C7364" w:rsidRDefault="00635F1D" w:rsidP="00635F1D">
      <w:pPr>
        <w:pStyle w:val="sqlF9"/>
        <w:rPr>
          <w:del w:id="12336" w:author="Hemmati" w:date="2016-12-16T10:42:00Z"/>
          <w:rFonts w:asciiTheme="minorHAnsi" w:hAnsiTheme="minorHAnsi"/>
        </w:rPr>
      </w:pPr>
    </w:p>
    <w:p w:rsidR="00635F1D" w:rsidRPr="00AB486D" w:rsidRDefault="00635F1D" w:rsidP="00635F1D">
      <w:pPr>
        <w:rPr>
          <w:rFonts w:cstheme="minorHAnsi"/>
        </w:rPr>
      </w:pPr>
    </w:p>
    <w:p w:rsidR="00635F1D" w:rsidRPr="00AB486D" w:rsidRDefault="00635F1D" w:rsidP="00635F1D">
      <w:pPr>
        <w:rPr>
          <w:rFonts w:cstheme="minorHAnsi"/>
        </w:rPr>
      </w:pPr>
    </w:p>
    <w:p w:rsidR="00635F1D" w:rsidRPr="00AB486D" w:rsidRDefault="00635F1D" w:rsidP="00635F1D">
      <w:pPr>
        <w:rPr>
          <w:rFonts w:cstheme="minorHAnsi"/>
        </w:rPr>
      </w:pPr>
    </w:p>
    <w:p w:rsidR="00635F1D" w:rsidRPr="00AB486D" w:rsidRDefault="00635F1D" w:rsidP="00635F1D">
      <w:pPr>
        <w:rPr>
          <w:rFonts w:cstheme="minorHAnsi"/>
        </w:rPr>
      </w:pPr>
    </w:p>
    <w:p w:rsidR="00635F1D" w:rsidRPr="00AB486D" w:rsidRDefault="00635F1D" w:rsidP="00635F1D">
      <w:pPr>
        <w:rPr>
          <w:rFonts w:cstheme="minorHAnsi"/>
        </w:rPr>
      </w:pPr>
    </w:p>
    <w:p w:rsidR="00635F1D" w:rsidRPr="00AB486D" w:rsidRDefault="00635F1D" w:rsidP="00635F1D">
      <w:pPr>
        <w:rPr>
          <w:rFonts w:cstheme="minorHAnsi"/>
        </w:rPr>
      </w:pPr>
    </w:p>
    <w:p w:rsidR="00635F1D" w:rsidRPr="00AB486D" w:rsidRDefault="00635F1D" w:rsidP="00635F1D">
      <w:pPr>
        <w:rPr>
          <w:rFonts w:cstheme="minorHAnsi"/>
        </w:rPr>
      </w:pPr>
    </w:p>
    <w:p w:rsidR="00635F1D" w:rsidRPr="00AB486D" w:rsidRDefault="00635F1D" w:rsidP="00635F1D">
      <w:pPr>
        <w:rPr>
          <w:rFonts w:cstheme="minorHAnsi"/>
        </w:rPr>
      </w:pPr>
    </w:p>
    <w:p w:rsidR="00635F1D" w:rsidRPr="00AB486D" w:rsidRDefault="00635F1D">
      <w:pPr>
        <w:rPr>
          <w:rFonts w:cstheme="minorHAnsi"/>
        </w:rPr>
      </w:pPr>
      <w:r w:rsidRPr="00AB486D">
        <w:rPr>
          <w:rFonts w:cstheme="minorHAnsi"/>
        </w:rPr>
        <w:br w:type="page"/>
      </w:r>
    </w:p>
    <w:p w:rsidR="00635F1D" w:rsidRPr="00AB486D" w:rsidRDefault="002A6F74" w:rsidP="00635F1D">
      <w:pPr>
        <w:pStyle w:val="Heading2"/>
        <w:jc w:val="center"/>
        <w:rPr>
          <w:rFonts w:cstheme="minorHAnsi"/>
        </w:rPr>
      </w:pPr>
      <w:bookmarkStart w:id="12337" w:name="_Toc469648561"/>
      <w:ins w:id="12338" w:author="Hemmati" w:date="2016-12-16T10:12:00Z">
        <w:r>
          <w:rPr>
            <w:rFonts w:cstheme="minorHAnsi"/>
          </w:rPr>
          <w:lastRenderedPageBreak/>
          <w:t>PRODUCT_CATEGORY Table</w:t>
        </w:r>
      </w:ins>
      <w:del w:id="12339" w:author="Hemmati" w:date="2016-12-16T10:12:00Z">
        <w:r w:rsidR="00635F1D" w:rsidRPr="00AB486D" w:rsidDel="002A6F74">
          <w:rPr>
            <w:rFonts w:cstheme="minorHAnsi"/>
          </w:rPr>
          <w:delText>Product Category</w:delText>
        </w:r>
      </w:del>
      <w:r w:rsidR="00635F1D" w:rsidRPr="00AB486D">
        <w:rPr>
          <w:rFonts w:cstheme="minorHAnsi"/>
        </w:rPr>
        <w:t xml:space="preserve"> </w:t>
      </w:r>
      <w:del w:id="12340" w:author="Hemmati" w:date="2016-12-16T10:45:00Z">
        <w:r w:rsidR="00635F1D" w:rsidRPr="00AB486D" w:rsidDel="003C7364">
          <w:rPr>
            <w:rFonts w:cstheme="minorHAnsi"/>
          </w:rPr>
          <w:delText xml:space="preserve">Control </w:delText>
        </w:r>
      </w:del>
      <w:ins w:id="12341" w:author="Hemmati" w:date="2016-12-16T10:45:00Z">
        <w:r w:rsidR="003C7364">
          <w:rPr>
            <w:rFonts w:cstheme="minorHAnsi"/>
          </w:rPr>
          <w:t>Log</w:t>
        </w:r>
        <w:r w:rsidR="003C7364" w:rsidRPr="00AB486D">
          <w:rPr>
            <w:rFonts w:cstheme="minorHAnsi"/>
          </w:rPr>
          <w:t xml:space="preserve"> </w:t>
        </w:r>
      </w:ins>
      <w:r w:rsidR="00635F1D" w:rsidRPr="00AB486D">
        <w:rPr>
          <w:rFonts w:cstheme="minorHAnsi"/>
        </w:rPr>
        <w:t>File</w:t>
      </w:r>
      <w:bookmarkEnd w:id="12337"/>
    </w:p>
    <w:p w:rsidR="00635F1D" w:rsidRPr="00AB486D" w:rsidDel="003C7364" w:rsidRDefault="00635F1D" w:rsidP="00635F1D">
      <w:pPr>
        <w:pStyle w:val="sqlF9"/>
        <w:rPr>
          <w:del w:id="12342" w:author="Hemmati" w:date="2016-12-16T10:43:00Z"/>
          <w:rFonts w:asciiTheme="minorHAnsi" w:hAnsiTheme="minorHAnsi"/>
        </w:rPr>
      </w:pPr>
    </w:p>
    <w:p w:rsidR="00635F1D" w:rsidRPr="00AB486D" w:rsidDel="003C7364" w:rsidRDefault="00635F1D" w:rsidP="00635F1D">
      <w:pPr>
        <w:pStyle w:val="sqlF9"/>
        <w:rPr>
          <w:del w:id="12343" w:author="Hemmati" w:date="2016-12-16T10:43:00Z"/>
          <w:rFonts w:asciiTheme="minorHAnsi" w:hAnsiTheme="minorHAnsi"/>
        </w:rPr>
      </w:pPr>
    </w:p>
    <w:p w:rsidR="00635F1D" w:rsidRPr="00AB486D" w:rsidDel="003C7364" w:rsidRDefault="00635F1D" w:rsidP="00635F1D">
      <w:pPr>
        <w:pStyle w:val="sqlF9"/>
        <w:rPr>
          <w:del w:id="12344" w:author="Hemmati" w:date="2016-12-16T10:43:00Z"/>
          <w:rFonts w:asciiTheme="minorHAnsi" w:hAnsiTheme="minorHAnsi"/>
        </w:rPr>
      </w:pPr>
      <w:del w:id="12345" w:author="Hemmati" w:date="2016-12-16T10:43:00Z">
        <w:r w:rsidRPr="00AB486D" w:rsidDel="003C7364">
          <w:rPr>
            <w:rFonts w:asciiTheme="minorHAnsi" w:hAnsiTheme="minorHAnsi"/>
          </w:rPr>
          <w:delText>SQL*Loader: Release 11.2.0.1.0 - Production on Tue May 3 18:42:23 2011</w:delText>
        </w:r>
      </w:del>
    </w:p>
    <w:p w:rsidR="003C7364" w:rsidRPr="003C7364" w:rsidRDefault="003C7364" w:rsidP="003C7364">
      <w:pPr>
        <w:pStyle w:val="sqlF9"/>
        <w:rPr>
          <w:ins w:id="12346" w:author="Hemmati" w:date="2016-12-16T10:43:00Z"/>
          <w:rFonts w:asciiTheme="minorHAnsi" w:hAnsiTheme="minorHAnsi"/>
        </w:rPr>
      </w:pPr>
      <w:ins w:id="12347" w:author="Hemmati" w:date="2016-12-16T10:43:00Z">
        <w:r w:rsidRPr="003C7364">
          <w:rPr>
            <w:rFonts w:asciiTheme="minorHAnsi" w:hAnsiTheme="minorHAnsi"/>
          </w:rPr>
          <w:t>SQL*Loader: Release 11.2.0.2.0 - Production on Wed Nov 30 11:15:41 2016</w:t>
        </w:r>
      </w:ins>
    </w:p>
    <w:p w:rsidR="003C7364" w:rsidRPr="003C7364" w:rsidRDefault="003C7364" w:rsidP="003C7364">
      <w:pPr>
        <w:pStyle w:val="sqlF9"/>
        <w:rPr>
          <w:ins w:id="12348" w:author="Hemmati" w:date="2016-12-16T10:43:00Z"/>
          <w:rFonts w:asciiTheme="minorHAnsi" w:hAnsiTheme="minorHAnsi"/>
        </w:rPr>
      </w:pPr>
    </w:p>
    <w:p w:rsidR="003C7364" w:rsidRPr="003C7364" w:rsidRDefault="003C7364" w:rsidP="003C7364">
      <w:pPr>
        <w:pStyle w:val="sqlF9"/>
        <w:rPr>
          <w:ins w:id="12349" w:author="Hemmati" w:date="2016-12-16T10:43:00Z"/>
          <w:rFonts w:asciiTheme="minorHAnsi" w:hAnsiTheme="minorHAnsi"/>
        </w:rPr>
      </w:pPr>
      <w:ins w:id="12350" w:author="Hemmati" w:date="2016-12-16T10:43:00Z">
        <w:r w:rsidRPr="003C7364">
          <w:rPr>
            <w:rFonts w:asciiTheme="minorHAnsi" w:hAnsiTheme="minorHAnsi"/>
          </w:rPr>
          <w:t>Copyright (c) 1982, 2009, Oracle and/or its affiliates.  All rights reserved.</w:t>
        </w:r>
      </w:ins>
    </w:p>
    <w:p w:rsidR="003C7364" w:rsidRPr="003C7364" w:rsidRDefault="003C7364" w:rsidP="003C7364">
      <w:pPr>
        <w:pStyle w:val="sqlF9"/>
        <w:rPr>
          <w:ins w:id="12351" w:author="Hemmati" w:date="2016-12-16T10:43:00Z"/>
          <w:rFonts w:asciiTheme="minorHAnsi" w:hAnsiTheme="minorHAnsi"/>
        </w:rPr>
      </w:pPr>
    </w:p>
    <w:p w:rsidR="003C7364" w:rsidRPr="003C7364" w:rsidRDefault="003C7364" w:rsidP="003C7364">
      <w:pPr>
        <w:pStyle w:val="sqlF9"/>
        <w:rPr>
          <w:ins w:id="12352" w:author="Hemmati" w:date="2016-12-16T10:43:00Z"/>
          <w:rFonts w:asciiTheme="minorHAnsi" w:hAnsiTheme="minorHAnsi"/>
        </w:rPr>
      </w:pPr>
      <w:ins w:id="12353" w:author="Hemmati" w:date="2016-12-16T10:43:00Z">
        <w:r w:rsidRPr="003C7364">
          <w:rPr>
            <w:rFonts w:asciiTheme="minorHAnsi" w:hAnsiTheme="minorHAnsi"/>
          </w:rPr>
          <w:t>Control File:   C:\Users\Nick\Desktop\471project\controlfiles_loading\prod_cat.ctl</w:t>
        </w:r>
      </w:ins>
    </w:p>
    <w:p w:rsidR="003C7364" w:rsidRPr="003C7364" w:rsidRDefault="003C7364" w:rsidP="003C7364">
      <w:pPr>
        <w:pStyle w:val="sqlF9"/>
        <w:rPr>
          <w:ins w:id="12354" w:author="Hemmati" w:date="2016-12-16T10:43:00Z"/>
          <w:rFonts w:asciiTheme="minorHAnsi" w:hAnsiTheme="minorHAnsi"/>
        </w:rPr>
      </w:pPr>
      <w:ins w:id="12355" w:author="Hemmati" w:date="2016-12-16T10:43:00Z">
        <w:r w:rsidRPr="003C7364">
          <w:rPr>
            <w:rFonts w:asciiTheme="minorHAnsi" w:hAnsiTheme="minorHAnsi"/>
          </w:rPr>
          <w:t>Data File:      C:\Users\Nick\Desktop\471project\controlfiles_loading\prod_cat.cvs</w:t>
        </w:r>
      </w:ins>
    </w:p>
    <w:p w:rsidR="003C7364" w:rsidRPr="003C7364" w:rsidRDefault="003C7364" w:rsidP="003C7364">
      <w:pPr>
        <w:pStyle w:val="sqlF9"/>
        <w:rPr>
          <w:ins w:id="12356" w:author="Hemmati" w:date="2016-12-16T10:43:00Z"/>
          <w:rFonts w:asciiTheme="minorHAnsi" w:hAnsiTheme="minorHAnsi"/>
        </w:rPr>
      </w:pPr>
      <w:ins w:id="12357" w:author="Hemmati" w:date="2016-12-16T10:43:00Z">
        <w:r w:rsidRPr="003C7364">
          <w:rPr>
            <w:rFonts w:asciiTheme="minorHAnsi" w:hAnsiTheme="minorHAnsi"/>
          </w:rPr>
          <w:t xml:space="preserve">  Bad File:     C:\Users\Nick\Desktop\471project\controlfiles_loading\prod_cat.bad</w:t>
        </w:r>
      </w:ins>
    </w:p>
    <w:p w:rsidR="003C7364" w:rsidRPr="003C7364" w:rsidRDefault="003C7364" w:rsidP="003C7364">
      <w:pPr>
        <w:pStyle w:val="sqlF9"/>
        <w:rPr>
          <w:ins w:id="12358" w:author="Hemmati" w:date="2016-12-16T10:43:00Z"/>
          <w:rFonts w:asciiTheme="minorHAnsi" w:hAnsiTheme="minorHAnsi"/>
        </w:rPr>
      </w:pPr>
      <w:ins w:id="12359" w:author="Hemmati" w:date="2016-12-16T10:43:00Z">
        <w:r w:rsidRPr="003C7364">
          <w:rPr>
            <w:rFonts w:asciiTheme="minorHAnsi" w:hAnsiTheme="minorHAnsi"/>
          </w:rPr>
          <w:t xml:space="preserve">  Discard File: C:\Users\Nick\Desktop\471project\controlfiles_loading\prod_cat.dsc </w:t>
        </w:r>
      </w:ins>
    </w:p>
    <w:p w:rsidR="003C7364" w:rsidRPr="003C7364" w:rsidRDefault="003C7364" w:rsidP="003C7364">
      <w:pPr>
        <w:pStyle w:val="sqlF9"/>
        <w:rPr>
          <w:ins w:id="12360" w:author="Hemmati" w:date="2016-12-16T10:43:00Z"/>
          <w:rFonts w:asciiTheme="minorHAnsi" w:hAnsiTheme="minorHAnsi"/>
        </w:rPr>
      </w:pPr>
      <w:ins w:id="12361" w:author="Hemmati" w:date="2016-12-16T10:43:00Z">
        <w:r w:rsidRPr="003C7364">
          <w:rPr>
            <w:rFonts w:asciiTheme="minorHAnsi" w:hAnsiTheme="minorHAnsi"/>
          </w:rPr>
          <w:t xml:space="preserve"> (Allow all discards)</w:t>
        </w:r>
      </w:ins>
    </w:p>
    <w:p w:rsidR="003C7364" w:rsidRPr="003C7364" w:rsidRDefault="003C7364" w:rsidP="003C7364">
      <w:pPr>
        <w:pStyle w:val="sqlF9"/>
        <w:rPr>
          <w:ins w:id="12362" w:author="Hemmati" w:date="2016-12-16T10:43:00Z"/>
          <w:rFonts w:asciiTheme="minorHAnsi" w:hAnsiTheme="minorHAnsi"/>
        </w:rPr>
      </w:pPr>
    </w:p>
    <w:p w:rsidR="003C7364" w:rsidRPr="003C7364" w:rsidRDefault="003C7364" w:rsidP="003C7364">
      <w:pPr>
        <w:pStyle w:val="sqlF9"/>
        <w:rPr>
          <w:ins w:id="12363" w:author="Hemmati" w:date="2016-12-16T10:43:00Z"/>
          <w:rFonts w:asciiTheme="minorHAnsi" w:hAnsiTheme="minorHAnsi"/>
        </w:rPr>
      </w:pPr>
      <w:ins w:id="12364" w:author="Hemmati" w:date="2016-12-16T10:43:00Z">
        <w:r w:rsidRPr="003C7364">
          <w:rPr>
            <w:rFonts w:asciiTheme="minorHAnsi" w:hAnsiTheme="minorHAnsi"/>
          </w:rPr>
          <w:t>Number to load: ALL</w:t>
        </w:r>
      </w:ins>
    </w:p>
    <w:p w:rsidR="003C7364" w:rsidRPr="003C7364" w:rsidRDefault="003C7364" w:rsidP="003C7364">
      <w:pPr>
        <w:pStyle w:val="sqlF9"/>
        <w:rPr>
          <w:ins w:id="12365" w:author="Hemmati" w:date="2016-12-16T10:43:00Z"/>
          <w:rFonts w:asciiTheme="minorHAnsi" w:hAnsiTheme="minorHAnsi"/>
        </w:rPr>
      </w:pPr>
      <w:ins w:id="12366" w:author="Hemmati" w:date="2016-12-16T10:43:00Z">
        <w:r w:rsidRPr="003C7364">
          <w:rPr>
            <w:rFonts w:asciiTheme="minorHAnsi" w:hAnsiTheme="minorHAnsi"/>
          </w:rPr>
          <w:t>Number to skip: 0</w:t>
        </w:r>
      </w:ins>
    </w:p>
    <w:p w:rsidR="003C7364" w:rsidRPr="003C7364" w:rsidRDefault="003C7364" w:rsidP="003C7364">
      <w:pPr>
        <w:pStyle w:val="sqlF9"/>
        <w:rPr>
          <w:ins w:id="12367" w:author="Hemmati" w:date="2016-12-16T10:43:00Z"/>
          <w:rFonts w:asciiTheme="minorHAnsi" w:hAnsiTheme="minorHAnsi"/>
        </w:rPr>
      </w:pPr>
      <w:ins w:id="12368" w:author="Hemmati" w:date="2016-12-16T10:43:00Z">
        <w:r w:rsidRPr="003C7364">
          <w:rPr>
            <w:rFonts w:asciiTheme="minorHAnsi" w:hAnsiTheme="minorHAnsi"/>
          </w:rPr>
          <w:t>Errors allowed: 50</w:t>
        </w:r>
      </w:ins>
    </w:p>
    <w:p w:rsidR="003C7364" w:rsidRPr="003C7364" w:rsidRDefault="003C7364" w:rsidP="003C7364">
      <w:pPr>
        <w:pStyle w:val="sqlF9"/>
        <w:rPr>
          <w:ins w:id="12369" w:author="Hemmati" w:date="2016-12-16T10:43:00Z"/>
          <w:rFonts w:asciiTheme="minorHAnsi" w:hAnsiTheme="minorHAnsi"/>
        </w:rPr>
      </w:pPr>
      <w:ins w:id="12370" w:author="Hemmati" w:date="2016-12-16T10:43:00Z">
        <w:r w:rsidRPr="003C7364">
          <w:rPr>
            <w:rFonts w:asciiTheme="minorHAnsi" w:hAnsiTheme="minorHAnsi"/>
          </w:rPr>
          <w:t>Bind array:     64 rows, maximum of 256000 bytes</w:t>
        </w:r>
      </w:ins>
    </w:p>
    <w:p w:rsidR="003C7364" w:rsidRPr="003C7364" w:rsidRDefault="003C7364" w:rsidP="003C7364">
      <w:pPr>
        <w:pStyle w:val="sqlF9"/>
        <w:rPr>
          <w:ins w:id="12371" w:author="Hemmati" w:date="2016-12-16T10:43:00Z"/>
          <w:rFonts w:asciiTheme="minorHAnsi" w:hAnsiTheme="minorHAnsi"/>
        </w:rPr>
      </w:pPr>
      <w:ins w:id="12372" w:author="Hemmati" w:date="2016-12-16T10:43:00Z">
        <w:r w:rsidRPr="003C7364">
          <w:rPr>
            <w:rFonts w:asciiTheme="minorHAnsi" w:hAnsiTheme="minorHAnsi"/>
          </w:rPr>
          <w:t>Continuation:    none specified</w:t>
        </w:r>
      </w:ins>
    </w:p>
    <w:p w:rsidR="003C7364" w:rsidRPr="003C7364" w:rsidRDefault="003C7364" w:rsidP="003C7364">
      <w:pPr>
        <w:pStyle w:val="sqlF9"/>
        <w:rPr>
          <w:ins w:id="12373" w:author="Hemmati" w:date="2016-12-16T10:43:00Z"/>
          <w:rFonts w:asciiTheme="minorHAnsi" w:hAnsiTheme="minorHAnsi"/>
        </w:rPr>
      </w:pPr>
      <w:ins w:id="12374" w:author="Hemmati" w:date="2016-12-16T10:43:00Z">
        <w:r w:rsidRPr="003C7364">
          <w:rPr>
            <w:rFonts w:asciiTheme="minorHAnsi" w:hAnsiTheme="minorHAnsi"/>
          </w:rPr>
          <w:t>Path used:      Conventional</w:t>
        </w:r>
      </w:ins>
    </w:p>
    <w:p w:rsidR="003C7364" w:rsidRPr="003C7364" w:rsidRDefault="003C7364" w:rsidP="003C7364">
      <w:pPr>
        <w:pStyle w:val="sqlF9"/>
        <w:rPr>
          <w:ins w:id="12375" w:author="Hemmati" w:date="2016-12-16T10:43:00Z"/>
          <w:rFonts w:asciiTheme="minorHAnsi" w:hAnsiTheme="minorHAnsi"/>
        </w:rPr>
      </w:pPr>
    </w:p>
    <w:p w:rsidR="003C7364" w:rsidRPr="003C7364" w:rsidRDefault="003C7364" w:rsidP="003C7364">
      <w:pPr>
        <w:pStyle w:val="sqlF9"/>
        <w:rPr>
          <w:ins w:id="12376" w:author="Hemmati" w:date="2016-12-16T10:43:00Z"/>
          <w:rFonts w:asciiTheme="minorHAnsi" w:hAnsiTheme="minorHAnsi"/>
        </w:rPr>
      </w:pPr>
      <w:ins w:id="12377" w:author="Hemmati" w:date="2016-12-16T10:43:00Z">
        <w:r w:rsidRPr="003C7364">
          <w:rPr>
            <w:rFonts w:asciiTheme="minorHAnsi" w:hAnsiTheme="minorHAnsi"/>
          </w:rPr>
          <w:t>Table PRODUCT_CATEGORY, loaded from every logical record.</w:t>
        </w:r>
      </w:ins>
    </w:p>
    <w:p w:rsidR="003C7364" w:rsidRPr="003C7364" w:rsidRDefault="003C7364" w:rsidP="003C7364">
      <w:pPr>
        <w:pStyle w:val="sqlF9"/>
        <w:rPr>
          <w:ins w:id="12378" w:author="Hemmati" w:date="2016-12-16T10:43:00Z"/>
          <w:rFonts w:asciiTheme="minorHAnsi" w:hAnsiTheme="minorHAnsi"/>
        </w:rPr>
      </w:pPr>
      <w:ins w:id="12379" w:author="Hemmati" w:date="2016-12-16T10:43:00Z">
        <w:r w:rsidRPr="003C7364">
          <w:rPr>
            <w:rFonts w:asciiTheme="minorHAnsi" w:hAnsiTheme="minorHAnsi"/>
          </w:rPr>
          <w:t>Insert option in effect for this table: TRUNCATE</w:t>
        </w:r>
      </w:ins>
    </w:p>
    <w:p w:rsidR="003C7364" w:rsidRPr="003C7364" w:rsidRDefault="003C7364" w:rsidP="003C7364">
      <w:pPr>
        <w:pStyle w:val="sqlF9"/>
        <w:rPr>
          <w:ins w:id="12380" w:author="Hemmati" w:date="2016-12-16T10:43:00Z"/>
          <w:rFonts w:asciiTheme="minorHAnsi" w:hAnsiTheme="minorHAnsi"/>
        </w:rPr>
      </w:pPr>
      <w:ins w:id="12381" w:author="Hemmati" w:date="2016-12-16T10:43:00Z">
        <w:r w:rsidRPr="003C7364">
          <w:rPr>
            <w:rFonts w:asciiTheme="minorHAnsi" w:hAnsiTheme="minorHAnsi"/>
          </w:rPr>
          <w:t>TRAILING NULLCOLS option in effect</w:t>
        </w:r>
      </w:ins>
    </w:p>
    <w:p w:rsidR="003C7364" w:rsidRPr="003C7364" w:rsidRDefault="003C7364" w:rsidP="003C7364">
      <w:pPr>
        <w:pStyle w:val="sqlF9"/>
        <w:rPr>
          <w:ins w:id="12382" w:author="Hemmati" w:date="2016-12-16T10:43:00Z"/>
          <w:rFonts w:asciiTheme="minorHAnsi" w:hAnsiTheme="minorHAnsi"/>
        </w:rPr>
      </w:pPr>
    </w:p>
    <w:p w:rsidR="003C7364" w:rsidRPr="003C7364" w:rsidRDefault="003C7364" w:rsidP="003C7364">
      <w:pPr>
        <w:pStyle w:val="sqlF9"/>
        <w:rPr>
          <w:ins w:id="12383" w:author="Hemmati" w:date="2016-12-16T10:43:00Z"/>
          <w:rFonts w:asciiTheme="minorHAnsi" w:hAnsiTheme="minorHAnsi"/>
        </w:rPr>
      </w:pPr>
      <w:ins w:id="12384" w:author="Hemmati" w:date="2016-12-16T10:43:00Z">
        <w:r w:rsidRPr="003C7364">
          <w:rPr>
            <w:rFonts w:asciiTheme="minorHAnsi" w:hAnsiTheme="minorHAnsi"/>
          </w:rPr>
          <w:t xml:space="preserve">   Column Name                  Position   Len  Term Encl Datatype</w:t>
        </w:r>
      </w:ins>
    </w:p>
    <w:p w:rsidR="003C7364" w:rsidRPr="003C7364" w:rsidRDefault="003C7364" w:rsidP="003C7364">
      <w:pPr>
        <w:pStyle w:val="sqlF9"/>
        <w:rPr>
          <w:ins w:id="12385" w:author="Hemmati" w:date="2016-12-16T10:43:00Z"/>
          <w:rFonts w:asciiTheme="minorHAnsi" w:hAnsiTheme="minorHAnsi"/>
        </w:rPr>
      </w:pPr>
      <w:ins w:id="12386" w:author="Hemmati" w:date="2016-12-16T10:43:00Z">
        <w:r w:rsidRPr="003C7364">
          <w:rPr>
            <w:rFonts w:asciiTheme="minorHAnsi" w:hAnsiTheme="minorHAnsi"/>
          </w:rPr>
          <w:t>------------------------------ ---------- ----- ---- ---- ---------------------</w:t>
        </w:r>
      </w:ins>
    </w:p>
    <w:p w:rsidR="003C7364" w:rsidRPr="003C7364" w:rsidRDefault="003C7364" w:rsidP="003C7364">
      <w:pPr>
        <w:pStyle w:val="sqlF9"/>
        <w:rPr>
          <w:ins w:id="12387" w:author="Hemmati" w:date="2016-12-16T10:43:00Z"/>
          <w:rFonts w:asciiTheme="minorHAnsi" w:hAnsiTheme="minorHAnsi"/>
        </w:rPr>
      </w:pPr>
      <w:ins w:id="12388" w:author="Hemmati" w:date="2016-12-16T10:43:00Z">
        <w:r w:rsidRPr="003C7364">
          <w:rPr>
            <w:rFonts w:asciiTheme="minorHAnsi" w:hAnsiTheme="minorHAnsi"/>
          </w:rPr>
          <w:t xml:space="preserve">PRODUCT_CAT_ID                      FIRST     *   ,  O(") CHARACTER            </w:t>
        </w:r>
      </w:ins>
    </w:p>
    <w:p w:rsidR="003C7364" w:rsidRPr="003C7364" w:rsidRDefault="003C7364" w:rsidP="003C7364">
      <w:pPr>
        <w:pStyle w:val="sqlF9"/>
        <w:rPr>
          <w:ins w:id="12389" w:author="Hemmati" w:date="2016-12-16T10:43:00Z"/>
          <w:rFonts w:asciiTheme="minorHAnsi" w:hAnsiTheme="minorHAnsi"/>
        </w:rPr>
      </w:pPr>
      <w:ins w:id="12390" w:author="Hemmati" w:date="2016-12-16T10:43:00Z">
        <w:r w:rsidRPr="003C7364">
          <w:rPr>
            <w:rFonts w:asciiTheme="minorHAnsi" w:hAnsiTheme="minorHAnsi"/>
          </w:rPr>
          <w:t xml:space="preserve">PRODUCT_CAT_NAME                     NEXT     *   ,  O(") CHARACTER            </w:t>
        </w:r>
      </w:ins>
    </w:p>
    <w:p w:rsidR="003C7364" w:rsidRPr="003C7364" w:rsidRDefault="003C7364" w:rsidP="003C7364">
      <w:pPr>
        <w:pStyle w:val="sqlF9"/>
        <w:rPr>
          <w:ins w:id="12391" w:author="Hemmati" w:date="2016-12-16T10:43:00Z"/>
          <w:rFonts w:asciiTheme="minorHAnsi" w:hAnsiTheme="minorHAnsi"/>
        </w:rPr>
      </w:pPr>
      <w:ins w:id="12392" w:author="Hemmati" w:date="2016-12-16T10:43:00Z">
        <w:r w:rsidRPr="003C7364">
          <w:rPr>
            <w:rFonts w:asciiTheme="minorHAnsi" w:hAnsiTheme="minorHAnsi"/>
          </w:rPr>
          <w:t xml:space="preserve">PRODUCT_CAT_MIN_RANGE                NEXT     *   ,  O(") CHARACTER            </w:t>
        </w:r>
      </w:ins>
    </w:p>
    <w:p w:rsidR="003C7364" w:rsidRPr="003C7364" w:rsidRDefault="003C7364" w:rsidP="003C7364">
      <w:pPr>
        <w:pStyle w:val="sqlF9"/>
        <w:rPr>
          <w:ins w:id="12393" w:author="Hemmati" w:date="2016-12-16T10:43:00Z"/>
          <w:rFonts w:asciiTheme="minorHAnsi" w:hAnsiTheme="minorHAnsi"/>
        </w:rPr>
      </w:pPr>
      <w:ins w:id="12394" w:author="Hemmati" w:date="2016-12-16T10:43:00Z">
        <w:r w:rsidRPr="003C7364">
          <w:rPr>
            <w:rFonts w:asciiTheme="minorHAnsi" w:hAnsiTheme="minorHAnsi"/>
          </w:rPr>
          <w:t xml:space="preserve">PRODUCT_CAT_MAX_RANGE                NEXT     *   ,  O(") CHARACTER            </w:t>
        </w:r>
      </w:ins>
    </w:p>
    <w:p w:rsidR="003C7364" w:rsidRPr="003C7364" w:rsidRDefault="003C7364" w:rsidP="003C7364">
      <w:pPr>
        <w:pStyle w:val="sqlF9"/>
        <w:rPr>
          <w:ins w:id="12395" w:author="Hemmati" w:date="2016-12-16T10:43:00Z"/>
          <w:rFonts w:asciiTheme="minorHAnsi" w:hAnsiTheme="minorHAnsi"/>
        </w:rPr>
      </w:pPr>
    </w:p>
    <w:p w:rsidR="003C7364" w:rsidRPr="003C7364" w:rsidRDefault="003C7364" w:rsidP="003C7364">
      <w:pPr>
        <w:pStyle w:val="sqlF9"/>
        <w:rPr>
          <w:ins w:id="12396" w:author="Hemmati" w:date="2016-12-16T10:43:00Z"/>
          <w:rFonts w:asciiTheme="minorHAnsi" w:hAnsiTheme="minorHAnsi"/>
        </w:rPr>
      </w:pPr>
    </w:p>
    <w:p w:rsidR="003C7364" w:rsidRPr="003C7364" w:rsidRDefault="003C7364" w:rsidP="003C7364">
      <w:pPr>
        <w:pStyle w:val="sqlF9"/>
        <w:rPr>
          <w:ins w:id="12397" w:author="Hemmati" w:date="2016-12-16T10:43:00Z"/>
          <w:rFonts w:asciiTheme="minorHAnsi" w:hAnsiTheme="minorHAnsi"/>
        </w:rPr>
      </w:pPr>
      <w:ins w:id="12398" w:author="Hemmati" w:date="2016-12-16T10:43:00Z">
        <w:r w:rsidRPr="003C7364">
          <w:rPr>
            <w:rFonts w:asciiTheme="minorHAnsi" w:hAnsiTheme="minorHAnsi"/>
          </w:rPr>
          <w:t>Table PRODUCT_CATEGORY:</w:t>
        </w:r>
      </w:ins>
    </w:p>
    <w:p w:rsidR="003C7364" w:rsidRPr="003C7364" w:rsidRDefault="003C7364" w:rsidP="003C7364">
      <w:pPr>
        <w:pStyle w:val="sqlF9"/>
        <w:rPr>
          <w:ins w:id="12399" w:author="Hemmati" w:date="2016-12-16T10:43:00Z"/>
          <w:rFonts w:asciiTheme="minorHAnsi" w:hAnsiTheme="minorHAnsi"/>
        </w:rPr>
      </w:pPr>
      <w:ins w:id="12400" w:author="Hemmati" w:date="2016-12-16T10:43:00Z">
        <w:r w:rsidRPr="003C7364">
          <w:rPr>
            <w:rFonts w:asciiTheme="minorHAnsi" w:hAnsiTheme="minorHAnsi"/>
          </w:rPr>
          <w:t xml:space="preserve">  11 Rows successfully loaded.</w:t>
        </w:r>
      </w:ins>
    </w:p>
    <w:p w:rsidR="003C7364" w:rsidRPr="003C7364" w:rsidRDefault="003C7364" w:rsidP="003C7364">
      <w:pPr>
        <w:pStyle w:val="sqlF9"/>
        <w:rPr>
          <w:ins w:id="12401" w:author="Hemmati" w:date="2016-12-16T10:43:00Z"/>
          <w:rFonts w:asciiTheme="minorHAnsi" w:hAnsiTheme="minorHAnsi"/>
        </w:rPr>
      </w:pPr>
      <w:ins w:id="12402" w:author="Hemmati" w:date="2016-12-16T10:43:00Z">
        <w:r w:rsidRPr="003C7364">
          <w:rPr>
            <w:rFonts w:asciiTheme="minorHAnsi" w:hAnsiTheme="minorHAnsi"/>
          </w:rPr>
          <w:t xml:space="preserve">  0 Rows not loaded due to data errors.</w:t>
        </w:r>
      </w:ins>
    </w:p>
    <w:p w:rsidR="003C7364" w:rsidRPr="003C7364" w:rsidRDefault="003C7364" w:rsidP="003C7364">
      <w:pPr>
        <w:pStyle w:val="sqlF9"/>
        <w:rPr>
          <w:ins w:id="12403" w:author="Hemmati" w:date="2016-12-16T10:43:00Z"/>
          <w:rFonts w:asciiTheme="minorHAnsi" w:hAnsiTheme="minorHAnsi"/>
        </w:rPr>
      </w:pPr>
      <w:ins w:id="12404" w:author="Hemmati" w:date="2016-12-16T10:43:00Z">
        <w:r w:rsidRPr="003C7364">
          <w:rPr>
            <w:rFonts w:asciiTheme="minorHAnsi" w:hAnsiTheme="minorHAnsi"/>
          </w:rPr>
          <w:t xml:space="preserve">  0 Rows not loaded because all WHEN clauses were failed.</w:t>
        </w:r>
      </w:ins>
    </w:p>
    <w:p w:rsidR="003C7364" w:rsidRPr="003C7364" w:rsidRDefault="003C7364" w:rsidP="003C7364">
      <w:pPr>
        <w:pStyle w:val="sqlF9"/>
        <w:rPr>
          <w:ins w:id="12405" w:author="Hemmati" w:date="2016-12-16T10:43:00Z"/>
          <w:rFonts w:asciiTheme="minorHAnsi" w:hAnsiTheme="minorHAnsi"/>
        </w:rPr>
      </w:pPr>
      <w:ins w:id="12406" w:author="Hemmati" w:date="2016-12-16T10:43:00Z">
        <w:r w:rsidRPr="003C7364">
          <w:rPr>
            <w:rFonts w:asciiTheme="minorHAnsi" w:hAnsiTheme="minorHAnsi"/>
          </w:rPr>
          <w:t xml:space="preserve">  0 Rows not loaded because all fields were null.</w:t>
        </w:r>
      </w:ins>
    </w:p>
    <w:p w:rsidR="003C7364" w:rsidRPr="003C7364" w:rsidRDefault="003C7364" w:rsidP="003C7364">
      <w:pPr>
        <w:pStyle w:val="sqlF9"/>
        <w:rPr>
          <w:ins w:id="12407" w:author="Hemmati" w:date="2016-12-16T10:43:00Z"/>
          <w:rFonts w:asciiTheme="minorHAnsi" w:hAnsiTheme="minorHAnsi"/>
        </w:rPr>
      </w:pPr>
    </w:p>
    <w:p w:rsidR="003C7364" w:rsidRPr="003C7364" w:rsidRDefault="003C7364" w:rsidP="003C7364">
      <w:pPr>
        <w:pStyle w:val="sqlF9"/>
        <w:rPr>
          <w:ins w:id="12408" w:author="Hemmati" w:date="2016-12-16T10:43:00Z"/>
          <w:rFonts w:asciiTheme="minorHAnsi" w:hAnsiTheme="minorHAnsi"/>
        </w:rPr>
      </w:pPr>
    </w:p>
    <w:p w:rsidR="003C7364" w:rsidRPr="003C7364" w:rsidRDefault="003C7364" w:rsidP="003C7364">
      <w:pPr>
        <w:pStyle w:val="sqlF9"/>
        <w:rPr>
          <w:ins w:id="12409" w:author="Hemmati" w:date="2016-12-16T10:43:00Z"/>
          <w:rFonts w:asciiTheme="minorHAnsi" w:hAnsiTheme="minorHAnsi"/>
        </w:rPr>
      </w:pPr>
      <w:ins w:id="12410" w:author="Hemmati" w:date="2016-12-16T10:43:00Z">
        <w:r w:rsidRPr="003C7364">
          <w:rPr>
            <w:rFonts w:asciiTheme="minorHAnsi" w:hAnsiTheme="minorHAnsi"/>
          </w:rPr>
          <w:t>Space allocated for bind array:                  66048 bytes(64 rows)</w:t>
        </w:r>
      </w:ins>
    </w:p>
    <w:p w:rsidR="003C7364" w:rsidRPr="003C7364" w:rsidRDefault="003C7364" w:rsidP="003C7364">
      <w:pPr>
        <w:pStyle w:val="sqlF9"/>
        <w:rPr>
          <w:ins w:id="12411" w:author="Hemmati" w:date="2016-12-16T10:43:00Z"/>
          <w:rFonts w:asciiTheme="minorHAnsi" w:hAnsiTheme="minorHAnsi"/>
        </w:rPr>
      </w:pPr>
      <w:ins w:id="12412" w:author="Hemmati" w:date="2016-12-16T10:43:00Z">
        <w:r w:rsidRPr="003C7364">
          <w:rPr>
            <w:rFonts w:asciiTheme="minorHAnsi" w:hAnsiTheme="minorHAnsi"/>
          </w:rPr>
          <w:t>Read   buffer bytes: 1048576</w:t>
        </w:r>
      </w:ins>
    </w:p>
    <w:p w:rsidR="003C7364" w:rsidRPr="003C7364" w:rsidRDefault="003C7364" w:rsidP="003C7364">
      <w:pPr>
        <w:pStyle w:val="sqlF9"/>
        <w:rPr>
          <w:ins w:id="12413" w:author="Hemmati" w:date="2016-12-16T10:43:00Z"/>
          <w:rFonts w:asciiTheme="minorHAnsi" w:hAnsiTheme="minorHAnsi"/>
        </w:rPr>
      </w:pPr>
    </w:p>
    <w:p w:rsidR="003C7364" w:rsidRPr="003C7364" w:rsidRDefault="003C7364" w:rsidP="003C7364">
      <w:pPr>
        <w:pStyle w:val="sqlF9"/>
        <w:rPr>
          <w:ins w:id="12414" w:author="Hemmati" w:date="2016-12-16T10:43:00Z"/>
          <w:rFonts w:asciiTheme="minorHAnsi" w:hAnsiTheme="minorHAnsi"/>
        </w:rPr>
      </w:pPr>
      <w:ins w:id="12415" w:author="Hemmati" w:date="2016-12-16T10:43:00Z">
        <w:r w:rsidRPr="003C7364">
          <w:rPr>
            <w:rFonts w:asciiTheme="minorHAnsi" w:hAnsiTheme="minorHAnsi"/>
          </w:rPr>
          <w:t>Total logical records skipped:          0</w:t>
        </w:r>
      </w:ins>
    </w:p>
    <w:p w:rsidR="003C7364" w:rsidRPr="003C7364" w:rsidRDefault="003C7364" w:rsidP="003C7364">
      <w:pPr>
        <w:pStyle w:val="sqlF9"/>
        <w:rPr>
          <w:ins w:id="12416" w:author="Hemmati" w:date="2016-12-16T10:43:00Z"/>
          <w:rFonts w:asciiTheme="minorHAnsi" w:hAnsiTheme="minorHAnsi"/>
        </w:rPr>
      </w:pPr>
      <w:ins w:id="12417" w:author="Hemmati" w:date="2016-12-16T10:43:00Z">
        <w:r w:rsidRPr="003C7364">
          <w:rPr>
            <w:rFonts w:asciiTheme="minorHAnsi" w:hAnsiTheme="minorHAnsi"/>
          </w:rPr>
          <w:t>Total logical records read:            11</w:t>
        </w:r>
      </w:ins>
    </w:p>
    <w:p w:rsidR="003C7364" w:rsidRPr="003C7364" w:rsidRDefault="003C7364" w:rsidP="003C7364">
      <w:pPr>
        <w:pStyle w:val="sqlF9"/>
        <w:rPr>
          <w:ins w:id="12418" w:author="Hemmati" w:date="2016-12-16T10:43:00Z"/>
          <w:rFonts w:asciiTheme="minorHAnsi" w:hAnsiTheme="minorHAnsi"/>
        </w:rPr>
      </w:pPr>
      <w:ins w:id="12419" w:author="Hemmati" w:date="2016-12-16T10:43:00Z">
        <w:r w:rsidRPr="003C7364">
          <w:rPr>
            <w:rFonts w:asciiTheme="minorHAnsi" w:hAnsiTheme="minorHAnsi"/>
          </w:rPr>
          <w:t>Total logical records rejected:         0</w:t>
        </w:r>
      </w:ins>
    </w:p>
    <w:p w:rsidR="003C7364" w:rsidRPr="003C7364" w:rsidRDefault="003C7364" w:rsidP="003C7364">
      <w:pPr>
        <w:pStyle w:val="sqlF9"/>
        <w:rPr>
          <w:ins w:id="12420" w:author="Hemmati" w:date="2016-12-16T10:43:00Z"/>
          <w:rFonts w:asciiTheme="minorHAnsi" w:hAnsiTheme="minorHAnsi"/>
        </w:rPr>
      </w:pPr>
      <w:ins w:id="12421" w:author="Hemmati" w:date="2016-12-16T10:43:00Z">
        <w:r w:rsidRPr="003C7364">
          <w:rPr>
            <w:rFonts w:asciiTheme="minorHAnsi" w:hAnsiTheme="minorHAnsi"/>
          </w:rPr>
          <w:t>Total logical records discarded:        0</w:t>
        </w:r>
      </w:ins>
    </w:p>
    <w:p w:rsidR="003C7364" w:rsidRPr="003C7364" w:rsidRDefault="003C7364" w:rsidP="003C7364">
      <w:pPr>
        <w:pStyle w:val="sqlF9"/>
        <w:rPr>
          <w:ins w:id="12422" w:author="Hemmati" w:date="2016-12-16T10:43:00Z"/>
          <w:rFonts w:asciiTheme="minorHAnsi" w:hAnsiTheme="minorHAnsi"/>
        </w:rPr>
      </w:pPr>
    </w:p>
    <w:p w:rsidR="003C7364" w:rsidRPr="003C7364" w:rsidRDefault="003C7364" w:rsidP="003C7364">
      <w:pPr>
        <w:pStyle w:val="sqlF9"/>
        <w:rPr>
          <w:ins w:id="12423" w:author="Hemmati" w:date="2016-12-16T10:43:00Z"/>
          <w:rFonts w:asciiTheme="minorHAnsi" w:hAnsiTheme="minorHAnsi"/>
        </w:rPr>
      </w:pPr>
      <w:ins w:id="12424" w:author="Hemmati" w:date="2016-12-16T10:43:00Z">
        <w:r w:rsidRPr="003C7364">
          <w:rPr>
            <w:rFonts w:asciiTheme="minorHAnsi" w:hAnsiTheme="minorHAnsi"/>
          </w:rPr>
          <w:t>Run began on Wed Nov 30 11:15:41 2016</w:t>
        </w:r>
      </w:ins>
    </w:p>
    <w:p w:rsidR="003C7364" w:rsidRPr="003C7364" w:rsidRDefault="003C7364" w:rsidP="003C7364">
      <w:pPr>
        <w:pStyle w:val="sqlF9"/>
        <w:rPr>
          <w:ins w:id="12425" w:author="Hemmati" w:date="2016-12-16T10:43:00Z"/>
          <w:rFonts w:asciiTheme="minorHAnsi" w:hAnsiTheme="minorHAnsi"/>
        </w:rPr>
      </w:pPr>
      <w:ins w:id="12426" w:author="Hemmati" w:date="2016-12-16T10:43:00Z">
        <w:r w:rsidRPr="003C7364">
          <w:rPr>
            <w:rFonts w:asciiTheme="minorHAnsi" w:hAnsiTheme="minorHAnsi"/>
          </w:rPr>
          <w:t>Run ended on Wed Nov 30 11:15:41 2016</w:t>
        </w:r>
      </w:ins>
    </w:p>
    <w:p w:rsidR="003C7364" w:rsidRPr="003C7364" w:rsidRDefault="003C7364" w:rsidP="003C7364">
      <w:pPr>
        <w:pStyle w:val="sqlF9"/>
        <w:rPr>
          <w:ins w:id="12427" w:author="Hemmati" w:date="2016-12-16T10:43:00Z"/>
          <w:rFonts w:asciiTheme="minorHAnsi" w:hAnsiTheme="minorHAnsi"/>
        </w:rPr>
      </w:pPr>
    </w:p>
    <w:p w:rsidR="003C7364" w:rsidRPr="003C7364" w:rsidRDefault="003C7364" w:rsidP="003C7364">
      <w:pPr>
        <w:pStyle w:val="sqlF9"/>
        <w:rPr>
          <w:ins w:id="12428" w:author="Hemmati" w:date="2016-12-16T10:43:00Z"/>
          <w:rFonts w:asciiTheme="minorHAnsi" w:hAnsiTheme="minorHAnsi"/>
        </w:rPr>
      </w:pPr>
      <w:ins w:id="12429" w:author="Hemmati" w:date="2016-12-16T10:43:00Z">
        <w:r w:rsidRPr="003C7364">
          <w:rPr>
            <w:rFonts w:asciiTheme="minorHAnsi" w:hAnsiTheme="minorHAnsi"/>
          </w:rPr>
          <w:t>Elapsed time was:     00:00:00.23</w:t>
        </w:r>
      </w:ins>
    </w:p>
    <w:p w:rsidR="00635F1D" w:rsidRPr="00AB486D" w:rsidDel="003C7364" w:rsidRDefault="003C7364" w:rsidP="003C7364">
      <w:pPr>
        <w:pStyle w:val="sqlF9"/>
        <w:rPr>
          <w:del w:id="12430" w:author="Hemmati" w:date="2016-12-16T10:43:00Z"/>
          <w:rFonts w:asciiTheme="minorHAnsi" w:hAnsiTheme="minorHAnsi"/>
        </w:rPr>
      </w:pPr>
      <w:ins w:id="12431" w:author="Hemmati" w:date="2016-12-16T10:43:00Z">
        <w:r w:rsidRPr="003C7364">
          <w:rPr>
            <w:rFonts w:asciiTheme="minorHAnsi" w:hAnsiTheme="minorHAnsi"/>
          </w:rPr>
          <w:t>CPU time was:         00:00:00.05</w:t>
        </w:r>
      </w:ins>
    </w:p>
    <w:p w:rsidR="00635F1D" w:rsidRPr="00AB486D" w:rsidDel="003C7364" w:rsidRDefault="00635F1D" w:rsidP="00635F1D">
      <w:pPr>
        <w:pStyle w:val="sqlF9"/>
        <w:rPr>
          <w:del w:id="12432" w:author="Hemmati" w:date="2016-12-16T10:43:00Z"/>
          <w:rFonts w:asciiTheme="minorHAnsi" w:hAnsiTheme="minorHAnsi"/>
        </w:rPr>
      </w:pPr>
      <w:del w:id="12433" w:author="Hemmati" w:date="2016-12-16T10:43:00Z">
        <w:r w:rsidRPr="00AB486D" w:rsidDel="003C7364">
          <w:rPr>
            <w:rFonts w:asciiTheme="minorHAnsi" w:hAnsiTheme="minorHAnsi"/>
          </w:rPr>
          <w:delText>Copyright (c) 1982, 2009, Oracle and/or its affiliates.  All rights reserved.</w:delText>
        </w:r>
      </w:del>
    </w:p>
    <w:p w:rsidR="00635F1D" w:rsidRPr="00AB486D" w:rsidDel="003C7364" w:rsidRDefault="00635F1D" w:rsidP="00635F1D">
      <w:pPr>
        <w:pStyle w:val="sqlF9"/>
        <w:rPr>
          <w:del w:id="12434" w:author="Hemmati" w:date="2016-12-16T10:43:00Z"/>
          <w:rFonts w:asciiTheme="minorHAnsi" w:hAnsiTheme="minorHAnsi"/>
        </w:rPr>
      </w:pPr>
    </w:p>
    <w:p w:rsidR="00635F1D" w:rsidRPr="00AB486D" w:rsidDel="003C7364" w:rsidRDefault="00635F1D" w:rsidP="00635F1D">
      <w:pPr>
        <w:pStyle w:val="sqlF9"/>
        <w:rPr>
          <w:del w:id="12435" w:author="Hemmati" w:date="2016-12-16T10:43:00Z"/>
          <w:rFonts w:asciiTheme="minorHAnsi" w:hAnsiTheme="minorHAnsi"/>
        </w:rPr>
      </w:pPr>
      <w:del w:id="12436" w:author="Hemmati" w:date="2016-12-16T10:43:00Z">
        <w:r w:rsidRPr="00AB486D" w:rsidDel="003C7364">
          <w:rPr>
            <w:rFonts w:asciiTheme="minorHAnsi" w:hAnsiTheme="minorHAnsi"/>
            <w:b/>
          </w:rPr>
          <w:delText>Control File:</w:delText>
        </w:r>
        <w:r w:rsidRPr="00AB486D" w:rsidDel="003C7364">
          <w:rPr>
            <w:rFonts w:asciiTheme="minorHAnsi" w:hAnsiTheme="minorHAnsi"/>
          </w:rPr>
          <w:delText xml:space="preserve">   C:\Users\559006\Desktop\WORKSHOPS\WSH4_CreateTables_SQLLoader\controlfiles_loading\prod_cat.ctl</w:delText>
        </w:r>
      </w:del>
    </w:p>
    <w:p w:rsidR="00635F1D" w:rsidRPr="00AB486D" w:rsidDel="003C7364" w:rsidRDefault="00635F1D" w:rsidP="00635F1D">
      <w:pPr>
        <w:pStyle w:val="sqlF9"/>
        <w:rPr>
          <w:del w:id="12437" w:author="Hemmati" w:date="2016-12-16T10:43:00Z"/>
          <w:rFonts w:asciiTheme="minorHAnsi" w:hAnsiTheme="minorHAnsi"/>
        </w:rPr>
      </w:pPr>
      <w:del w:id="12438" w:author="Hemmati" w:date="2016-12-16T10:43:00Z">
        <w:r w:rsidRPr="00AB486D" w:rsidDel="003C7364">
          <w:rPr>
            <w:rFonts w:asciiTheme="minorHAnsi" w:hAnsiTheme="minorHAnsi"/>
            <w:b/>
          </w:rPr>
          <w:delText>Data File:</w:delText>
        </w:r>
        <w:r w:rsidRPr="00AB486D" w:rsidDel="003C7364">
          <w:rPr>
            <w:rFonts w:asciiTheme="minorHAnsi" w:hAnsiTheme="minorHAnsi"/>
          </w:rPr>
          <w:delText xml:space="preserve">      C:\Users\559006\Desktop\WORKSHOPS\WSH4_CreateTables_SQLLoader\controlfiles_loading\prod_cat.cvs</w:delText>
        </w:r>
      </w:del>
    </w:p>
    <w:p w:rsidR="00635F1D" w:rsidRPr="00AB486D" w:rsidDel="003C7364" w:rsidRDefault="00635F1D" w:rsidP="00635F1D">
      <w:pPr>
        <w:pStyle w:val="sqlF9"/>
        <w:rPr>
          <w:del w:id="12439" w:author="Hemmati" w:date="2016-12-16T10:43:00Z"/>
          <w:rFonts w:asciiTheme="minorHAnsi" w:hAnsiTheme="minorHAnsi"/>
        </w:rPr>
      </w:pPr>
      <w:del w:id="12440" w:author="Hemmati" w:date="2016-12-16T10:43:00Z">
        <w:r w:rsidRPr="00AB486D" w:rsidDel="003C7364">
          <w:rPr>
            <w:rFonts w:asciiTheme="minorHAnsi" w:hAnsiTheme="minorHAnsi"/>
            <w:b/>
          </w:rPr>
          <w:delText>Bad File:</w:delText>
        </w:r>
        <w:r w:rsidRPr="00AB486D" w:rsidDel="003C7364">
          <w:rPr>
            <w:rFonts w:asciiTheme="minorHAnsi" w:hAnsiTheme="minorHAnsi"/>
          </w:rPr>
          <w:delText xml:space="preserve">     C:\Users\559006\Desktop\WORKSHOPS\WSH4_CreateTables_SQLLoader\controlfiles_loading\prod_cat.bad</w:delText>
        </w:r>
      </w:del>
    </w:p>
    <w:p w:rsidR="00635F1D" w:rsidRPr="00AB486D" w:rsidDel="003C7364" w:rsidRDefault="00635F1D" w:rsidP="00635F1D">
      <w:pPr>
        <w:pStyle w:val="sqlF9"/>
        <w:rPr>
          <w:del w:id="12441" w:author="Hemmati" w:date="2016-12-16T10:43:00Z"/>
          <w:rFonts w:asciiTheme="minorHAnsi" w:hAnsiTheme="minorHAnsi"/>
        </w:rPr>
      </w:pPr>
      <w:del w:id="12442" w:author="Hemmati" w:date="2016-12-16T10:43:00Z">
        <w:r w:rsidRPr="00AB486D" w:rsidDel="003C7364">
          <w:rPr>
            <w:rFonts w:asciiTheme="minorHAnsi" w:hAnsiTheme="minorHAnsi"/>
            <w:b/>
          </w:rPr>
          <w:delText>Discard File:</w:delText>
        </w:r>
        <w:r w:rsidRPr="00AB486D" w:rsidDel="003C7364">
          <w:rPr>
            <w:rFonts w:asciiTheme="minorHAnsi" w:hAnsiTheme="minorHAnsi"/>
          </w:rPr>
          <w:delText xml:space="preserve"> C:\Users\559006\Desktop\WORKSHOPS\WSH4_CreateTables_SQLLoader\controlfiles_loading\prod_cat.dsc </w:delText>
        </w:r>
      </w:del>
    </w:p>
    <w:p w:rsidR="00635F1D" w:rsidRPr="00AB486D" w:rsidDel="003C7364" w:rsidRDefault="00635F1D" w:rsidP="00635F1D">
      <w:pPr>
        <w:pStyle w:val="sqlF9"/>
        <w:rPr>
          <w:del w:id="12443" w:author="Hemmati" w:date="2016-12-16T10:43:00Z"/>
          <w:rFonts w:asciiTheme="minorHAnsi" w:hAnsiTheme="minorHAnsi"/>
        </w:rPr>
      </w:pPr>
      <w:del w:id="12444" w:author="Hemmati" w:date="2016-12-16T10:43:00Z">
        <w:r w:rsidRPr="00AB486D" w:rsidDel="003C7364">
          <w:rPr>
            <w:rFonts w:asciiTheme="minorHAnsi" w:hAnsiTheme="minorHAnsi"/>
          </w:rPr>
          <w:delText xml:space="preserve"> (Allow all discards)</w:delText>
        </w:r>
      </w:del>
    </w:p>
    <w:p w:rsidR="00635F1D" w:rsidRPr="00AB486D" w:rsidDel="003C7364" w:rsidRDefault="00635F1D" w:rsidP="00635F1D">
      <w:pPr>
        <w:pStyle w:val="sqlF9"/>
        <w:rPr>
          <w:del w:id="12445" w:author="Hemmati" w:date="2016-12-16T10:43:00Z"/>
          <w:rFonts w:asciiTheme="minorHAnsi" w:hAnsiTheme="minorHAnsi"/>
        </w:rPr>
      </w:pPr>
    </w:p>
    <w:p w:rsidR="00635F1D" w:rsidRPr="00AB486D" w:rsidDel="003C7364" w:rsidRDefault="00635F1D" w:rsidP="00635F1D">
      <w:pPr>
        <w:pStyle w:val="sqlF9"/>
        <w:rPr>
          <w:del w:id="12446" w:author="Hemmati" w:date="2016-12-16T10:43:00Z"/>
          <w:rFonts w:asciiTheme="minorHAnsi" w:hAnsiTheme="minorHAnsi"/>
        </w:rPr>
      </w:pPr>
      <w:del w:id="12447" w:author="Hemmati" w:date="2016-12-16T10:43:00Z">
        <w:r w:rsidRPr="00AB486D" w:rsidDel="003C7364">
          <w:rPr>
            <w:rFonts w:asciiTheme="minorHAnsi" w:hAnsiTheme="minorHAnsi"/>
          </w:rPr>
          <w:delText>Number to load: ALL</w:delText>
        </w:r>
      </w:del>
    </w:p>
    <w:p w:rsidR="00635F1D" w:rsidRPr="00AB486D" w:rsidDel="003C7364" w:rsidRDefault="00635F1D" w:rsidP="00635F1D">
      <w:pPr>
        <w:pStyle w:val="sqlF9"/>
        <w:rPr>
          <w:del w:id="12448" w:author="Hemmati" w:date="2016-12-16T10:43:00Z"/>
          <w:rFonts w:asciiTheme="minorHAnsi" w:hAnsiTheme="minorHAnsi"/>
        </w:rPr>
      </w:pPr>
      <w:del w:id="12449" w:author="Hemmati" w:date="2016-12-16T10:43:00Z">
        <w:r w:rsidRPr="00AB486D" w:rsidDel="003C7364">
          <w:rPr>
            <w:rFonts w:asciiTheme="minorHAnsi" w:hAnsiTheme="minorHAnsi"/>
          </w:rPr>
          <w:delText>Number to skip: 0</w:delText>
        </w:r>
      </w:del>
    </w:p>
    <w:p w:rsidR="00635F1D" w:rsidRPr="00AB486D" w:rsidDel="003C7364" w:rsidRDefault="00635F1D" w:rsidP="00635F1D">
      <w:pPr>
        <w:pStyle w:val="sqlF9"/>
        <w:rPr>
          <w:del w:id="12450" w:author="Hemmati" w:date="2016-12-16T10:43:00Z"/>
          <w:rFonts w:asciiTheme="minorHAnsi" w:hAnsiTheme="minorHAnsi"/>
        </w:rPr>
      </w:pPr>
      <w:del w:id="12451" w:author="Hemmati" w:date="2016-12-16T10:43:00Z">
        <w:r w:rsidRPr="00AB486D" w:rsidDel="003C7364">
          <w:rPr>
            <w:rFonts w:asciiTheme="minorHAnsi" w:hAnsiTheme="minorHAnsi"/>
          </w:rPr>
          <w:delText>Errors allowed: 50</w:delText>
        </w:r>
      </w:del>
    </w:p>
    <w:p w:rsidR="00635F1D" w:rsidRPr="00AB486D" w:rsidDel="003C7364" w:rsidRDefault="00635F1D" w:rsidP="00635F1D">
      <w:pPr>
        <w:pStyle w:val="sqlF9"/>
        <w:rPr>
          <w:del w:id="12452" w:author="Hemmati" w:date="2016-12-16T10:43:00Z"/>
          <w:rFonts w:asciiTheme="minorHAnsi" w:hAnsiTheme="minorHAnsi"/>
        </w:rPr>
      </w:pPr>
      <w:del w:id="12453" w:author="Hemmati" w:date="2016-12-16T10:43:00Z">
        <w:r w:rsidRPr="00AB486D" w:rsidDel="003C7364">
          <w:rPr>
            <w:rFonts w:asciiTheme="minorHAnsi" w:hAnsiTheme="minorHAnsi"/>
          </w:rPr>
          <w:delText>Bind array:     64 rows, maximum of 256000 bytes</w:delText>
        </w:r>
      </w:del>
    </w:p>
    <w:p w:rsidR="00635F1D" w:rsidRPr="00AB486D" w:rsidDel="003C7364" w:rsidRDefault="00635F1D" w:rsidP="00635F1D">
      <w:pPr>
        <w:pStyle w:val="sqlF9"/>
        <w:rPr>
          <w:del w:id="12454" w:author="Hemmati" w:date="2016-12-16T10:43:00Z"/>
          <w:rFonts w:asciiTheme="minorHAnsi" w:hAnsiTheme="minorHAnsi"/>
        </w:rPr>
      </w:pPr>
      <w:del w:id="12455" w:author="Hemmati" w:date="2016-12-16T10:43:00Z">
        <w:r w:rsidRPr="00AB486D" w:rsidDel="003C7364">
          <w:rPr>
            <w:rFonts w:asciiTheme="minorHAnsi" w:hAnsiTheme="minorHAnsi"/>
          </w:rPr>
          <w:delText>Continuation:    none specified</w:delText>
        </w:r>
      </w:del>
    </w:p>
    <w:p w:rsidR="00635F1D" w:rsidRPr="00AB486D" w:rsidDel="003C7364" w:rsidRDefault="00635F1D" w:rsidP="00635F1D">
      <w:pPr>
        <w:pStyle w:val="sqlF9"/>
        <w:rPr>
          <w:del w:id="12456" w:author="Hemmati" w:date="2016-12-16T10:43:00Z"/>
          <w:rFonts w:asciiTheme="minorHAnsi" w:hAnsiTheme="minorHAnsi"/>
        </w:rPr>
      </w:pPr>
      <w:del w:id="12457" w:author="Hemmati" w:date="2016-12-16T10:43:00Z">
        <w:r w:rsidRPr="00AB486D" w:rsidDel="003C7364">
          <w:rPr>
            <w:rFonts w:asciiTheme="minorHAnsi" w:hAnsiTheme="minorHAnsi"/>
          </w:rPr>
          <w:delText>Path used:      Conventional</w:delText>
        </w:r>
      </w:del>
    </w:p>
    <w:p w:rsidR="00635F1D" w:rsidRPr="00AB486D" w:rsidDel="003C7364" w:rsidRDefault="00635F1D" w:rsidP="00635F1D">
      <w:pPr>
        <w:pStyle w:val="sqlF9"/>
        <w:rPr>
          <w:del w:id="12458" w:author="Hemmati" w:date="2016-12-16T10:43:00Z"/>
          <w:rFonts w:asciiTheme="minorHAnsi" w:hAnsiTheme="minorHAnsi"/>
        </w:rPr>
      </w:pPr>
    </w:p>
    <w:p w:rsidR="00635F1D" w:rsidRPr="00AB486D" w:rsidDel="003C7364" w:rsidRDefault="00635F1D" w:rsidP="00635F1D">
      <w:pPr>
        <w:pStyle w:val="sqlF9"/>
        <w:rPr>
          <w:del w:id="12459" w:author="Hemmati" w:date="2016-12-16T10:43:00Z"/>
          <w:rFonts w:asciiTheme="minorHAnsi" w:hAnsiTheme="minorHAnsi"/>
        </w:rPr>
      </w:pPr>
      <w:del w:id="12460" w:author="Hemmati" w:date="2016-12-16T10:43:00Z">
        <w:r w:rsidRPr="00AB486D" w:rsidDel="003C7364">
          <w:rPr>
            <w:rFonts w:asciiTheme="minorHAnsi" w:hAnsiTheme="minorHAnsi"/>
          </w:rPr>
          <w:delText>Table PRODUCT_CATEGORY, loaded from every logical record.</w:delText>
        </w:r>
      </w:del>
    </w:p>
    <w:p w:rsidR="00635F1D" w:rsidRPr="00AB486D" w:rsidDel="003C7364" w:rsidRDefault="00635F1D" w:rsidP="00635F1D">
      <w:pPr>
        <w:pStyle w:val="sqlF9"/>
        <w:rPr>
          <w:del w:id="12461" w:author="Hemmati" w:date="2016-12-16T10:43:00Z"/>
          <w:rFonts w:asciiTheme="minorHAnsi" w:hAnsiTheme="minorHAnsi"/>
        </w:rPr>
      </w:pPr>
      <w:del w:id="12462" w:author="Hemmati" w:date="2016-12-16T10:43:00Z">
        <w:r w:rsidRPr="00AB486D" w:rsidDel="003C7364">
          <w:rPr>
            <w:rFonts w:asciiTheme="minorHAnsi" w:hAnsiTheme="minorHAnsi"/>
          </w:rPr>
          <w:delText>Insert option in effect for this table: TRUNCATE</w:delText>
        </w:r>
      </w:del>
    </w:p>
    <w:p w:rsidR="00635F1D" w:rsidRPr="00AB486D" w:rsidDel="003C7364" w:rsidRDefault="00635F1D" w:rsidP="00635F1D">
      <w:pPr>
        <w:pStyle w:val="sqlF9"/>
        <w:rPr>
          <w:del w:id="12463" w:author="Hemmati" w:date="2016-12-16T10:43:00Z"/>
          <w:rFonts w:asciiTheme="minorHAnsi" w:hAnsiTheme="minorHAnsi"/>
        </w:rPr>
      </w:pPr>
      <w:del w:id="12464" w:author="Hemmati" w:date="2016-12-16T10:43:00Z">
        <w:r w:rsidRPr="00AB486D" w:rsidDel="003C7364">
          <w:rPr>
            <w:rFonts w:asciiTheme="minorHAnsi" w:hAnsiTheme="minorHAnsi"/>
          </w:rPr>
          <w:delText>TRAILING NULLCOLS option in effect</w:delText>
        </w:r>
      </w:del>
    </w:p>
    <w:p w:rsidR="00635F1D" w:rsidRPr="00AB486D" w:rsidDel="003C7364" w:rsidRDefault="00635F1D" w:rsidP="00635F1D">
      <w:pPr>
        <w:pStyle w:val="sqlF9"/>
        <w:rPr>
          <w:del w:id="12465" w:author="Hemmati" w:date="2016-12-16T10:43:00Z"/>
          <w:rFonts w:asciiTheme="minorHAnsi" w:hAnsiTheme="minorHAnsi"/>
        </w:rPr>
      </w:pPr>
    </w:p>
    <w:p w:rsidR="00635F1D" w:rsidRPr="00AB486D" w:rsidDel="003C7364" w:rsidRDefault="00635F1D" w:rsidP="00635F1D">
      <w:pPr>
        <w:pStyle w:val="sqlF9"/>
        <w:rPr>
          <w:del w:id="12466" w:author="Hemmati" w:date="2016-12-16T10:43:00Z"/>
          <w:rFonts w:asciiTheme="minorHAnsi" w:hAnsiTheme="minorHAnsi"/>
        </w:rPr>
      </w:pPr>
      <w:del w:id="12467" w:author="Hemmati" w:date="2016-12-16T10:43:00Z">
        <w:r w:rsidRPr="00AB486D" w:rsidDel="003C7364">
          <w:rPr>
            <w:rFonts w:asciiTheme="minorHAnsi" w:hAnsiTheme="minorHAnsi"/>
          </w:rPr>
          <w:delText xml:space="preserve">   Column Name                  Position   Len  Term Encl Datatype</w:delText>
        </w:r>
      </w:del>
    </w:p>
    <w:p w:rsidR="00635F1D" w:rsidRPr="00AB486D" w:rsidDel="003C7364" w:rsidRDefault="00635F1D" w:rsidP="00635F1D">
      <w:pPr>
        <w:pStyle w:val="sqlF9"/>
        <w:rPr>
          <w:del w:id="12468" w:author="Hemmati" w:date="2016-12-16T10:43:00Z"/>
          <w:rFonts w:asciiTheme="minorHAnsi" w:hAnsiTheme="minorHAnsi"/>
        </w:rPr>
      </w:pPr>
      <w:del w:id="12469" w:author="Hemmati" w:date="2016-12-16T10:43:00Z">
        <w:r w:rsidRPr="00AB486D" w:rsidDel="003C7364">
          <w:rPr>
            <w:rFonts w:asciiTheme="minorHAnsi" w:hAnsiTheme="minorHAnsi"/>
          </w:rPr>
          <w:delText>------------------------------ ---------- ----- ---- ---- ---------------------</w:delText>
        </w:r>
      </w:del>
    </w:p>
    <w:p w:rsidR="00635F1D" w:rsidRPr="00AB486D" w:rsidDel="003C7364" w:rsidRDefault="00635F1D" w:rsidP="00635F1D">
      <w:pPr>
        <w:pStyle w:val="sqlF9"/>
        <w:rPr>
          <w:del w:id="12470" w:author="Hemmati" w:date="2016-12-16T10:43:00Z"/>
          <w:rFonts w:asciiTheme="minorHAnsi" w:hAnsiTheme="minorHAnsi"/>
        </w:rPr>
      </w:pPr>
      <w:del w:id="12471" w:author="Hemmati" w:date="2016-12-16T10:43:00Z">
        <w:r w:rsidRPr="00AB486D" w:rsidDel="003C7364">
          <w:rPr>
            <w:rFonts w:asciiTheme="minorHAnsi" w:hAnsiTheme="minorHAnsi"/>
          </w:rPr>
          <w:delText xml:space="preserve">PRODUCT_CAT_ID                      FIRST     *   ,  O(") CHARACTER            </w:delText>
        </w:r>
      </w:del>
    </w:p>
    <w:p w:rsidR="00635F1D" w:rsidRPr="00AB486D" w:rsidDel="003C7364" w:rsidRDefault="00635F1D" w:rsidP="00635F1D">
      <w:pPr>
        <w:pStyle w:val="sqlF9"/>
        <w:rPr>
          <w:del w:id="12472" w:author="Hemmati" w:date="2016-12-16T10:43:00Z"/>
          <w:rFonts w:asciiTheme="minorHAnsi" w:hAnsiTheme="minorHAnsi"/>
        </w:rPr>
      </w:pPr>
      <w:del w:id="12473" w:author="Hemmati" w:date="2016-12-16T10:43:00Z">
        <w:r w:rsidRPr="00AB486D" w:rsidDel="003C7364">
          <w:rPr>
            <w:rFonts w:asciiTheme="minorHAnsi" w:hAnsiTheme="minorHAnsi"/>
          </w:rPr>
          <w:delText xml:space="preserve">PRODUCT_CAT_NAME                     NEXT     *   ,  O(") CHARACTER            </w:delText>
        </w:r>
      </w:del>
    </w:p>
    <w:p w:rsidR="00635F1D" w:rsidRPr="00AB486D" w:rsidDel="003C7364" w:rsidRDefault="00635F1D" w:rsidP="00635F1D">
      <w:pPr>
        <w:pStyle w:val="sqlF9"/>
        <w:rPr>
          <w:del w:id="12474" w:author="Hemmati" w:date="2016-12-16T10:43:00Z"/>
          <w:rFonts w:asciiTheme="minorHAnsi" w:hAnsiTheme="minorHAnsi"/>
        </w:rPr>
      </w:pPr>
      <w:del w:id="12475" w:author="Hemmati" w:date="2016-12-16T10:43:00Z">
        <w:r w:rsidRPr="00AB486D" w:rsidDel="003C7364">
          <w:rPr>
            <w:rFonts w:asciiTheme="minorHAnsi" w:hAnsiTheme="minorHAnsi"/>
          </w:rPr>
          <w:delText xml:space="preserve">PRODUCT_CAT_MIN_RANGE                NEXT     *   ,  O(") CHARACTER            </w:delText>
        </w:r>
      </w:del>
    </w:p>
    <w:p w:rsidR="00635F1D" w:rsidRPr="00AB486D" w:rsidDel="003C7364" w:rsidRDefault="00635F1D" w:rsidP="00635F1D">
      <w:pPr>
        <w:pStyle w:val="sqlF9"/>
        <w:rPr>
          <w:del w:id="12476" w:author="Hemmati" w:date="2016-12-16T10:43:00Z"/>
          <w:rFonts w:asciiTheme="minorHAnsi" w:hAnsiTheme="minorHAnsi"/>
        </w:rPr>
      </w:pPr>
      <w:del w:id="12477" w:author="Hemmati" w:date="2016-12-16T10:43:00Z">
        <w:r w:rsidRPr="00AB486D" w:rsidDel="003C7364">
          <w:rPr>
            <w:rFonts w:asciiTheme="minorHAnsi" w:hAnsiTheme="minorHAnsi"/>
          </w:rPr>
          <w:delText xml:space="preserve">PRODUCT_CAT_MAX_RANGE                NEXT     *   ,  O(") CHARACTER            </w:delText>
        </w:r>
      </w:del>
    </w:p>
    <w:p w:rsidR="00635F1D" w:rsidRPr="00AB486D" w:rsidDel="003C7364" w:rsidRDefault="00635F1D" w:rsidP="00635F1D">
      <w:pPr>
        <w:pStyle w:val="sqlF9"/>
        <w:rPr>
          <w:del w:id="12478" w:author="Hemmati" w:date="2016-12-16T10:43:00Z"/>
          <w:rFonts w:asciiTheme="minorHAnsi" w:hAnsiTheme="minorHAnsi"/>
        </w:rPr>
      </w:pPr>
    </w:p>
    <w:p w:rsidR="00635F1D" w:rsidRPr="00AB486D" w:rsidDel="003C7364" w:rsidRDefault="00635F1D" w:rsidP="00635F1D">
      <w:pPr>
        <w:pStyle w:val="sqlF9"/>
        <w:rPr>
          <w:del w:id="12479" w:author="Hemmati" w:date="2016-12-16T10:43:00Z"/>
          <w:rFonts w:asciiTheme="minorHAnsi" w:hAnsiTheme="minorHAnsi"/>
        </w:rPr>
      </w:pPr>
    </w:p>
    <w:p w:rsidR="00635F1D" w:rsidRPr="00AB486D" w:rsidDel="003C7364" w:rsidRDefault="00635F1D" w:rsidP="00635F1D">
      <w:pPr>
        <w:pStyle w:val="sqlF9"/>
        <w:rPr>
          <w:del w:id="12480" w:author="Hemmati" w:date="2016-12-16T10:43:00Z"/>
          <w:rFonts w:asciiTheme="minorHAnsi" w:hAnsiTheme="minorHAnsi"/>
        </w:rPr>
      </w:pPr>
      <w:del w:id="12481" w:author="Hemmati" w:date="2016-12-16T10:43:00Z">
        <w:r w:rsidRPr="00AB486D" w:rsidDel="003C7364">
          <w:rPr>
            <w:rFonts w:asciiTheme="minorHAnsi" w:hAnsiTheme="minorHAnsi"/>
          </w:rPr>
          <w:delText>Table PRODUCT_CATEGORY:</w:delText>
        </w:r>
      </w:del>
    </w:p>
    <w:p w:rsidR="00635F1D" w:rsidRPr="00AB486D" w:rsidDel="003C7364" w:rsidRDefault="00635F1D" w:rsidP="00635F1D">
      <w:pPr>
        <w:pStyle w:val="sqlF9"/>
        <w:rPr>
          <w:del w:id="12482" w:author="Hemmati" w:date="2016-12-16T10:43:00Z"/>
          <w:rFonts w:asciiTheme="minorHAnsi" w:hAnsiTheme="minorHAnsi"/>
        </w:rPr>
      </w:pPr>
      <w:del w:id="12483" w:author="Hemmati" w:date="2016-12-16T10:43:00Z">
        <w:r w:rsidRPr="00AB486D" w:rsidDel="003C7364">
          <w:rPr>
            <w:rFonts w:asciiTheme="minorHAnsi" w:hAnsiTheme="minorHAnsi"/>
          </w:rPr>
          <w:delText xml:space="preserve">  11 Rows successfully loaded.</w:delText>
        </w:r>
      </w:del>
    </w:p>
    <w:p w:rsidR="00635F1D" w:rsidRPr="00AB486D" w:rsidDel="003C7364" w:rsidRDefault="00635F1D" w:rsidP="00635F1D">
      <w:pPr>
        <w:pStyle w:val="sqlF9"/>
        <w:rPr>
          <w:del w:id="12484" w:author="Hemmati" w:date="2016-12-16T10:43:00Z"/>
          <w:rFonts w:asciiTheme="minorHAnsi" w:hAnsiTheme="minorHAnsi"/>
        </w:rPr>
      </w:pPr>
      <w:del w:id="12485" w:author="Hemmati" w:date="2016-12-16T10:43:00Z">
        <w:r w:rsidRPr="00AB486D" w:rsidDel="003C7364">
          <w:rPr>
            <w:rFonts w:asciiTheme="minorHAnsi" w:hAnsiTheme="minorHAnsi"/>
          </w:rPr>
          <w:delText xml:space="preserve">  0 Rows not loaded due to data errors.</w:delText>
        </w:r>
      </w:del>
    </w:p>
    <w:p w:rsidR="00635F1D" w:rsidRPr="00AB486D" w:rsidDel="003C7364" w:rsidRDefault="00635F1D" w:rsidP="00635F1D">
      <w:pPr>
        <w:pStyle w:val="sqlF9"/>
        <w:rPr>
          <w:del w:id="12486" w:author="Hemmati" w:date="2016-12-16T10:43:00Z"/>
          <w:rFonts w:asciiTheme="minorHAnsi" w:hAnsiTheme="minorHAnsi"/>
        </w:rPr>
      </w:pPr>
      <w:del w:id="12487" w:author="Hemmati" w:date="2016-12-16T10:43:00Z">
        <w:r w:rsidRPr="00AB486D" w:rsidDel="003C7364">
          <w:rPr>
            <w:rFonts w:asciiTheme="minorHAnsi" w:hAnsiTheme="minorHAnsi"/>
          </w:rPr>
          <w:delText xml:space="preserve">  0 Rows not loaded because all WHEN clauses were failed.</w:delText>
        </w:r>
      </w:del>
    </w:p>
    <w:p w:rsidR="00635F1D" w:rsidRPr="00AB486D" w:rsidDel="003C7364" w:rsidRDefault="00635F1D" w:rsidP="00635F1D">
      <w:pPr>
        <w:pStyle w:val="sqlF9"/>
        <w:rPr>
          <w:del w:id="12488" w:author="Hemmati" w:date="2016-12-16T10:43:00Z"/>
          <w:rFonts w:asciiTheme="minorHAnsi" w:hAnsiTheme="minorHAnsi"/>
        </w:rPr>
      </w:pPr>
      <w:del w:id="12489" w:author="Hemmati" w:date="2016-12-16T10:43:00Z">
        <w:r w:rsidRPr="00AB486D" w:rsidDel="003C7364">
          <w:rPr>
            <w:rFonts w:asciiTheme="minorHAnsi" w:hAnsiTheme="minorHAnsi"/>
          </w:rPr>
          <w:delText xml:space="preserve">  0 Rows not loaded because all fields were null.</w:delText>
        </w:r>
      </w:del>
    </w:p>
    <w:p w:rsidR="00635F1D" w:rsidRPr="00AB486D" w:rsidDel="003C7364" w:rsidRDefault="00635F1D" w:rsidP="00635F1D">
      <w:pPr>
        <w:pStyle w:val="sqlF9"/>
        <w:rPr>
          <w:del w:id="12490" w:author="Hemmati" w:date="2016-12-16T10:43:00Z"/>
          <w:rFonts w:asciiTheme="minorHAnsi" w:hAnsiTheme="minorHAnsi"/>
        </w:rPr>
      </w:pPr>
    </w:p>
    <w:p w:rsidR="00635F1D" w:rsidRPr="00AB486D" w:rsidDel="003C7364" w:rsidRDefault="00635F1D" w:rsidP="00635F1D">
      <w:pPr>
        <w:pStyle w:val="sqlF9"/>
        <w:rPr>
          <w:del w:id="12491" w:author="Hemmati" w:date="2016-12-16T10:43:00Z"/>
          <w:rFonts w:asciiTheme="minorHAnsi" w:hAnsiTheme="minorHAnsi"/>
        </w:rPr>
      </w:pPr>
    </w:p>
    <w:p w:rsidR="00635F1D" w:rsidRPr="00AB486D" w:rsidDel="003C7364" w:rsidRDefault="00635F1D" w:rsidP="00635F1D">
      <w:pPr>
        <w:pStyle w:val="sqlF9"/>
        <w:rPr>
          <w:del w:id="12492" w:author="Hemmati" w:date="2016-12-16T10:43:00Z"/>
          <w:rFonts w:asciiTheme="minorHAnsi" w:hAnsiTheme="minorHAnsi"/>
        </w:rPr>
      </w:pPr>
      <w:del w:id="12493" w:author="Hemmati" w:date="2016-12-16T10:43:00Z">
        <w:r w:rsidRPr="00AB486D" w:rsidDel="003C7364">
          <w:rPr>
            <w:rFonts w:asciiTheme="minorHAnsi" w:hAnsiTheme="minorHAnsi"/>
          </w:rPr>
          <w:delText>Space allocated for bind array:                  66048 bytes(64 rows)</w:delText>
        </w:r>
      </w:del>
    </w:p>
    <w:p w:rsidR="00635F1D" w:rsidRPr="00AB486D" w:rsidDel="003C7364" w:rsidRDefault="00635F1D" w:rsidP="00635F1D">
      <w:pPr>
        <w:pStyle w:val="sqlF9"/>
        <w:rPr>
          <w:del w:id="12494" w:author="Hemmati" w:date="2016-12-16T10:43:00Z"/>
          <w:rFonts w:asciiTheme="minorHAnsi" w:hAnsiTheme="minorHAnsi"/>
        </w:rPr>
      </w:pPr>
      <w:del w:id="12495" w:author="Hemmati" w:date="2016-12-16T10:43:00Z">
        <w:r w:rsidRPr="00AB486D" w:rsidDel="003C7364">
          <w:rPr>
            <w:rFonts w:asciiTheme="minorHAnsi" w:hAnsiTheme="minorHAnsi"/>
          </w:rPr>
          <w:delText>Read   buffer bytes: 1048576</w:delText>
        </w:r>
      </w:del>
    </w:p>
    <w:p w:rsidR="00635F1D" w:rsidRPr="00AB486D" w:rsidDel="003C7364" w:rsidRDefault="00635F1D" w:rsidP="00635F1D">
      <w:pPr>
        <w:pStyle w:val="sqlF9"/>
        <w:rPr>
          <w:del w:id="12496" w:author="Hemmati" w:date="2016-12-16T10:43:00Z"/>
          <w:rFonts w:asciiTheme="minorHAnsi" w:hAnsiTheme="minorHAnsi"/>
        </w:rPr>
      </w:pPr>
    </w:p>
    <w:p w:rsidR="00635F1D" w:rsidRPr="00AB486D" w:rsidDel="003C7364" w:rsidRDefault="00635F1D" w:rsidP="00635F1D">
      <w:pPr>
        <w:pStyle w:val="sqlF9"/>
        <w:rPr>
          <w:del w:id="12497" w:author="Hemmati" w:date="2016-12-16T10:43:00Z"/>
          <w:rFonts w:asciiTheme="minorHAnsi" w:hAnsiTheme="minorHAnsi"/>
        </w:rPr>
      </w:pPr>
      <w:del w:id="12498" w:author="Hemmati" w:date="2016-12-16T10:43:00Z">
        <w:r w:rsidRPr="00AB486D" w:rsidDel="003C7364">
          <w:rPr>
            <w:rFonts w:asciiTheme="minorHAnsi" w:hAnsiTheme="minorHAnsi"/>
          </w:rPr>
          <w:delText>Total logical records skipped:          0</w:delText>
        </w:r>
      </w:del>
    </w:p>
    <w:p w:rsidR="00635F1D" w:rsidRPr="00AB486D" w:rsidDel="003C7364" w:rsidRDefault="00635F1D" w:rsidP="00635F1D">
      <w:pPr>
        <w:pStyle w:val="sqlF9"/>
        <w:rPr>
          <w:del w:id="12499" w:author="Hemmati" w:date="2016-12-16T10:43:00Z"/>
          <w:rFonts w:asciiTheme="minorHAnsi" w:hAnsiTheme="minorHAnsi"/>
        </w:rPr>
      </w:pPr>
      <w:del w:id="12500" w:author="Hemmati" w:date="2016-12-16T10:43:00Z">
        <w:r w:rsidRPr="00AB486D" w:rsidDel="003C7364">
          <w:rPr>
            <w:rFonts w:asciiTheme="minorHAnsi" w:hAnsiTheme="minorHAnsi"/>
          </w:rPr>
          <w:delText>Total logical records read:            11</w:delText>
        </w:r>
      </w:del>
    </w:p>
    <w:p w:rsidR="00635F1D" w:rsidRPr="00AB486D" w:rsidDel="003C7364" w:rsidRDefault="00635F1D" w:rsidP="00635F1D">
      <w:pPr>
        <w:pStyle w:val="sqlF9"/>
        <w:rPr>
          <w:del w:id="12501" w:author="Hemmati" w:date="2016-12-16T10:43:00Z"/>
          <w:rFonts w:asciiTheme="minorHAnsi" w:hAnsiTheme="minorHAnsi"/>
        </w:rPr>
      </w:pPr>
      <w:del w:id="12502" w:author="Hemmati" w:date="2016-12-16T10:43:00Z">
        <w:r w:rsidRPr="00AB486D" w:rsidDel="003C7364">
          <w:rPr>
            <w:rFonts w:asciiTheme="minorHAnsi" w:hAnsiTheme="minorHAnsi"/>
          </w:rPr>
          <w:delText>Total logical records rejected:         0</w:delText>
        </w:r>
      </w:del>
    </w:p>
    <w:p w:rsidR="00635F1D" w:rsidRPr="00AB486D" w:rsidDel="003C7364" w:rsidRDefault="00635F1D" w:rsidP="00635F1D">
      <w:pPr>
        <w:pStyle w:val="sqlF9"/>
        <w:rPr>
          <w:del w:id="12503" w:author="Hemmati" w:date="2016-12-16T10:43:00Z"/>
          <w:rFonts w:asciiTheme="minorHAnsi" w:hAnsiTheme="minorHAnsi"/>
        </w:rPr>
      </w:pPr>
      <w:del w:id="12504" w:author="Hemmati" w:date="2016-12-16T10:43:00Z">
        <w:r w:rsidRPr="00AB486D" w:rsidDel="003C7364">
          <w:rPr>
            <w:rFonts w:asciiTheme="minorHAnsi" w:hAnsiTheme="minorHAnsi"/>
          </w:rPr>
          <w:delText>Total logical records discarded:        0</w:delText>
        </w:r>
      </w:del>
    </w:p>
    <w:p w:rsidR="00635F1D" w:rsidRPr="00AB486D" w:rsidDel="003C7364" w:rsidRDefault="00635F1D" w:rsidP="00635F1D">
      <w:pPr>
        <w:pStyle w:val="sqlF9"/>
        <w:rPr>
          <w:del w:id="12505" w:author="Hemmati" w:date="2016-12-16T10:43:00Z"/>
          <w:rFonts w:asciiTheme="minorHAnsi" w:hAnsiTheme="minorHAnsi"/>
        </w:rPr>
      </w:pPr>
    </w:p>
    <w:p w:rsidR="00635F1D" w:rsidRPr="00AB486D" w:rsidDel="003C7364" w:rsidRDefault="00635F1D" w:rsidP="00635F1D">
      <w:pPr>
        <w:pStyle w:val="sqlF9"/>
        <w:rPr>
          <w:del w:id="12506" w:author="Hemmati" w:date="2016-12-16T10:43:00Z"/>
          <w:rFonts w:asciiTheme="minorHAnsi" w:hAnsiTheme="minorHAnsi"/>
        </w:rPr>
      </w:pPr>
      <w:del w:id="12507" w:author="Hemmati" w:date="2016-12-16T10:43:00Z">
        <w:r w:rsidRPr="00AB486D" w:rsidDel="003C7364">
          <w:rPr>
            <w:rFonts w:asciiTheme="minorHAnsi" w:hAnsiTheme="minorHAnsi"/>
          </w:rPr>
          <w:delText>Run began on Tue May 03 18:42:23 2011</w:delText>
        </w:r>
      </w:del>
    </w:p>
    <w:p w:rsidR="00635F1D" w:rsidRPr="00AB486D" w:rsidDel="003C7364" w:rsidRDefault="00635F1D" w:rsidP="00635F1D">
      <w:pPr>
        <w:pStyle w:val="sqlF9"/>
        <w:rPr>
          <w:del w:id="12508" w:author="Hemmati" w:date="2016-12-16T10:43:00Z"/>
          <w:rFonts w:asciiTheme="minorHAnsi" w:hAnsiTheme="minorHAnsi"/>
        </w:rPr>
      </w:pPr>
      <w:del w:id="12509" w:author="Hemmati" w:date="2016-12-16T10:43:00Z">
        <w:r w:rsidRPr="00AB486D" w:rsidDel="003C7364">
          <w:rPr>
            <w:rFonts w:asciiTheme="minorHAnsi" w:hAnsiTheme="minorHAnsi"/>
          </w:rPr>
          <w:delText>Run ended on Tue May 03 18:42:38 2011</w:delText>
        </w:r>
      </w:del>
    </w:p>
    <w:p w:rsidR="00635F1D" w:rsidRPr="00AB486D" w:rsidDel="003C7364" w:rsidRDefault="00635F1D" w:rsidP="00635F1D">
      <w:pPr>
        <w:pStyle w:val="sqlF9"/>
        <w:rPr>
          <w:del w:id="12510" w:author="Hemmati" w:date="2016-12-16T10:43:00Z"/>
          <w:rFonts w:asciiTheme="minorHAnsi" w:hAnsiTheme="minorHAnsi"/>
        </w:rPr>
      </w:pPr>
    </w:p>
    <w:p w:rsidR="00635F1D" w:rsidRPr="00AB486D" w:rsidDel="003C7364" w:rsidRDefault="00635F1D" w:rsidP="00635F1D">
      <w:pPr>
        <w:pStyle w:val="sqlF9"/>
        <w:rPr>
          <w:del w:id="12511" w:author="Hemmati" w:date="2016-12-16T10:43:00Z"/>
          <w:rFonts w:asciiTheme="minorHAnsi" w:hAnsiTheme="minorHAnsi"/>
        </w:rPr>
      </w:pPr>
      <w:del w:id="12512" w:author="Hemmati" w:date="2016-12-16T10:43:00Z">
        <w:r w:rsidRPr="00AB486D" w:rsidDel="003C7364">
          <w:rPr>
            <w:rFonts w:asciiTheme="minorHAnsi" w:hAnsiTheme="minorHAnsi"/>
          </w:rPr>
          <w:delText>Elapsed time was:     00:00:15.17</w:delText>
        </w:r>
      </w:del>
    </w:p>
    <w:p w:rsidR="001F7861" w:rsidRPr="00AB486D" w:rsidRDefault="00635F1D" w:rsidP="00635F1D">
      <w:pPr>
        <w:pStyle w:val="sqlF9"/>
        <w:rPr>
          <w:rFonts w:asciiTheme="minorHAnsi" w:hAnsiTheme="minorHAnsi"/>
        </w:rPr>
      </w:pPr>
      <w:del w:id="12513" w:author="Hemmati" w:date="2016-12-16T10:43:00Z">
        <w:r w:rsidRPr="00AB486D" w:rsidDel="003C7364">
          <w:rPr>
            <w:rFonts w:asciiTheme="minorHAnsi" w:hAnsiTheme="minorHAnsi"/>
          </w:rPr>
          <w:delText>CPU time was:         00:00:00.03</w:delText>
        </w:r>
      </w:del>
    </w:p>
    <w:p w:rsidR="001F7861" w:rsidRPr="00AB486D" w:rsidRDefault="001F7861" w:rsidP="001F7861">
      <w:pPr>
        <w:tabs>
          <w:tab w:val="left" w:pos="5869"/>
        </w:tabs>
        <w:rPr>
          <w:rFonts w:cstheme="minorHAnsi"/>
        </w:rPr>
      </w:pPr>
      <w:r w:rsidRPr="00AB486D">
        <w:rPr>
          <w:rFonts w:cstheme="minorHAnsi"/>
        </w:rPr>
        <w:tab/>
      </w:r>
    </w:p>
    <w:p w:rsidR="001F7861" w:rsidRPr="00AB486D" w:rsidRDefault="001F7861" w:rsidP="001F7861">
      <w:pPr>
        <w:jc w:val="center"/>
        <w:rPr>
          <w:rFonts w:cstheme="minorHAnsi"/>
        </w:rPr>
      </w:pPr>
      <w:r w:rsidRPr="00AB486D">
        <w:rPr>
          <w:rFonts w:cstheme="minorHAnsi"/>
        </w:rPr>
        <w:br w:type="page"/>
      </w:r>
      <w:r w:rsidR="00546770" w:rsidRPr="00AB486D">
        <w:rPr>
          <w:rFonts w:cstheme="minorHAnsi"/>
        </w:rPr>
        <w:lastRenderedPageBreak/>
        <w:t xml:space="preserve"> </w:t>
      </w:r>
    </w:p>
    <w:p w:rsidR="001F7861" w:rsidRPr="00AB486D" w:rsidRDefault="001F7861" w:rsidP="001F7861">
      <w:pPr>
        <w:rPr>
          <w:rFonts w:cstheme="minorHAnsi"/>
        </w:rPr>
      </w:pPr>
    </w:p>
    <w:p w:rsidR="001F7861" w:rsidRPr="00AB486D" w:rsidRDefault="001F7861" w:rsidP="001F7861">
      <w:pPr>
        <w:rPr>
          <w:rFonts w:cstheme="minorHAnsi"/>
        </w:rPr>
      </w:pPr>
    </w:p>
    <w:p w:rsidR="001F7861" w:rsidRPr="00AB486D" w:rsidRDefault="001F7861" w:rsidP="001F7861">
      <w:pPr>
        <w:rPr>
          <w:rFonts w:cstheme="minorHAnsi"/>
        </w:rPr>
      </w:pPr>
    </w:p>
    <w:p w:rsidR="001F7861" w:rsidRPr="00AB486D" w:rsidRDefault="001F7861" w:rsidP="001F7861">
      <w:pPr>
        <w:rPr>
          <w:rFonts w:cstheme="minorHAnsi"/>
        </w:rPr>
      </w:pPr>
    </w:p>
    <w:p w:rsidR="001F7861" w:rsidRPr="00AB486D" w:rsidRDefault="001F7861" w:rsidP="001F7861">
      <w:pPr>
        <w:rPr>
          <w:rFonts w:cstheme="minorHAnsi"/>
        </w:rPr>
      </w:pPr>
    </w:p>
    <w:p w:rsidR="001F7861" w:rsidRPr="00AB486D" w:rsidRDefault="001F7861" w:rsidP="001F7861">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rFonts w:cstheme="minorHAnsi"/>
          <w:b/>
          <w:sz w:val="96"/>
          <w:szCs w:val="96"/>
        </w:rPr>
      </w:pPr>
      <w:r w:rsidRPr="00AB486D">
        <w:rPr>
          <w:rFonts w:cstheme="minorHAnsi"/>
          <w:b/>
          <w:sz w:val="96"/>
          <w:szCs w:val="96"/>
        </w:rPr>
        <w:t>Verifications</w:t>
      </w:r>
    </w:p>
    <w:p w:rsidR="00635F1D" w:rsidRPr="00AB486D" w:rsidRDefault="001F7861" w:rsidP="001F7861">
      <w:pPr>
        <w:pStyle w:val="sqlF9"/>
        <w:rPr>
          <w:rFonts w:asciiTheme="minorHAnsi" w:hAnsiTheme="minorHAnsi"/>
        </w:rPr>
      </w:pPr>
      <w:r w:rsidRPr="00AB486D">
        <w:rPr>
          <w:rFonts w:asciiTheme="minorHAnsi" w:hAnsiTheme="minorHAnsi"/>
        </w:rPr>
        <w:br w:type="page"/>
      </w:r>
    </w:p>
    <w:p w:rsidR="00546770" w:rsidRPr="00AB486D" w:rsidRDefault="00546770" w:rsidP="00546770">
      <w:pPr>
        <w:pStyle w:val="Heading1"/>
        <w:jc w:val="center"/>
        <w:rPr>
          <w:rFonts w:cstheme="minorHAnsi"/>
        </w:rPr>
      </w:pPr>
      <w:bookmarkStart w:id="12514" w:name="_Toc469648562"/>
      <w:r w:rsidRPr="00AB486D">
        <w:rPr>
          <w:rFonts w:cstheme="minorHAnsi"/>
        </w:rPr>
        <w:lastRenderedPageBreak/>
        <w:t>General Verification for Tables</w:t>
      </w:r>
      <w:bookmarkEnd w:id="12514"/>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 </w:t>
      </w:r>
      <w:r w:rsidRPr="00AB486D">
        <w:rPr>
          <w:rFonts w:asciiTheme="minorHAnsi" w:hAnsiTheme="minorHAnsi"/>
          <w:b/>
          <w:sz w:val="16"/>
          <w:szCs w:val="16"/>
        </w:rPr>
        <w:t>GENERAL VERIFICATION FOR TABLES</w:t>
      </w:r>
      <w:r w:rsidRPr="00AB486D">
        <w:rPr>
          <w:rFonts w:asciiTheme="minorHAnsi" w:hAnsiTheme="minorHAnsi"/>
          <w:sz w:val="16"/>
          <w:szCs w:val="16"/>
        </w:rPr>
        <w:t xml:space="preserve"> =========================</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SET linesize 120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SET PAGESIZE 50</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COL TABLE_NAME FOR A20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COL COLUMN_NAME FOR A35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COL DATA_TYPE FOR A20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COL DATA_DEFAULT FOR A20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col OBJECT_NAME FOR A35</w:t>
      </w:r>
    </w:p>
    <w:p w:rsidR="001F7861" w:rsidRPr="00AB486D" w:rsidDel="00DF2495" w:rsidRDefault="001F7861" w:rsidP="001F7861">
      <w:pPr>
        <w:pStyle w:val="sqlF9"/>
        <w:rPr>
          <w:del w:id="12515" w:author="Hemmati" w:date="2016-12-16T10:12:00Z"/>
          <w:rFonts w:asciiTheme="minorHAnsi" w:hAnsiTheme="minorHAnsi"/>
          <w:sz w:val="16"/>
          <w:szCs w:val="16"/>
        </w:rPr>
      </w:pPr>
    </w:p>
    <w:p w:rsidR="001F7861" w:rsidRPr="00AB486D" w:rsidDel="00DF2495" w:rsidRDefault="001F7861" w:rsidP="001F7861">
      <w:pPr>
        <w:pStyle w:val="sqlF9"/>
        <w:rPr>
          <w:del w:id="12516" w:author="Hemmati" w:date="2016-12-16T10:12:00Z"/>
          <w:rFonts w:asciiTheme="minorHAnsi" w:hAnsiTheme="minorHAnsi"/>
          <w:sz w:val="16"/>
          <w:szCs w:val="16"/>
        </w:rPr>
      </w:pP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SQL&gt; CONN sys/oracle as sysdba</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Connected.</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SQL&gt; SELECT TABLE_NAME, TABLESPACE_NAME,OWNER FROM DBA_TABLES</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  2   WHERE OWNER =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  3  ORDER BY tablespace_name;</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TABLE_NAME           TABLESPACE_NAME      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 --------------------</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ADHOC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ADHOC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ADHOC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                  USER_DATA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          USER_DATA            TOWNER</w:t>
      </w:r>
    </w:p>
    <w:p w:rsidR="001F7861" w:rsidRPr="00AB486D" w:rsidDel="00DF2495" w:rsidRDefault="001F7861" w:rsidP="001F7861">
      <w:pPr>
        <w:pStyle w:val="sqlF9"/>
        <w:rPr>
          <w:del w:id="12517" w:author="Hemmati" w:date="2016-12-16T10:13:00Z"/>
          <w:rFonts w:asciiTheme="minorHAnsi" w:hAnsiTheme="minorHAnsi"/>
          <w:sz w:val="16"/>
          <w:szCs w:val="16"/>
        </w:rPr>
      </w:pPr>
      <w:del w:id="12518" w:author="Hemmati" w:date="2016-12-16T10:13:00Z">
        <w:r w:rsidRPr="00AB486D" w:rsidDel="00DF2495">
          <w:rPr>
            <w:rFonts w:asciiTheme="minorHAnsi" w:hAnsiTheme="minorHAnsi"/>
            <w:sz w:val="16"/>
            <w:szCs w:val="16"/>
          </w:rPr>
          <w:delText>REWARD               USER_DATA            TOWNER</w:delText>
        </w:r>
      </w:del>
    </w:p>
    <w:p w:rsidR="001F7861" w:rsidRPr="00AB486D" w:rsidDel="00DF2495" w:rsidRDefault="001F7861" w:rsidP="001F7861">
      <w:pPr>
        <w:pStyle w:val="sqlF9"/>
        <w:rPr>
          <w:del w:id="12519" w:author="Hemmati" w:date="2016-12-16T10:13:00Z"/>
          <w:rFonts w:asciiTheme="minorHAnsi" w:hAnsiTheme="minorHAnsi"/>
          <w:sz w:val="16"/>
          <w:szCs w:val="16"/>
        </w:rPr>
      </w:pPr>
      <w:del w:id="12520" w:author="Hemmati" w:date="2016-12-16T10:13:00Z">
        <w:r w:rsidRPr="00AB486D" w:rsidDel="00DF2495">
          <w:rPr>
            <w:rFonts w:asciiTheme="minorHAnsi" w:hAnsiTheme="minorHAnsi"/>
            <w:sz w:val="16"/>
            <w:szCs w:val="16"/>
          </w:rPr>
          <w:delText>COMMISSION_TRACK     USER_DATA            TOWNER</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PRODUCT_SOLD         USER_DATA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USER_DATA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TRIP_TYPE            USER_DATA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PAYMENT_TYPE         USER_DATA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DESTINATION          USER_DATA            TOWNER</w:t>
      </w:r>
    </w:p>
    <w:p w:rsidR="001F7861" w:rsidRPr="00AB486D" w:rsidDel="00DF2495" w:rsidRDefault="001F7861" w:rsidP="001F7861">
      <w:pPr>
        <w:pStyle w:val="sqlF9"/>
        <w:rPr>
          <w:del w:id="12521" w:author="Hemmati" w:date="2016-12-16T10:12:00Z"/>
          <w:rFonts w:asciiTheme="minorHAnsi" w:hAnsiTheme="minorHAnsi"/>
          <w:sz w:val="16"/>
          <w:szCs w:val="16"/>
        </w:rPr>
      </w:pPr>
      <w:del w:id="12522" w:author="Hemmati" w:date="2016-12-16T10:12:00Z">
        <w:r w:rsidRPr="00AB486D" w:rsidDel="00DF2495">
          <w:rPr>
            <w:rFonts w:asciiTheme="minorHAnsi" w:hAnsiTheme="minorHAnsi"/>
            <w:sz w:val="16"/>
            <w:szCs w:val="16"/>
          </w:rPr>
          <w:delText>FEE_TYPE             USER_DATA            TOWNER</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CLASS_TYPE           USER_DATA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AFFILIATION          USER_DATA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PRODUCT_CATEGORY     USER_DATA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            USER_DATA            TOWNER</w:t>
      </w:r>
    </w:p>
    <w:p w:rsidR="001F7861" w:rsidRPr="00AB486D" w:rsidDel="00DF2495" w:rsidRDefault="001F7861" w:rsidP="001F7861">
      <w:pPr>
        <w:pStyle w:val="sqlF9"/>
        <w:rPr>
          <w:del w:id="12523" w:author="Hemmati" w:date="2016-12-16T10:12:00Z"/>
          <w:rFonts w:asciiTheme="minorHAnsi" w:hAnsiTheme="minorHAnsi"/>
          <w:sz w:val="16"/>
          <w:szCs w:val="16"/>
        </w:rPr>
      </w:pPr>
      <w:del w:id="12524" w:author="Hemmati" w:date="2016-12-16T10:12:00Z">
        <w:r w:rsidRPr="00AB486D" w:rsidDel="00DF2495">
          <w:rPr>
            <w:rFonts w:asciiTheme="minorHAnsi" w:hAnsiTheme="minorHAnsi"/>
            <w:sz w:val="16"/>
            <w:szCs w:val="16"/>
          </w:rPr>
          <w:delText>COMMISSION_STATUS    USER_DATA            TOWNER</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USER_DATA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USER_DATA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USER_DATA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TRAVELLER            USER_DATA            TOWNER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USER_DATA            TOWNER</w:t>
      </w:r>
    </w:p>
    <w:p w:rsidR="001F7861" w:rsidRPr="00AB486D" w:rsidRDefault="001F7861" w:rsidP="001F7861">
      <w:pPr>
        <w:pStyle w:val="sqlF9"/>
        <w:rPr>
          <w:rFonts w:asciiTheme="minorHAnsi" w:hAnsiTheme="minorHAnsi"/>
          <w:sz w:val="16"/>
          <w:szCs w:val="16"/>
        </w:rPr>
      </w:pPr>
    </w:p>
    <w:p w:rsidR="001F7861" w:rsidRPr="00AB486D" w:rsidDel="00DF2495" w:rsidRDefault="00DF2495" w:rsidP="001F7861">
      <w:pPr>
        <w:pStyle w:val="sqlF9"/>
        <w:rPr>
          <w:del w:id="12525" w:author="Hemmati" w:date="2016-12-16T10:13:00Z"/>
          <w:rFonts w:asciiTheme="minorHAnsi" w:hAnsiTheme="minorHAnsi"/>
          <w:sz w:val="16"/>
          <w:szCs w:val="16"/>
        </w:rPr>
      </w:pPr>
      <w:ins w:id="12526" w:author="Hemmati" w:date="2016-12-16T10:13:00Z">
        <w:r>
          <w:rPr>
            <w:rFonts w:asciiTheme="minorHAnsi" w:hAnsiTheme="minorHAnsi"/>
            <w:sz w:val="16"/>
            <w:szCs w:val="16"/>
          </w:rPr>
          <w:t>19</w:t>
        </w:r>
      </w:ins>
      <w:del w:id="12527" w:author="Hemmati" w:date="2016-12-16T10:13:00Z">
        <w:r w:rsidR="001F7861" w:rsidRPr="00AB486D" w:rsidDel="00DF2495">
          <w:rPr>
            <w:rFonts w:asciiTheme="minorHAnsi" w:hAnsiTheme="minorHAnsi"/>
            <w:sz w:val="16"/>
            <w:szCs w:val="16"/>
          </w:rPr>
          <w:delText>23</w:delText>
        </w:r>
      </w:del>
      <w:r w:rsidR="001F7861" w:rsidRPr="00AB486D">
        <w:rPr>
          <w:rFonts w:asciiTheme="minorHAnsi" w:hAnsiTheme="minorHAnsi"/>
          <w:sz w:val="16"/>
          <w:szCs w:val="16"/>
        </w:rPr>
        <w:t xml:space="preserve"> rows selected.</w:t>
      </w:r>
    </w:p>
    <w:p w:rsidR="001F7861" w:rsidRPr="00AB486D" w:rsidDel="00DF2495" w:rsidRDefault="001F7861" w:rsidP="001F7861">
      <w:pPr>
        <w:pStyle w:val="sqlF9"/>
        <w:rPr>
          <w:del w:id="12528" w:author="Hemmati" w:date="2016-12-16T10:13:00Z"/>
          <w:rFonts w:asciiTheme="minorHAnsi" w:hAnsiTheme="minorHAnsi"/>
          <w:sz w:val="16"/>
          <w:szCs w:val="16"/>
        </w:rPr>
      </w:pPr>
    </w:p>
    <w:p w:rsidR="001F7861" w:rsidRPr="00AB486D" w:rsidDel="00DF2495" w:rsidRDefault="001F7861" w:rsidP="001F7861">
      <w:pPr>
        <w:pStyle w:val="sqlF9"/>
        <w:rPr>
          <w:del w:id="12529" w:author="Hemmati" w:date="2016-12-16T10:13:00Z"/>
          <w:rFonts w:asciiTheme="minorHAnsi" w:hAnsiTheme="minorHAnsi"/>
          <w:sz w:val="16"/>
          <w:szCs w:val="16"/>
        </w:rPr>
      </w:pPr>
    </w:p>
    <w:p w:rsidR="001F7861" w:rsidRPr="00AB486D" w:rsidRDefault="001F7861" w:rsidP="001F7861">
      <w:pPr>
        <w:pStyle w:val="sqlF9"/>
        <w:rPr>
          <w:rFonts w:asciiTheme="minorHAnsi" w:hAnsiTheme="minorHAnsi"/>
          <w:sz w:val="16"/>
          <w:szCs w:val="16"/>
        </w:rPr>
      </w:pPr>
    </w:p>
    <w:p w:rsidR="001F7861" w:rsidRPr="00AB486D" w:rsidRDefault="001F7861">
      <w:pPr>
        <w:rPr>
          <w:rFonts w:cstheme="minorHAnsi"/>
          <w:sz w:val="16"/>
          <w:szCs w:val="16"/>
        </w:rPr>
      </w:pPr>
      <w:r w:rsidRPr="00AB486D">
        <w:rPr>
          <w:rFonts w:cstheme="minorHAnsi"/>
          <w:sz w:val="16"/>
          <w:szCs w:val="16"/>
        </w:rPr>
        <w:br w:type="page"/>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SQL&gt; SELECT T.TABLESPACE_NAME, D.FILE_NAME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  2  FROM DBA_TABLESPACES T JOIN DBA_DATA_FILES 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  3  ON  T.TABLESPACE_NAME=D.TABLESPACE_NAME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  4  ORDER BY TABLESPACE_NAME;</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TABLESPACE_NAME FILE_NAME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ADHOC           C:\TRAVELXP\E\ADHOC01.DBF</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INDX            C:\TRAVELXP\E\INDX01.DBF</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READ_ONLY       C:\TRAVELXP\D\READ_ONLY01.DBF</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SYSAUX          C:\TRAVELXP\D\SYSAUX01.DBF</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SYSTEM          C:\TRAVELXP\SYSTEM01.DBF</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UNDOTBS1        C:\TRAVELXP\E\UNDOTBS01.DBF</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USER_DATA       C:\TRAVELXP\E\USERDATA01.DBF</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TEMP</w:t>
      </w:r>
      <w:r w:rsidRPr="00AB486D">
        <w:rPr>
          <w:rFonts w:asciiTheme="minorHAnsi" w:hAnsiTheme="minorHAnsi"/>
          <w:sz w:val="16"/>
          <w:szCs w:val="16"/>
        </w:rPr>
        <w:tab/>
      </w:r>
      <w:r w:rsidRPr="00AB486D">
        <w:rPr>
          <w:rFonts w:asciiTheme="minorHAnsi" w:hAnsiTheme="minorHAnsi"/>
          <w:sz w:val="16"/>
          <w:szCs w:val="16"/>
        </w:rPr>
        <w:tab/>
        <w:t xml:space="preserve"> C:\Travelxp\D\TEMP01.TMP</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8 rows selected.</w:t>
      </w:r>
    </w:p>
    <w:p w:rsidR="001F7861" w:rsidRPr="00AB486D" w:rsidDel="00DF2495" w:rsidRDefault="001F7861" w:rsidP="001F7861">
      <w:pPr>
        <w:pStyle w:val="sqlF9"/>
        <w:rPr>
          <w:del w:id="12530" w:author="Hemmati" w:date="2016-12-16T10:13:00Z"/>
          <w:rFonts w:asciiTheme="minorHAnsi" w:hAnsiTheme="minorHAnsi"/>
          <w:sz w:val="16"/>
          <w:szCs w:val="16"/>
        </w:rPr>
      </w:pPr>
    </w:p>
    <w:p w:rsidR="001F7861" w:rsidRPr="00AB486D" w:rsidDel="00DF2495" w:rsidRDefault="001F7861" w:rsidP="001F7861">
      <w:pPr>
        <w:pStyle w:val="sqlF9"/>
        <w:rPr>
          <w:del w:id="12531" w:author="Hemmati" w:date="2016-12-16T10:13:00Z"/>
          <w:rFonts w:asciiTheme="minorHAnsi" w:hAnsiTheme="minorHAnsi"/>
          <w:sz w:val="16"/>
          <w:szCs w:val="16"/>
        </w:rPr>
      </w:pPr>
    </w:p>
    <w:p w:rsidR="001F7861" w:rsidRPr="00AB486D" w:rsidDel="00DF2495" w:rsidRDefault="001F7861" w:rsidP="001F7861">
      <w:pPr>
        <w:pStyle w:val="sqlF9"/>
        <w:rPr>
          <w:del w:id="12532" w:author="Hemmati" w:date="2016-12-16T10:13:00Z"/>
          <w:rFonts w:asciiTheme="minorHAnsi" w:hAnsiTheme="minorHAnsi"/>
          <w:sz w:val="16"/>
          <w:szCs w:val="16"/>
        </w:rPr>
      </w:pP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SQL&gt; conn towner/</w:t>
      </w:r>
      <w:ins w:id="12533" w:author="Hemmati" w:date="2016-12-16T10:13:00Z">
        <w:r w:rsidR="00DF2495">
          <w:rPr>
            <w:rFonts w:asciiTheme="minorHAnsi" w:hAnsiTheme="minorHAnsi"/>
            <w:sz w:val="16"/>
            <w:szCs w:val="16"/>
          </w:rPr>
          <w:t>travel456</w:t>
        </w:r>
      </w:ins>
      <w:del w:id="12534" w:author="Hemmati" w:date="2016-12-16T10:13:00Z">
        <w:r w:rsidRPr="00AB486D" w:rsidDel="00DF2495">
          <w:rPr>
            <w:rFonts w:asciiTheme="minorHAnsi" w:hAnsiTheme="minorHAnsi"/>
            <w:sz w:val="16"/>
            <w:szCs w:val="16"/>
          </w:rPr>
          <w:delText>t123owner</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Connected.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SQL&gt;</w:t>
      </w:r>
    </w:p>
    <w:p w:rsidR="001F7861" w:rsidRPr="00AB486D" w:rsidDel="00DF2495" w:rsidRDefault="001F7861" w:rsidP="001F7861">
      <w:pPr>
        <w:pStyle w:val="sqlF9"/>
        <w:rPr>
          <w:del w:id="12535" w:author="Hemmati" w:date="2016-12-16T10:13:00Z"/>
          <w:rFonts w:asciiTheme="minorHAnsi" w:hAnsiTheme="minorHAnsi"/>
          <w:sz w:val="16"/>
          <w:szCs w:val="16"/>
        </w:rPr>
      </w:pPr>
    </w:p>
    <w:p w:rsidR="001F7861" w:rsidRPr="00AB486D" w:rsidDel="00DF2495" w:rsidRDefault="001F7861" w:rsidP="001F7861">
      <w:pPr>
        <w:pStyle w:val="sqlF9"/>
        <w:rPr>
          <w:del w:id="12536" w:author="Hemmati" w:date="2016-12-16T10:13:00Z"/>
          <w:rFonts w:asciiTheme="minorHAnsi" w:hAnsiTheme="minorHAnsi"/>
          <w:sz w:val="16"/>
          <w:szCs w:val="16"/>
        </w:rPr>
      </w:pP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SQL&gt; SELECT     table_name, status FROM user_tables;</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TABLE_NAME         STATUS</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DESTINATION        VALID</w:t>
      </w:r>
    </w:p>
    <w:p w:rsidR="001F7861" w:rsidRPr="00AB486D" w:rsidDel="00DF2495" w:rsidRDefault="001F7861" w:rsidP="001F7861">
      <w:pPr>
        <w:pStyle w:val="sqlF9"/>
        <w:rPr>
          <w:del w:id="12537" w:author="Hemmati" w:date="2016-12-16T10:13:00Z"/>
          <w:rFonts w:asciiTheme="minorHAnsi" w:hAnsiTheme="minorHAnsi"/>
          <w:sz w:val="16"/>
          <w:szCs w:val="16"/>
        </w:rPr>
      </w:pPr>
      <w:del w:id="12538" w:author="Hemmati" w:date="2016-12-16T10:13:00Z">
        <w:r w:rsidRPr="00AB486D" w:rsidDel="00DF2495">
          <w:rPr>
            <w:rFonts w:asciiTheme="minorHAnsi" w:hAnsiTheme="minorHAnsi"/>
            <w:sz w:val="16"/>
            <w:szCs w:val="16"/>
          </w:rPr>
          <w:delText>FEE_TYPE           VALID</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TRIP_TYPE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PAYMENT_TYPE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CLASS_TYPE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AFFILIATION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PRODUCT_CATEGORY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TRAVELLER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        VALID</w:t>
      </w:r>
    </w:p>
    <w:p w:rsidR="001F7861" w:rsidRPr="00AB486D" w:rsidDel="00DF2495" w:rsidRDefault="001F7861" w:rsidP="001F7861">
      <w:pPr>
        <w:pStyle w:val="sqlF9"/>
        <w:rPr>
          <w:del w:id="12539" w:author="Hemmati" w:date="2016-12-16T10:13:00Z"/>
          <w:rFonts w:asciiTheme="minorHAnsi" w:hAnsiTheme="minorHAnsi"/>
          <w:sz w:val="16"/>
          <w:szCs w:val="16"/>
        </w:rPr>
      </w:pPr>
      <w:del w:id="12540" w:author="Hemmati" w:date="2016-12-16T10:13:00Z">
        <w:r w:rsidRPr="00AB486D" w:rsidDel="00DF2495">
          <w:rPr>
            <w:rFonts w:asciiTheme="minorHAnsi" w:hAnsiTheme="minorHAnsi"/>
            <w:sz w:val="16"/>
            <w:szCs w:val="16"/>
          </w:rPr>
          <w:delText>ZOH_WSH6           VALID</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VALID</w:t>
      </w:r>
    </w:p>
    <w:p w:rsidR="001F7861" w:rsidRPr="00AB486D" w:rsidDel="00DF2495" w:rsidRDefault="001F7861" w:rsidP="001F7861">
      <w:pPr>
        <w:pStyle w:val="sqlF9"/>
        <w:rPr>
          <w:del w:id="12541" w:author="Hemmati" w:date="2016-12-16T10:13:00Z"/>
          <w:rFonts w:asciiTheme="minorHAnsi" w:hAnsiTheme="minorHAnsi"/>
          <w:sz w:val="16"/>
          <w:szCs w:val="16"/>
        </w:rPr>
      </w:pPr>
      <w:del w:id="12542" w:author="Hemmati" w:date="2016-12-16T10:13:00Z">
        <w:r w:rsidRPr="00AB486D" w:rsidDel="00DF2495">
          <w:rPr>
            <w:rFonts w:asciiTheme="minorHAnsi" w:hAnsiTheme="minorHAnsi"/>
            <w:sz w:val="16"/>
            <w:szCs w:val="16"/>
          </w:rPr>
          <w:delText>COMMISSION_TRACK   VALID</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VALID</w:t>
      </w:r>
    </w:p>
    <w:p w:rsidR="001F7861" w:rsidRPr="00AB486D" w:rsidDel="00DF2495" w:rsidRDefault="001F7861" w:rsidP="001F7861">
      <w:pPr>
        <w:pStyle w:val="sqlF9"/>
        <w:rPr>
          <w:del w:id="12543" w:author="Hemmati" w:date="2016-12-16T10:13:00Z"/>
          <w:rFonts w:asciiTheme="minorHAnsi" w:hAnsiTheme="minorHAnsi"/>
          <w:sz w:val="16"/>
          <w:szCs w:val="16"/>
        </w:rPr>
      </w:pPr>
      <w:del w:id="12544" w:author="Hemmati" w:date="2016-12-16T10:13:00Z">
        <w:r w:rsidRPr="00AB486D" w:rsidDel="00DF2495">
          <w:rPr>
            <w:rFonts w:asciiTheme="minorHAnsi" w:hAnsiTheme="minorHAnsi"/>
            <w:sz w:val="16"/>
            <w:szCs w:val="16"/>
          </w:rPr>
          <w:delText>COMMISSION_STATUS  VALID</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EXCEPTIONS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                VALID</w:t>
      </w:r>
    </w:p>
    <w:p w:rsidR="001F7861" w:rsidRPr="00AB486D" w:rsidDel="00DF2495" w:rsidRDefault="001F7861" w:rsidP="001F7861">
      <w:pPr>
        <w:pStyle w:val="sqlF9"/>
        <w:rPr>
          <w:del w:id="12545" w:author="Hemmati" w:date="2016-12-16T10:13:00Z"/>
          <w:rFonts w:asciiTheme="minorHAnsi" w:hAnsiTheme="minorHAnsi"/>
          <w:sz w:val="16"/>
          <w:szCs w:val="16"/>
        </w:rPr>
      </w:pPr>
      <w:del w:id="12546" w:author="Hemmati" w:date="2016-12-16T10:13:00Z">
        <w:r w:rsidRPr="00AB486D" w:rsidDel="00DF2495">
          <w:rPr>
            <w:rFonts w:asciiTheme="minorHAnsi" w:hAnsiTheme="minorHAnsi"/>
            <w:sz w:val="16"/>
            <w:szCs w:val="16"/>
          </w:rPr>
          <w:delText>REWARD             VALID</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VALID</w:t>
      </w:r>
    </w:p>
    <w:p w:rsidR="001F7861" w:rsidRPr="00AB486D" w:rsidDel="00DF2495" w:rsidRDefault="001F7861" w:rsidP="001F7861">
      <w:pPr>
        <w:pStyle w:val="sqlF9"/>
        <w:rPr>
          <w:del w:id="12547" w:author="Hemmati" w:date="2016-12-16T10:13:00Z"/>
          <w:rFonts w:asciiTheme="minorHAnsi" w:hAnsiTheme="minorHAnsi"/>
          <w:sz w:val="16"/>
          <w:szCs w:val="16"/>
        </w:rPr>
      </w:pPr>
      <w:del w:id="12548" w:author="Hemmati" w:date="2016-12-16T10:13:00Z">
        <w:r w:rsidRPr="00AB486D" w:rsidDel="00DF2495">
          <w:rPr>
            <w:rFonts w:asciiTheme="minorHAnsi" w:hAnsiTheme="minorHAnsi"/>
            <w:sz w:val="16"/>
            <w:szCs w:val="16"/>
          </w:rPr>
          <w:delText>PRODUCT_SOLD       VALID</w:delText>
        </w:r>
      </w:del>
    </w:p>
    <w:p w:rsidR="001F7861" w:rsidRPr="00AB486D" w:rsidRDefault="001F7861" w:rsidP="001F7861">
      <w:pPr>
        <w:pStyle w:val="sqlF9"/>
        <w:rPr>
          <w:rFonts w:asciiTheme="minorHAnsi" w:hAnsiTheme="minorHAnsi"/>
          <w:sz w:val="16"/>
          <w:szCs w:val="16"/>
        </w:rPr>
      </w:pPr>
    </w:p>
    <w:p w:rsidR="001F7861" w:rsidRPr="00AB486D" w:rsidRDefault="00DF2495" w:rsidP="001F7861">
      <w:pPr>
        <w:pStyle w:val="sqlF9"/>
        <w:rPr>
          <w:rFonts w:asciiTheme="minorHAnsi" w:hAnsiTheme="minorHAnsi"/>
          <w:sz w:val="16"/>
          <w:szCs w:val="16"/>
        </w:rPr>
      </w:pPr>
      <w:ins w:id="12549" w:author="Hemmati" w:date="2016-12-16T10:14:00Z">
        <w:r>
          <w:rPr>
            <w:rFonts w:asciiTheme="minorHAnsi" w:hAnsiTheme="minorHAnsi"/>
            <w:sz w:val="16"/>
            <w:szCs w:val="16"/>
          </w:rPr>
          <w:t>19</w:t>
        </w:r>
      </w:ins>
      <w:del w:id="12550" w:author="Hemmati" w:date="2016-12-16T10:14:00Z">
        <w:r w:rsidR="001F7861" w:rsidRPr="00AB486D" w:rsidDel="00DF2495">
          <w:rPr>
            <w:rFonts w:asciiTheme="minorHAnsi" w:hAnsiTheme="minorHAnsi"/>
            <w:sz w:val="16"/>
            <w:szCs w:val="16"/>
          </w:rPr>
          <w:delText>25</w:delText>
        </w:r>
      </w:del>
      <w:r w:rsidR="001F7861" w:rsidRPr="00AB486D">
        <w:rPr>
          <w:rFonts w:asciiTheme="minorHAnsi" w:hAnsiTheme="minorHAnsi"/>
          <w:sz w:val="16"/>
          <w:szCs w:val="16"/>
        </w:rPr>
        <w:t xml:space="preserve"> rows selected.</w:t>
      </w:r>
    </w:p>
    <w:p w:rsidR="001F7861" w:rsidRPr="00AB486D" w:rsidRDefault="001F7861" w:rsidP="001F7861">
      <w:pPr>
        <w:pStyle w:val="sqlF9"/>
        <w:rPr>
          <w:rFonts w:asciiTheme="minorHAnsi" w:hAnsiTheme="minorHAnsi"/>
          <w:sz w:val="16"/>
          <w:szCs w:val="16"/>
        </w:rPr>
      </w:pPr>
    </w:p>
    <w:p w:rsidR="001F7861" w:rsidRPr="00AB486D" w:rsidRDefault="001F7861">
      <w:pPr>
        <w:rPr>
          <w:rFonts w:cstheme="minorHAnsi"/>
          <w:sz w:val="16"/>
          <w:szCs w:val="16"/>
        </w:rPr>
      </w:pPr>
      <w:r w:rsidRPr="00AB486D">
        <w:rPr>
          <w:rFonts w:cstheme="minorHAnsi"/>
          <w:sz w:val="16"/>
          <w:szCs w:val="16"/>
        </w:rPr>
        <w:br w:type="page"/>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lastRenderedPageBreak/>
        <w:t>SQL&gt; SELECT * FROM user_cons_columns;</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OWNER      CONSTRAINT_NAME                TABLE_NAME         COLUMN_NAME                 POSITION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 ------------------ ------------------------- ----------</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AFFILIATION_CODE_PK            AFFILIATION        AFFILIATION_CODE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AGENT_NUM_PK                   AGENT_EMP          EMP_NUM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OFFICE_ID_PK                   AGENT_OFFICE       OFFICE_ID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SYS_C004396                    BOOKING            TRIP_END_DATE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SYS_C004395                    BOOKING            TRIP_START_DATE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SYS_C004394                    BOOKING            BOOKING_DATE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SYS_C004393                    BOOKING            BOOKING_NO</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BOOK_FEE_CODE_FK               BOOKING            FEE_CODE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BOOK_TRIP_CODE_FK              BOOKING            TRIP_CODE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BOOK_EMP_NUM_FK                BOOKING            EMP_NUM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BOOK_ITIN_INVC_ID_FK           BOOKING            ITIN_INVC_ID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BOOK_DESTIN_CODE_FK            BOOKING            DESTINATION_CODE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BOOKING_ID_PK                  BOOKING            BOOKING_ID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CLASS_CODE_PK                  CLASS_TYPE         CLASS_CODE                         1</w:t>
      </w:r>
    </w:p>
    <w:p w:rsidR="001F7861" w:rsidRPr="00AB486D" w:rsidDel="00DF2495" w:rsidRDefault="001F7861" w:rsidP="001F7861">
      <w:pPr>
        <w:pStyle w:val="sqlF9"/>
        <w:rPr>
          <w:del w:id="12551" w:author="Hemmati" w:date="2016-12-16T10:14:00Z"/>
          <w:rFonts w:asciiTheme="minorHAnsi" w:hAnsiTheme="minorHAnsi"/>
          <w:sz w:val="16"/>
          <w:szCs w:val="16"/>
        </w:rPr>
      </w:pPr>
      <w:del w:id="12552" w:author="Hemmati" w:date="2016-12-16T10:14:00Z">
        <w:r w:rsidRPr="00AB486D" w:rsidDel="00DF2495">
          <w:rPr>
            <w:rFonts w:asciiTheme="minorHAnsi" w:hAnsiTheme="minorHAnsi"/>
            <w:sz w:val="16"/>
            <w:szCs w:val="16"/>
          </w:rPr>
          <w:delText>TOWNER     COMMISSION__STATUS_ID_PK       COMMISSION_STATUS  COMMISSION_STATUS_ID               1</w:delText>
        </w:r>
      </w:del>
    </w:p>
    <w:p w:rsidR="001F7861" w:rsidRPr="00AB486D" w:rsidDel="00DF2495" w:rsidRDefault="001F7861" w:rsidP="001F7861">
      <w:pPr>
        <w:pStyle w:val="sqlF9"/>
        <w:rPr>
          <w:del w:id="12553" w:author="Hemmati" w:date="2016-12-16T10:14:00Z"/>
          <w:rFonts w:asciiTheme="minorHAnsi" w:hAnsiTheme="minorHAnsi"/>
          <w:sz w:val="16"/>
          <w:szCs w:val="16"/>
        </w:rPr>
      </w:pPr>
      <w:del w:id="12554" w:author="Hemmati" w:date="2016-12-16T10:14:00Z">
        <w:r w:rsidRPr="00AB486D" w:rsidDel="00DF2495">
          <w:rPr>
            <w:rFonts w:asciiTheme="minorHAnsi" w:hAnsiTheme="minorHAnsi"/>
            <w:sz w:val="16"/>
            <w:szCs w:val="16"/>
          </w:rPr>
          <w:delText>TOWNER     COMM_STATUS_ID_FK              COMMISSION_TRACK   COMM_STATUS_ID                     1</w:delText>
        </w:r>
      </w:del>
    </w:p>
    <w:p w:rsidR="001F7861" w:rsidRPr="00AB486D" w:rsidDel="00DF2495" w:rsidRDefault="001F7861" w:rsidP="001F7861">
      <w:pPr>
        <w:pStyle w:val="sqlF9"/>
        <w:rPr>
          <w:del w:id="12555" w:author="Hemmati" w:date="2016-12-16T10:14:00Z"/>
          <w:rFonts w:asciiTheme="minorHAnsi" w:hAnsiTheme="minorHAnsi"/>
          <w:sz w:val="16"/>
          <w:szCs w:val="16"/>
        </w:rPr>
      </w:pPr>
      <w:del w:id="12556" w:author="Hemmati" w:date="2016-12-16T10:14:00Z">
        <w:r w:rsidRPr="00AB486D" w:rsidDel="00DF2495">
          <w:rPr>
            <w:rFonts w:asciiTheme="minorHAnsi" w:hAnsiTheme="minorHAnsi"/>
            <w:sz w:val="16"/>
            <w:szCs w:val="16"/>
          </w:rPr>
          <w:delText>TOWNER     COMM_ID_PK                     COMMISSION_TRACK   COMM_ID                            1</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SYS_C004390                    CREDIT_CARD        EXPIRY_DATE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SYS_C004389                    CREDIT_CARD        CARD_NUMBER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CUSTOMER_ID_FK                 CREDIT_CARD        CUSTOMER_ID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CARD_CUSTOMER_ID_PK            CREDIT_CARD        CUSTOMER_ID                        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CARD_CUSTOMER_ID_PK            CREDIT_CARD        CARD_ID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SYS_C004386                    CUSTOMER           CUSTOMER_FNAME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SYS_C004388                    CUSTOMER           CUSTOMER_HOME_PHONE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SYS_C004387                    CUSTOMER           CUSTOMER_LNAME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CUSTOMER_ID_PK                 CUSTOMER           CUSTOMER_ID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SYS_C003602                    CUSTOMER_DATA      CUST_ID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SYS_C003601                    CUSTOMER_DATA      LNAME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SYS_C003600                    CUSTOMER_DATA      FNAME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DESTINATION_DEST_ID_PK         DESTINATION        DESTINATION_CODE                   1</w:t>
      </w:r>
    </w:p>
    <w:p w:rsidR="001F7861" w:rsidRPr="00AB486D" w:rsidDel="00DF2495" w:rsidRDefault="001F7861" w:rsidP="001F7861">
      <w:pPr>
        <w:pStyle w:val="sqlF9"/>
        <w:rPr>
          <w:del w:id="12557" w:author="Hemmati" w:date="2016-12-16T10:14:00Z"/>
          <w:rFonts w:asciiTheme="minorHAnsi" w:hAnsiTheme="minorHAnsi"/>
          <w:sz w:val="16"/>
          <w:szCs w:val="16"/>
        </w:rPr>
      </w:pPr>
      <w:del w:id="12558" w:author="Hemmati" w:date="2016-12-16T10:14:00Z">
        <w:r w:rsidRPr="00AB486D" w:rsidDel="00DF2495">
          <w:rPr>
            <w:rFonts w:asciiTheme="minorHAnsi" w:hAnsiTheme="minorHAnsi"/>
            <w:sz w:val="16"/>
            <w:szCs w:val="16"/>
          </w:rPr>
          <w:delText>TOWNER     FEE_CODE_PK                    FEE_TYPE           FEE_CODE                           1</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SYS_C004392                    ITIN_INVOICE       ITIN_INVC_DATE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SYS_C004391                    ITIN_INVOICE       ITIN_INVC_NO</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INVOICE_PAY_TYPE_ID_FK         ITIN_INVOICE       PAY_TYPE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ITIN_INVC_ID_PK                ITIN_INVOICE       ITIN_INVC_ID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PAY_TYPE_ID_PK                 PAYMENT_TYPE       PAY_TYPE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PRODUCT_CAT_ID_PK              PRODUCT_CATEGORY   PRODUCT_CAT_ID                     1</w:t>
      </w:r>
    </w:p>
    <w:p w:rsidR="001F7861" w:rsidRPr="00AB486D" w:rsidDel="00DF2495" w:rsidRDefault="001F7861" w:rsidP="001F7861">
      <w:pPr>
        <w:pStyle w:val="sqlF9"/>
        <w:rPr>
          <w:del w:id="12559" w:author="Hemmati" w:date="2016-12-16T10:14:00Z"/>
          <w:rFonts w:asciiTheme="minorHAnsi" w:hAnsiTheme="minorHAnsi"/>
          <w:sz w:val="16"/>
          <w:szCs w:val="16"/>
        </w:rPr>
      </w:pPr>
      <w:del w:id="12560" w:author="Hemmati" w:date="2016-12-16T10:14:00Z">
        <w:r w:rsidRPr="00AB486D" w:rsidDel="00DF2495">
          <w:rPr>
            <w:rFonts w:asciiTheme="minorHAnsi" w:hAnsiTheme="minorHAnsi"/>
            <w:sz w:val="16"/>
            <w:szCs w:val="16"/>
          </w:rPr>
          <w:delText>TOWNER     PROD_CAT_CK                    PRODUCT_SOLD       PRODUCT_CAT_ID</w:delText>
        </w:r>
      </w:del>
    </w:p>
    <w:p w:rsidR="001F7861" w:rsidRPr="00AB486D" w:rsidDel="00DF2495" w:rsidRDefault="001F7861" w:rsidP="001F7861">
      <w:pPr>
        <w:pStyle w:val="sqlF9"/>
        <w:rPr>
          <w:del w:id="12561" w:author="Hemmati" w:date="2016-12-16T10:14:00Z"/>
          <w:rFonts w:asciiTheme="minorHAnsi" w:hAnsiTheme="minorHAnsi"/>
          <w:sz w:val="16"/>
          <w:szCs w:val="16"/>
        </w:rPr>
      </w:pPr>
      <w:del w:id="12562" w:author="Hemmati" w:date="2016-12-16T10:14:00Z">
        <w:r w:rsidRPr="00AB486D" w:rsidDel="00DF2495">
          <w:rPr>
            <w:rFonts w:asciiTheme="minorHAnsi" w:hAnsiTheme="minorHAnsi"/>
            <w:sz w:val="16"/>
            <w:szCs w:val="16"/>
          </w:rPr>
          <w:delText>TOWNER     SYS_C004414                    PRODUCT_SOLD       PRODUCT_BASE_PRICE</w:delText>
        </w:r>
      </w:del>
    </w:p>
    <w:p w:rsidR="001F7861" w:rsidRPr="00AB486D" w:rsidDel="00DF2495" w:rsidRDefault="001F7861" w:rsidP="001F7861">
      <w:pPr>
        <w:pStyle w:val="sqlF9"/>
        <w:rPr>
          <w:del w:id="12563" w:author="Hemmati" w:date="2016-12-16T10:14:00Z"/>
          <w:rFonts w:asciiTheme="minorHAnsi" w:hAnsiTheme="minorHAnsi"/>
          <w:sz w:val="16"/>
          <w:szCs w:val="16"/>
        </w:rPr>
      </w:pPr>
      <w:del w:id="12564" w:author="Hemmati" w:date="2016-12-16T10:14:00Z">
        <w:r w:rsidRPr="00AB486D" w:rsidDel="00DF2495">
          <w:rPr>
            <w:rFonts w:asciiTheme="minorHAnsi" w:hAnsiTheme="minorHAnsi"/>
            <w:sz w:val="16"/>
            <w:szCs w:val="16"/>
          </w:rPr>
          <w:delText>TOWNER     SYS_C004411                    PRODUCT_SOLD       PRODUCT_NAME</w:delText>
        </w:r>
      </w:del>
    </w:p>
    <w:p w:rsidR="001F7861" w:rsidRPr="00AB486D" w:rsidDel="00DF2495" w:rsidRDefault="001F7861" w:rsidP="001F7861">
      <w:pPr>
        <w:pStyle w:val="sqlF9"/>
        <w:rPr>
          <w:del w:id="12565" w:author="Hemmati" w:date="2016-12-16T10:14:00Z"/>
          <w:rFonts w:asciiTheme="minorHAnsi" w:hAnsiTheme="minorHAnsi"/>
          <w:sz w:val="16"/>
          <w:szCs w:val="16"/>
        </w:rPr>
      </w:pPr>
      <w:del w:id="12566" w:author="Hemmati" w:date="2016-12-16T10:14:00Z">
        <w:r w:rsidRPr="00AB486D" w:rsidDel="00DF2495">
          <w:rPr>
            <w:rFonts w:asciiTheme="minorHAnsi" w:hAnsiTheme="minorHAnsi"/>
            <w:sz w:val="16"/>
            <w:szCs w:val="16"/>
          </w:rPr>
          <w:delText>TOWNER     SYS_C004413                    PRODUCT_SOLD       PROD_END_DATE</w:delText>
        </w:r>
      </w:del>
    </w:p>
    <w:p w:rsidR="001F7861" w:rsidRPr="00AB486D" w:rsidDel="00DF2495" w:rsidRDefault="001F7861" w:rsidP="001F7861">
      <w:pPr>
        <w:pStyle w:val="sqlF9"/>
        <w:rPr>
          <w:del w:id="12567" w:author="Hemmati" w:date="2016-12-16T10:14:00Z"/>
          <w:rFonts w:asciiTheme="minorHAnsi" w:hAnsiTheme="minorHAnsi"/>
          <w:sz w:val="16"/>
          <w:szCs w:val="16"/>
        </w:rPr>
      </w:pPr>
      <w:del w:id="12568" w:author="Hemmati" w:date="2016-12-16T10:14:00Z">
        <w:r w:rsidRPr="00AB486D" w:rsidDel="00DF2495">
          <w:rPr>
            <w:rFonts w:asciiTheme="minorHAnsi" w:hAnsiTheme="minorHAnsi"/>
            <w:sz w:val="16"/>
            <w:szCs w:val="16"/>
          </w:rPr>
          <w:delText>TOWNER     SYS_C004412                    PRODUCT_SOLD       PROD_START_DATE</w:delText>
        </w:r>
      </w:del>
    </w:p>
    <w:p w:rsidR="001F7861" w:rsidRPr="00AB486D" w:rsidDel="00DF2495" w:rsidRDefault="001F7861" w:rsidP="001F7861">
      <w:pPr>
        <w:pStyle w:val="sqlF9"/>
        <w:rPr>
          <w:del w:id="12569" w:author="Hemmati" w:date="2016-12-16T10:14:00Z"/>
          <w:rFonts w:asciiTheme="minorHAnsi" w:hAnsiTheme="minorHAnsi"/>
          <w:sz w:val="16"/>
          <w:szCs w:val="16"/>
        </w:rPr>
      </w:pPr>
      <w:del w:id="12570" w:author="Hemmati" w:date="2016-12-16T10:14:00Z">
        <w:r w:rsidRPr="00AB486D" w:rsidDel="00DF2495">
          <w:rPr>
            <w:rFonts w:asciiTheme="minorHAnsi" w:hAnsiTheme="minorHAnsi"/>
            <w:sz w:val="16"/>
            <w:szCs w:val="16"/>
          </w:rPr>
          <w:delText>TOWNER     PROD_TAX_ID_FK                 PRODUCT_SOLD       TAX_ID                             1</w:delText>
        </w:r>
      </w:del>
    </w:p>
    <w:p w:rsidR="001F7861" w:rsidRPr="00AB486D" w:rsidDel="00DF2495" w:rsidRDefault="001F7861" w:rsidP="001F7861">
      <w:pPr>
        <w:pStyle w:val="sqlF9"/>
        <w:rPr>
          <w:del w:id="12571" w:author="Hemmati" w:date="2016-12-16T10:14:00Z"/>
          <w:rFonts w:asciiTheme="minorHAnsi" w:hAnsiTheme="minorHAnsi"/>
          <w:sz w:val="16"/>
          <w:szCs w:val="16"/>
        </w:rPr>
      </w:pPr>
      <w:del w:id="12572" w:author="Hemmati" w:date="2016-12-16T10:14:00Z">
        <w:r w:rsidRPr="00AB486D" w:rsidDel="00DF2495">
          <w:rPr>
            <w:rFonts w:asciiTheme="minorHAnsi" w:hAnsiTheme="minorHAnsi"/>
            <w:sz w:val="16"/>
            <w:szCs w:val="16"/>
          </w:rPr>
          <w:delText>TOWNER     PROD_PRODUCT_CAT_ID_FK         PRODUCT_SOLD       PRODUCT_CAT_ID                     1</w:delText>
        </w:r>
      </w:del>
    </w:p>
    <w:p w:rsidR="001F7861" w:rsidRPr="00AB486D" w:rsidDel="00DF2495" w:rsidRDefault="001F7861" w:rsidP="001F7861">
      <w:pPr>
        <w:pStyle w:val="sqlF9"/>
        <w:rPr>
          <w:del w:id="12573" w:author="Hemmati" w:date="2016-12-16T10:14:00Z"/>
          <w:rFonts w:asciiTheme="minorHAnsi" w:hAnsiTheme="minorHAnsi"/>
          <w:sz w:val="16"/>
          <w:szCs w:val="16"/>
        </w:rPr>
      </w:pPr>
      <w:del w:id="12574" w:author="Hemmati" w:date="2016-12-16T10:14:00Z">
        <w:r w:rsidRPr="00AB486D" w:rsidDel="00DF2495">
          <w:rPr>
            <w:rFonts w:asciiTheme="minorHAnsi" w:hAnsiTheme="minorHAnsi"/>
            <w:sz w:val="16"/>
            <w:szCs w:val="16"/>
          </w:rPr>
          <w:delText>TOWNER     PROD_SOLD_CLASS_CODE_FK        PRODUCT_SOLD       CLASS_CODE                         1</w:delText>
        </w:r>
      </w:del>
    </w:p>
    <w:p w:rsidR="001F7861" w:rsidRPr="00AB486D" w:rsidDel="00DF2495" w:rsidRDefault="001F7861" w:rsidP="001F7861">
      <w:pPr>
        <w:pStyle w:val="sqlF9"/>
        <w:rPr>
          <w:del w:id="12575" w:author="Hemmati" w:date="2016-12-16T10:14:00Z"/>
          <w:rFonts w:asciiTheme="minorHAnsi" w:hAnsiTheme="minorHAnsi"/>
          <w:sz w:val="16"/>
          <w:szCs w:val="16"/>
        </w:rPr>
      </w:pPr>
      <w:del w:id="12576" w:author="Hemmati" w:date="2016-12-16T10:14:00Z">
        <w:r w:rsidRPr="00AB486D" w:rsidDel="00DF2495">
          <w:rPr>
            <w:rFonts w:asciiTheme="minorHAnsi" w:hAnsiTheme="minorHAnsi"/>
            <w:sz w:val="16"/>
            <w:szCs w:val="16"/>
          </w:rPr>
          <w:delText>TOWNER     PROD_BOOKING_ID_FK             PRODUCT_SOLD       BOOKING_ID                         1</w:delText>
        </w:r>
      </w:del>
    </w:p>
    <w:p w:rsidR="001F7861" w:rsidRPr="00AB486D" w:rsidDel="00DF2495" w:rsidRDefault="001F7861" w:rsidP="001F7861">
      <w:pPr>
        <w:pStyle w:val="sqlF9"/>
        <w:rPr>
          <w:del w:id="12577" w:author="Hemmati" w:date="2016-12-16T10:14:00Z"/>
          <w:rFonts w:asciiTheme="minorHAnsi" w:hAnsiTheme="minorHAnsi"/>
          <w:sz w:val="16"/>
          <w:szCs w:val="16"/>
        </w:rPr>
      </w:pPr>
      <w:del w:id="12578" w:author="Hemmati" w:date="2016-12-16T10:14:00Z">
        <w:r w:rsidRPr="00AB486D" w:rsidDel="00DF2495">
          <w:rPr>
            <w:rFonts w:asciiTheme="minorHAnsi" w:hAnsiTheme="minorHAnsi"/>
            <w:sz w:val="16"/>
            <w:szCs w:val="16"/>
          </w:rPr>
          <w:delText>TOWNER     PROD_SUPP_BOOK_PK              PRODUCT_SOLD       SUPPLIER_ID                        3</w:delText>
        </w:r>
      </w:del>
    </w:p>
    <w:p w:rsidR="001F7861" w:rsidRPr="00AB486D" w:rsidDel="00DF2495" w:rsidRDefault="001F7861" w:rsidP="001F7861">
      <w:pPr>
        <w:pStyle w:val="sqlF9"/>
        <w:rPr>
          <w:del w:id="12579" w:author="Hemmati" w:date="2016-12-16T10:14:00Z"/>
          <w:rFonts w:asciiTheme="minorHAnsi" w:hAnsiTheme="minorHAnsi"/>
          <w:sz w:val="16"/>
          <w:szCs w:val="16"/>
        </w:rPr>
      </w:pPr>
      <w:del w:id="12580" w:author="Hemmati" w:date="2016-12-16T10:14:00Z">
        <w:r w:rsidRPr="00AB486D" w:rsidDel="00DF2495">
          <w:rPr>
            <w:rFonts w:asciiTheme="minorHAnsi" w:hAnsiTheme="minorHAnsi"/>
            <w:sz w:val="16"/>
            <w:szCs w:val="16"/>
          </w:rPr>
          <w:delText>TOWNER     PROD_SUPP_BOOK_PK              PRODUCT_SOLD       BOOKING_ID                         2</w:delText>
        </w:r>
      </w:del>
    </w:p>
    <w:p w:rsidR="001F7861" w:rsidRPr="00AB486D" w:rsidDel="00DF2495" w:rsidRDefault="001F7861" w:rsidP="001F7861">
      <w:pPr>
        <w:pStyle w:val="sqlF9"/>
        <w:rPr>
          <w:del w:id="12581" w:author="Hemmati" w:date="2016-12-16T10:14:00Z"/>
          <w:rFonts w:asciiTheme="minorHAnsi" w:hAnsiTheme="minorHAnsi"/>
          <w:sz w:val="16"/>
          <w:szCs w:val="16"/>
        </w:rPr>
      </w:pPr>
      <w:del w:id="12582" w:author="Hemmati" w:date="2016-12-16T10:14:00Z">
        <w:r w:rsidRPr="00AB486D" w:rsidDel="00DF2495">
          <w:rPr>
            <w:rFonts w:asciiTheme="minorHAnsi" w:hAnsiTheme="minorHAnsi"/>
            <w:sz w:val="16"/>
            <w:szCs w:val="16"/>
          </w:rPr>
          <w:delText>TOWNER     PROD_SUPP_BOOK_PK              PRODUCT_SOLD       PROD_SALE_ID                       1</w:delText>
        </w:r>
      </w:del>
    </w:p>
    <w:p w:rsidR="001F7861" w:rsidRPr="00AB486D" w:rsidDel="00DF2495" w:rsidRDefault="001F7861" w:rsidP="001F7861">
      <w:pPr>
        <w:pStyle w:val="sqlF9"/>
        <w:rPr>
          <w:del w:id="12583" w:author="Hemmati" w:date="2016-12-16T10:14:00Z"/>
          <w:rFonts w:asciiTheme="minorHAnsi" w:hAnsiTheme="minorHAnsi"/>
          <w:sz w:val="16"/>
          <w:szCs w:val="16"/>
        </w:rPr>
      </w:pPr>
      <w:del w:id="12584" w:author="Hemmati" w:date="2016-12-16T10:14:00Z">
        <w:r w:rsidRPr="00AB486D" w:rsidDel="00DF2495">
          <w:rPr>
            <w:rFonts w:asciiTheme="minorHAnsi" w:hAnsiTheme="minorHAnsi"/>
            <w:sz w:val="16"/>
            <w:szCs w:val="16"/>
          </w:rPr>
          <w:delText>TOWNER     REWARD_ID_PK                   REWARD             REWARD_ID                          1</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SYS_C004421                    SUPPLIER           SUPPLIER_COMPANY_NAME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SYS_C004420                    SUPPLIER           SUPPLIER_NUM</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SUP_AFFILIATION_CODE_FK        SUPPLIER           AFFILIATION_CODE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SUPPLIER_ID_PK                 SUPPLIER           SUPPLIER_ID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TAX_ID_PK                      TAX                TAX_ID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CUSTOMER_BOOKING_ID_PK         TRAVELLER          BOOKING_ID                         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CUSTOMER_BOOKING_ID_PK         TRAVELLER          CUSTOMER_ID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TOWNER     TRIP_TYPE_CODE_PK              TRIP_TYPE          TRIP_CODE                          1</w:t>
      </w:r>
    </w:p>
    <w:p w:rsidR="001F7861" w:rsidRPr="00AB486D" w:rsidRDefault="001F7861" w:rsidP="001F7861">
      <w:pPr>
        <w:pStyle w:val="sqlF9"/>
        <w:rPr>
          <w:rFonts w:asciiTheme="minorHAnsi" w:hAnsiTheme="minorHAnsi"/>
          <w:sz w:val="16"/>
          <w:szCs w:val="16"/>
        </w:rPr>
      </w:pPr>
    </w:p>
    <w:p w:rsidR="001F7861" w:rsidRPr="00AB486D" w:rsidRDefault="00DF2495" w:rsidP="001F7861">
      <w:pPr>
        <w:pStyle w:val="sqlF9"/>
        <w:rPr>
          <w:rFonts w:asciiTheme="minorHAnsi" w:hAnsiTheme="minorHAnsi"/>
          <w:sz w:val="16"/>
          <w:szCs w:val="16"/>
        </w:rPr>
      </w:pPr>
      <w:ins w:id="12585" w:author="Hemmati" w:date="2016-12-16T10:14:00Z">
        <w:r>
          <w:rPr>
            <w:rFonts w:asciiTheme="minorHAnsi" w:hAnsiTheme="minorHAnsi"/>
            <w:sz w:val="16"/>
            <w:szCs w:val="16"/>
          </w:rPr>
          <w:t>41</w:t>
        </w:r>
      </w:ins>
      <w:del w:id="12586" w:author="Hemmati" w:date="2016-12-16T10:14:00Z">
        <w:r w:rsidR="001F7861" w:rsidRPr="00AB486D" w:rsidDel="00DF2495">
          <w:rPr>
            <w:rFonts w:asciiTheme="minorHAnsi" w:hAnsiTheme="minorHAnsi"/>
            <w:sz w:val="16"/>
            <w:szCs w:val="16"/>
          </w:rPr>
          <w:delText>58</w:delText>
        </w:r>
      </w:del>
      <w:r w:rsidR="001F7861" w:rsidRPr="00AB486D">
        <w:rPr>
          <w:rFonts w:asciiTheme="minorHAnsi" w:hAnsiTheme="minorHAnsi"/>
          <w:sz w:val="16"/>
          <w:szCs w:val="16"/>
        </w:rPr>
        <w:t xml:space="preserve"> rows selected.</w:t>
      </w:r>
    </w:p>
    <w:p w:rsidR="001F7861" w:rsidRPr="00AB486D" w:rsidRDefault="001F7861" w:rsidP="001F7861">
      <w:pPr>
        <w:pStyle w:val="sqlF9"/>
        <w:rPr>
          <w:rFonts w:asciiTheme="minorHAnsi" w:hAnsiTheme="minorHAnsi"/>
          <w:sz w:val="16"/>
          <w:szCs w:val="16"/>
        </w:rPr>
      </w:pPr>
    </w:p>
    <w:p w:rsidR="001F7861" w:rsidRPr="00AB486D" w:rsidRDefault="001F7861">
      <w:pPr>
        <w:rPr>
          <w:rFonts w:cstheme="minorHAnsi"/>
          <w:sz w:val="16"/>
          <w:szCs w:val="16"/>
        </w:rPr>
      </w:pPr>
      <w:r w:rsidRPr="00AB486D">
        <w:rPr>
          <w:rFonts w:cstheme="minorHAnsi"/>
          <w:sz w:val="16"/>
          <w:szCs w:val="16"/>
        </w:rPr>
        <w:br w:type="page"/>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lastRenderedPageBreak/>
        <w:t>SQL&gt; select  CONSTRAINT_NAME,CONSTRAINT_TYPE,TABLE_NAME, STATUS,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  2  from    user_constraints;</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CONSTRAINT_NAME                C TABLE_NAME         STATUS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 ------------------ -------- --------------</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DESTINATION_DEST_ID_PK         P DESTINATION        ENABLED  DEFERRABLE</w:t>
      </w:r>
    </w:p>
    <w:p w:rsidR="001F7861" w:rsidRPr="00AB486D" w:rsidDel="00DF2495" w:rsidRDefault="001F7861" w:rsidP="001F7861">
      <w:pPr>
        <w:pStyle w:val="sqlF9"/>
        <w:rPr>
          <w:del w:id="12587" w:author="Hemmati" w:date="2016-12-16T10:15:00Z"/>
          <w:rFonts w:asciiTheme="minorHAnsi" w:hAnsiTheme="minorHAnsi"/>
          <w:sz w:val="16"/>
          <w:szCs w:val="16"/>
        </w:rPr>
      </w:pPr>
      <w:del w:id="12588" w:author="Hemmati" w:date="2016-12-16T10:15:00Z">
        <w:r w:rsidRPr="00AB486D" w:rsidDel="00DF2495">
          <w:rPr>
            <w:rFonts w:asciiTheme="minorHAnsi" w:hAnsiTheme="minorHAnsi"/>
            <w:sz w:val="16"/>
            <w:szCs w:val="16"/>
          </w:rPr>
          <w:delText>FEE_CODE_PK                    P FEE_TYPE           ENABLED  DEFERRABLE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CUSTOMER_ID_PK                 P CUSTOMER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TRIP_TYPE_CODE_PK              P TRIP_TYPE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SUPPLIER_ID_PK                 P SUPPLIER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AGENT_NUM_PK                   P AGENT_EMP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SUP_AFFILIATION_CODE_FK        R SUPPLIER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BOOKING_ID_PK                  P BOOKING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PAY_TYPE_ID_PK                 P PAYMENT_TYPE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CLASS_CODE_PK                  P CLASS_TYPE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CARD_CUSTOMER_ID_PK            P CREDIT_CARD        ENABLED  </w:t>
      </w:r>
      <w:r w:rsidR="00C47593" w:rsidRPr="00AB486D">
        <w:rPr>
          <w:rFonts w:asciiTheme="minorHAnsi" w:hAnsiTheme="minorHAnsi"/>
          <w:sz w:val="16"/>
          <w:szCs w:val="16"/>
        </w:rPr>
        <w:t>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AFFILIATION_CODE_PK            P AFFILIATION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PRODUCT_CAT_ID_PK              P PRODUCT_CATEGORY   ENABLED  DEFERRABLE</w:t>
      </w:r>
    </w:p>
    <w:p w:rsidR="001F7861" w:rsidRPr="00AB486D" w:rsidDel="00DF2495" w:rsidRDefault="001F7861" w:rsidP="001F7861">
      <w:pPr>
        <w:pStyle w:val="sqlF9"/>
        <w:rPr>
          <w:del w:id="12589" w:author="Hemmati" w:date="2016-12-16T10:15:00Z"/>
          <w:rFonts w:asciiTheme="minorHAnsi" w:hAnsiTheme="minorHAnsi"/>
          <w:sz w:val="16"/>
          <w:szCs w:val="16"/>
        </w:rPr>
      </w:pPr>
      <w:del w:id="12590" w:author="Hemmati" w:date="2016-12-16T10:15:00Z">
        <w:r w:rsidRPr="00AB486D" w:rsidDel="00DF2495">
          <w:rPr>
            <w:rFonts w:asciiTheme="minorHAnsi" w:hAnsiTheme="minorHAnsi"/>
            <w:sz w:val="16"/>
            <w:szCs w:val="16"/>
          </w:rPr>
          <w:delText>COMMISSION__STATUS_ID_PK       P COMMISSION_STATUS  ENABLED  DEFERRABLE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BOOK_DESTIN_CODE_FK            R BOOKING            ENABLED  DEFERRABLE</w:t>
      </w:r>
    </w:p>
    <w:p w:rsidR="001F7861" w:rsidRPr="00AB486D" w:rsidDel="00DF2495" w:rsidRDefault="001F7861" w:rsidP="001F7861">
      <w:pPr>
        <w:pStyle w:val="sqlF9"/>
        <w:rPr>
          <w:del w:id="12591" w:author="Hemmati" w:date="2016-12-16T10:15:00Z"/>
          <w:rFonts w:asciiTheme="minorHAnsi" w:hAnsiTheme="minorHAnsi"/>
          <w:sz w:val="16"/>
          <w:szCs w:val="16"/>
        </w:rPr>
      </w:pPr>
      <w:del w:id="12592" w:author="Hemmati" w:date="2016-12-16T10:15:00Z">
        <w:r w:rsidRPr="00AB486D" w:rsidDel="00DF2495">
          <w:rPr>
            <w:rFonts w:asciiTheme="minorHAnsi" w:hAnsiTheme="minorHAnsi"/>
            <w:sz w:val="16"/>
            <w:szCs w:val="16"/>
          </w:rPr>
          <w:delText>REWARD_ID_PK                   P REWARD             ENABLED  DEFERRABLE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ITIN_INVC_ID_PK                P ITIN_INVOICE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INVOICE_PAY_TYPE_ID_FK         R ITIN_INVOICE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BOOK_ITIN_INVC_ID_FK           R BOOKING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BOOK_EMP_NUM_FK                R BOOKING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BOOK_TRIP_CODE_FK              R BOOKING            ENABLED  DEFERRABLE</w:t>
      </w:r>
    </w:p>
    <w:p w:rsidR="001F7861" w:rsidRPr="00AB486D" w:rsidDel="00DF2495" w:rsidRDefault="001F7861" w:rsidP="001F7861">
      <w:pPr>
        <w:pStyle w:val="sqlF9"/>
        <w:rPr>
          <w:del w:id="12593" w:author="Hemmati" w:date="2016-12-16T10:15:00Z"/>
          <w:rFonts w:asciiTheme="minorHAnsi" w:hAnsiTheme="minorHAnsi"/>
          <w:sz w:val="16"/>
          <w:szCs w:val="16"/>
        </w:rPr>
      </w:pPr>
      <w:del w:id="12594" w:author="Hemmati" w:date="2016-12-16T10:15:00Z">
        <w:r w:rsidRPr="00AB486D" w:rsidDel="00DF2495">
          <w:rPr>
            <w:rFonts w:asciiTheme="minorHAnsi" w:hAnsiTheme="minorHAnsi"/>
            <w:sz w:val="16"/>
            <w:szCs w:val="16"/>
          </w:rPr>
          <w:delText>BOOK_FEE_CODE_FK               R BOOKING            ENABLED  DEFERRABLE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CUSTOMER_ID_FK                 R CREDIT_CARD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PROD_SUPP_BOOK_PK              P PRODUCT_SOLD       ENABLED  </w:t>
      </w:r>
      <w:r w:rsidR="00C47593" w:rsidRPr="00AB486D">
        <w:rPr>
          <w:rFonts w:asciiTheme="minorHAnsi" w:hAnsiTheme="minorHAnsi"/>
          <w:sz w:val="16"/>
          <w:szCs w:val="16"/>
        </w:rPr>
        <w:t>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PROD_BOOKING_ID_FK             R PRODUCT_SOLD       ENABLED  DEFERRABLE</w:t>
      </w:r>
    </w:p>
    <w:p w:rsidR="001F7861" w:rsidRPr="00AB486D" w:rsidDel="00DF2495" w:rsidRDefault="001F7861" w:rsidP="001F7861">
      <w:pPr>
        <w:pStyle w:val="sqlF9"/>
        <w:rPr>
          <w:del w:id="12595" w:author="Hemmati" w:date="2016-12-16T10:15:00Z"/>
          <w:rFonts w:asciiTheme="minorHAnsi" w:hAnsiTheme="minorHAnsi"/>
          <w:sz w:val="16"/>
          <w:szCs w:val="16"/>
        </w:rPr>
      </w:pPr>
      <w:del w:id="12596" w:author="Hemmati" w:date="2016-12-16T10:15:00Z">
        <w:r w:rsidRPr="00AB486D" w:rsidDel="00DF2495">
          <w:rPr>
            <w:rFonts w:asciiTheme="minorHAnsi" w:hAnsiTheme="minorHAnsi"/>
            <w:sz w:val="16"/>
            <w:szCs w:val="16"/>
          </w:rPr>
          <w:delText>PROD_SOLD_CLASS_CODE_FK        R PRODUCT_SOLD       ENABLED  DEFERRABLE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CUSTOMER_BOOKING_ID_PK         P TRAVELLER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PROD_PRODUCT_CAT_ID_FK         R PRODUCT_SOLD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TAX_ID_PK                      P TAX                ENABLED  DEFERRABLE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PROD_TAX_ID_FK                 R PRODUCT_SOLD       ENABLED  DEFERRABLE</w:t>
      </w:r>
    </w:p>
    <w:p w:rsidR="001F7861" w:rsidRPr="00AB486D" w:rsidDel="00DF2495" w:rsidRDefault="001F7861" w:rsidP="001F7861">
      <w:pPr>
        <w:pStyle w:val="sqlF9"/>
        <w:rPr>
          <w:del w:id="12597" w:author="Hemmati" w:date="2016-12-16T10:15:00Z"/>
          <w:rFonts w:asciiTheme="minorHAnsi" w:hAnsiTheme="minorHAnsi"/>
          <w:sz w:val="16"/>
          <w:szCs w:val="16"/>
        </w:rPr>
      </w:pPr>
      <w:del w:id="12598" w:author="Hemmati" w:date="2016-12-16T10:15:00Z">
        <w:r w:rsidRPr="00AB486D" w:rsidDel="00DF2495">
          <w:rPr>
            <w:rFonts w:asciiTheme="minorHAnsi" w:hAnsiTheme="minorHAnsi"/>
            <w:sz w:val="16"/>
            <w:szCs w:val="16"/>
          </w:rPr>
          <w:delText>COMM_ID_PK                     P COMMISSION_TRACK   ENABLED  DEFERRABLE</w:delText>
        </w:r>
      </w:del>
    </w:p>
    <w:p w:rsidR="001F7861" w:rsidRPr="00AB486D" w:rsidDel="00DF2495" w:rsidRDefault="001F7861" w:rsidP="001F7861">
      <w:pPr>
        <w:pStyle w:val="sqlF9"/>
        <w:rPr>
          <w:del w:id="12599" w:author="Hemmati" w:date="2016-12-16T10:15:00Z"/>
          <w:rFonts w:asciiTheme="minorHAnsi" w:hAnsiTheme="minorHAnsi"/>
          <w:sz w:val="16"/>
          <w:szCs w:val="16"/>
        </w:rPr>
      </w:pPr>
      <w:del w:id="12600" w:author="Hemmati" w:date="2016-12-16T10:15:00Z">
        <w:r w:rsidRPr="00AB486D" w:rsidDel="00DF2495">
          <w:rPr>
            <w:rFonts w:asciiTheme="minorHAnsi" w:hAnsiTheme="minorHAnsi"/>
            <w:sz w:val="16"/>
            <w:szCs w:val="16"/>
          </w:rPr>
          <w:delText>COMM_STATUS_ID_FK              R COMMISSION_TRACK   ENABLED  DEFERRABLE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OFFICE_ID_PK                   P AGENT_OFFICE       ENABLED  DEFERRABLE</w:t>
      </w:r>
    </w:p>
    <w:p w:rsidR="001F7861" w:rsidRPr="00AB486D" w:rsidDel="00DF2495" w:rsidRDefault="001F7861" w:rsidP="001F7861">
      <w:pPr>
        <w:pStyle w:val="sqlF9"/>
        <w:rPr>
          <w:del w:id="12601" w:author="Hemmati" w:date="2016-12-16T10:15:00Z"/>
          <w:rFonts w:asciiTheme="minorHAnsi" w:hAnsiTheme="minorHAnsi"/>
          <w:sz w:val="16"/>
          <w:szCs w:val="16"/>
        </w:rPr>
      </w:pPr>
      <w:del w:id="12602" w:author="Hemmati" w:date="2016-12-16T10:15:00Z">
        <w:r w:rsidRPr="00AB486D" w:rsidDel="00DF2495">
          <w:rPr>
            <w:rFonts w:asciiTheme="minorHAnsi" w:hAnsiTheme="minorHAnsi"/>
            <w:sz w:val="16"/>
            <w:szCs w:val="16"/>
          </w:rPr>
          <w:delText xml:space="preserve">PROD_CAT_CK                    C PRODUCT_SOLD       ENABLED  </w:delText>
        </w:r>
        <w:r w:rsidR="00C47593" w:rsidRPr="00AB486D" w:rsidDel="00DF2495">
          <w:rPr>
            <w:rFonts w:asciiTheme="minorHAnsi" w:hAnsiTheme="minorHAnsi"/>
            <w:sz w:val="16"/>
            <w:szCs w:val="16"/>
          </w:rPr>
          <w:delText>DEFERRABLE</w:delText>
        </w:r>
      </w:del>
    </w:p>
    <w:p w:rsidR="001F7861" w:rsidRPr="00AB486D" w:rsidRDefault="001F7861" w:rsidP="001F7861">
      <w:pPr>
        <w:pStyle w:val="sqlF9"/>
        <w:rPr>
          <w:rFonts w:asciiTheme="minorHAnsi" w:hAnsiTheme="minorHAnsi"/>
          <w:sz w:val="16"/>
          <w:szCs w:val="16"/>
        </w:rPr>
      </w:pPr>
    </w:p>
    <w:p w:rsidR="001F7861" w:rsidRPr="00AB486D" w:rsidDel="00DF2495" w:rsidRDefault="00DF2495" w:rsidP="001F7861">
      <w:pPr>
        <w:pStyle w:val="sqlF9"/>
        <w:rPr>
          <w:del w:id="12603" w:author="Hemmati" w:date="2016-12-16T10:15:00Z"/>
          <w:rFonts w:asciiTheme="minorHAnsi" w:hAnsiTheme="minorHAnsi"/>
          <w:sz w:val="16"/>
          <w:szCs w:val="16"/>
        </w:rPr>
      </w:pPr>
      <w:ins w:id="12604" w:author="Hemmati" w:date="2016-12-16T10:15:00Z">
        <w:r>
          <w:rPr>
            <w:rFonts w:asciiTheme="minorHAnsi" w:hAnsiTheme="minorHAnsi"/>
            <w:sz w:val="16"/>
            <w:szCs w:val="16"/>
          </w:rPr>
          <w:t>27</w:t>
        </w:r>
      </w:ins>
      <w:del w:id="12605" w:author="Hemmati" w:date="2016-12-16T10:15:00Z">
        <w:r w:rsidR="001F7861" w:rsidRPr="00AB486D" w:rsidDel="00DF2495">
          <w:rPr>
            <w:rFonts w:asciiTheme="minorHAnsi" w:hAnsiTheme="minorHAnsi"/>
            <w:sz w:val="16"/>
            <w:szCs w:val="16"/>
          </w:rPr>
          <w:delText>54</w:delText>
        </w:r>
      </w:del>
      <w:r w:rsidR="001F7861" w:rsidRPr="00AB486D">
        <w:rPr>
          <w:rFonts w:asciiTheme="minorHAnsi" w:hAnsiTheme="minorHAnsi"/>
          <w:sz w:val="16"/>
          <w:szCs w:val="16"/>
        </w:rPr>
        <w:t xml:space="preserve"> rows selected.</w:t>
      </w:r>
    </w:p>
    <w:p w:rsidR="001F7861" w:rsidRPr="00AB486D" w:rsidRDefault="001F7861" w:rsidP="001F7861">
      <w:pPr>
        <w:pStyle w:val="sqlF9"/>
        <w:rPr>
          <w:rFonts w:asciiTheme="minorHAnsi" w:hAnsiTheme="minorHAnsi"/>
          <w:sz w:val="16"/>
          <w:szCs w:val="16"/>
        </w:rPr>
      </w:pPr>
    </w:p>
    <w:p w:rsidR="001F7861" w:rsidRPr="00AB486D" w:rsidRDefault="001F7861">
      <w:pPr>
        <w:rPr>
          <w:rFonts w:cstheme="minorHAnsi"/>
          <w:sz w:val="16"/>
          <w:szCs w:val="16"/>
        </w:rPr>
      </w:pPr>
      <w:r w:rsidRPr="00AB486D">
        <w:rPr>
          <w:rFonts w:cstheme="minorHAnsi"/>
          <w:sz w:val="16"/>
          <w:szCs w:val="16"/>
        </w:rPr>
        <w:br w:type="page"/>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lastRenderedPageBreak/>
        <w:t>SQL&gt; select OBJECT_NAME,OBJECT_TYPE from user_objects;</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OBJECT_NAME               OBJECT_TYPE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CITY_SEQ                  SEQUENCE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OFFICE_ID_IDX             INDEX</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TABLE</w:t>
      </w:r>
    </w:p>
    <w:p w:rsidR="001F7861" w:rsidRPr="00AB486D" w:rsidDel="00DF2495" w:rsidRDefault="001F7861" w:rsidP="001F7861">
      <w:pPr>
        <w:pStyle w:val="sqlF9"/>
        <w:rPr>
          <w:del w:id="12606" w:author="Hemmati" w:date="2016-12-16T10:16:00Z"/>
          <w:rFonts w:asciiTheme="minorHAnsi" w:hAnsiTheme="minorHAnsi"/>
          <w:sz w:val="16"/>
          <w:szCs w:val="16"/>
        </w:rPr>
      </w:pPr>
      <w:del w:id="12607" w:author="Hemmati" w:date="2016-12-16T10:16:00Z">
        <w:r w:rsidRPr="00AB486D" w:rsidDel="00DF2495">
          <w:rPr>
            <w:rFonts w:asciiTheme="minorHAnsi" w:hAnsiTheme="minorHAnsi"/>
            <w:sz w:val="16"/>
            <w:szCs w:val="16"/>
          </w:rPr>
          <w:delText>PRODUCT_SOLD              TABLE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PROD_SUPP_BOOK_IDX        INDEX</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EXCEPTIONS                TABLE</w:t>
      </w:r>
    </w:p>
    <w:p w:rsidR="001F7861" w:rsidRPr="00AB486D" w:rsidDel="00DF2495" w:rsidRDefault="001F7861" w:rsidP="001F7861">
      <w:pPr>
        <w:pStyle w:val="sqlF9"/>
        <w:rPr>
          <w:del w:id="12608" w:author="Hemmati" w:date="2016-12-16T10:15:00Z"/>
          <w:rFonts w:asciiTheme="minorHAnsi" w:hAnsiTheme="minorHAnsi"/>
          <w:sz w:val="16"/>
          <w:szCs w:val="16"/>
        </w:rPr>
      </w:pPr>
      <w:del w:id="12609" w:author="Hemmati" w:date="2016-12-16T10:15:00Z">
        <w:r w:rsidRPr="00AB486D" w:rsidDel="00DF2495">
          <w:rPr>
            <w:rFonts w:asciiTheme="minorHAnsi" w:hAnsiTheme="minorHAnsi"/>
            <w:sz w:val="16"/>
            <w:szCs w:val="16"/>
          </w:rPr>
          <w:delText>COMMISSION_STATUS_SEQ     SEQUENCE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PRODUCT_CATEGORY          TABLE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AFFILIATION               TABLE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CUSTOMER_BOOKING_ID_IDX   INDEX</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TRAVELLER                 TABLE</w:t>
      </w:r>
    </w:p>
    <w:p w:rsidR="001F7861" w:rsidRPr="00AB486D" w:rsidDel="00DF2495" w:rsidRDefault="001F7861" w:rsidP="001F7861">
      <w:pPr>
        <w:pStyle w:val="sqlF9"/>
        <w:rPr>
          <w:del w:id="12610" w:author="Hemmati" w:date="2016-12-16T10:16:00Z"/>
          <w:rFonts w:asciiTheme="minorHAnsi" w:hAnsiTheme="minorHAnsi"/>
          <w:sz w:val="16"/>
          <w:szCs w:val="16"/>
        </w:rPr>
      </w:pPr>
      <w:del w:id="12611" w:author="Hemmati" w:date="2016-12-16T10:16:00Z">
        <w:r w:rsidRPr="00AB486D" w:rsidDel="00DF2495">
          <w:rPr>
            <w:rFonts w:asciiTheme="minorHAnsi" w:hAnsiTheme="minorHAnsi"/>
            <w:sz w:val="16"/>
            <w:szCs w:val="16"/>
          </w:rPr>
          <w:delText>COMMISSION_STATUS         TABLE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CLASS_CODE_IDX            INDEX</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CLASS_TYPE                TABLE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PAY_TYPE_IDX              INDEX</w:t>
      </w:r>
    </w:p>
    <w:p w:rsidR="001F7861" w:rsidRPr="00AB486D" w:rsidDel="00DF2495" w:rsidRDefault="001F7861" w:rsidP="001F7861">
      <w:pPr>
        <w:pStyle w:val="sqlF9"/>
        <w:rPr>
          <w:del w:id="12612" w:author="Hemmati" w:date="2016-12-16T10:16:00Z"/>
          <w:rFonts w:asciiTheme="minorHAnsi" w:hAnsiTheme="minorHAnsi"/>
          <w:sz w:val="16"/>
          <w:szCs w:val="16"/>
        </w:rPr>
      </w:pPr>
      <w:del w:id="12613" w:author="Hemmati" w:date="2016-12-16T10:16:00Z">
        <w:r w:rsidRPr="00AB486D" w:rsidDel="00DF2495">
          <w:rPr>
            <w:rFonts w:asciiTheme="minorHAnsi" w:hAnsiTheme="minorHAnsi"/>
            <w:sz w:val="16"/>
            <w:szCs w:val="16"/>
          </w:rPr>
          <w:delText>REWARD_ID_IDX             INDEX</w:delText>
        </w:r>
      </w:del>
    </w:p>
    <w:p w:rsidR="001F7861" w:rsidRPr="00AB486D" w:rsidDel="00DF2495" w:rsidRDefault="001F7861" w:rsidP="001F7861">
      <w:pPr>
        <w:pStyle w:val="sqlF9"/>
        <w:rPr>
          <w:del w:id="12614" w:author="Hemmati" w:date="2016-12-16T10:16:00Z"/>
          <w:rFonts w:asciiTheme="minorHAnsi" w:hAnsiTheme="minorHAnsi"/>
          <w:sz w:val="16"/>
          <w:szCs w:val="16"/>
        </w:rPr>
      </w:pPr>
      <w:del w:id="12615" w:author="Hemmati" w:date="2016-12-16T10:16:00Z">
        <w:r w:rsidRPr="00AB486D" w:rsidDel="00DF2495">
          <w:rPr>
            <w:rFonts w:asciiTheme="minorHAnsi" w:hAnsiTheme="minorHAnsi"/>
            <w:sz w:val="16"/>
            <w:szCs w:val="16"/>
          </w:rPr>
          <w:delText>REWARD                    TABLE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PAYMENT_TYPE              TABLE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                 TABLE</w:t>
      </w:r>
    </w:p>
    <w:p w:rsidR="001F7861" w:rsidRPr="00AB486D" w:rsidDel="00DF2495" w:rsidRDefault="001F7861" w:rsidP="001F7861">
      <w:pPr>
        <w:pStyle w:val="sqlF9"/>
        <w:rPr>
          <w:del w:id="12616" w:author="Hemmati" w:date="2016-12-16T10:16:00Z"/>
          <w:rFonts w:asciiTheme="minorHAnsi" w:hAnsiTheme="minorHAnsi"/>
          <w:sz w:val="16"/>
          <w:szCs w:val="16"/>
        </w:rPr>
      </w:pPr>
      <w:del w:id="12617" w:author="Hemmati" w:date="2016-12-16T10:16:00Z">
        <w:r w:rsidRPr="00AB486D" w:rsidDel="00DF2495">
          <w:rPr>
            <w:rFonts w:asciiTheme="minorHAnsi" w:hAnsiTheme="minorHAnsi"/>
            <w:sz w:val="16"/>
            <w:szCs w:val="16"/>
          </w:rPr>
          <w:delText>COMMISSION__STATUS_IDX    INDEX</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AGENT_NUM_IDX             INDEX</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PRODUCT_CAT_ID_IDX        INDEX</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TRIP_TYPE_CODE_IDX        INDEX</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TRIP_TYPE                 TABLE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AFFIL_CODE__IDX           INDEX</w:t>
      </w:r>
    </w:p>
    <w:p w:rsidR="001F7861" w:rsidRPr="00AB486D" w:rsidDel="00DF2495" w:rsidRDefault="001F7861" w:rsidP="001F7861">
      <w:pPr>
        <w:pStyle w:val="sqlF9"/>
        <w:rPr>
          <w:del w:id="12618" w:author="Hemmati" w:date="2016-12-16T10:16:00Z"/>
          <w:rFonts w:asciiTheme="minorHAnsi" w:hAnsiTheme="minorHAnsi"/>
          <w:sz w:val="16"/>
          <w:szCs w:val="16"/>
        </w:rPr>
      </w:pPr>
      <w:del w:id="12619" w:author="Hemmati" w:date="2016-12-16T10:16:00Z">
        <w:r w:rsidRPr="00AB486D" w:rsidDel="00DF2495">
          <w:rPr>
            <w:rFonts w:asciiTheme="minorHAnsi" w:hAnsiTheme="minorHAnsi"/>
            <w:sz w:val="16"/>
            <w:szCs w:val="16"/>
          </w:rPr>
          <w:delText>FEE_CODE_IDX              INDEX</w:delText>
        </w:r>
      </w:del>
    </w:p>
    <w:p w:rsidR="001F7861" w:rsidRPr="00AB486D" w:rsidDel="00DF2495" w:rsidRDefault="001F7861" w:rsidP="001F7861">
      <w:pPr>
        <w:pStyle w:val="sqlF9"/>
        <w:rPr>
          <w:del w:id="12620" w:author="Hemmati" w:date="2016-12-16T10:16:00Z"/>
          <w:rFonts w:asciiTheme="minorHAnsi" w:hAnsiTheme="minorHAnsi"/>
          <w:sz w:val="16"/>
          <w:szCs w:val="16"/>
        </w:rPr>
      </w:pPr>
      <w:del w:id="12621" w:author="Hemmati" w:date="2016-12-16T10:16:00Z">
        <w:r w:rsidRPr="00AB486D" w:rsidDel="00DF2495">
          <w:rPr>
            <w:rFonts w:asciiTheme="minorHAnsi" w:hAnsiTheme="minorHAnsi"/>
            <w:sz w:val="16"/>
            <w:szCs w:val="16"/>
          </w:rPr>
          <w:delText>FEE_TYPE                  TABLE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DESTINATION_DEST_ID_IDX   INDEX</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DESTINATION               TABLE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SUPPLIER_ID_IDX           INDEX</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TABLE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SUPPLIER_SEQ              SEQUENCE</w:t>
      </w:r>
    </w:p>
    <w:p w:rsidR="001F7861" w:rsidRPr="00AB486D" w:rsidDel="00DF2495" w:rsidRDefault="001F7861" w:rsidP="001F7861">
      <w:pPr>
        <w:pStyle w:val="sqlF9"/>
        <w:rPr>
          <w:del w:id="12622" w:author="Hemmati" w:date="2016-12-16T10:16:00Z"/>
          <w:rFonts w:asciiTheme="minorHAnsi" w:hAnsiTheme="minorHAnsi"/>
          <w:sz w:val="16"/>
          <w:szCs w:val="16"/>
        </w:rPr>
      </w:pPr>
      <w:del w:id="12623" w:author="Hemmati" w:date="2016-12-16T10:16:00Z">
        <w:r w:rsidRPr="00AB486D" w:rsidDel="00DF2495">
          <w:rPr>
            <w:rFonts w:asciiTheme="minorHAnsi" w:hAnsiTheme="minorHAnsi"/>
            <w:sz w:val="16"/>
            <w:szCs w:val="16"/>
          </w:rPr>
          <w:delText>COMM_TRACK_SEQ            SEQUENCE</w:delText>
        </w:r>
      </w:del>
    </w:p>
    <w:p w:rsidR="001F7861" w:rsidRPr="00AB486D" w:rsidDel="00DF2495" w:rsidRDefault="001F7861" w:rsidP="001F7861">
      <w:pPr>
        <w:pStyle w:val="sqlF9"/>
        <w:rPr>
          <w:del w:id="12624" w:author="Hemmati" w:date="2016-12-16T10:16:00Z"/>
          <w:rFonts w:asciiTheme="minorHAnsi" w:hAnsiTheme="minorHAnsi"/>
          <w:sz w:val="16"/>
          <w:szCs w:val="16"/>
        </w:rPr>
      </w:pPr>
      <w:del w:id="12625" w:author="Hemmati" w:date="2016-12-16T10:16:00Z">
        <w:r w:rsidRPr="00AB486D" w:rsidDel="00DF2495">
          <w:rPr>
            <w:rFonts w:asciiTheme="minorHAnsi" w:hAnsiTheme="minorHAnsi"/>
            <w:sz w:val="16"/>
            <w:szCs w:val="16"/>
          </w:rPr>
          <w:delText>ZOH_WSH6                  TABLE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TAX_SEQ                   SEQUENCE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                       TABLE</w:t>
      </w:r>
    </w:p>
    <w:p w:rsidR="001F7861" w:rsidRPr="00AB486D" w:rsidDel="00DF2495" w:rsidRDefault="001F7861" w:rsidP="001F7861">
      <w:pPr>
        <w:pStyle w:val="sqlF9"/>
        <w:rPr>
          <w:del w:id="12626" w:author="Hemmati" w:date="2016-12-16T10:16:00Z"/>
          <w:rFonts w:asciiTheme="minorHAnsi" w:hAnsiTheme="minorHAnsi"/>
          <w:sz w:val="16"/>
          <w:szCs w:val="16"/>
        </w:rPr>
      </w:pPr>
      <w:del w:id="12627" w:author="Hemmati" w:date="2016-12-16T10:16:00Z">
        <w:r w:rsidRPr="00AB486D" w:rsidDel="00DF2495">
          <w:rPr>
            <w:rFonts w:asciiTheme="minorHAnsi" w:hAnsiTheme="minorHAnsi"/>
            <w:sz w:val="16"/>
            <w:szCs w:val="16"/>
          </w:rPr>
          <w:delText>COMM_ID_IDX               INDEX</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TAX_ID_IDX                INDEX</w:t>
      </w:r>
    </w:p>
    <w:p w:rsidR="001F7861" w:rsidRPr="00AB486D" w:rsidDel="00DF2495" w:rsidRDefault="001F7861" w:rsidP="001F7861">
      <w:pPr>
        <w:pStyle w:val="sqlF9"/>
        <w:rPr>
          <w:del w:id="12628" w:author="Hemmati" w:date="2016-12-16T10:16:00Z"/>
          <w:rFonts w:asciiTheme="minorHAnsi" w:hAnsiTheme="minorHAnsi"/>
          <w:sz w:val="16"/>
          <w:szCs w:val="16"/>
        </w:rPr>
      </w:pPr>
      <w:del w:id="12629" w:author="Hemmati" w:date="2016-12-16T10:16:00Z">
        <w:r w:rsidRPr="00AB486D" w:rsidDel="00DF2495">
          <w:rPr>
            <w:rFonts w:asciiTheme="minorHAnsi" w:hAnsiTheme="minorHAnsi"/>
            <w:sz w:val="16"/>
            <w:szCs w:val="16"/>
          </w:rPr>
          <w:delText>COMMISSION_TRACK          TABLE</w:delText>
        </w:r>
      </w:del>
    </w:p>
    <w:p w:rsidR="001F7861" w:rsidRPr="00AB486D" w:rsidDel="00DF2495" w:rsidRDefault="001F7861" w:rsidP="001F7861">
      <w:pPr>
        <w:pStyle w:val="sqlF9"/>
        <w:rPr>
          <w:del w:id="12630" w:author="Hemmati" w:date="2016-12-16T10:16:00Z"/>
          <w:rFonts w:asciiTheme="minorHAnsi" w:hAnsiTheme="minorHAnsi"/>
          <w:sz w:val="16"/>
          <w:szCs w:val="16"/>
        </w:rPr>
      </w:pPr>
      <w:del w:id="12631" w:author="Hemmati" w:date="2016-12-16T10:16:00Z">
        <w:r w:rsidRPr="00AB486D" w:rsidDel="00DF2495">
          <w:rPr>
            <w:rFonts w:asciiTheme="minorHAnsi" w:hAnsiTheme="minorHAnsi"/>
            <w:sz w:val="16"/>
            <w:szCs w:val="16"/>
          </w:rPr>
          <w:delText>REWARD_SEQ                SEQUENCE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               TABLE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CREDIT_CARD_SEQ           SEQUENCE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TABLE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CARD_CUSTOMER_ID_IDX      INDEX</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TRIP_TYPE_SEQ             SEQUENCE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AGENT_OFFICE_SEQ          SEQUENCE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AGENT_EMP_SEQ             SEQUENCE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PRODUCT_CATEGORY_SEQ      SEQUENCE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AFFILIATION_SEQ           SEQUENCE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CLASS_TYPE_SEQ            SEQUENCE</w:t>
      </w:r>
    </w:p>
    <w:p w:rsidR="001F7861" w:rsidRPr="00AB486D" w:rsidDel="00DF2495" w:rsidRDefault="001F7861" w:rsidP="001F7861">
      <w:pPr>
        <w:pStyle w:val="sqlF9"/>
        <w:rPr>
          <w:del w:id="12632" w:author="Hemmati" w:date="2016-12-16T10:16:00Z"/>
          <w:rFonts w:asciiTheme="minorHAnsi" w:hAnsiTheme="minorHAnsi"/>
          <w:sz w:val="16"/>
          <w:szCs w:val="16"/>
        </w:rPr>
      </w:pPr>
      <w:del w:id="12633" w:author="Hemmati" w:date="2016-12-16T10:16:00Z">
        <w:r w:rsidRPr="00AB486D" w:rsidDel="00DF2495">
          <w:rPr>
            <w:rFonts w:asciiTheme="minorHAnsi" w:hAnsiTheme="minorHAnsi"/>
            <w:sz w:val="16"/>
            <w:szCs w:val="16"/>
          </w:rPr>
          <w:delText>FEE_TYPE_SEQ              SEQUENCE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REGION_SEQ                SEQUENCE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ITIN_INVOICE_SEQ          SEQUENCE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TABLE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ITIN_INVC_ID_IDX          INDEX</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TABLE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SUPPLIER1_SEQ             SEQUENCE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BOOKING_ID_IDX            INDEX</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CUSTOMER_ID_IDX           INDEX</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TABLE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TABLE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TABLE</w:t>
      </w:r>
    </w:p>
    <w:p w:rsidR="001F7861" w:rsidRPr="00AB486D" w:rsidDel="00DF2495" w:rsidRDefault="001F7861" w:rsidP="001F7861">
      <w:pPr>
        <w:pStyle w:val="sqlF9"/>
        <w:rPr>
          <w:del w:id="12634" w:author="Hemmati" w:date="2016-12-16T10:16:00Z"/>
          <w:rFonts w:asciiTheme="minorHAnsi" w:hAnsiTheme="minorHAnsi"/>
          <w:sz w:val="16"/>
          <w:szCs w:val="16"/>
        </w:rPr>
      </w:pPr>
      <w:del w:id="12635" w:author="Hemmati" w:date="2016-12-16T10:16:00Z">
        <w:r w:rsidRPr="00AB486D" w:rsidDel="00DF2495">
          <w:rPr>
            <w:rFonts w:asciiTheme="minorHAnsi" w:hAnsiTheme="minorHAnsi"/>
            <w:sz w:val="16"/>
            <w:szCs w:val="16"/>
          </w:rPr>
          <w:delText>SYS_C003602               INDEX</w:delText>
        </w:r>
      </w:del>
    </w:p>
    <w:p w:rsidR="001F7861" w:rsidRPr="00AB486D" w:rsidRDefault="001F7861" w:rsidP="001F7861">
      <w:pPr>
        <w:pStyle w:val="sqlF9"/>
        <w:rPr>
          <w:rFonts w:asciiTheme="minorHAnsi" w:hAnsiTheme="minorHAnsi"/>
          <w:sz w:val="16"/>
          <w:szCs w:val="16"/>
        </w:rPr>
      </w:pPr>
    </w:p>
    <w:p w:rsidR="001F7861" w:rsidRPr="00AB486D" w:rsidDel="00DF2495" w:rsidRDefault="00DF2495" w:rsidP="001F7861">
      <w:pPr>
        <w:pStyle w:val="sqlF9"/>
        <w:rPr>
          <w:del w:id="12636" w:author="Hemmati" w:date="2016-12-16T10:16:00Z"/>
          <w:rFonts w:asciiTheme="minorHAnsi" w:hAnsiTheme="minorHAnsi"/>
          <w:sz w:val="16"/>
          <w:szCs w:val="16"/>
        </w:rPr>
      </w:pPr>
      <w:ins w:id="12637" w:author="Hemmati" w:date="2016-12-16T10:16:00Z">
        <w:r>
          <w:rPr>
            <w:rFonts w:asciiTheme="minorHAnsi" w:hAnsiTheme="minorHAnsi"/>
            <w:sz w:val="16"/>
            <w:szCs w:val="16"/>
          </w:rPr>
          <w:t>48</w:t>
        </w:r>
      </w:ins>
      <w:del w:id="12638" w:author="Hemmati" w:date="2016-12-16T10:16:00Z">
        <w:r w:rsidR="001F7861" w:rsidRPr="00AB486D" w:rsidDel="00DF2495">
          <w:rPr>
            <w:rFonts w:asciiTheme="minorHAnsi" w:hAnsiTheme="minorHAnsi"/>
            <w:sz w:val="16"/>
            <w:szCs w:val="16"/>
          </w:rPr>
          <w:delText>63</w:delText>
        </w:r>
      </w:del>
      <w:r w:rsidR="001F7861" w:rsidRPr="00AB486D">
        <w:rPr>
          <w:rFonts w:asciiTheme="minorHAnsi" w:hAnsiTheme="minorHAnsi"/>
          <w:sz w:val="16"/>
          <w:szCs w:val="16"/>
        </w:rPr>
        <w:t xml:space="preserve"> rows selected.</w:t>
      </w:r>
    </w:p>
    <w:p w:rsidR="001F7861" w:rsidRDefault="001F7861" w:rsidP="001F7861">
      <w:pPr>
        <w:pStyle w:val="sqlF9"/>
        <w:rPr>
          <w:ins w:id="12639" w:author="Hemmati" w:date="2016-12-16T10:16:00Z"/>
          <w:rFonts w:asciiTheme="minorHAnsi" w:hAnsiTheme="minorHAnsi"/>
          <w:sz w:val="16"/>
          <w:szCs w:val="16"/>
        </w:rPr>
      </w:pPr>
    </w:p>
    <w:p w:rsidR="00DF2495" w:rsidRPr="00AB486D" w:rsidRDefault="00DF2495"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SQL&gt; SELECT  *   FROM    user_SEQUENCES;</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SEQUENCE_NAME                   MIN_VALUE  MAX_VALUE INCREMENT_BY C O CACHE_SIZE LAST_NUMBER</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 ---------- ------------ - - ---------- -----------</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AFFILIATION_SEQ                         1      10000            1 N N          0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AGENT_EMP_SEQ                           1      10000            1 N N          0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AGENT_OFFICE_SEQ                        1      10000            1 N N          0           3</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CITY_SEQ                                1      10000            1 N N          0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CLASS_TYPE_SEQ                          1      10000            1 N N          0           1</w:t>
      </w:r>
    </w:p>
    <w:p w:rsidR="001F7861" w:rsidRPr="00AB486D" w:rsidDel="00DF2495" w:rsidRDefault="001F7861" w:rsidP="001F7861">
      <w:pPr>
        <w:pStyle w:val="sqlF9"/>
        <w:rPr>
          <w:del w:id="12640" w:author="Hemmati" w:date="2016-12-16T10:16:00Z"/>
          <w:rFonts w:asciiTheme="minorHAnsi" w:hAnsiTheme="minorHAnsi"/>
          <w:sz w:val="16"/>
          <w:szCs w:val="16"/>
        </w:rPr>
      </w:pPr>
      <w:del w:id="12641" w:author="Hemmati" w:date="2016-12-16T10:16:00Z">
        <w:r w:rsidRPr="00AB486D" w:rsidDel="00DF2495">
          <w:rPr>
            <w:rFonts w:asciiTheme="minorHAnsi" w:hAnsiTheme="minorHAnsi"/>
            <w:sz w:val="16"/>
            <w:szCs w:val="16"/>
          </w:rPr>
          <w:delText>COMMISSION_STATUS_SEQ                   1      10000            1 N N          0           9</w:delText>
        </w:r>
      </w:del>
    </w:p>
    <w:p w:rsidR="001F7861" w:rsidRPr="00AB486D" w:rsidDel="00DF2495" w:rsidRDefault="001F7861" w:rsidP="001F7861">
      <w:pPr>
        <w:pStyle w:val="sqlF9"/>
        <w:rPr>
          <w:del w:id="12642" w:author="Hemmati" w:date="2016-12-16T10:16:00Z"/>
          <w:rFonts w:asciiTheme="minorHAnsi" w:hAnsiTheme="minorHAnsi"/>
          <w:sz w:val="16"/>
          <w:szCs w:val="16"/>
        </w:rPr>
      </w:pPr>
      <w:del w:id="12643" w:author="Hemmati" w:date="2016-12-16T10:16:00Z">
        <w:r w:rsidRPr="00AB486D" w:rsidDel="00DF2495">
          <w:rPr>
            <w:rFonts w:asciiTheme="minorHAnsi" w:hAnsiTheme="minorHAnsi"/>
            <w:sz w:val="16"/>
            <w:szCs w:val="16"/>
          </w:rPr>
          <w:delText>COMM_TRACK_SEQ                          1      10000            1 N N          0        1341</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CREDIT_CARD_SEQ                         1      10000            1 N N          0         751</w:t>
      </w:r>
    </w:p>
    <w:p w:rsidR="001F7861" w:rsidRPr="00AB486D" w:rsidDel="00DF2495" w:rsidRDefault="001F7861" w:rsidP="001F7861">
      <w:pPr>
        <w:pStyle w:val="sqlF9"/>
        <w:rPr>
          <w:del w:id="12644" w:author="Hemmati" w:date="2016-12-16T10:16:00Z"/>
          <w:rFonts w:asciiTheme="minorHAnsi" w:hAnsiTheme="minorHAnsi"/>
          <w:sz w:val="16"/>
          <w:szCs w:val="16"/>
        </w:rPr>
      </w:pPr>
      <w:del w:id="12645" w:author="Hemmati" w:date="2016-12-16T10:16:00Z">
        <w:r w:rsidRPr="00AB486D" w:rsidDel="00DF2495">
          <w:rPr>
            <w:rFonts w:asciiTheme="minorHAnsi" w:hAnsiTheme="minorHAnsi"/>
            <w:sz w:val="16"/>
            <w:szCs w:val="16"/>
          </w:rPr>
          <w:delText>FEE_TYPE_SEQ                            1      10000            1 N N          0           1</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ITIN_INVOICE_SEQ                        1      10000            1 N N          0        1342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lastRenderedPageBreak/>
        <w:t>PRODUCT_CATEGORY_SEQ                    1      10000            1 N N          0           1</w:t>
      </w:r>
    </w:p>
    <w:p w:rsidR="001F7861" w:rsidRPr="00AB486D" w:rsidDel="00DF2495" w:rsidRDefault="001F7861" w:rsidP="001F7861">
      <w:pPr>
        <w:pStyle w:val="sqlF9"/>
        <w:rPr>
          <w:del w:id="12646" w:author="Hemmati" w:date="2016-12-16T10:16:00Z"/>
          <w:rFonts w:asciiTheme="minorHAnsi" w:hAnsiTheme="minorHAnsi"/>
          <w:sz w:val="16"/>
          <w:szCs w:val="16"/>
        </w:rPr>
      </w:pPr>
      <w:del w:id="12647" w:author="Hemmati" w:date="2016-12-16T10:16:00Z">
        <w:r w:rsidRPr="00AB486D" w:rsidDel="00DF2495">
          <w:rPr>
            <w:rFonts w:asciiTheme="minorHAnsi" w:hAnsiTheme="minorHAnsi"/>
            <w:sz w:val="16"/>
            <w:szCs w:val="16"/>
          </w:rPr>
          <w:delText>REGION_SEQ                              1      10000            1 N N          0           1</w:delText>
        </w:r>
      </w:del>
    </w:p>
    <w:p w:rsidR="001F7861" w:rsidRPr="00AB486D" w:rsidDel="00DF2495" w:rsidRDefault="001F7861" w:rsidP="001F7861">
      <w:pPr>
        <w:pStyle w:val="sqlF9"/>
        <w:rPr>
          <w:del w:id="12648" w:author="Hemmati" w:date="2016-12-16T10:16:00Z"/>
          <w:rFonts w:asciiTheme="minorHAnsi" w:hAnsiTheme="minorHAnsi"/>
          <w:sz w:val="16"/>
          <w:szCs w:val="16"/>
        </w:rPr>
      </w:pPr>
      <w:del w:id="12649" w:author="Hemmati" w:date="2016-12-16T10:16:00Z">
        <w:r w:rsidRPr="00AB486D" w:rsidDel="00DF2495">
          <w:rPr>
            <w:rFonts w:asciiTheme="minorHAnsi" w:hAnsiTheme="minorHAnsi"/>
            <w:sz w:val="16"/>
            <w:szCs w:val="16"/>
          </w:rPr>
          <w:delText>REWARD_SEQ                              1      10000            1 N N          0           4</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SUPPLIER1_SEQ                           1      10000            1 N N          0           1</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SUPPLIER_SEQ                            1      10000            1 N N          0        1194</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TAX_SEQ                                 1      10000            1 N N          0           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TRIP_TYPE_SEQ                           1      10000            1 N N          0           4</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1</w:t>
      </w:r>
      <w:ins w:id="12650" w:author="Hemmati" w:date="2016-12-16T10:17:00Z">
        <w:r w:rsidR="00DF2495">
          <w:rPr>
            <w:rFonts w:asciiTheme="minorHAnsi" w:hAnsiTheme="minorHAnsi"/>
            <w:sz w:val="16"/>
            <w:szCs w:val="16"/>
          </w:rPr>
          <w:t>2</w:t>
        </w:r>
      </w:ins>
      <w:del w:id="12651" w:author="Hemmati" w:date="2016-12-16T10:17:00Z">
        <w:r w:rsidRPr="00AB486D" w:rsidDel="00DF2495">
          <w:rPr>
            <w:rFonts w:asciiTheme="minorHAnsi" w:hAnsiTheme="minorHAnsi"/>
            <w:sz w:val="16"/>
            <w:szCs w:val="16"/>
          </w:rPr>
          <w:delText>7</w:delText>
        </w:r>
      </w:del>
      <w:r w:rsidRPr="00AB486D">
        <w:rPr>
          <w:rFonts w:asciiTheme="minorHAnsi" w:hAnsiTheme="minorHAnsi"/>
          <w:sz w:val="16"/>
          <w:szCs w:val="16"/>
        </w:rPr>
        <w:t xml:space="preserve"> rows selected.</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SQL&gt;</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SQL&gt;</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SQL&gt; SELECT      INDEX_NAME, INDEX_TYPE, TABLE_NAME, UNIQUENESS, STATUS</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  2  FROM        USER_INDEXES;</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INDEX_NAME                     INDEX_TYPE                  TABLE_NAME         UNIQUENES STATUS</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 ------------------ --------- --------</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TRIP_TYPE_CODE_IDX             NORMAL                      TRIP_TYPE          NONUNIQUE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CUSTOMER_BOOKING_ID_IDX        NORMAL                      TRAVELLER          NONUNIQUE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TAX_ID_IDX                     NORMAL                      TAX                NONUNIQUE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SUPPLIER_ID_IDX                NORMAL                      SUPPLIER           NONUNIQUE VALID</w:t>
      </w:r>
    </w:p>
    <w:p w:rsidR="001F7861" w:rsidRPr="00AB486D" w:rsidDel="00DF2495" w:rsidRDefault="001F7861" w:rsidP="001F7861">
      <w:pPr>
        <w:pStyle w:val="sqlF9"/>
        <w:rPr>
          <w:del w:id="12652" w:author="Hemmati" w:date="2016-12-16T10:17:00Z"/>
          <w:rFonts w:asciiTheme="minorHAnsi" w:hAnsiTheme="minorHAnsi"/>
          <w:sz w:val="16"/>
          <w:szCs w:val="16"/>
        </w:rPr>
      </w:pPr>
      <w:del w:id="12653" w:author="Hemmati" w:date="2016-12-16T10:17:00Z">
        <w:r w:rsidRPr="00AB486D" w:rsidDel="00DF2495">
          <w:rPr>
            <w:rFonts w:asciiTheme="minorHAnsi" w:hAnsiTheme="minorHAnsi"/>
            <w:sz w:val="16"/>
            <w:szCs w:val="16"/>
          </w:rPr>
          <w:delText>REWARD_ID_IDX                  NORMAL                      REWARD             NONUNIQUE VALID</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PROD_SUPP_BOOK_IDX             NORMAL                      PRODUCT_SOLD       NONUNIQUE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PRODUCT_CAT_ID_IDX             NORMAL                      PRODUCT_CATEGORY   NONUNIQUE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PAY_TYPE_IDX                   NORMAL                      PAYMENT_TYPE       NONUNIQUE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ITIN_INVC_ID_IDX               NORMAL                      ITIN_INVOICE       NONUNIQUE VALID</w:t>
      </w:r>
    </w:p>
    <w:p w:rsidR="001F7861" w:rsidRPr="00AB486D" w:rsidDel="00DF2495" w:rsidRDefault="001F7861" w:rsidP="001F7861">
      <w:pPr>
        <w:pStyle w:val="sqlF9"/>
        <w:rPr>
          <w:del w:id="12654" w:author="Hemmati" w:date="2016-12-16T10:17:00Z"/>
          <w:rFonts w:asciiTheme="minorHAnsi" w:hAnsiTheme="minorHAnsi"/>
          <w:sz w:val="16"/>
          <w:szCs w:val="16"/>
        </w:rPr>
      </w:pPr>
      <w:del w:id="12655" w:author="Hemmati" w:date="2016-12-16T10:17:00Z">
        <w:r w:rsidRPr="00AB486D" w:rsidDel="00DF2495">
          <w:rPr>
            <w:rFonts w:asciiTheme="minorHAnsi" w:hAnsiTheme="minorHAnsi"/>
            <w:sz w:val="16"/>
            <w:szCs w:val="16"/>
          </w:rPr>
          <w:delText>FEE_CODE_IDX                   NORMAL                      FEE_TYPE           NONUNIQUE VALID</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DESTINATION_DEST_ID_IDX        NORMAL                      DESTINATION        NONUNIQUE VALID</w:t>
      </w:r>
    </w:p>
    <w:p w:rsidR="001F7861" w:rsidRPr="00AB486D" w:rsidDel="00DF2495" w:rsidRDefault="001F7861" w:rsidP="001F7861">
      <w:pPr>
        <w:pStyle w:val="sqlF9"/>
        <w:rPr>
          <w:del w:id="12656" w:author="Hemmati" w:date="2016-12-16T10:17:00Z"/>
          <w:rFonts w:asciiTheme="minorHAnsi" w:hAnsiTheme="minorHAnsi"/>
          <w:sz w:val="16"/>
          <w:szCs w:val="16"/>
        </w:rPr>
      </w:pPr>
      <w:del w:id="12657" w:author="Hemmati" w:date="2016-12-16T10:17:00Z">
        <w:r w:rsidRPr="00AB486D" w:rsidDel="00DF2495">
          <w:rPr>
            <w:rFonts w:asciiTheme="minorHAnsi" w:hAnsiTheme="minorHAnsi"/>
            <w:sz w:val="16"/>
            <w:szCs w:val="16"/>
          </w:rPr>
          <w:delText>SYS_C003602                    NORMAL                      CUSTOMER_DATA      UNIQUE    VALID</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CUSTOMER_ID_IDX                NORMAL                      CUSTOMER           NONUNIQUE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CARD_CUSTOMER_ID_IDX           NORMAL                      CREDIT_CARD        NONUNIQUE VALID</w:t>
      </w:r>
    </w:p>
    <w:p w:rsidR="001F7861" w:rsidRPr="00AB486D" w:rsidDel="00DF2495" w:rsidRDefault="001F7861" w:rsidP="001F7861">
      <w:pPr>
        <w:pStyle w:val="sqlF9"/>
        <w:rPr>
          <w:del w:id="12658" w:author="Hemmati" w:date="2016-12-16T10:17:00Z"/>
          <w:rFonts w:asciiTheme="minorHAnsi" w:hAnsiTheme="minorHAnsi"/>
          <w:sz w:val="16"/>
          <w:szCs w:val="16"/>
        </w:rPr>
      </w:pPr>
      <w:del w:id="12659" w:author="Hemmati" w:date="2016-12-16T10:17:00Z">
        <w:r w:rsidRPr="00AB486D" w:rsidDel="00DF2495">
          <w:rPr>
            <w:rFonts w:asciiTheme="minorHAnsi" w:hAnsiTheme="minorHAnsi"/>
            <w:sz w:val="16"/>
            <w:szCs w:val="16"/>
          </w:rPr>
          <w:delText>COMM_ID_IDX                    NORMAL                      COMMISSION_TRACK   NONUNIQUE VALID</w:delText>
        </w:r>
      </w:del>
    </w:p>
    <w:p w:rsidR="001F7861" w:rsidRPr="00AB486D" w:rsidRDefault="001F7861" w:rsidP="001F7861">
      <w:pPr>
        <w:pStyle w:val="sqlF9"/>
        <w:rPr>
          <w:rFonts w:asciiTheme="minorHAnsi" w:hAnsiTheme="minorHAnsi"/>
          <w:sz w:val="16"/>
          <w:szCs w:val="16"/>
        </w:rPr>
      </w:pPr>
      <w:del w:id="12660" w:author="Hemmati" w:date="2016-12-16T10:17:00Z">
        <w:r w:rsidRPr="00AB486D" w:rsidDel="00DF2495">
          <w:rPr>
            <w:rFonts w:asciiTheme="minorHAnsi" w:hAnsiTheme="minorHAnsi"/>
            <w:sz w:val="16"/>
            <w:szCs w:val="16"/>
          </w:rPr>
          <w:delText xml:space="preserve">COMMISSION__STATUS_IDX         NORMAL                      COMMISSION_STATUS  NONUNIQUE </w:delText>
        </w:r>
      </w:del>
      <w:r w:rsidRPr="00AB486D">
        <w:rPr>
          <w:rFonts w:asciiTheme="minorHAnsi" w:hAnsiTheme="minorHAnsi"/>
          <w:sz w:val="16"/>
          <w:szCs w:val="16"/>
        </w:rPr>
        <w:t>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CLASS_CODE_IDX                 NORMAL                      CLASS_TYPE         NONUNIQUE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BOOKING_ID_IDX                 NORMAL                      BOOKING            NONUNIQUE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OFFICE_ID_IDX                  NORMAL                      AGENT_OFFICE       NONUNIQUE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AGENT_NUM_IDX                  NORMAL                      AGENT_EMP          NONUNIQUE VALID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AFFIL_CODE__IDX                NORMAL                      AFFILIATION        NONUNIQUE VALID</w:t>
      </w:r>
    </w:p>
    <w:p w:rsidR="001F7861" w:rsidRPr="00AB486D" w:rsidRDefault="001F7861" w:rsidP="001F7861">
      <w:pPr>
        <w:pStyle w:val="sqlF9"/>
        <w:rPr>
          <w:rFonts w:asciiTheme="minorHAnsi" w:hAnsiTheme="minorHAnsi"/>
          <w:sz w:val="16"/>
          <w:szCs w:val="16"/>
        </w:rPr>
      </w:pPr>
    </w:p>
    <w:p w:rsidR="001F7861" w:rsidRPr="00AB486D" w:rsidRDefault="00DF2495" w:rsidP="001F7861">
      <w:pPr>
        <w:pStyle w:val="sqlF9"/>
        <w:rPr>
          <w:rFonts w:asciiTheme="minorHAnsi" w:hAnsiTheme="minorHAnsi"/>
          <w:sz w:val="16"/>
          <w:szCs w:val="16"/>
        </w:rPr>
      </w:pPr>
      <w:ins w:id="12661" w:author="Hemmati" w:date="2016-12-16T10:17:00Z">
        <w:r>
          <w:rPr>
            <w:rFonts w:asciiTheme="minorHAnsi" w:hAnsiTheme="minorHAnsi"/>
            <w:sz w:val="16"/>
            <w:szCs w:val="16"/>
          </w:rPr>
          <w:t>16</w:t>
        </w:r>
      </w:ins>
      <w:del w:id="12662" w:author="Hemmati" w:date="2016-12-16T10:17:00Z">
        <w:r w:rsidR="001F7861" w:rsidRPr="00AB486D" w:rsidDel="00DF2495">
          <w:rPr>
            <w:rFonts w:asciiTheme="minorHAnsi" w:hAnsiTheme="minorHAnsi"/>
            <w:sz w:val="16"/>
            <w:szCs w:val="16"/>
          </w:rPr>
          <w:delText>21</w:delText>
        </w:r>
      </w:del>
      <w:r w:rsidR="001F7861" w:rsidRPr="00AB486D">
        <w:rPr>
          <w:rFonts w:asciiTheme="minorHAnsi" w:hAnsiTheme="minorHAnsi"/>
          <w:sz w:val="16"/>
          <w:szCs w:val="16"/>
        </w:rPr>
        <w:t xml:space="preserve"> rows selected.</w:t>
      </w:r>
    </w:p>
    <w:p w:rsidR="001F7861" w:rsidRPr="00AB486D" w:rsidRDefault="001F7861" w:rsidP="001F7861">
      <w:pPr>
        <w:pStyle w:val="sqlF9"/>
        <w:rPr>
          <w:rFonts w:asciiTheme="minorHAnsi" w:hAnsiTheme="minorHAnsi"/>
          <w:sz w:val="16"/>
          <w:szCs w:val="16"/>
        </w:rPr>
      </w:pPr>
    </w:p>
    <w:p w:rsidR="001F7861" w:rsidRPr="00AB486D" w:rsidRDefault="001F7861">
      <w:pPr>
        <w:rPr>
          <w:rFonts w:cstheme="minorHAnsi"/>
          <w:sz w:val="16"/>
          <w:szCs w:val="16"/>
        </w:rPr>
      </w:pPr>
      <w:r w:rsidRPr="00AB486D">
        <w:rPr>
          <w:rFonts w:cstheme="minorHAnsi"/>
          <w:sz w:val="16"/>
          <w:szCs w:val="16"/>
        </w:rPr>
        <w:br w:type="page"/>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lastRenderedPageBreak/>
        <w:t>SQL&gt; SELECT   table_name, column_name, data_type,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  2     </w:t>
      </w:r>
      <w:r w:rsidR="00C47593" w:rsidRPr="00AB486D">
        <w:rPr>
          <w:rFonts w:asciiTheme="minorHAnsi" w:hAnsiTheme="minorHAnsi"/>
          <w:sz w:val="16"/>
          <w:szCs w:val="16"/>
        </w:rPr>
        <w:t xml:space="preserve">      </w:t>
      </w:r>
      <w:r w:rsidRPr="00AB486D">
        <w:rPr>
          <w:rFonts w:asciiTheme="minorHAnsi" w:hAnsiTheme="minorHAnsi"/>
          <w:sz w:val="16"/>
          <w:szCs w:val="16"/>
        </w:rPr>
        <w:t>data_length, data_default, nullable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  3  FROM     user_tab_columns;</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TABLE_NAME         COLUMN_NAME               DATA_TYPE            DATA_LENGTH DATA_DEFAULT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 -------------------- ----------- -------------------- -</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CUST_ID                   NUMBER                        22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FNAME                     VARCHAR2                      15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LNAME                     VARCHAR2                      15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AGENT                     VARCHAR2                       3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EMAIL                     VARCHAR2                      30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HOME_PHONE                VARCHAR2                      15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B_PHONE                   VARCHAR2                      15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BIRTH_DATE                DATE                           7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ADDRESS                   VARCHAR2                      40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CITY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POSTAL_CODE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PROVINCE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COUNTRY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PRODUCT_SUPPLIER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PRODUCT_CATEGORY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SUPPLIER_OFFICE           CHAR                           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PRODUCT_DESCRIPTION       VARCHAR2                      30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CONTACT_NAME              VARCHAR2                      30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COMPANY                   VARCHAR2                      75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ADDRESS1                  VARCHAR2                      30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ADDRESS2                  VARCHAR2                      30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CITY                      VARCHAR2                      25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PROV_STATE                VARCHAR2                       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ZIP_POSTAL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COUNTRY                   VARCHAR2                      20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PHONE                     VARCHAR2                      15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FAX                       VARCHAR2                      15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EMAIL                     VARCHAR2                      40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WEB                       VARCHAR2                      40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REPRESENTS                VARCHAR2                      30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AFFILIATION               VARCHAR2                      15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        CUSTOMER_ID               NUMBER                        22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        CARD_ID                   NUMBER                        22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        CARD_NUMBER               VARCHAR2                      30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        CARD_TYPE                 VARCHAR2                      20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        EXPIRY_DATE               DATE                           7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SALE                      DATE                           7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CUST_ID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ITINERARY_ID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ITINERARY_NUM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EMP_NUM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AGENT                     CHAR                           3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BOOKING_ID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BOOKING_NUM               VARCHAR2                      20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PRODUCT_CATEGORY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PRODUCT_SUPPLIER_ID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SUPPLIER_OFFICE           CHAR                           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TRIP_START                DATE                           7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TRIP_END                  DATE                           7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CLASS                     VARCHAR2                       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NUM_OF_TRAVELERS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PRODUCT_ID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PRODUCT                   VARCHAR2                      50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DESCRIPTION               VARCHAR2                      50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DESTINATION               VARCHAR2                      35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DEST_ID                   VARCHAR2                       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CREDIT_CARD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EXPIRY_DATE               DATE                           7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CARD_NUMBER               VARCHAR2                      20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BILLING_DATE              DATE                           7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lastRenderedPageBreak/>
        <w:t>SALE_DATA          BILL_DESCRIPTION          VARCHAR2                      15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BASE_PRICE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TOTAL_PRICE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BILLED_AMT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AGENCY_FEE_CODE           VARCHAR2                       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AGENCY_FEE_AMOUNT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AGENCY_COMMISSION         NUMBER                        22                      Y</w:t>
      </w:r>
    </w:p>
    <w:p w:rsidR="001F7861" w:rsidRPr="00AB486D" w:rsidDel="00DF2495" w:rsidRDefault="001F7861" w:rsidP="001F7861">
      <w:pPr>
        <w:pStyle w:val="sqlF9"/>
        <w:rPr>
          <w:del w:id="12663" w:author="Hemmati" w:date="2016-12-16T10:17:00Z"/>
          <w:rFonts w:asciiTheme="minorHAnsi" w:hAnsiTheme="minorHAnsi"/>
          <w:sz w:val="16"/>
          <w:szCs w:val="16"/>
        </w:rPr>
      </w:pPr>
      <w:del w:id="12664" w:author="Hemmati" w:date="2016-12-16T10:17:00Z">
        <w:r w:rsidRPr="00AB486D" w:rsidDel="00DF2495">
          <w:rPr>
            <w:rFonts w:asciiTheme="minorHAnsi" w:hAnsiTheme="minorHAnsi"/>
            <w:sz w:val="16"/>
            <w:szCs w:val="16"/>
          </w:rPr>
          <w:delText>COMMISSION_TRACK   COMM_ID                   NUMBER                        22                      Y</w:delText>
        </w:r>
      </w:del>
    </w:p>
    <w:p w:rsidR="001F7861" w:rsidRPr="00AB486D" w:rsidDel="00DF2495" w:rsidRDefault="001F7861" w:rsidP="001F7861">
      <w:pPr>
        <w:pStyle w:val="sqlF9"/>
        <w:rPr>
          <w:del w:id="12665" w:author="Hemmati" w:date="2016-12-16T10:17:00Z"/>
          <w:rFonts w:asciiTheme="minorHAnsi" w:hAnsiTheme="minorHAnsi"/>
          <w:sz w:val="16"/>
          <w:szCs w:val="16"/>
        </w:rPr>
      </w:pPr>
      <w:del w:id="12666" w:author="Hemmati" w:date="2016-12-16T10:17:00Z">
        <w:r w:rsidRPr="00AB486D" w:rsidDel="00DF2495">
          <w:rPr>
            <w:rFonts w:asciiTheme="minorHAnsi" w:hAnsiTheme="minorHAnsi"/>
            <w:sz w:val="16"/>
            <w:szCs w:val="16"/>
          </w:rPr>
          <w:delText>COMMISSION_TRACK   COMM_DUE_AMOUNT           NUMBER                        22                      Y</w:delText>
        </w:r>
      </w:del>
    </w:p>
    <w:p w:rsidR="001F7861" w:rsidRPr="00AB486D" w:rsidDel="00DF2495" w:rsidRDefault="001F7861" w:rsidP="001F7861">
      <w:pPr>
        <w:pStyle w:val="sqlF9"/>
        <w:rPr>
          <w:del w:id="12667" w:author="Hemmati" w:date="2016-12-16T10:17:00Z"/>
          <w:rFonts w:asciiTheme="minorHAnsi" w:hAnsiTheme="minorHAnsi"/>
          <w:sz w:val="16"/>
          <w:szCs w:val="16"/>
        </w:rPr>
      </w:pPr>
      <w:del w:id="12668" w:author="Hemmati" w:date="2016-12-16T10:17:00Z">
        <w:r w:rsidRPr="00AB486D" w:rsidDel="00DF2495">
          <w:rPr>
            <w:rFonts w:asciiTheme="minorHAnsi" w:hAnsiTheme="minorHAnsi"/>
            <w:sz w:val="16"/>
            <w:szCs w:val="16"/>
          </w:rPr>
          <w:delText>COMMISSION_TRACK   COMM_DUE_DATE             DATE                           7                      Y</w:delText>
        </w:r>
      </w:del>
    </w:p>
    <w:p w:rsidR="001F7861" w:rsidRPr="00AB486D" w:rsidDel="00DF2495" w:rsidRDefault="001F7861" w:rsidP="001F7861">
      <w:pPr>
        <w:pStyle w:val="sqlF9"/>
        <w:rPr>
          <w:del w:id="12669" w:author="Hemmati" w:date="2016-12-16T10:17:00Z"/>
          <w:rFonts w:asciiTheme="minorHAnsi" w:hAnsiTheme="minorHAnsi"/>
          <w:sz w:val="16"/>
          <w:szCs w:val="16"/>
        </w:rPr>
      </w:pPr>
      <w:del w:id="12670" w:author="Hemmati" w:date="2016-12-16T10:17:00Z">
        <w:r w:rsidRPr="00AB486D" w:rsidDel="00DF2495">
          <w:rPr>
            <w:rFonts w:asciiTheme="minorHAnsi" w:hAnsiTheme="minorHAnsi"/>
            <w:sz w:val="16"/>
            <w:szCs w:val="16"/>
          </w:rPr>
          <w:delText>COMMISSION_TRACK   CHEQUE_NUM                VARCHAR2                      25                      Y</w:delText>
        </w:r>
      </w:del>
    </w:p>
    <w:p w:rsidR="001F7861" w:rsidRPr="00AB486D" w:rsidDel="00DF2495" w:rsidRDefault="001F7861" w:rsidP="001F7861">
      <w:pPr>
        <w:pStyle w:val="sqlF9"/>
        <w:rPr>
          <w:del w:id="12671" w:author="Hemmati" w:date="2016-12-16T10:17:00Z"/>
          <w:rFonts w:asciiTheme="minorHAnsi" w:hAnsiTheme="minorHAnsi"/>
          <w:sz w:val="16"/>
          <w:szCs w:val="16"/>
        </w:rPr>
      </w:pPr>
      <w:del w:id="12672" w:author="Hemmati" w:date="2016-12-16T10:17:00Z">
        <w:r w:rsidRPr="00AB486D" w:rsidDel="00DF2495">
          <w:rPr>
            <w:rFonts w:asciiTheme="minorHAnsi" w:hAnsiTheme="minorHAnsi"/>
            <w:sz w:val="16"/>
            <w:szCs w:val="16"/>
          </w:rPr>
          <w:delText>COMMISSION_TRACK   COMM_STATUS_ID            NUMBER                        22                      Y</w:delText>
        </w:r>
      </w:del>
    </w:p>
    <w:p w:rsidR="001F7861" w:rsidRPr="00AB486D" w:rsidDel="00DF2495" w:rsidRDefault="001F7861" w:rsidP="001F7861">
      <w:pPr>
        <w:pStyle w:val="sqlF9"/>
        <w:rPr>
          <w:del w:id="12673" w:author="Hemmati" w:date="2016-12-16T10:17:00Z"/>
          <w:rFonts w:asciiTheme="minorHAnsi" w:hAnsiTheme="minorHAnsi"/>
          <w:sz w:val="16"/>
          <w:szCs w:val="16"/>
        </w:rPr>
      </w:pPr>
      <w:del w:id="12674" w:author="Hemmati" w:date="2016-12-16T10:17:00Z">
        <w:r w:rsidRPr="00AB486D" w:rsidDel="00DF2495">
          <w:rPr>
            <w:rFonts w:asciiTheme="minorHAnsi" w:hAnsiTheme="minorHAnsi"/>
            <w:sz w:val="16"/>
            <w:szCs w:val="16"/>
          </w:rPr>
          <w:delText>COMMISSION_TRACK   SUPPLIER_ID               NUMBER                        22                      Y</w:delText>
        </w:r>
      </w:del>
    </w:p>
    <w:p w:rsidR="001F7861" w:rsidRPr="00AB486D" w:rsidDel="00DF2495" w:rsidRDefault="001F7861" w:rsidP="001F7861">
      <w:pPr>
        <w:pStyle w:val="sqlF9"/>
        <w:rPr>
          <w:del w:id="12675" w:author="Hemmati" w:date="2016-12-16T10:17:00Z"/>
          <w:rFonts w:asciiTheme="minorHAnsi" w:hAnsiTheme="minorHAnsi"/>
          <w:sz w:val="16"/>
          <w:szCs w:val="16"/>
        </w:rPr>
      </w:pPr>
      <w:del w:id="12676" w:author="Hemmati" w:date="2016-12-16T10:17:00Z">
        <w:r w:rsidRPr="00AB486D" w:rsidDel="00DF2495">
          <w:rPr>
            <w:rFonts w:asciiTheme="minorHAnsi" w:hAnsiTheme="minorHAnsi"/>
            <w:sz w:val="16"/>
            <w:szCs w:val="16"/>
          </w:rPr>
          <w:delText>COMMISSION_TRACK   BOOKING_ID                NUMBER                        22                      Y</w:delText>
        </w:r>
      </w:del>
    </w:p>
    <w:p w:rsidR="001F7861" w:rsidRPr="00AB486D" w:rsidDel="00DF2495" w:rsidRDefault="001F7861" w:rsidP="001F7861">
      <w:pPr>
        <w:pStyle w:val="sqlF9"/>
        <w:rPr>
          <w:del w:id="12677" w:author="Hemmati" w:date="2016-12-16T10:17:00Z"/>
          <w:rFonts w:asciiTheme="minorHAnsi" w:hAnsiTheme="minorHAnsi"/>
          <w:sz w:val="16"/>
          <w:szCs w:val="16"/>
        </w:rPr>
      </w:pPr>
      <w:del w:id="12678" w:author="Hemmati" w:date="2016-12-16T10:17:00Z">
        <w:r w:rsidRPr="00AB486D" w:rsidDel="00DF2495">
          <w:rPr>
            <w:rFonts w:asciiTheme="minorHAnsi" w:hAnsiTheme="minorHAnsi"/>
            <w:sz w:val="16"/>
            <w:szCs w:val="16"/>
          </w:rPr>
          <w:delText>COMMISSION_TRACK   PROD_SALE_ID              NUMBER                        22                      Y</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                TAX_ID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                TAX_CODE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                TAX_AMOUNT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                TAX_DESCRIPTION           VARCHAR2                      20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                TAX_YEAR                  VARCHAR2                       4                      Y</w:t>
      </w:r>
    </w:p>
    <w:p w:rsidR="001F7861" w:rsidRPr="00AB486D" w:rsidDel="00DF2495" w:rsidRDefault="001F7861" w:rsidP="001F7861">
      <w:pPr>
        <w:pStyle w:val="sqlF9"/>
        <w:rPr>
          <w:del w:id="12679" w:author="Hemmati" w:date="2016-12-16T10:17:00Z"/>
          <w:rFonts w:asciiTheme="minorHAnsi" w:hAnsiTheme="minorHAnsi"/>
          <w:sz w:val="16"/>
          <w:szCs w:val="16"/>
        </w:rPr>
      </w:pPr>
      <w:del w:id="12680" w:author="Hemmati" w:date="2016-12-16T10:17:00Z">
        <w:r w:rsidRPr="00AB486D" w:rsidDel="00DF2495">
          <w:rPr>
            <w:rFonts w:asciiTheme="minorHAnsi" w:hAnsiTheme="minorHAnsi"/>
            <w:sz w:val="16"/>
            <w:szCs w:val="16"/>
          </w:rPr>
          <w:delText>ZOH_WSH6           GROUP_MEM                 VARCHAR2                      10                      Y</w:delText>
        </w:r>
      </w:del>
    </w:p>
    <w:p w:rsidR="001F7861" w:rsidRPr="00AB486D" w:rsidDel="00DF2495" w:rsidRDefault="001F7861" w:rsidP="001F7861">
      <w:pPr>
        <w:pStyle w:val="sqlF9"/>
        <w:rPr>
          <w:del w:id="12681" w:author="Hemmati" w:date="2016-12-16T10:17:00Z"/>
          <w:rFonts w:asciiTheme="minorHAnsi" w:hAnsiTheme="minorHAnsi"/>
          <w:sz w:val="16"/>
          <w:szCs w:val="16"/>
        </w:rPr>
      </w:pPr>
      <w:del w:id="12682" w:author="Hemmati" w:date="2016-12-16T10:17:00Z">
        <w:r w:rsidRPr="00AB486D" w:rsidDel="00DF2495">
          <w:rPr>
            <w:rFonts w:asciiTheme="minorHAnsi" w:hAnsiTheme="minorHAnsi"/>
            <w:sz w:val="16"/>
            <w:szCs w:val="16"/>
          </w:rPr>
          <w:delText>ZOH_WSH6           ID                        NUMBER                        22                      Y</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EXCEPTIONS         OWNER                     VARCHAR2                      30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EXCEPTIONS         TABLE_NAME                VARCHAR2                      30                      Y</w:t>
      </w:r>
    </w:p>
    <w:p w:rsidR="001F7861" w:rsidRPr="00AB486D" w:rsidDel="00DF2495" w:rsidRDefault="001F7861" w:rsidP="001F7861">
      <w:pPr>
        <w:pStyle w:val="sqlF9"/>
        <w:rPr>
          <w:del w:id="12683" w:author="Hemmati" w:date="2016-12-16T10:18:00Z"/>
          <w:rFonts w:asciiTheme="minorHAnsi" w:hAnsiTheme="minorHAnsi"/>
          <w:sz w:val="16"/>
          <w:szCs w:val="16"/>
        </w:rPr>
      </w:pPr>
      <w:r w:rsidRPr="00AB486D">
        <w:rPr>
          <w:rFonts w:asciiTheme="minorHAnsi" w:hAnsiTheme="minorHAnsi"/>
          <w:sz w:val="16"/>
          <w:szCs w:val="16"/>
        </w:rPr>
        <w:t>EXCEPTIONS         CONSTRAINT                VARCHAR2                      30                      Y</w:t>
      </w:r>
    </w:p>
    <w:p w:rsidR="001F7861" w:rsidRPr="00AB486D" w:rsidDel="00DF2495" w:rsidRDefault="001F7861" w:rsidP="001F7861">
      <w:pPr>
        <w:pStyle w:val="sqlF9"/>
        <w:rPr>
          <w:del w:id="12684" w:author="Hemmati" w:date="2016-12-16T10:18:00Z"/>
          <w:rFonts w:asciiTheme="minorHAnsi" w:hAnsiTheme="minorHAnsi"/>
          <w:sz w:val="16"/>
          <w:szCs w:val="16"/>
        </w:rPr>
      </w:pPr>
      <w:del w:id="12685" w:author="Hemmati" w:date="2016-12-16T10:18:00Z">
        <w:r w:rsidRPr="00AB486D" w:rsidDel="00DF2495">
          <w:rPr>
            <w:rFonts w:asciiTheme="minorHAnsi" w:hAnsiTheme="minorHAnsi"/>
            <w:sz w:val="16"/>
            <w:szCs w:val="16"/>
          </w:rPr>
          <w:delText>PRODUCT_SOLD       PROD_SALE_ID              NUMBER                        22                      N</w:delText>
        </w:r>
      </w:del>
    </w:p>
    <w:p w:rsidR="001F7861" w:rsidRPr="00AB486D" w:rsidDel="00DF2495" w:rsidRDefault="001F7861" w:rsidP="001F7861">
      <w:pPr>
        <w:pStyle w:val="sqlF9"/>
        <w:rPr>
          <w:del w:id="12686" w:author="Hemmati" w:date="2016-12-16T10:18:00Z"/>
          <w:rFonts w:asciiTheme="minorHAnsi" w:hAnsiTheme="minorHAnsi"/>
          <w:sz w:val="16"/>
          <w:szCs w:val="16"/>
        </w:rPr>
      </w:pPr>
      <w:del w:id="12687" w:author="Hemmati" w:date="2016-12-16T10:18:00Z">
        <w:r w:rsidRPr="00AB486D" w:rsidDel="00DF2495">
          <w:rPr>
            <w:rFonts w:asciiTheme="minorHAnsi" w:hAnsiTheme="minorHAnsi"/>
            <w:sz w:val="16"/>
            <w:szCs w:val="16"/>
          </w:rPr>
          <w:delText>PRODUCT_SOLD       BOOKING_ID                NUMBER                        22                      N</w:delText>
        </w:r>
      </w:del>
    </w:p>
    <w:p w:rsidR="001F7861" w:rsidRPr="00AB486D" w:rsidDel="00DF2495" w:rsidRDefault="001F7861" w:rsidP="001F7861">
      <w:pPr>
        <w:pStyle w:val="sqlF9"/>
        <w:rPr>
          <w:del w:id="12688" w:author="Hemmati" w:date="2016-12-16T10:18:00Z"/>
          <w:rFonts w:asciiTheme="minorHAnsi" w:hAnsiTheme="minorHAnsi"/>
          <w:sz w:val="16"/>
          <w:szCs w:val="16"/>
        </w:rPr>
      </w:pPr>
      <w:del w:id="12689" w:author="Hemmati" w:date="2016-12-16T10:18:00Z">
        <w:r w:rsidRPr="00AB486D" w:rsidDel="00DF2495">
          <w:rPr>
            <w:rFonts w:asciiTheme="minorHAnsi" w:hAnsiTheme="minorHAnsi"/>
            <w:sz w:val="16"/>
            <w:szCs w:val="16"/>
          </w:rPr>
          <w:delText>PRODUCT_SOLD       SUPPLIER_ID               NUMBER                        22                      N</w:delText>
        </w:r>
      </w:del>
    </w:p>
    <w:p w:rsidR="001F7861" w:rsidRPr="00AB486D" w:rsidDel="00DF2495" w:rsidRDefault="001F7861" w:rsidP="001F7861">
      <w:pPr>
        <w:pStyle w:val="sqlF9"/>
        <w:rPr>
          <w:del w:id="12690" w:author="Hemmati" w:date="2016-12-16T10:18:00Z"/>
          <w:rFonts w:asciiTheme="minorHAnsi" w:hAnsiTheme="minorHAnsi"/>
          <w:sz w:val="16"/>
          <w:szCs w:val="16"/>
        </w:rPr>
      </w:pPr>
      <w:del w:id="12691" w:author="Hemmati" w:date="2016-12-16T10:18:00Z">
        <w:r w:rsidRPr="00AB486D" w:rsidDel="00DF2495">
          <w:rPr>
            <w:rFonts w:asciiTheme="minorHAnsi" w:hAnsiTheme="minorHAnsi"/>
            <w:sz w:val="16"/>
            <w:szCs w:val="16"/>
          </w:rPr>
          <w:delText>PRODUCT_SOLD       PRODUCT_NAME              VARCHAR2                      20                      N</w:delText>
        </w:r>
      </w:del>
    </w:p>
    <w:p w:rsidR="001F7861" w:rsidRPr="00AB486D" w:rsidDel="00DF2495" w:rsidRDefault="001F7861" w:rsidP="001F7861">
      <w:pPr>
        <w:pStyle w:val="sqlF9"/>
        <w:rPr>
          <w:del w:id="12692" w:author="Hemmati" w:date="2016-12-16T10:18:00Z"/>
          <w:rFonts w:asciiTheme="minorHAnsi" w:hAnsiTheme="minorHAnsi"/>
          <w:sz w:val="16"/>
          <w:szCs w:val="16"/>
        </w:rPr>
      </w:pPr>
      <w:del w:id="12693" w:author="Hemmati" w:date="2016-12-16T10:18:00Z">
        <w:r w:rsidRPr="00AB486D" w:rsidDel="00DF2495">
          <w:rPr>
            <w:rFonts w:asciiTheme="minorHAnsi" w:hAnsiTheme="minorHAnsi"/>
            <w:sz w:val="16"/>
            <w:szCs w:val="16"/>
          </w:rPr>
          <w:delText>PRODUCT_SOLD       PROD_START_DATE           DATE                           7                      N</w:delText>
        </w:r>
      </w:del>
    </w:p>
    <w:p w:rsidR="001F7861" w:rsidRPr="00AB486D" w:rsidDel="00DF2495" w:rsidRDefault="001F7861" w:rsidP="001F7861">
      <w:pPr>
        <w:pStyle w:val="sqlF9"/>
        <w:rPr>
          <w:del w:id="12694" w:author="Hemmati" w:date="2016-12-16T10:18:00Z"/>
          <w:rFonts w:asciiTheme="minorHAnsi" w:hAnsiTheme="minorHAnsi"/>
          <w:sz w:val="16"/>
          <w:szCs w:val="16"/>
        </w:rPr>
      </w:pPr>
      <w:del w:id="12695" w:author="Hemmati" w:date="2016-12-16T10:18:00Z">
        <w:r w:rsidRPr="00AB486D" w:rsidDel="00DF2495">
          <w:rPr>
            <w:rFonts w:asciiTheme="minorHAnsi" w:hAnsiTheme="minorHAnsi"/>
            <w:sz w:val="16"/>
            <w:szCs w:val="16"/>
          </w:rPr>
          <w:delText>PRODUCT_SOLD       PROD_END_DATE             DATE                           7                      N</w:delText>
        </w:r>
      </w:del>
    </w:p>
    <w:p w:rsidR="001F7861" w:rsidRPr="00AB486D" w:rsidDel="00DF2495" w:rsidRDefault="001F7861" w:rsidP="001F7861">
      <w:pPr>
        <w:pStyle w:val="sqlF9"/>
        <w:rPr>
          <w:del w:id="12696" w:author="Hemmati" w:date="2016-12-16T10:18:00Z"/>
          <w:rFonts w:asciiTheme="minorHAnsi" w:hAnsiTheme="minorHAnsi"/>
          <w:sz w:val="16"/>
          <w:szCs w:val="16"/>
        </w:rPr>
      </w:pPr>
      <w:del w:id="12697" w:author="Hemmati" w:date="2016-12-16T10:18:00Z">
        <w:r w:rsidRPr="00AB486D" w:rsidDel="00DF2495">
          <w:rPr>
            <w:rFonts w:asciiTheme="minorHAnsi" w:hAnsiTheme="minorHAnsi"/>
            <w:sz w:val="16"/>
            <w:szCs w:val="16"/>
          </w:rPr>
          <w:delText>PRODUCT_SOLD       PRODUCT_DESCRIPTION       VARCHAR2                      40                      Y</w:delText>
        </w:r>
      </w:del>
    </w:p>
    <w:p w:rsidR="001F7861" w:rsidRPr="00AB486D" w:rsidDel="00DF2495" w:rsidRDefault="001F7861" w:rsidP="001F7861">
      <w:pPr>
        <w:pStyle w:val="sqlF9"/>
        <w:rPr>
          <w:del w:id="12698" w:author="Hemmati" w:date="2016-12-16T10:18:00Z"/>
          <w:rFonts w:asciiTheme="minorHAnsi" w:hAnsiTheme="minorHAnsi"/>
          <w:sz w:val="16"/>
          <w:szCs w:val="16"/>
        </w:rPr>
      </w:pPr>
      <w:del w:id="12699" w:author="Hemmati" w:date="2016-12-16T10:18:00Z">
        <w:r w:rsidRPr="00AB486D" w:rsidDel="00DF2495">
          <w:rPr>
            <w:rFonts w:asciiTheme="minorHAnsi" w:hAnsiTheme="minorHAnsi"/>
            <w:sz w:val="16"/>
            <w:szCs w:val="16"/>
          </w:rPr>
          <w:delText>PRODUCT_SOLD       PRODUCT_BASE_PRICE        NUMBER                        22                      N</w:delText>
        </w:r>
      </w:del>
    </w:p>
    <w:p w:rsidR="001F7861" w:rsidRPr="00AB486D" w:rsidDel="00DF2495" w:rsidRDefault="001F7861" w:rsidP="001F7861">
      <w:pPr>
        <w:pStyle w:val="sqlF9"/>
        <w:rPr>
          <w:del w:id="12700" w:author="Hemmati" w:date="2016-12-16T10:18:00Z"/>
          <w:rFonts w:asciiTheme="minorHAnsi" w:hAnsiTheme="minorHAnsi"/>
          <w:sz w:val="16"/>
          <w:szCs w:val="16"/>
        </w:rPr>
      </w:pPr>
      <w:del w:id="12701" w:author="Hemmati" w:date="2016-12-16T10:18:00Z">
        <w:r w:rsidRPr="00AB486D" w:rsidDel="00DF2495">
          <w:rPr>
            <w:rFonts w:asciiTheme="minorHAnsi" w:hAnsiTheme="minorHAnsi"/>
            <w:sz w:val="16"/>
            <w:szCs w:val="16"/>
          </w:rPr>
          <w:delText>PRODUCT_SOLD       CLASS_CODE                VARCHAR2                       6                      Y</w:delText>
        </w:r>
      </w:del>
    </w:p>
    <w:p w:rsidR="001F7861" w:rsidRPr="00AB486D" w:rsidDel="00DF2495" w:rsidRDefault="001F7861" w:rsidP="001F7861">
      <w:pPr>
        <w:pStyle w:val="sqlF9"/>
        <w:rPr>
          <w:del w:id="12702" w:author="Hemmati" w:date="2016-12-16T10:18:00Z"/>
          <w:rFonts w:asciiTheme="minorHAnsi" w:hAnsiTheme="minorHAnsi"/>
          <w:sz w:val="16"/>
          <w:szCs w:val="16"/>
        </w:rPr>
      </w:pPr>
      <w:del w:id="12703" w:author="Hemmati" w:date="2016-12-16T10:18:00Z">
        <w:r w:rsidRPr="00AB486D" w:rsidDel="00DF2495">
          <w:rPr>
            <w:rFonts w:asciiTheme="minorHAnsi" w:hAnsiTheme="minorHAnsi"/>
            <w:sz w:val="16"/>
            <w:szCs w:val="16"/>
          </w:rPr>
          <w:delText>PRODUCT_SOLD       PRODUCT_CAT_ID            NUMBER                        22                      Y</w:delText>
        </w:r>
      </w:del>
    </w:p>
    <w:p w:rsidR="001F7861" w:rsidRPr="00AB486D" w:rsidRDefault="001F7861" w:rsidP="001F7861">
      <w:pPr>
        <w:pStyle w:val="sqlF9"/>
        <w:rPr>
          <w:rFonts w:asciiTheme="minorHAnsi" w:hAnsiTheme="minorHAnsi"/>
          <w:sz w:val="16"/>
          <w:szCs w:val="16"/>
        </w:rPr>
      </w:pPr>
      <w:del w:id="12704" w:author="Hemmati" w:date="2016-12-16T10:18:00Z">
        <w:r w:rsidRPr="00AB486D" w:rsidDel="00DF2495">
          <w:rPr>
            <w:rFonts w:asciiTheme="minorHAnsi" w:hAnsiTheme="minorHAnsi"/>
            <w:sz w:val="16"/>
            <w:szCs w:val="16"/>
          </w:rPr>
          <w:delText>PRODUCT_SOLD       TAX_ID                    NUMBER                        22                      Y</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SUPPLIER_NUM              NUMBER                        22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SUPPLIER_NAME             VARCHAR2                      40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SUPPLIER_COMPANY_NAME     VARCHAR2                      80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SUPPLIER_OFFICE           VARCHAR2                       3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SUPPLIER_PHONE            VARCHAR2                      18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SUPPLIER_FAX              VARCHAR2                      18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SUPPLIER_ADDRESS1         VARCHAR2                      50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SUPPLIER_ADDRESS2         VARCHAR2                      50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SUPPLIER_ZIPCODE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SUPPLIER_EMAIL            VARCHAR2                      40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SUPPLIER_WEBSITE          VARCHAR2                      40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REPRESENTATIVE            VARCHAR2                      30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SUPPLIER_CITY             VARCHAR2                      30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SUPPLIER_PROVINCE         VARCHAR2                      20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SUPPLIER_COUNTRY          VARCHAR2                      30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AFFILIATION_CODE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DESTINATION        DESTINATION_CODE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DESTINATION        DESTINATION_NAME          VARCHAR2                      30                      Y</w:t>
      </w:r>
    </w:p>
    <w:p w:rsidR="001F7861" w:rsidRPr="00AB486D" w:rsidDel="00DF2495" w:rsidRDefault="001F7861" w:rsidP="001F7861">
      <w:pPr>
        <w:pStyle w:val="sqlF9"/>
        <w:rPr>
          <w:del w:id="12705" w:author="Hemmati" w:date="2016-12-16T10:18:00Z"/>
          <w:rFonts w:asciiTheme="minorHAnsi" w:hAnsiTheme="minorHAnsi"/>
          <w:sz w:val="16"/>
          <w:szCs w:val="16"/>
        </w:rPr>
      </w:pPr>
      <w:del w:id="12706" w:author="Hemmati" w:date="2016-12-16T10:18:00Z">
        <w:r w:rsidRPr="00AB486D" w:rsidDel="00DF2495">
          <w:rPr>
            <w:rFonts w:asciiTheme="minorHAnsi" w:hAnsiTheme="minorHAnsi"/>
            <w:sz w:val="16"/>
            <w:szCs w:val="16"/>
          </w:rPr>
          <w:delText>FEE_TYPE           FEE_CODE                  VARCHAR2                       5                      Y</w:delText>
        </w:r>
      </w:del>
    </w:p>
    <w:p w:rsidR="001F7861" w:rsidRPr="00AB486D" w:rsidDel="00DF2495" w:rsidRDefault="001F7861" w:rsidP="001F7861">
      <w:pPr>
        <w:pStyle w:val="sqlF9"/>
        <w:rPr>
          <w:del w:id="12707" w:author="Hemmati" w:date="2016-12-16T10:18:00Z"/>
          <w:rFonts w:asciiTheme="minorHAnsi" w:hAnsiTheme="minorHAnsi"/>
          <w:sz w:val="16"/>
          <w:szCs w:val="16"/>
        </w:rPr>
      </w:pPr>
      <w:del w:id="12708" w:author="Hemmati" w:date="2016-12-16T10:18:00Z">
        <w:r w:rsidRPr="00AB486D" w:rsidDel="00DF2495">
          <w:rPr>
            <w:rFonts w:asciiTheme="minorHAnsi" w:hAnsiTheme="minorHAnsi"/>
            <w:sz w:val="16"/>
            <w:szCs w:val="16"/>
          </w:rPr>
          <w:delText>FEE_TYPE           FEE_DESCRIPTION           VARCHAR2                      30                      Y</w:delText>
        </w:r>
      </w:del>
    </w:p>
    <w:p w:rsidR="001F7861" w:rsidRPr="00AB486D" w:rsidDel="00DF2495" w:rsidRDefault="001F7861" w:rsidP="001F7861">
      <w:pPr>
        <w:pStyle w:val="sqlF9"/>
        <w:rPr>
          <w:del w:id="12709" w:author="Hemmati" w:date="2016-12-16T10:18:00Z"/>
          <w:rFonts w:asciiTheme="minorHAnsi" w:hAnsiTheme="minorHAnsi"/>
          <w:sz w:val="16"/>
          <w:szCs w:val="16"/>
        </w:rPr>
      </w:pPr>
      <w:del w:id="12710" w:author="Hemmati" w:date="2016-12-16T10:18:00Z">
        <w:r w:rsidRPr="00AB486D" w:rsidDel="00DF2495">
          <w:rPr>
            <w:rFonts w:asciiTheme="minorHAnsi" w:hAnsiTheme="minorHAnsi"/>
            <w:sz w:val="16"/>
            <w:szCs w:val="16"/>
          </w:rPr>
          <w:delText>FEE_TYPE           FEE_AMOUNT                NUMBER                        22                      Y</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TRIP_TYPE          TRIP_CODE                 VARCHAR2                       3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TRIP_TYPE          TRIP_TYPE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PAYMENT_TYPE       PAY_TYPE                  VARCHAR2                      15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CLASS_TYPE         CLASS_CODE                VARCHAR2                       6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CLASS_TYPE         CLASS_NAME                VARCHAR2                      15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AFFILIATION        AFFILIATION_CODE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AFFILIATION        AFFILIATION_NAME          VARCHAR2                      40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PRODUCT_CATEGORY   PRODUCT_CAT_ID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PRODUCT_CATEGORY   PRODUCT_CAT_NAME          VARCHAR2                      35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PRODUCT_CATEGORY   PRODUCT_CAT_MIN_RANGE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PRODUCT_CATEGORY   PRODUCT_CAT_MAX_RANGE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          EMP_NUM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          EMP_ID                    VARCHAR2                       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          EMP_FNAME                 VARCHAR2                      20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          EMP_LNAME                 VARCHAR2                      20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          OFFICE_ID                 NUMBER                        22                      Y</w:t>
      </w:r>
    </w:p>
    <w:p w:rsidR="001F7861" w:rsidRPr="00AB486D" w:rsidDel="00DF2495" w:rsidRDefault="001F7861" w:rsidP="001F7861">
      <w:pPr>
        <w:pStyle w:val="sqlF9"/>
        <w:rPr>
          <w:del w:id="12711" w:author="Hemmati" w:date="2016-12-16T10:18:00Z"/>
          <w:rFonts w:asciiTheme="minorHAnsi" w:hAnsiTheme="minorHAnsi"/>
          <w:sz w:val="16"/>
          <w:szCs w:val="16"/>
        </w:rPr>
      </w:pPr>
      <w:del w:id="12712" w:author="Hemmati" w:date="2016-12-16T10:18:00Z">
        <w:r w:rsidRPr="00AB486D" w:rsidDel="00DF2495">
          <w:rPr>
            <w:rFonts w:asciiTheme="minorHAnsi" w:hAnsiTheme="minorHAnsi"/>
            <w:sz w:val="16"/>
            <w:szCs w:val="16"/>
          </w:rPr>
          <w:delText>COMMISSION_STATUS  COMMISSION_STATUS_ID      NUMBER                        22                      Y</w:delText>
        </w:r>
      </w:del>
    </w:p>
    <w:p w:rsidR="001F7861" w:rsidRPr="00AB486D" w:rsidDel="00DF2495" w:rsidRDefault="001F7861" w:rsidP="001F7861">
      <w:pPr>
        <w:pStyle w:val="sqlF9"/>
        <w:rPr>
          <w:del w:id="12713" w:author="Hemmati" w:date="2016-12-16T10:18:00Z"/>
          <w:rFonts w:asciiTheme="minorHAnsi" w:hAnsiTheme="minorHAnsi"/>
          <w:sz w:val="16"/>
          <w:szCs w:val="16"/>
        </w:rPr>
      </w:pPr>
      <w:del w:id="12714" w:author="Hemmati" w:date="2016-12-16T10:18:00Z">
        <w:r w:rsidRPr="00AB486D" w:rsidDel="00DF2495">
          <w:rPr>
            <w:rFonts w:asciiTheme="minorHAnsi" w:hAnsiTheme="minorHAnsi"/>
            <w:sz w:val="16"/>
            <w:szCs w:val="16"/>
          </w:rPr>
          <w:delText>COMMISSION_STATUS  COMM_STATUS               VARCHAR2                      15                      Y</w:delText>
        </w:r>
      </w:del>
    </w:p>
    <w:p w:rsidR="001F7861" w:rsidRPr="00AB486D" w:rsidDel="00DF2495" w:rsidRDefault="001F7861" w:rsidP="001F7861">
      <w:pPr>
        <w:pStyle w:val="sqlF9"/>
        <w:rPr>
          <w:del w:id="12715" w:author="Hemmati" w:date="2016-12-16T10:18:00Z"/>
          <w:rFonts w:asciiTheme="minorHAnsi" w:hAnsiTheme="minorHAnsi"/>
          <w:sz w:val="16"/>
          <w:szCs w:val="16"/>
        </w:rPr>
      </w:pPr>
      <w:del w:id="12716" w:author="Hemmati" w:date="2016-12-16T10:18:00Z">
        <w:r w:rsidRPr="00AB486D" w:rsidDel="00DF2495">
          <w:rPr>
            <w:rFonts w:asciiTheme="minorHAnsi" w:hAnsiTheme="minorHAnsi"/>
            <w:sz w:val="16"/>
            <w:szCs w:val="16"/>
          </w:rPr>
          <w:delText>REWARD             REWARD_ID                 NUMBER                        22                      Y</w:delText>
        </w:r>
      </w:del>
    </w:p>
    <w:p w:rsidR="001F7861" w:rsidRPr="00AB486D" w:rsidDel="00DF2495" w:rsidRDefault="001F7861" w:rsidP="001F7861">
      <w:pPr>
        <w:pStyle w:val="sqlF9"/>
        <w:rPr>
          <w:del w:id="12717" w:author="Hemmati" w:date="2016-12-16T10:18:00Z"/>
          <w:rFonts w:asciiTheme="minorHAnsi" w:hAnsiTheme="minorHAnsi"/>
          <w:sz w:val="16"/>
          <w:szCs w:val="16"/>
        </w:rPr>
      </w:pPr>
      <w:del w:id="12718" w:author="Hemmati" w:date="2016-12-16T10:18:00Z">
        <w:r w:rsidRPr="00AB486D" w:rsidDel="00DF2495">
          <w:rPr>
            <w:rFonts w:asciiTheme="minorHAnsi" w:hAnsiTheme="minorHAnsi"/>
            <w:sz w:val="16"/>
            <w:szCs w:val="16"/>
          </w:rPr>
          <w:delText>REWARD             REWARD_CODE               VARCHAR2                      25                      Y</w:delText>
        </w:r>
      </w:del>
    </w:p>
    <w:p w:rsidR="001F7861" w:rsidRPr="00AB486D" w:rsidDel="00DF2495" w:rsidRDefault="001F7861" w:rsidP="001F7861">
      <w:pPr>
        <w:pStyle w:val="sqlF9"/>
        <w:rPr>
          <w:del w:id="12719" w:author="Hemmati" w:date="2016-12-16T10:18:00Z"/>
          <w:rFonts w:asciiTheme="minorHAnsi" w:hAnsiTheme="minorHAnsi"/>
          <w:sz w:val="16"/>
          <w:szCs w:val="16"/>
        </w:rPr>
      </w:pPr>
      <w:del w:id="12720" w:author="Hemmati" w:date="2016-12-16T10:18:00Z">
        <w:r w:rsidRPr="00AB486D" w:rsidDel="00DF2495">
          <w:rPr>
            <w:rFonts w:asciiTheme="minorHAnsi" w:hAnsiTheme="minorHAnsi"/>
            <w:sz w:val="16"/>
            <w:szCs w:val="16"/>
          </w:rPr>
          <w:delText>REWARD             REWARD_NAME               VARCHAR2                      30                      Y</w:delText>
        </w:r>
      </w:del>
    </w:p>
    <w:p w:rsidR="001F7861" w:rsidRPr="00AB486D" w:rsidDel="00DF2495" w:rsidRDefault="001F7861" w:rsidP="001F7861">
      <w:pPr>
        <w:pStyle w:val="sqlF9"/>
        <w:rPr>
          <w:del w:id="12721" w:author="Hemmati" w:date="2016-12-16T10:18:00Z"/>
          <w:rFonts w:asciiTheme="minorHAnsi" w:hAnsiTheme="minorHAnsi"/>
          <w:sz w:val="16"/>
          <w:szCs w:val="16"/>
        </w:rPr>
      </w:pPr>
      <w:del w:id="12722" w:author="Hemmati" w:date="2016-12-16T10:18:00Z">
        <w:r w:rsidRPr="00AB486D" w:rsidDel="00DF2495">
          <w:rPr>
            <w:rFonts w:asciiTheme="minorHAnsi" w:hAnsiTheme="minorHAnsi"/>
            <w:sz w:val="16"/>
            <w:szCs w:val="16"/>
          </w:rPr>
          <w:delText>REWARD             CUSTOMER_ID               NUMBER                        22                      Y</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TRAVELLER          CUSTOMER_ID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TRAVELLER          BOOKING_ID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OFFICE_ID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AGENT_NAME                VARCHAR2                      25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AGENT_ADDRESS             VARCHAR2                      40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AGENT_ZIPCODE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AGENT_PHONE               VARCHAR2                      18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AGENT_FAX                 VARCHAR2                      18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CUSTOMER_FNAME            VARCHAR2                      20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CUSTOMER_LNAME            VARCHAR2                      20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CUSTOMER_BIRTH_DATE       DATE                           7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CUSTOMER_EMAIL            VARCHAR2                      40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CUSTOMER_HOME_PHONE       VARCHAR2                      40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CUSTOMER_BUSINESS_PHONE   VARCHAR2                      18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CUSTOMER_ADDRESS          VARCHAR2                      50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lastRenderedPageBreak/>
        <w:t>CUSTOMER           CUSTOMER_ZIPCODE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CUSTOMER_CITY             VARCHAR2                      30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CUSTOMER_PROVINCE         VARCHAR2                      20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CUSTOMER_COUNTRY          VARCHAR2                      30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CUSTOMER_DEPENDENT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ITIN_INVC_ID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ITIN_INVC_NO              NUMBER                        22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ITIN_INVC_DATE            DATE                           7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NO_OF_TRAVELLER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BILLED_AMOUNT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PAY_TYPE                  VARCHAR2                      15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BOOKING_ID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BOOKING_NO                VARCHAR2                      15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BOOKING_DATE              DATE                           7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TRIP_START_DATE           DATE                           7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TRIP_END_DATE             DATE                           7                      N</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DESTINATION_DESC          VARCHAR2                      50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DESTINATION_CODE          VARCHAR2                      10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ITIN_INVC_ID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EMP_NUM                   NUMBER                        22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TRIP_CODE                 VARCHAR2                       3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FEE_CODE                  VARCHAR2                       5                      Y</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EXCEPTIONS         ROW_ID                    UROWID                      4000                      Y</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1</w:t>
      </w:r>
      <w:ins w:id="12723" w:author="Hemmati" w:date="2016-12-16T10:18:00Z">
        <w:r w:rsidR="00DF2495">
          <w:rPr>
            <w:rFonts w:asciiTheme="minorHAnsi" w:hAnsiTheme="minorHAnsi"/>
            <w:sz w:val="16"/>
            <w:szCs w:val="16"/>
          </w:rPr>
          <w:t>4</w:t>
        </w:r>
      </w:ins>
      <w:del w:id="12724" w:author="Hemmati" w:date="2016-12-16T10:18:00Z">
        <w:r w:rsidRPr="00AB486D" w:rsidDel="00DF2495">
          <w:rPr>
            <w:rFonts w:asciiTheme="minorHAnsi" w:hAnsiTheme="minorHAnsi"/>
            <w:sz w:val="16"/>
            <w:szCs w:val="16"/>
          </w:rPr>
          <w:delText>7</w:delText>
        </w:r>
      </w:del>
      <w:r w:rsidRPr="00AB486D">
        <w:rPr>
          <w:rFonts w:asciiTheme="minorHAnsi" w:hAnsiTheme="minorHAnsi"/>
          <w:sz w:val="16"/>
          <w:szCs w:val="16"/>
        </w:rPr>
        <w:t>9 rows selected.</w:t>
      </w:r>
    </w:p>
    <w:p w:rsidR="001F7861" w:rsidRPr="00AB486D" w:rsidRDefault="001F7861" w:rsidP="001F7861">
      <w:pPr>
        <w:pStyle w:val="sqlF9"/>
        <w:rPr>
          <w:rFonts w:asciiTheme="minorHAnsi" w:hAnsiTheme="minorHAnsi"/>
          <w:sz w:val="16"/>
          <w:szCs w:val="16"/>
        </w:rPr>
      </w:pPr>
    </w:p>
    <w:p w:rsidR="001F7861" w:rsidRPr="00AB486D" w:rsidRDefault="001F7861">
      <w:pPr>
        <w:rPr>
          <w:rFonts w:cstheme="minorHAnsi"/>
          <w:sz w:val="16"/>
          <w:szCs w:val="16"/>
        </w:rPr>
      </w:pPr>
      <w:r w:rsidRPr="00AB486D">
        <w:rPr>
          <w:rFonts w:cstheme="minorHAnsi"/>
          <w:sz w:val="16"/>
          <w:szCs w:val="16"/>
        </w:rPr>
        <w:br w:type="page"/>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lastRenderedPageBreak/>
        <w:t>SQL&gt; select   index_name,table_name,column_name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  2  from     user_ind_columns;</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INDEX_NAME                     TABLE_NAME         COLUMN_NAME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 -------------------------</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AFFIL_CODE__IDX                AFFILIATION        AFFILIATION_CODE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AGENT_NUM_IDX                  AGENT_EMP          EMP_NUM</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BOOKING_ID_IDX                 BOOKING            BOOKING_ID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CARD_CUSTOMER_ID_IDX           CREDIT_CARD        CUSTOMER_ID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CARD_CUSTOMER_ID_IDX           CREDIT_CARD        CARD_ID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CLASS_CODE_IDX                 CLASS_TYPE         CLASS_CODE</w:t>
      </w:r>
    </w:p>
    <w:p w:rsidR="001F7861" w:rsidRPr="00AB486D" w:rsidDel="00DF2495" w:rsidRDefault="001F7861" w:rsidP="001F7861">
      <w:pPr>
        <w:pStyle w:val="sqlF9"/>
        <w:rPr>
          <w:del w:id="12725" w:author="Hemmati" w:date="2016-12-16T10:18:00Z"/>
          <w:rFonts w:asciiTheme="minorHAnsi" w:hAnsiTheme="minorHAnsi"/>
          <w:sz w:val="16"/>
          <w:szCs w:val="16"/>
        </w:rPr>
      </w:pPr>
      <w:del w:id="12726" w:author="Hemmati" w:date="2016-12-16T10:18:00Z">
        <w:r w:rsidRPr="00AB486D" w:rsidDel="00DF2495">
          <w:rPr>
            <w:rFonts w:asciiTheme="minorHAnsi" w:hAnsiTheme="minorHAnsi"/>
            <w:sz w:val="16"/>
            <w:szCs w:val="16"/>
          </w:rPr>
          <w:delText>COMMISSION__STATUS_IDX         COMMISSION_STATUS  COMMISSION_STATUS_ID</w:delText>
        </w:r>
      </w:del>
    </w:p>
    <w:p w:rsidR="001F7861" w:rsidRPr="00AB486D" w:rsidDel="00DF2495" w:rsidRDefault="001F7861" w:rsidP="001F7861">
      <w:pPr>
        <w:pStyle w:val="sqlF9"/>
        <w:rPr>
          <w:del w:id="12727" w:author="Hemmati" w:date="2016-12-16T10:18:00Z"/>
          <w:rFonts w:asciiTheme="minorHAnsi" w:hAnsiTheme="minorHAnsi"/>
          <w:sz w:val="16"/>
          <w:szCs w:val="16"/>
        </w:rPr>
      </w:pPr>
      <w:del w:id="12728" w:author="Hemmati" w:date="2016-12-16T10:18:00Z">
        <w:r w:rsidRPr="00AB486D" w:rsidDel="00DF2495">
          <w:rPr>
            <w:rFonts w:asciiTheme="minorHAnsi" w:hAnsiTheme="minorHAnsi"/>
            <w:sz w:val="16"/>
            <w:szCs w:val="16"/>
          </w:rPr>
          <w:delText>COMM_ID_IDX                    COMMISSION_TRACK   COMM_ID</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CUSTOMER_BOOKING_ID_IDX        TRAVELLER          BOOKING_ID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CUSTOMER_BOOKING_ID_IDX        TRAVELLER          CUSTOMER_ID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CUSTOMER_ID_IDX                CUSTOMER           CUSTOMER_ID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DESTINATION_DEST_ID_IDX        DESTINATION        DESTINATION_CODE</w:t>
      </w:r>
    </w:p>
    <w:p w:rsidR="001F7861" w:rsidRPr="00AB486D" w:rsidDel="00DF2495" w:rsidRDefault="001F7861" w:rsidP="001F7861">
      <w:pPr>
        <w:pStyle w:val="sqlF9"/>
        <w:rPr>
          <w:del w:id="12729" w:author="Hemmati" w:date="2016-12-16T10:18:00Z"/>
          <w:rFonts w:asciiTheme="minorHAnsi" w:hAnsiTheme="minorHAnsi"/>
          <w:sz w:val="16"/>
          <w:szCs w:val="16"/>
        </w:rPr>
      </w:pPr>
      <w:del w:id="12730" w:author="Hemmati" w:date="2016-12-16T10:18:00Z">
        <w:r w:rsidRPr="00AB486D" w:rsidDel="00DF2495">
          <w:rPr>
            <w:rFonts w:asciiTheme="minorHAnsi" w:hAnsiTheme="minorHAnsi"/>
            <w:sz w:val="16"/>
            <w:szCs w:val="16"/>
          </w:rPr>
          <w:delText>FEE_CODE_IDX                   FEE_TYPE           FEE_CODE</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ITIN_INVC_ID_IDX               ITIN_INVOICE       ITIN_INVC_ID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OFFICE_ID_IDX                  AGENT_OFFICE       OFFICE_ID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PAY_TYPE_IDX                   PAYMENT_TYPE       PAY_TYPE</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PRODUCT_CAT_ID_IDX             PRODUCT_CATEGORY   PRODUCT_CAT_ID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PROD_SUPP_BOOK_IDX             PRODUCT_SOLD       SUPPLIER_ID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PROD_SUPP_BOOK_IDX             PRODUCT_SOLD       BOOKING_ID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PROD_SUPP_BOOK_IDX             PRODUCT_SOLD       PROD_SALE_ID</w:t>
      </w:r>
    </w:p>
    <w:p w:rsidR="001F7861" w:rsidRPr="00AB486D" w:rsidDel="00DF2495" w:rsidRDefault="001F7861" w:rsidP="001F7861">
      <w:pPr>
        <w:pStyle w:val="sqlF9"/>
        <w:rPr>
          <w:del w:id="12731" w:author="Hemmati" w:date="2016-12-16T10:18:00Z"/>
          <w:rFonts w:asciiTheme="minorHAnsi" w:hAnsiTheme="minorHAnsi"/>
          <w:sz w:val="16"/>
          <w:szCs w:val="16"/>
        </w:rPr>
      </w:pPr>
      <w:del w:id="12732" w:author="Hemmati" w:date="2016-12-16T10:18:00Z">
        <w:r w:rsidRPr="00AB486D" w:rsidDel="00DF2495">
          <w:rPr>
            <w:rFonts w:asciiTheme="minorHAnsi" w:hAnsiTheme="minorHAnsi"/>
            <w:sz w:val="16"/>
            <w:szCs w:val="16"/>
          </w:rPr>
          <w:delText>REWARD_ID_IDX                  REWARD             REWARD_ID</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SUPPLIER_ID_IDX                SUPPLIER           SUPPLIER_ID</w:t>
      </w:r>
    </w:p>
    <w:p w:rsidR="001F7861" w:rsidRPr="00AB486D" w:rsidDel="00DF2495" w:rsidRDefault="001F7861" w:rsidP="001F7861">
      <w:pPr>
        <w:pStyle w:val="sqlF9"/>
        <w:rPr>
          <w:del w:id="12733" w:author="Hemmati" w:date="2016-12-16T10:18:00Z"/>
          <w:rFonts w:asciiTheme="minorHAnsi" w:hAnsiTheme="minorHAnsi"/>
          <w:sz w:val="16"/>
          <w:szCs w:val="16"/>
        </w:rPr>
      </w:pPr>
      <w:del w:id="12734" w:author="Hemmati" w:date="2016-12-16T10:18:00Z">
        <w:r w:rsidRPr="00AB486D" w:rsidDel="00DF2495">
          <w:rPr>
            <w:rFonts w:asciiTheme="minorHAnsi" w:hAnsiTheme="minorHAnsi"/>
            <w:sz w:val="16"/>
            <w:szCs w:val="16"/>
          </w:rPr>
          <w:delText>SYS_C003602                    CUSTOMER_DATA      CUST_ID</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TAX_ID_IDX                     TAX                TAX_ID</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TRIP_TYPE_CODE_IDX             TRIP_TYPE          TRIP_CODE</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2</w:t>
      </w:r>
      <w:del w:id="12735" w:author="Hemmati" w:date="2016-12-16T10:18:00Z">
        <w:r w:rsidRPr="00AB486D" w:rsidDel="00DF2495">
          <w:rPr>
            <w:rFonts w:asciiTheme="minorHAnsi" w:hAnsiTheme="minorHAnsi"/>
            <w:sz w:val="16"/>
            <w:szCs w:val="16"/>
          </w:rPr>
          <w:delText>5</w:delText>
        </w:r>
      </w:del>
      <w:ins w:id="12736" w:author="Hemmati" w:date="2016-12-16T10:18:00Z">
        <w:r w:rsidR="00DF2495">
          <w:rPr>
            <w:rFonts w:asciiTheme="minorHAnsi" w:hAnsiTheme="minorHAnsi"/>
            <w:sz w:val="16"/>
            <w:szCs w:val="16"/>
          </w:rPr>
          <w:t>1</w:t>
        </w:r>
      </w:ins>
      <w:r w:rsidRPr="00AB486D">
        <w:rPr>
          <w:rFonts w:asciiTheme="minorHAnsi" w:hAnsiTheme="minorHAnsi"/>
          <w:sz w:val="16"/>
          <w:szCs w:val="16"/>
        </w:rPr>
        <w:t xml:space="preserve"> rows selected.</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SQL&gt; SELECT         Table_name, column_name, data_type, data_length, data_default</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xml:space="preserve">  2  FROM        user_tab_columns;</w:t>
      </w:r>
    </w:p>
    <w:p w:rsidR="001F7861" w:rsidRPr="00AB486D" w:rsidRDefault="001F7861" w:rsidP="001F7861">
      <w:pPr>
        <w:pStyle w:val="sqlF9"/>
        <w:rPr>
          <w:rFonts w:asciiTheme="minorHAnsi" w:hAnsiTheme="minorHAnsi"/>
          <w:sz w:val="16"/>
          <w:szCs w:val="16"/>
        </w:rPr>
      </w:pP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TABLE_NAME         COLUMN_NAME               DATA_TYPE            DATA_LENGTH DATA_DEFAULT</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 ------------------------- -------------------- ----------- --------------------</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CUST_ID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FNAME                     VARCHAR2                      15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LNAME                     VARCHAR2                      15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AGENT                     VARCHAR2                       3</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EMAIL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HOME_PHONE                VARCHAR2                      15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B_PHONE                   VARCHAR2                      15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BIRTH_DATE                DATE                           7</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ADDRESS                   VARCHAR2                      40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CITY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POSTAL_CODE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PROVINCE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CUSTOMER_DATA      COUNTRY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PRODUCT_SUPPLIER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PRODUCT_CATEGORY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SUPPLIER_OFFICE           CHAR                           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PRODUCT_DESCRIPTION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CONTACT_NAME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COMPANY                   VARCHAR2                      75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ADDRESS1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ADDRESS2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CITY                      VARCHAR2                      25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PROV_STATE                VARCHAR2                       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ZIP_POSTAL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COUNTRY                   VARCHAR2                      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PHONE                     VARCHAR2                      15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FAX                       VARCHAR2                      15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EMAIL                     VARCHAR2                      40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WEB                       VARCHAR2                      40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REPRESENTS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SUPPLIER_DATA      AFFILIATION               VARCHAR2                      15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        CUSTOMER_ID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lastRenderedPageBreak/>
        <w:t>CREDIT_CARD        CARD_ID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        CARD_NUMBER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        CARD_TYPE                 VARCHAR2                      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CREDIT_CARD        EXPIRY_DATE               DATE                           7</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SALE                      DATE                           7</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CUST_ID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ITINERARY_ID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ITINERARY_NUM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EMP_NUM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AGENT                     CHAR                           3</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BOOKING_ID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BOOKING_NUM               VARCHAR2                      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PRODUCT_CATEGORY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PRODUCT_SUPPLIER_ID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SUPPLIER_OFFICE           CHAR                           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TRIP_START                DATE                           7</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TRIP_END                  DATE                           7</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CLASS                     VARCHAR2                       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NUM_OF_TRAVELERS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PRODUCT_ID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PRODUCT                   VARCHAR2                      50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DESCRIPTION               VARCHAR2                      50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DESTINATION               VARCHAR2                      35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DEST_ID                   VARCHAR2                       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CREDIT_CARD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EXPIRY_DATE               DATE                           7</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CARD_NUMBER               VARCHAR2                      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BILLING_DATE              DATE                           7</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BILL_DESCRIPTION          VARCHAR2                      15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BASE_PRICE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TOTAL_PRICE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BILLED_AMT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AGENCY_FEE_CODE           VARCHAR2                       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AGENCY_FEE_AMOUNT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SALE_DATA          AGENCY_COMMISSION         NUMBER                        22</w:t>
      </w:r>
    </w:p>
    <w:p w:rsidR="001F7861" w:rsidRPr="00AB486D" w:rsidDel="00DF2495" w:rsidRDefault="001F7861" w:rsidP="001F7861">
      <w:pPr>
        <w:pStyle w:val="sqlF9"/>
        <w:rPr>
          <w:del w:id="12737" w:author="Hemmati" w:date="2016-12-16T10:19:00Z"/>
          <w:rFonts w:asciiTheme="minorHAnsi" w:hAnsiTheme="minorHAnsi"/>
          <w:sz w:val="16"/>
          <w:szCs w:val="16"/>
        </w:rPr>
      </w:pPr>
      <w:del w:id="12738" w:author="Hemmati" w:date="2016-12-16T10:19:00Z">
        <w:r w:rsidRPr="00AB486D" w:rsidDel="00DF2495">
          <w:rPr>
            <w:rFonts w:asciiTheme="minorHAnsi" w:hAnsiTheme="minorHAnsi"/>
            <w:sz w:val="16"/>
            <w:szCs w:val="16"/>
          </w:rPr>
          <w:delText>COMMISSION_TRACK   COMM_ID                   NUMBER                        22</w:delText>
        </w:r>
      </w:del>
    </w:p>
    <w:p w:rsidR="001F7861" w:rsidRPr="00AB486D" w:rsidDel="00DF2495" w:rsidRDefault="001F7861" w:rsidP="001F7861">
      <w:pPr>
        <w:pStyle w:val="sqlF9"/>
        <w:rPr>
          <w:del w:id="12739" w:author="Hemmati" w:date="2016-12-16T10:19:00Z"/>
          <w:rFonts w:asciiTheme="minorHAnsi" w:hAnsiTheme="minorHAnsi"/>
          <w:sz w:val="16"/>
          <w:szCs w:val="16"/>
        </w:rPr>
      </w:pPr>
      <w:del w:id="12740" w:author="Hemmati" w:date="2016-12-16T10:19:00Z">
        <w:r w:rsidRPr="00AB486D" w:rsidDel="00DF2495">
          <w:rPr>
            <w:rFonts w:asciiTheme="minorHAnsi" w:hAnsiTheme="minorHAnsi"/>
            <w:sz w:val="16"/>
            <w:szCs w:val="16"/>
          </w:rPr>
          <w:delText>COMMISSION_TRACK   COMM_DUE_AMOUNT           NUMBER                        22</w:delText>
        </w:r>
      </w:del>
    </w:p>
    <w:p w:rsidR="001F7861" w:rsidRPr="00AB486D" w:rsidDel="00DF2495" w:rsidRDefault="001F7861" w:rsidP="001F7861">
      <w:pPr>
        <w:pStyle w:val="sqlF9"/>
        <w:rPr>
          <w:del w:id="12741" w:author="Hemmati" w:date="2016-12-16T10:19:00Z"/>
          <w:rFonts w:asciiTheme="minorHAnsi" w:hAnsiTheme="minorHAnsi"/>
          <w:sz w:val="16"/>
          <w:szCs w:val="16"/>
        </w:rPr>
      </w:pPr>
      <w:del w:id="12742" w:author="Hemmati" w:date="2016-12-16T10:19:00Z">
        <w:r w:rsidRPr="00AB486D" w:rsidDel="00DF2495">
          <w:rPr>
            <w:rFonts w:asciiTheme="minorHAnsi" w:hAnsiTheme="minorHAnsi"/>
            <w:sz w:val="16"/>
            <w:szCs w:val="16"/>
          </w:rPr>
          <w:delText>COMMISSION_TRACK   COMM_DUE_DATE             DATE                           7</w:delText>
        </w:r>
      </w:del>
    </w:p>
    <w:p w:rsidR="001F7861" w:rsidRPr="00AB486D" w:rsidDel="00DF2495" w:rsidRDefault="001F7861" w:rsidP="001F7861">
      <w:pPr>
        <w:pStyle w:val="sqlF9"/>
        <w:rPr>
          <w:del w:id="12743" w:author="Hemmati" w:date="2016-12-16T10:19:00Z"/>
          <w:rFonts w:asciiTheme="minorHAnsi" w:hAnsiTheme="minorHAnsi"/>
          <w:sz w:val="16"/>
          <w:szCs w:val="16"/>
        </w:rPr>
      </w:pPr>
      <w:del w:id="12744" w:author="Hemmati" w:date="2016-12-16T10:19:00Z">
        <w:r w:rsidRPr="00AB486D" w:rsidDel="00DF2495">
          <w:rPr>
            <w:rFonts w:asciiTheme="minorHAnsi" w:hAnsiTheme="minorHAnsi"/>
            <w:sz w:val="16"/>
            <w:szCs w:val="16"/>
          </w:rPr>
          <w:delText>COMMISSION_TRACK   CHEQUE_NUM                VARCHAR2                      25</w:delText>
        </w:r>
      </w:del>
    </w:p>
    <w:p w:rsidR="001F7861" w:rsidRPr="00AB486D" w:rsidDel="00DF2495" w:rsidRDefault="001F7861" w:rsidP="001F7861">
      <w:pPr>
        <w:pStyle w:val="sqlF9"/>
        <w:rPr>
          <w:del w:id="12745" w:author="Hemmati" w:date="2016-12-16T10:19:00Z"/>
          <w:rFonts w:asciiTheme="minorHAnsi" w:hAnsiTheme="minorHAnsi"/>
          <w:sz w:val="16"/>
          <w:szCs w:val="16"/>
        </w:rPr>
      </w:pPr>
      <w:del w:id="12746" w:author="Hemmati" w:date="2016-12-16T10:19:00Z">
        <w:r w:rsidRPr="00AB486D" w:rsidDel="00DF2495">
          <w:rPr>
            <w:rFonts w:asciiTheme="minorHAnsi" w:hAnsiTheme="minorHAnsi"/>
            <w:sz w:val="16"/>
            <w:szCs w:val="16"/>
          </w:rPr>
          <w:delText>COMMISSION_TRACK   COMM_STATUS_ID            NUMBER                        22</w:delText>
        </w:r>
      </w:del>
    </w:p>
    <w:p w:rsidR="001F7861" w:rsidRPr="00AB486D" w:rsidDel="00DF2495" w:rsidRDefault="001F7861" w:rsidP="001F7861">
      <w:pPr>
        <w:pStyle w:val="sqlF9"/>
        <w:rPr>
          <w:del w:id="12747" w:author="Hemmati" w:date="2016-12-16T10:19:00Z"/>
          <w:rFonts w:asciiTheme="minorHAnsi" w:hAnsiTheme="minorHAnsi"/>
          <w:sz w:val="16"/>
          <w:szCs w:val="16"/>
        </w:rPr>
      </w:pPr>
      <w:del w:id="12748" w:author="Hemmati" w:date="2016-12-16T10:19:00Z">
        <w:r w:rsidRPr="00AB486D" w:rsidDel="00DF2495">
          <w:rPr>
            <w:rFonts w:asciiTheme="minorHAnsi" w:hAnsiTheme="minorHAnsi"/>
            <w:sz w:val="16"/>
            <w:szCs w:val="16"/>
          </w:rPr>
          <w:delText>COMMISSION_TRACK   SUPPLIER_ID               NUMBER                        22</w:delText>
        </w:r>
      </w:del>
    </w:p>
    <w:p w:rsidR="001F7861" w:rsidRPr="00AB486D" w:rsidDel="00DF2495" w:rsidRDefault="001F7861" w:rsidP="001F7861">
      <w:pPr>
        <w:pStyle w:val="sqlF9"/>
        <w:rPr>
          <w:del w:id="12749" w:author="Hemmati" w:date="2016-12-16T10:19:00Z"/>
          <w:rFonts w:asciiTheme="minorHAnsi" w:hAnsiTheme="minorHAnsi"/>
          <w:sz w:val="16"/>
          <w:szCs w:val="16"/>
        </w:rPr>
      </w:pPr>
      <w:del w:id="12750" w:author="Hemmati" w:date="2016-12-16T10:19:00Z">
        <w:r w:rsidRPr="00AB486D" w:rsidDel="00DF2495">
          <w:rPr>
            <w:rFonts w:asciiTheme="minorHAnsi" w:hAnsiTheme="minorHAnsi"/>
            <w:sz w:val="16"/>
            <w:szCs w:val="16"/>
          </w:rPr>
          <w:delText>COMMISSION_TRACK   BOOKING_ID                NUMBER                        22</w:delText>
        </w:r>
      </w:del>
    </w:p>
    <w:p w:rsidR="001F7861" w:rsidRPr="00AB486D" w:rsidDel="00DF2495" w:rsidRDefault="001F7861" w:rsidP="001F7861">
      <w:pPr>
        <w:pStyle w:val="sqlF9"/>
        <w:rPr>
          <w:del w:id="12751" w:author="Hemmati" w:date="2016-12-16T10:19:00Z"/>
          <w:rFonts w:asciiTheme="minorHAnsi" w:hAnsiTheme="minorHAnsi"/>
          <w:sz w:val="16"/>
          <w:szCs w:val="16"/>
        </w:rPr>
      </w:pPr>
      <w:del w:id="12752" w:author="Hemmati" w:date="2016-12-16T10:19:00Z">
        <w:r w:rsidRPr="00AB486D" w:rsidDel="00DF2495">
          <w:rPr>
            <w:rFonts w:asciiTheme="minorHAnsi" w:hAnsiTheme="minorHAnsi"/>
            <w:sz w:val="16"/>
            <w:szCs w:val="16"/>
          </w:rPr>
          <w:delText>COMMISSION_TRACK   PROD_SALE_ID              NUMBER                        22</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                TAX_ID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                TAX_CODE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                TAX_AMOUNT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                TAX_DESCRIPTION           VARCHAR2                      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TAX                TAX_YEAR                  VARCHAR2                       4</w:t>
      </w:r>
    </w:p>
    <w:p w:rsidR="001F7861" w:rsidRPr="00AB486D" w:rsidDel="00DF2495" w:rsidRDefault="001F7861" w:rsidP="001F7861">
      <w:pPr>
        <w:pStyle w:val="sqlF9"/>
        <w:rPr>
          <w:del w:id="12753" w:author="Hemmati" w:date="2016-12-16T10:19:00Z"/>
          <w:rFonts w:asciiTheme="minorHAnsi" w:hAnsiTheme="minorHAnsi"/>
          <w:sz w:val="16"/>
          <w:szCs w:val="16"/>
        </w:rPr>
      </w:pPr>
      <w:del w:id="12754" w:author="Hemmati" w:date="2016-12-16T10:19:00Z">
        <w:r w:rsidRPr="00AB486D" w:rsidDel="00DF2495">
          <w:rPr>
            <w:rFonts w:asciiTheme="minorHAnsi" w:hAnsiTheme="minorHAnsi"/>
            <w:sz w:val="16"/>
            <w:szCs w:val="16"/>
          </w:rPr>
          <w:delText>ZOH_WSH6           GROUP_MEM                 VARCHAR2                      10</w:delText>
        </w:r>
      </w:del>
    </w:p>
    <w:p w:rsidR="001F7861" w:rsidRPr="00AB486D" w:rsidDel="00DF2495" w:rsidRDefault="001F7861" w:rsidP="001F7861">
      <w:pPr>
        <w:pStyle w:val="sqlF9"/>
        <w:rPr>
          <w:del w:id="12755" w:author="Hemmati" w:date="2016-12-16T10:19:00Z"/>
          <w:rFonts w:asciiTheme="minorHAnsi" w:hAnsiTheme="minorHAnsi"/>
          <w:sz w:val="16"/>
          <w:szCs w:val="16"/>
        </w:rPr>
      </w:pPr>
      <w:del w:id="12756" w:author="Hemmati" w:date="2016-12-16T10:19:00Z">
        <w:r w:rsidRPr="00AB486D" w:rsidDel="00DF2495">
          <w:rPr>
            <w:rFonts w:asciiTheme="minorHAnsi" w:hAnsiTheme="minorHAnsi"/>
            <w:sz w:val="16"/>
            <w:szCs w:val="16"/>
          </w:rPr>
          <w:delText>ZOH_WSH6           ID                        NUMBER                        22</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EXCEPTIONS         OWNER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EXCEPTIONS         TABLE_NAME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EXCEPTIONS         CONSTRAINT                VARCHAR2                      30</w:t>
      </w:r>
    </w:p>
    <w:p w:rsidR="001F7861" w:rsidRPr="00AB486D" w:rsidDel="00DF2495" w:rsidRDefault="001F7861" w:rsidP="001F7861">
      <w:pPr>
        <w:pStyle w:val="sqlF9"/>
        <w:rPr>
          <w:del w:id="12757" w:author="Hemmati" w:date="2016-12-16T10:19:00Z"/>
          <w:rFonts w:asciiTheme="minorHAnsi" w:hAnsiTheme="minorHAnsi"/>
          <w:sz w:val="16"/>
          <w:szCs w:val="16"/>
        </w:rPr>
      </w:pPr>
      <w:del w:id="12758" w:author="Hemmati" w:date="2016-12-16T10:19:00Z">
        <w:r w:rsidRPr="00AB486D" w:rsidDel="00DF2495">
          <w:rPr>
            <w:rFonts w:asciiTheme="minorHAnsi" w:hAnsiTheme="minorHAnsi"/>
            <w:sz w:val="16"/>
            <w:szCs w:val="16"/>
          </w:rPr>
          <w:delText>PRODUCT_SOLD       PROD_SALE_ID              NUMBER                        22</w:delText>
        </w:r>
      </w:del>
    </w:p>
    <w:p w:rsidR="001F7861" w:rsidRPr="00AB486D" w:rsidDel="00DF2495" w:rsidRDefault="001F7861" w:rsidP="001F7861">
      <w:pPr>
        <w:pStyle w:val="sqlF9"/>
        <w:rPr>
          <w:del w:id="12759" w:author="Hemmati" w:date="2016-12-16T10:19:00Z"/>
          <w:rFonts w:asciiTheme="minorHAnsi" w:hAnsiTheme="minorHAnsi"/>
          <w:sz w:val="16"/>
          <w:szCs w:val="16"/>
        </w:rPr>
      </w:pPr>
      <w:del w:id="12760" w:author="Hemmati" w:date="2016-12-16T10:19:00Z">
        <w:r w:rsidRPr="00AB486D" w:rsidDel="00DF2495">
          <w:rPr>
            <w:rFonts w:asciiTheme="minorHAnsi" w:hAnsiTheme="minorHAnsi"/>
            <w:sz w:val="16"/>
            <w:szCs w:val="16"/>
          </w:rPr>
          <w:delText>PRODUCT_SOLD       BOOKING_ID                NUMBER                        22</w:delText>
        </w:r>
      </w:del>
    </w:p>
    <w:p w:rsidR="001F7861" w:rsidRPr="00AB486D" w:rsidDel="00DF2495" w:rsidRDefault="001F7861" w:rsidP="001F7861">
      <w:pPr>
        <w:pStyle w:val="sqlF9"/>
        <w:rPr>
          <w:del w:id="12761" w:author="Hemmati" w:date="2016-12-16T10:19:00Z"/>
          <w:rFonts w:asciiTheme="minorHAnsi" w:hAnsiTheme="minorHAnsi"/>
          <w:sz w:val="16"/>
          <w:szCs w:val="16"/>
        </w:rPr>
      </w:pPr>
      <w:del w:id="12762" w:author="Hemmati" w:date="2016-12-16T10:19:00Z">
        <w:r w:rsidRPr="00AB486D" w:rsidDel="00DF2495">
          <w:rPr>
            <w:rFonts w:asciiTheme="minorHAnsi" w:hAnsiTheme="minorHAnsi"/>
            <w:sz w:val="16"/>
            <w:szCs w:val="16"/>
          </w:rPr>
          <w:delText>PRODUCT_SOLD       SUPPLIER_ID               NUMBER                        22</w:delText>
        </w:r>
      </w:del>
    </w:p>
    <w:p w:rsidR="001F7861" w:rsidRPr="00AB486D" w:rsidDel="00DF2495" w:rsidRDefault="001F7861" w:rsidP="001F7861">
      <w:pPr>
        <w:pStyle w:val="sqlF9"/>
        <w:rPr>
          <w:del w:id="12763" w:author="Hemmati" w:date="2016-12-16T10:19:00Z"/>
          <w:rFonts w:asciiTheme="minorHAnsi" w:hAnsiTheme="minorHAnsi"/>
          <w:sz w:val="16"/>
          <w:szCs w:val="16"/>
        </w:rPr>
      </w:pPr>
      <w:del w:id="12764" w:author="Hemmati" w:date="2016-12-16T10:19:00Z">
        <w:r w:rsidRPr="00AB486D" w:rsidDel="00DF2495">
          <w:rPr>
            <w:rFonts w:asciiTheme="minorHAnsi" w:hAnsiTheme="minorHAnsi"/>
            <w:sz w:val="16"/>
            <w:szCs w:val="16"/>
          </w:rPr>
          <w:delText>PRODUCT_SOLD       PRODUCT_NAME              VARCHAR2                      20</w:delText>
        </w:r>
      </w:del>
    </w:p>
    <w:p w:rsidR="001F7861" w:rsidRPr="00AB486D" w:rsidDel="00DF2495" w:rsidRDefault="001F7861" w:rsidP="001F7861">
      <w:pPr>
        <w:pStyle w:val="sqlF9"/>
        <w:rPr>
          <w:del w:id="12765" w:author="Hemmati" w:date="2016-12-16T10:19:00Z"/>
          <w:rFonts w:asciiTheme="minorHAnsi" w:hAnsiTheme="minorHAnsi"/>
          <w:sz w:val="16"/>
          <w:szCs w:val="16"/>
        </w:rPr>
      </w:pPr>
      <w:del w:id="12766" w:author="Hemmati" w:date="2016-12-16T10:19:00Z">
        <w:r w:rsidRPr="00AB486D" w:rsidDel="00DF2495">
          <w:rPr>
            <w:rFonts w:asciiTheme="minorHAnsi" w:hAnsiTheme="minorHAnsi"/>
            <w:sz w:val="16"/>
            <w:szCs w:val="16"/>
          </w:rPr>
          <w:delText>PRODUCT_SOLD       PROD_START_DATE           DATE                           7</w:delText>
        </w:r>
      </w:del>
    </w:p>
    <w:p w:rsidR="001F7861" w:rsidRPr="00AB486D" w:rsidDel="00DF2495" w:rsidRDefault="001F7861" w:rsidP="001F7861">
      <w:pPr>
        <w:pStyle w:val="sqlF9"/>
        <w:rPr>
          <w:del w:id="12767" w:author="Hemmati" w:date="2016-12-16T10:19:00Z"/>
          <w:rFonts w:asciiTheme="minorHAnsi" w:hAnsiTheme="minorHAnsi"/>
          <w:sz w:val="16"/>
          <w:szCs w:val="16"/>
        </w:rPr>
      </w:pPr>
      <w:del w:id="12768" w:author="Hemmati" w:date="2016-12-16T10:19:00Z">
        <w:r w:rsidRPr="00AB486D" w:rsidDel="00DF2495">
          <w:rPr>
            <w:rFonts w:asciiTheme="minorHAnsi" w:hAnsiTheme="minorHAnsi"/>
            <w:sz w:val="16"/>
            <w:szCs w:val="16"/>
          </w:rPr>
          <w:delText>PRODUCT_SOLD       PROD_END_DATE             DATE                           7</w:delText>
        </w:r>
      </w:del>
    </w:p>
    <w:p w:rsidR="001F7861" w:rsidRPr="00AB486D" w:rsidDel="00DF2495" w:rsidRDefault="001F7861" w:rsidP="001F7861">
      <w:pPr>
        <w:pStyle w:val="sqlF9"/>
        <w:rPr>
          <w:del w:id="12769" w:author="Hemmati" w:date="2016-12-16T10:19:00Z"/>
          <w:rFonts w:asciiTheme="minorHAnsi" w:hAnsiTheme="minorHAnsi"/>
          <w:sz w:val="16"/>
          <w:szCs w:val="16"/>
        </w:rPr>
      </w:pPr>
      <w:del w:id="12770" w:author="Hemmati" w:date="2016-12-16T10:19:00Z">
        <w:r w:rsidRPr="00AB486D" w:rsidDel="00DF2495">
          <w:rPr>
            <w:rFonts w:asciiTheme="minorHAnsi" w:hAnsiTheme="minorHAnsi"/>
            <w:sz w:val="16"/>
            <w:szCs w:val="16"/>
          </w:rPr>
          <w:delText>PRODUCT_SOLD       PRODUCT_DESCRIPTION       VARCHAR2                      40</w:delText>
        </w:r>
      </w:del>
    </w:p>
    <w:p w:rsidR="001F7861" w:rsidRPr="00AB486D" w:rsidDel="00DF2495" w:rsidRDefault="001F7861" w:rsidP="001F7861">
      <w:pPr>
        <w:pStyle w:val="sqlF9"/>
        <w:rPr>
          <w:del w:id="12771" w:author="Hemmati" w:date="2016-12-16T10:19:00Z"/>
          <w:rFonts w:asciiTheme="minorHAnsi" w:hAnsiTheme="minorHAnsi"/>
          <w:sz w:val="16"/>
          <w:szCs w:val="16"/>
        </w:rPr>
      </w:pPr>
      <w:del w:id="12772" w:author="Hemmati" w:date="2016-12-16T10:19:00Z">
        <w:r w:rsidRPr="00AB486D" w:rsidDel="00DF2495">
          <w:rPr>
            <w:rFonts w:asciiTheme="minorHAnsi" w:hAnsiTheme="minorHAnsi"/>
            <w:sz w:val="16"/>
            <w:szCs w:val="16"/>
          </w:rPr>
          <w:delText>PRODUCT_SOLD       PRODUCT_BASE_PRICE        NUMBER                        22</w:delText>
        </w:r>
      </w:del>
    </w:p>
    <w:p w:rsidR="001F7861" w:rsidRPr="00AB486D" w:rsidDel="00DF2495" w:rsidRDefault="001F7861" w:rsidP="001F7861">
      <w:pPr>
        <w:pStyle w:val="sqlF9"/>
        <w:rPr>
          <w:del w:id="12773" w:author="Hemmati" w:date="2016-12-16T10:19:00Z"/>
          <w:rFonts w:asciiTheme="minorHAnsi" w:hAnsiTheme="minorHAnsi"/>
          <w:sz w:val="16"/>
          <w:szCs w:val="16"/>
        </w:rPr>
      </w:pPr>
      <w:del w:id="12774" w:author="Hemmati" w:date="2016-12-16T10:19:00Z">
        <w:r w:rsidRPr="00AB486D" w:rsidDel="00DF2495">
          <w:rPr>
            <w:rFonts w:asciiTheme="minorHAnsi" w:hAnsiTheme="minorHAnsi"/>
            <w:sz w:val="16"/>
            <w:szCs w:val="16"/>
          </w:rPr>
          <w:delText>PRODUCT_SOLD       CLASS_CODE                VARCHAR2                       6</w:delText>
        </w:r>
      </w:del>
    </w:p>
    <w:p w:rsidR="001F7861" w:rsidRPr="00AB486D" w:rsidDel="00DF2495" w:rsidRDefault="001F7861" w:rsidP="001F7861">
      <w:pPr>
        <w:pStyle w:val="sqlF9"/>
        <w:rPr>
          <w:del w:id="12775" w:author="Hemmati" w:date="2016-12-16T10:19:00Z"/>
          <w:rFonts w:asciiTheme="minorHAnsi" w:hAnsiTheme="minorHAnsi"/>
          <w:sz w:val="16"/>
          <w:szCs w:val="16"/>
        </w:rPr>
      </w:pPr>
      <w:del w:id="12776" w:author="Hemmati" w:date="2016-12-16T10:19:00Z">
        <w:r w:rsidRPr="00AB486D" w:rsidDel="00DF2495">
          <w:rPr>
            <w:rFonts w:asciiTheme="minorHAnsi" w:hAnsiTheme="minorHAnsi"/>
            <w:sz w:val="16"/>
            <w:szCs w:val="16"/>
          </w:rPr>
          <w:delText>PRODUCT_SOLD       PRODUCT_CAT_ID            NUMBER                        22</w:delText>
        </w:r>
      </w:del>
    </w:p>
    <w:p w:rsidR="001F7861" w:rsidRPr="00AB486D" w:rsidDel="00DF2495" w:rsidRDefault="001F7861" w:rsidP="001F7861">
      <w:pPr>
        <w:pStyle w:val="sqlF9"/>
        <w:rPr>
          <w:del w:id="12777" w:author="Hemmati" w:date="2016-12-16T10:19:00Z"/>
          <w:rFonts w:asciiTheme="minorHAnsi" w:hAnsiTheme="minorHAnsi"/>
          <w:sz w:val="16"/>
          <w:szCs w:val="16"/>
        </w:rPr>
      </w:pPr>
      <w:del w:id="12778" w:author="Hemmati" w:date="2016-12-16T10:19:00Z">
        <w:r w:rsidRPr="00AB486D" w:rsidDel="00DF2495">
          <w:rPr>
            <w:rFonts w:asciiTheme="minorHAnsi" w:hAnsiTheme="minorHAnsi"/>
            <w:sz w:val="16"/>
            <w:szCs w:val="16"/>
          </w:rPr>
          <w:delText>PRODUCT_SOLD       TAX_ID                    NUMBER                        22</w:delText>
        </w:r>
      </w:del>
    </w:p>
    <w:p w:rsidR="001F7861" w:rsidRPr="00AB486D" w:rsidDel="00DF2495" w:rsidRDefault="001F7861" w:rsidP="001F7861">
      <w:pPr>
        <w:pStyle w:val="sqlF9"/>
        <w:rPr>
          <w:del w:id="12779" w:author="Hemmati" w:date="2016-12-16T10:20:00Z"/>
          <w:rFonts w:asciiTheme="minorHAnsi" w:hAnsiTheme="minorHAnsi"/>
          <w:sz w:val="16"/>
          <w:szCs w:val="16"/>
        </w:rPr>
      </w:pPr>
      <w:r w:rsidRPr="00AB486D">
        <w:rPr>
          <w:rFonts w:asciiTheme="minorHAnsi" w:hAnsiTheme="minorHAnsi"/>
          <w:sz w:val="16"/>
          <w:szCs w:val="16"/>
        </w:rPr>
        <w:t>SUPPLIER           SUPPLIER_ID               NUMBER                        22</w:t>
      </w:r>
      <w:ins w:id="12780" w:author="Hemmati" w:date="2016-12-16T10:20:00Z">
        <w:r w:rsidR="00DF2495">
          <w:rPr>
            <w:rFonts w:asciiTheme="minorHAnsi" w:hAnsiTheme="minorHAnsi"/>
            <w:sz w:val="16"/>
            <w:szCs w:val="16"/>
          </w:rPr>
          <w:br/>
        </w:r>
      </w:ins>
    </w:p>
    <w:p w:rsidR="001F7861" w:rsidRPr="00AB486D" w:rsidDel="00DF2495" w:rsidRDefault="001F7861" w:rsidP="00DF2495">
      <w:pPr>
        <w:pStyle w:val="sqlF9"/>
        <w:rPr>
          <w:del w:id="12781" w:author="Hemmati" w:date="2016-12-16T10:20:00Z"/>
          <w:rFonts w:asciiTheme="minorHAnsi" w:hAnsiTheme="minorHAnsi"/>
          <w:sz w:val="16"/>
          <w:szCs w:val="16"/>
        </w:rPr>
        <w:pPrChange w:id="12782" w:author="Hemmati" w:date="2016-12-16T10:20:00Z">
          <w:pPr>
            <w:pStyle w:val="sqlF9"/>
          </w:pPr>
        </w:pPrChange>
      </w:pPr>
    </w:p>
    <w:p w:rsidR="001F7861" w:rsidRPr="00AB486D" w:rsidDel="00DF2495" w:rsidRDefault="001F7861" w:rsidP="00DF2495">
      <w:pPr>
        <w:pStyle w:val="sqlF9"/>
        <w:rPr>
          <w:del w:id="12783" w:author="Hemmati" w:date="2016-12-16T10:20:00Z"/>
          <w:sz w:val="16"/>
          <w:szCs w:val="16"/>
        </w:rPr>
        <w:pPrChange w:id="12784" w:author="Hemmati" w:date="2016-12-16T10:20:00Z">
          <w:pPr/>
        </w:pPrChange>
      </w:pPr>
      <w:del w:id="12785" w:author="Hemmati" w:date="2016-12-16T10:20:00Z">
        <w:r w:rsidRPr="00AB486D" w:rsidDel="00DF2495">
          <w:rPr>
            <w:sz w:val="16"/>
            <w:szCs w:val="16"/>
          </w:rPr>
          <w:br w:type="page"/>
        </w:r>
      </w:del>
    </w:p>
    <w:p w:rsidR="001F7861" w:rsidRPr="00AB486D" w:rsidDel="00DF2495" w:rsidRDefault="001F7861" w:rsidP="001F7861">
      <w:pPr>
        <w:pStyle w:val="sqlF9"/>
        <w:rPr>
          <w:del w:id="12786" w:author="Hemmati" w:date="2016-12-16T10:20:00Z"/>
          <w:rFonts w:asciiTheme="minorHAnsi" w:hAnsiTheme="minorHAnsi"/>
          <w:sz w:val="16"/>
          <w:szCs w:val="16"/>
        </w:rPr>
      </w:pPr>
      <w:del w:id="12787" w:author="Hemmati" w:date="2016-12-16T10:20:00Z">
        <w:r w:rsidRPr="00AB486D" w:rsidDel="00DF2495">
          <w:rPr>
            <w:rFonts w:asciiTheme="minorHAnsi" w:hAnsiTheme="minorHAnsi"/>
            <w:sz w:val="16"/>
            <w:szCs w:val="16"/>
          </w:rPr>
          <w:delText>TABLE_NAME         COLUMN_NAME               DATA_TYPE            DATA_LENGTH DATA_DEFAULT</w:delText>
        </w:r>
      </w:del>
    </w:p>
    <w:p w:rsidR="001F7861" w:rsidRPr="00AB486D" w:rsidDel="00DF2495" w:rsidRDefault="001F7861" w:rsidP="001F7861">
      <w:pPr>
        <w:pStyle w:val="sqlF9"/>
        <w:rPr>
          <w:del w:id="12788" w:author="Hemmati" w:date="2016-12-16T10:20:00Z"/>
          <w:rFonts w:asciiTheme="minorHAnsi" w:hAnsiTheme="minorHAnsi"/>
          <w:sz w:val="16"/>
          <w:szCs w:val="16"/>
        </w:rPr>
      </w:pPr>
      <w:del w:id="12789" w:author="Hemmati" w:date="2016-12-16T10:20:00Z">
        <w:r w:rsidRPr="00AB486D" w:rsidDel="00DF2495">
          <w:rPr>
            <w:rFonts w:asciiTheme="minorHAnsi" w:hAnsiTheme="minorHAnsi"/>
            <w:sz w:val="16"/>
            <w:szCs w:val="16"/>
          </w:rPr>
          <w:delText>------------------ ------------------------- -------------------- ----------- --------------------</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SUPPLIER_NUM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SUPPLIER_NAME             VARCHAR2                      40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SUPPLIER_COMPANY_NAME     VARCHAR2                      80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SUPPLIER_OFFICE           VARCHAR2                       3</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SUPPLIER_PHONE            VARCHAR2                      18</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SUPPLIER_FAX              VARCHAR2                      18</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SUPPLIER_ADDRESS1         VARCHAR2                      50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SUPPLIER_ADDRESS2         VARCHAR2                      50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SUPPLIER_ZIPCODE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SUPPLIER_EMAIL            VARCHAR2                      40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SUPPLIER_WEBSITE          VARCHAR2                      40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REPRESENTATIVE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SUPPLIER_CITY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SUPPLIER_PROVINCE         VARCHAR2                      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SUPPLIER_COUNTRY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SUPPLIER           AFFILIATION_CODE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DESTINATION        DESTINATION_CODE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DESTINATION        DESTINATION_NAME          VARCHAR2                      30</w:t>
      </w:r>
    </w:p>
    <w:p w:rsidR="001F7861" w:rsidRPr="00AB486D" w:rsidDel="00DF2495" w:rsidRDefault="001F7861" w:rsidP="001F7861">
      <w:pPr>
        <w:pStyle w:val="sqlF9"/>
        <w:rPr>
          <w:del w:id="12790" w:author="Hemmati" w:date="2016-12-16T10:19:00Z"/>
          <w:rFonts w:asciiTheme="minorHAnsi" w:hAnsiTheme="minorHAnsi"/>
          <w:sz w:val="16"/>
          <w:szCs w:val="16"/>
        </w:rPr>
      </w:pPr>
      <w:del w:id="12791" w:author="Hemmati" w:date="2016-12-16T10:19:00Z">
        <w:r w:rsidRPr="00AB486D" w:rsidDel="00DF2495">
          <w:rPr>
            <w:rFonts w:asciiTheme="minorHAnsi" w:hAnsiTheme="minorHAnsi"/>
            <w:sz w:val="16"/>
            <w:szCs w:val="16"/>
          </w:rPr>
          <w:delText>FEE_TYPE           FEE_CODE                  VARCHAR2                       5</w:delText>
        </w:r>
      </w:del>
    </w:p>
    <w:p w:rsidR="001F7861" w:rsidRPr="00AB486D" w:rsidDel="00DF2495" w:rsidRDefault="001F7861" w:rsidP="001F7861">
      <w:pPr>
        <w:pStyle w:val="sqlF9"/>
        <w:rPr>
          <w:del w:id="12792" w:author="Hemmati" w:date="2016-12-16T10:19:00Z"/>
          <w:rFonts w:asciiTheme="minorHAnsi" w:hAnsiTheme="minorHAnsi"/>
          <w:sz w:val="16"/>
          <w:szCs w:val="16"/>
        </w:rPr>
      </w:pPr>
      <w:del w:id="12793" w:author="Hemmati" w:date="2016-12-16T10:19:00Z">
        <w:r w:rsidRPr="00AB486D" w:rsidDel="00DF2495">
          <w:rPr>
            <w:rFonts w:asciiTheme="minorHAnsi" w:hAnsiTheme="minorHAnsi"/>
            <w:sz w:val="16"/>
            <w:szCs w:val="16"/>
          </w:rPr>
          <w:delText>FEE_TYPE           FEE_DESCRIPTION           VARCHAR2                      30</w:delText>
        </w:r>
      </w:del>
    </w:p>
    <w:p w:rsidR="001F7861" w:rsidRPr="00AB486D" w:rsidDel="00DF2495" w:rsidRDefault="001F7861" w:rsidP="001F7861">
      <w:pPr>
        <w:pStyle w:val="sqlF9"/>
        <w:rPr>
          <w:del w:id="12794" w:author="Hemmati" w:date="2016-12-16T10:19:00Z"/>
          <w:rFonts w:asciiTheme="minorHAnsi" w:hAnsiTheme="minorHAnsi"/>
          <w:sz w:val="16"/>
          <w:szCs w:val="16"/>
        </w:rPr>
      </w:pPr>
      <w:del w:id="12795" w:author="Hemmati" w:date="2016-12-16T10:19:00Z">
        <w:r w:rsidRPr="00AB486D" w:rsidDel="00DF2495">
          <w:rPr>
            <w:rFonts w:asciiTheme="minorHAnsi" w:hAnsiTheme="minorHAnsi"/>
            <w:sz w:val="16"/>
            <w:szCs w:val="16"/>
          </w:rPr>
          <w:delText>FEE_TYPE           FEE_AMOUNT                NUMBER                        22</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TRIP_TYPE          TRIP_CODE                 VARCHAR2                       3</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TRIP_TYPE          TRIP_TYPE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PAYMENT_TYPE       PAY_TYPE                  VARCHAR2                      15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CLASS_TYPE         CLASS_CODE                VARCHAR2                       6</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lastRenderedPageBreak/>
        <w:t>CLASS_TYPE         CLASS_NAME                VARCHAR2                      15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AFFILIATION        AFFILIATION_CODE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AFFILIATION        AFFILIATION_NAME          VARCHAR2                      40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PRODUCT_CATEGORY   PRODUCT_CAT_ID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PRODUCT_CATEGORY   PRODUCT_CAT_NAME          VARCHAR2                      35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PRODUCT_CATEGORY   PRODUCT_CAT_MIN_RANGE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PRODUCT_CATEGORY   PRODUCT_CAT_MAX_RANGE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          EMP_NUM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          EMP_ID                    VARCHAR2                       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          EMP_FNAME                 VARCHAR2                      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          EMP_LNAME                 VARCHAR2                      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AGENT_EMP          OFFICE_ID                 NUMBER                        22</w:t>
      </w:r>
    </w:p>
    <w:p w:rsidR="001F7861" w:rsidRPr="00AB486D" w:rsidDel="00DF2495" w:rsidRDefault="001F7861" w:rsidP="001F7861">
      <w:pPr>
        <w:pStyle w:val="sqlF9"/>
        <w:rPr>
          <w:del w:id="12796" w:author="Hemmati" w:date="2016-12-16T10:19:00Z"/>
          <w:rFonts w:asciiTheme="minorHAnsi" w:hAnsiTheme="minorHAnsi"/>
          <w:sz w:val="16"/>
          <w:szCs w:val="16"/>
        </w:rPr>
      </w:pPr>
      <w:del w:id="12797" w:author="Hemmati" w:date="2016-12-16T10:19:00Z">
        <w:r w:rsidRPr="00AB486D" w:rsidDel="00DF2495">
          <w:rPr>
            <w:rFonts w:asciiTheme="minorHAnsi" w:hAnsiTheme="minorHAnsi"/>
            <w:sz w:val="16"/>
            <w:szCs w:val="16"/>
          </w:rPr>
          <w:delText>COMMISSION_STATUS  COMMISSION_STATUS_ID      NUMBER                        22</w:delText>
        </w:r>
      </w:del>
    </w:p>
    <w:p w:rsidR="001F7861" w:rsidRPr="00AB486D" w:rsidDel="00DF2495" w:rsidRDefault="001F7861" w:rsidP="001F7861">
      <w:pPr>
        <w:pStyle w:val="sqlF9"/>
        <w:rPr>
          <w:del w:id="12798" w:author="Hemmati" w:date="2016-12-16T10:19:00Z"/>
          <w:rFonts w:asciiTheme="minorHAnsi" w:hAnsiTheme="minorHAnsi"/>
          <w:sz w:val="16"/>
          <w:szCs w:val="16"/>
        </w:rPr>
      </w:pPr>
      <w:del w:id="12799" w:author="Hemmati" w:date="2016-12-16T10:19:00Z">
        <w:r w:rsidRPr="00AB486D" w:rsidDel="00DF2495">
          <w:rPr>
            <w:rFonts w:asciiTheme="minorHAnsi" w:hAnsiTheme="minorHAnsi"/>
            <w:sz w:val="16"/>
            <w:szCs w:val="16"/>
          </w:rPr>
          <w:delText>COMMISSION_STATUS  COMM_STATUS               VARCHAR2                      15</w:delText>
        </w:r>
      </w:del>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REWARD             REWARD_ID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REWARD             REWARD_CODE               VARCHAR2                      25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REWARD             REWARD_NAME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REWARD             CUSTOMER_ID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TRAVELLER          CUSTOMER_ID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TRAVELLER          BOOKING_ID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OFFICE_ID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AGENT_NAME                VARCHAR2                      25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AGENT_ADDRESS             VARCHAR2                      40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AGENT_ZIPCODE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AGENT_PHONE               VARCHAR2                      18</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AGENT_OFFICE       AGENT_FAX                 VARCHAR2                      18</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CUSTOMER_FNAME            VARCHAR2                      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CUSTOMER_LNAME            VARCHAR2                      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CUSTOMER_BIRTH_DATE       DATE                           7</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CUSTOMER_EMAIL            VARCHAR2                      40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CUSTOMER_HOME_PHONE       VARCHAR2                      40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CUSTOMER_BUSINESS_PHONE   VARCHAR2                      18</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CUSTOMER_ADDRESS          VARCHAR2                      50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CUSTOMER_ZIPCODE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CUSTOMER_CITY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CUSTOMER_PROVINCE         VARCHAR2                      20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CUSTOMER_COUNTRY          VARCHAR2                      30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CUSTOMER           CUSTOMER_DEPENDENT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ITIN_INVC_ID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ITIN_INVC_NO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ITIN_INVC_DATE            DATE                           7</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NO_OF_TRAVELLER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BILLED_AMOUNT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ITIN_INVOICE       PAY_TYPE                  VARCHAR2                      15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BOOKING_ID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BOOKING_NO                VARCHAR2                      15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BOOKING_DATE              DATE                           7</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TRIP_START_DATE           DATE                           7</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TRIP_END_DATE             DATE                           7</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DESTINATION_DESC          VARCHAR2                      50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DESTINATION_CODE          VARCHAR2                      10</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ITIN_INVC_ID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EMP_NUM                   NUMBER                        22</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TRIP_CODE                 VARCHAR2                       3</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BOOKING            FEE_CODE                  VARCHAR2                       5</w:t>
      </w:r>
    </w:p>
    <w:p w:rsidR="001F7861" w:rsidRPr="00AB486D" w:rsidRDefault="001F7861" w:rsidP="001F7861">
      <w:pPr>
        <w:pStyle w:val="sqlF9"/>
        <w:rPr>
          <w:rFonts w:asciiTheme="minorHAnsi" w:hAnsiTheme="minorHAnsi"/>
          <w:sz w:val="16"/>
          <w:szCs w:val="16"/>
        </w:rPr>
      </w:pPr>
      <w:r w:rsidRPr="00AB486D">
        <w:rPr>
          <w:rFonts w:asciiTheme="minorHAnsi" w:hAnsiTheme="minorHAnsi"/>
          <w:sz w:val="16"/>
          <w:szCs w:val="16"/>
        </w:rPr>
        <w:t>EXCEPTIONS         ROW_ID                    UROWID                      4000</w:t>
      </w:r>
    </w:p>
    <w:p w:rsidR="001F7861" w:rsidRPr="00AB486D" w:rsidRDefault="001F7861" w:rsidP="001F7861">
      <w:pPr>
        <w:pStyle w:val="sqlF9"/>
        <w:rPr>
          <w:rFonts w:asciiTheme="minorHAnsi" w:hAnsiTheme="minorHAnsi"/>
          <w:sz w:val="16"/>
          <w:szCs w:val="16"/>
        </w:rPr>
      </w:pPr>
    </w:p>
    <w:p w:rsidR="001F7861" w:rsidRPr="00AB486D" w:rsidDel="00DF2495" w:rsidRDefault="001F7861" w:rsidP="001F7861">
      <w:pPr>
        <w:pStyle w:val="sqlF9"/>
        <w:rPr>
          <w:del w:id="12800" w:author="Hemmati" w:date="2016-12-16T10:19:00Z"/>
          <w:rFonts w:asciiTheme="minorHAnsi" w:hAnsiTheme="minorHAnsi"/>
          <w:sz w:val="16"/>
          <w:szCs w:val="16"/>
        </w:rPr>
      </w:pPr>
      <w:r w:rsidRPr="00AB486D">
        <w:rPr>
          <w:rFonts w:asciiTheme="minorHAnsi" w:hAnsiTheme="minorHAnsi"/>
          <w:sz w:val="16"/>
          <w:szCs w:val="16"/>
        </w:rPr>
        <w:t>1</w:t>
      </w:r>
      <w:ins w:id="12801" w:author="Hemmati" w:date="2016-12-16T10:19:00Z">
        <w:r w:rsidR="00DF2495">
          <w:rPr>
            <w:rFonts w:asciiTheme="minorHAnsi" w:hAnsiTheme="minorHAnsi"/>
            <w:sz w:val="16"/>
            <w:szCs w:val="16"/>
          </w:rPr>
          <w:t>4</w:t>
        </w:r>
      </w:ins>
      <w:del w:id="12802" w:author="Hemmati" w:date="2016-12-16T10:19:00Z">
        <w:r w:rsidRPr="00AB486D" w:rsidDel="00DF2495">
          <w:rPr>
            <w:rFonts w:asciiTheme="minorHAnsi" w:hAnsiTheme="minorHAnsi"/>
            <w:sz w:val="16"/>
            <w:szCs w:val="16"/>
          </w:rPr>
          <w:delText>7</w:delText>
        </w:r>
      </w:del>
      <w:r w:rsidRPr="00AB486D">
        <w:rPr>
          <w:rFonts w:asciiTheme="minorHAnsi" w:hAnsiTheme="minorHAnsi"/>
          <w:sz w:val="16"/>
          <w:szCs w:val="16"/>
        </w:rPr>
        <w:t>9 rows selected.</w:t>
      </w:r>
    </w:p>
    <w:p w:rsidR="001F7861" w:rsidRPr="00AB486D" w:rsidDel="00DF2495" w:rsidRDefault="001F7861" w:rsidP="001F7861">
      <w:pPr>
        <w:pStyle w:val="sqlF9"/>
        <w:rPr>
          <w:del w:id="12803" w:author="Hemmati" w:date="2016-12-16T10:19:00Z"/>
          <w:rFonts w:asciiTheme="minorHAnsi" w:hAnsiTheme="minorHAnsi"/>
          <w:sz w:val="16"/>
          <w:szCs w:val="16"/>
        </w:rPr>
      </w:pPr>
    </w:p>
    <w:p w:rsidR="001F7861" w:rsidRPr="00AB486D" w:rsidDel="00DF2495" w:rsidRDefault="001F7861" w:rsidP="001F7861">
      <w:pPr>
        <w:pStyle w:val="sqlF9"/>
        <w:rPr>
          <w:del w:id="12804" w:author="Hemmati" w:date="2016-12-16T10:19:00Z"/>
          <w:rFonts w:asciiTheme="minorHAnsi" w:hAnsiTheme="minorHAnsi"/>
          <w:sz w:val="16"/>
          <w:szCs w:val="16"/>
        </w:rPr>
      </w:pPr>
    </w:p>
    <w:p w:rsidR="001F7861" w:rsidRPr="00AB486D" w:rsidDel="00DF2495" w:rsidRDefault="001F7861" w:rsidP="001F7861">
      <w:pPr>
        <w:pStyle w:val="sqlF9"/>
        <w:rPr>
          <w:del w:id="12805" w:author="Hemmati" w:date="2016-12-16T10:19:00Z"/>
          <w:rFonts w:asciiTheme="minorHAnsi" w:hAnsiTheme="minorHAnsi"/>
          <w:sz w:val="16"/>
          <w:szCs w:val="16"/>
        </w:rPr>
      </w:pPr>
    </w:p>
    <w:p w:rsidR="001F7861" w:rsidRPr="00AB486D" w:rsidDel="00DF2495" w:rsidRDefault="001F7861" w:rsidP="001F7861">
      <w:pPr>
        <w:pStyle w:val="sqlF9"/>
        <w:rPr>
          <w:del w:id="12806" w:author="Hemmati" w:date="2016-12-16T10:19:00Z"/>
          <w:rFonts w:asciiTheme="minorHAnsi" w:hAnsiTheme="minorHAnsi"/>
          <w:sz w:val="16"/>
          <w:szCs w:val="16"/>
        </w:rPr>
      </w:pPr>
    </w:p>
    <w:p w:rsidR="001F7861" w:rsidRPr="00AB486D" w:rsidDel="00DF2495" w:rsidRDefault="001F7861" w:rsidP="001F7861">
      <w:pPr>
        <w:pStyle w:val="sqlF9"/>
        <w:rPr>
          <w:del w:id="12807" w:author="Hemmati" w:date="2016-12-16T10:19:00Z"/>
          <w:rFonts w:asciiTheme="minorHAnsi" w:hAnsiTheme="minorHAnsi"/>
          <w:sz w:val="16"/>
          <w:szCs w:val="16"/>
        </w:rPr>
      </w:pPr>
    </w:p>
    <w:p w:rsidR="001F7861" w:rsidRPr="00AB486D" w:rsidDel="00DF2495" w:rsidRDefault="001F7861" w:rsidP="001F7861">
      <w:pPr>
        <w:pStyle w:val="sqlF9"/>
        <w:rPr>
          <w:del w:id="12808" w:author="Hemmati" w:date="2016-12-16T10:19:00Z"/>
          <w:rFonts w:asciiTheme="minorHAnsi" w:hAnsiTheme="minorHAnsi"/>
          <w:sz w:val="16"/>
          <w:szCs w:val="16"/>
        </w:rPr>
      </w:pPr>
    </w:p>
    <w:p w:rsidR="001F7861" w:rsidRPr="00AB486D" w:rsidDel="00DF2495" w:rsidRDefault="001F7861" w:rsidP="001F7861">
      <w:pPr>
        <w:pStyle w:val="sqlF9"/>
        <w:rPr>
          <w:del w:id="12809" w:author="Hemmati" w:date="2016-12-16T10:19:00Z"/>
          <w:rFonts w:asciiTheme="minorHAnsi" w:hAnsiTheme="minorHAnsi"/>
          <w:sz w:val="16"/>
          <w:szCs w:val="16"/>
        </w:rPr>
      </w:pPr>
    </w:p>
    <w:p w:rsidR="001F7861" w:rsidRPr="00AB486D" w:rsidDel="00DF2495" w:rsidRDefault="001F7861" w:rsidP="001F7861">
      <w:pPr>
        <w:pStyle w:val="sqlF9"/>
        <w:rPr>
          <w:del w:id="12810" w:author="Hemmati" w:date="2016-12-16T10:19:00Z"/>
          <w:rFonts w:asciiTheme="minorHAnsi" w:hAnsiTheme="minorHAnsi"/>
          <w:sz w:val="16"/>
          <w:szCs w:val="16"/>
        </w:rPr>
      </w:pPr>
    </w:p>
    <w:p w:rsidR="001F7861" w:rsidRPr="00AB486D" w:rsidDel="00DF2495" w:rsidRDefault="001F7861" w:rsidP="001F7861">
      <w:pPr>
        <w:pStyle w:val="sqlF9"/>
        <w:rPr>
          <w:del w:id="12811" w:author="Hemmati" w:date="2016-12-16T10:19:00Z"/>
          <w:rFonts w:asciiTheme="minorHAnsi" w:hAnsiTheme="minorHAnsi"/>
          <w:sz w:val="16"/>
          <w:szCs w:val="16"/>
        </w:rPr>
      </w:pPr>
    </w:p>
    <w:p w:rsidR="001F7861" w:rsidRPr="00AB486D" w:rsidRDefault="001F7861" w:rsidP="001F7861">
      <w:pPr>
        <w:pStyle w:val="sqlF9"/>
        <w:rPr>
          <w:rFonts w:asciiTheme="minorHAnsi" w:hAnsiTheme="minorHAnsi"/>
          <w:sz w:val="16"/>
          <w:szCs w:val="16"/>
        </w:rPr>
      </w:pPr>
    </w:p>
    <w:p w:rsidR="000B29DA" w:rsidRPr="00AB486D" w:rsidRDefault="000B29DA" w:rsidP="001F7861">
      <w:pPr>
        <w:pStyle w:val="sqlF9"/>
        <w:rPr>
          <w:rFonts w:asciiTheme="minorHAnsi" w:hAnsiTheme="minorHAnsi"/>
          <w:sz w:val="16"/>
          <w:szCs w:val="16"/>
        </w:rPr>
      </w:pPr>
    </w:p>
    <w:p w:rsidR="000B29DA" w:rsidRPr="00AB486D" w:rsidDel="00DF2495" w:rsidRDefault="000B29DA" w:rsidP="000B29DA">
      <w:pPr>
        <w:rPr>
          <w:del w:id="12812" w:author="Hemmati" w:date="2016-12-16T10:21:00Z"/>
          <w:rFonts w:cstheme="minorHAnsi"/>
        </w:rPr>
      </w:pPr>
    </w:p>
    <w:p w:rsidR="000B29DA" w:rsidRPr="00AB486D" w:rsidDel="00DF2495" w:rsidRDefault="000B29DA" w:rsidP="000B29DA">
      <w:pPr>
        <w:rPr>
          <w:del w:id="12813" w:author="Hemmati" w:date="2016-12-16T10:21:00Z"/>
          <w:rFonts w:cstheme="minorHAnsi"/>
        </w:rPr>
      </w:pPr>
    </w:p>
    <w:p w:rsidR="000B29DA" w:rsidRPr="00AB486D" w:rsidDel="00DF2495" w:rsidRDefault="000B29DA" w:rsidP="000B29DA">
      <w:pPr>
        <w:rPr>
          <w:del w:id="12814" w:author="Hemmati" w:date="2016-12-16T10:21:00Z"/>
          <w:rFonts w:cstheme="minorHAnsi"/>
        </w:rPr>
      </w:pPr>
    </w:p>
    <w:p w:rsidR="000B29DA" w:rsidRPr="00AB486D" w:rsidDel="00DF2495" w:rsidRDefault="000B29DA" w:rsidP="000B29DA">
      <w:pPr>
        <w:rPr>
          <w:del w:id="12815" w:author="Hemmati" w:date="2016-12-16T10:21:00Z"/>
          <w:rFonts w:cstheme="minorHAnsi"/>
        </w:rPr>
      </w:pPr>
    </w:p>
    <w:p w:rsidR="000B29DA" w:rsidRPr="00AB486D" w:rsidDel="00DF2495" w:rsidRDefault="000B29DA" w:rsidP="000B29DA">
      <w:pPr>
        <w:rPr>
          <w:del w:id="12816" w:author="Hemmati" w:date="2016-12-16T10:21:00Z"/>
          <w:rFonts w:cstheme="minorHAnsi"/>
        </w:rPr>
      </w:pPr>
    </w:p>
    <w:p w:rsidR="000B29DA" w:rsidRPr="00AB486D" w:rsidDel="00DF2495" w:rsidRDefault="000B29DA" w:rsidP="000B29DA">
      <w:pPr>
        <w:rPr>
          <w:del w:id="12817" w:author="Hemmati" w:date="2016-12-16T10:21:00Z"/>
          <w:rFonts w:cstheme="minorHAnsi"/>
        </w:rPr>
      </w:pPr>
    </w:p>
    <w:p w:rsidR="000B29DA" w:rsidRPr="00AB486D" w:rsidDel="00DF2495" w:rsidRDefault="000B29DA" w:rsidP="000B29DA">
      <w:pPr>
        <w:rPr>
          <w:del w:id="12818" w:author="Hemmati" w:date="2016-12-16T10:21:00Z"/>
          <w:rFonts w:cstheme="minorHAnsi"/>
        </w:rPr>
      </w:pPr>
    </w:p>
    <w:p w:rsidR="000B29DA" w:rsidRPr="00AB486D" w:rsidRDefault="000B29DA" w:rsidP="000B29DA">
      <w:pPr>
        <w:rPr>
          <w:rFonts w:cstheme="minorHAnsi"/>
        </w:rPr>
      </w:pPr>
    </w:p>
    <w:p w:rsidR="000B29DA" w:rsidRPr="00AB486D" w:rsidDel="00DF2495" w:rsidRDefault="000B29DA" w:rsidP="000B29DA">
      <w:pPr>
        <w:rPr>
          <w:del w:id="12819" w:author="Hemmati" w:date="2016-12-16T10:21:00Z"/>
          <w:rFonts w:cstheme="minorHAnsi"/>
        </w:rPr>
      </w:pPr>
    </w:p>
    <w:p w:rsidR="000B29DA" w:rsidRPr="00AB486D" w:rsidDel="00DF2495" w:rsidRDefault="000B29DA" w:rsidP="000B29DA">
      <w:pPr>
        <w:rPr>
          <w:del w:id="12820" w:author="Hemmati" w:date="2016-12-16T10:21:00Z"/>
          <w:rFonts w:cstheme="minorHAnsi"/>
        </w:rPr>
      </w:pPr>
    </w:p>
    <w:p w:rsidR="000B29DA" w:rsidRPr="00AB486D" w:rsidDel="00DF2495" w:rsidRDefault="000B29DA" w:rsidP="000B29DA">
      <w:pPr>
        <w:tabs>
          <w:tab w:val="left" w:pos="5855"/>
        </w:tabs>
        <w:rPr>
          <w:del w:id="12821" w:author="Hemmati" w:date="2016-12-16T10:21:00Z"/>
          <w:rFonts w:cstheme="minorHAnsi"/>
        </w:rPr>
      </w:pPr>
      <w:del w:id="12822" w:author="Hemmati" w:date="2016-12-16T10:21:00Z">
        <w:r w:rsidRPr="00AB486D" w:rsidDel="00DF2495">
          <w:rPr>
            <w:rFonts w:cstheme="minorHAnsi"/>
          </w:rPr>
          <w:tab/>
        </w:r>
      </w:del>
    </w:p>
    <w:p w:rsidR="000B29DA" w:rsidRPr="00AB486D" w:rsidDel="00DF2495" w:rsidRDefault="000B29DA" w:rsidP="00DF2495">
      <w:pPr>
        <w:tabs>
          <w:tab w:val="left" w:pos="5855"/>
        </w:tabs>
        <w:rPr>
          <w:del w:id="12823" w:author="Hemmati" w:date="2016-12-16T10:21:00Z"/>
          <w:rFonts w:cstheme="minorHAnsi"/>
        </w:rPr>
        <w:pPrChange w:id="12824" w:author="Hemmati" w:date="2016-12-16T10:21:00Z">
          <w:pPr/>
        </w:pPrChange>
      </w:pPr>
      <w:del w:id="12825" w:author="Hemmati" w:date="2016-12-16T10:21:00Z">
        <w:r w:rsidRPr="00AB486D" w:rsidDel="00DF2495">
          <w:rPr>
            <w:rFonts w:cstheme="minorHAnsi"/>
          </w:rPr>
          <w:br w:type="page"/>
        </w:r>
      </w:del>
    </w:p>
    <w:p w:rsidR="000B29DA" w:rsidRPr="00AB486D" w:rsidDel="00DF2495" w:rsidRDefault="000B29DA" w:rsidP="00DF2495">
      <w:pPr>
        <w:tabs>
          <w:tab w:val="left" w:pos="5855"/>
        </w:tabs>
        <w:rPr>
          <w:del w:id="12826" w:author="Hemmati" w:date="2016-12-16T10:21:00Z"/>
          <w:rFonts w:cstheme="minorHAnsi"/>
          <w:b/>
          <w:sz w:val="96"/>
          <w:szCs w:val="96"/>
        </w:rPr>
        <w:pPrChange w:id="12827" w:author="Hemmati" w:date="2016-12-16T10:21:00Z">
          <w:pPr/>
        </w:pPrChange>
      </w:pPr>
    </w:p>
    <w:p w:rsidR="00827D8F" w:rsidRPr="00AB486D" w:rsidDel="00DF2495" w:rsidRDefault="00827D8F" w:rsidP="000B29DA">
      <w:pPr>
        <w:rPr>
          <w:del w:id="12828" w:author="Hemmati" w:date="2016-12-16T10:21:00Z"/>
          <w:rFonts w:cstheme="minorHAnsi"/>
          <w:b/>
          <w:sz w:val="96"/>
          <w:szCs w:val="96"/>
        </w:rPr>
      </w:pPr>
    </w:p>
    <w:p w:rsidR="000B29DA" w:rsidRPr="00AB486D" w:rsidDel="00DF2495" w:rsidRDefault="000B29DA" w:rsidP="000B29DA">
      <w:pPr>
        <w:rPr>
          <w:del w:id="12829" w:author="Hemmati" w:date="2016-12-16T10:21:00Z"/>
          <w:rFonts w:cstheme="minorHAnsi"/>
          <w:b/>
          <w:sz w:val="96"/>
          <w:szCs w:val="96"/>
        </w:rPr>
      </w:pPr>
    </w:p>
    <w:p w:rsidR="000B29DA" w:rsidRPr="00AB486D" w:rsidDel="00DF2495" w:rsidRDefault="000B29DA" w:rsidP="000B29DA">
      <w:pPr>
        <w:pBdr>
          <w:top w:val="thickThinSmallGap" w:sz="24" w:space="0" w:color="auto" w:shadow="1"/>
          <w:left w:val="thickThinSmallGap" w:sz="24" w:space="4" w:color="auto" w:shadow="1"/>
          <w:bottom w:val="thickThinSmallGap" w:sz="24" w:space="1" w:color="auto" w:shadow="1"/>
          <w:right w:val="thickThinSmallGap" w:sz="24" w:space="4" w:color="auto" w:shadow="1"/>
        </w:pBdr>
        <w:shd w:val="clear" w:color="auto" w:fill="D9D9D9" w:themeFill="background1" w:themeFillShade="D9"/>
        <w:jc w:val="center"/>
        <w:rPr>
          <w:del w:id="12830" w:author="Hemmati" w:date="2016-12-16T10:21:00Z"/>
          <w:rFonts w:cstheme="minorHAnsi"/>
          <w:b/>
          <w:sz w:val="96"/>
          <w:szCs w:val="96"/>
        </w:rPr>
      </w:pPr>
      <w:del w:id="12831" w:author="Hemmati" w:date="2016-12-16T10:21:00Z">
        <w:r w:rsidRPr="00AB486D" w:rsidDel="00DF2495">
          <w:rPr>
            <w:rFonts w:cstheme="minorHAnsi"/>
            <w:b/>
            <w:sz w:val="96"/>
            <w:szCs w:val="96"/>
          </w:rPr>
          <w:delText>Incorrect Data</w:delText>
        </w:r>
      </w:del>
    </w:p>
    <w:p w:rsidR="000B29DA" w:rsidRPr="00AB486D" w:rsidDel="00DF2495" w:rsidRDefault="000B29DA" w:rsidP="000B29DA">
      <w:pPr>
        <w:rPr>
          <w:del w:id="12832" w:author="Hemmati" w:date="2016-12-16T10:21:00Z"/>
          <w:rFonts w:cstheme="minorHAnsi"/>
        </w:rPr>
      </w:pPr>
    </w:p>
    <w:p w:rsidR="001F1DB1" w:rsidRPr="00AB486D" w:rsidDel="00DF2495" w:rsidRDefault="001F1DB1">
      <w:pPr>
        <w:rPr>
          <w:del w:id="12833" w:author="Hemmati" w:date="2016-12-16T10:21:00Z"/>
          <w:rFonts w:cstheme="minorHAnsi"/>
        </w:rPr>
      </w:pPr>
      <w:del w:id="12834" w:author="Hemmati" w:date="2016-12-16T10:21:00Z">
        <w:r w:rsidRPr="00AB486D" w:rsidDel="00DF2495">
          <w:rPr>
            <w:rFonts w:cstheme="minorHAnsi"/>
          </w:rPr>
          <w:br w:type="page"/>
        </w:r>
      </w:del>
    </w:p>
    <w:p w:rsidR="00882DB8" w:rsidRPr="00AB486D" w:rsidDel="00DF2495" w:rsidRDefault="00882DB8" w:rsidP="00882DB8">
      <w:pPr>
        <w:pStyle w:val="Heading1"/>
        <w:rPr>
          <w:del w:id="12835" w:author="Hemmati" w:date="2016-12-16T10:21:00Z"/>
          <w:rFonts w:cstheme="minorHAnsi"/>
        </w:rPr>
      </w:pPr>
      <w:del w:id="12836" w:author="Hemmati" w:date="2016-12-16T10:21:00Z">
        <w:r w:rsidRPr="00AB486D" w:rsidDel="00DF2495">
          <w:rPr>
            <w:rFonts w:cstheme="minorHAnsi"/>
          </w:rPr>
          <w:delText>Incorrect Data</w:delText>
        </w:r>
      </w:del>
    </w:p>
    <w:p w:rsidR="001F1DB1" w:rsidRPr="00AB486D" w:rsidDel="00DF2495" w:rsidRDefault="00882DB8" w:rsidP="00882DB8">
      <w:pPr>
        <w:rPr>
          <w:del w:id="12837" w:author="Hemmati" w:date="2016-12-16T10:21:00Z"/>
          <w:rFonts w:cstheme="minorHAnsi"/>
        </w:rPr>
      </w:pPr>
      <w:del w:id="12838" w:author="Hemmati" w:date="2016-12-16T10:21:00Z">
        <w:r w:rsidRPr="00AB486D" w:rsidDel="00DF2495">
          <w:rPr>
            <w:rFonts w:cstheme="minorHAnsi"/>
          </w:rPr>
          <w:delText xml:space="preserve">During the loading data, we faced with many records which consist of incorrect data. These records are </w:delText>
        </w:r>
        <w:r w:rsidR="002E4826" w:rsidRPr="00AB486D" w:rsidDel="00DF2495">
          <w:rPr>
            <w:rFonts w:cstheme="minorHAnsi"/>
          </w:rPr>
          <w:delText xml:space="preserve">flagged in excel sheets. For example </w:delText>
        </w:r>
        <w:r w:rsidR="002E4826" w:rsidRPr="00AB486D" w:rsidDel="00DF2495">
          <w:rPr>
            <w:rFonts w:cstheme="minorHAnsi"/>
            <w:u w:val="single"/>
          </w:rPr>
          <w:delText>in the customer data</w:delText>
        </w:r>
        <w:r w:rsidR="002E4826" w:rsidRPr="00AB486D" w:rsidDel="00DF2495">
          <w:rPr>
            <w:rFonts w:cstheme="minorHAnsi"/>
          </w:rPr>
          <w:delText xml:space="preserve"> sheet there are many records that are included incorrect email or phone number. </w:delText>
        </w:r>
      </w:del>
    </w:p>
    <w:p w:rsidR="00882DB8" w:rsidRPr="00AB486D" w:rsidDel="00DF2495" w:rsidRDefault="00882DB8">
      <w:pPr>
        <w:rPr>
          <w:del w:id="12839" w:author="Hemmati" w:date="2016-12-16T10:21:00Z"/>
          <w:rFonts w:cstheme="minorHAnsi"/>
        </w:rPr>
      </w:pPr>
    </w:p>
    <w:p w:rsidR="00882DB8" w:rsidRPr="00AB486D" w:rsidDel="00DF2495" w:rsidRDefault="00882DB8">
      <w:pPr>
        <w:rPr>
          <w:del w:id="12840" w:author="Hemmati" w:date="2016-12-16T10:21:00Z"/>
          <w:rFonts w:cstheme="minorHAnsi"/>
        </w:rPr>
      </w:pPr>
      <w:del w:id="12841" w:author="Hemmati" w:date="2016-12-16T10:21:00Z">
        <w:r w:rsidRPr="00AB486D" w:rsidDel="00DF2495">
          <w:rPr>
            <w:rFonts w:cstheme="minorHAnsi"/>
            <w:noProof/>
            <w:lang w:val="en-CA" w:eastAsia="en-CA"/>
          </w:rPr>
          <w:drawing>
            <wp:inline distT="0" distB="0" distL="0" distR="0">
              <wp:extent cx="6390392" cy="43624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387465" cy="4360452"/>
                      </a:xfrm>
                      <a:prstGeom prst="rect">
                        <a:avLst/>
                      </a:prstGeom>
                      <a:noFill/>
                      <a:ln w="9525">
                        <a:noFill/>
                        <a:miter lim="800000"/>
                        <a:headEnd/>
                        <a:tailEnd/>
                      </a:ln>
                    </pic:spPr>
                  </pic:pic>
                </a:graphicData>
              </a:graphic>
            </wp:inline>
          </w:drawing>
        </w:r>
      </w:del>
    </w:p>
    <w:p w:rsidR="00882DB8" w:rsidRPr="00AB486D" w:rsidDel="00DF2495" w:rsidRDefault="00882DB8">
      <w:pPr>
        <w:rPr>
          <w:del w:id="12842" w:author="Hemmati" w:date="2016-12-16T10:21:00Z"/>
          <w:rFonts w:cstheme="minorHAnsi"/>
        </w:rPr>
      </w:pPr>
    </w:p>
    <w:p w:rsidR="001F1DB1" w:rsidRPr="00AB486D" w:rsidDel="00DF2495" w:rsidRDefault="001F1DB1">
      <w:pPr>
        <w:rPr>
          <w:del w:id="12843" w:author="Hemmati" w:date="2016-12-16T10:21:00Z"/>
          <w:rFonts w:cstheme="minorHAnsi"/>
        </w:rPr>
      </w:pPr>
      <w:del w:id="12844" w:author="Hemmati" w:date="2016-12-16T10:21:00Z">
        <w:r w:rsidRPr="00AB486D" w:rsidDel="00DF2495">
          <w:rPr>
            <w:rFonts w:cstheme="minorHAnsi"/>
          </w:rPr>
          <w:br w:type="page"/>
        </w:r>
        <w:r w:rsidR="002E4826" w:rsidRPr="00AB486D" w:rsidDel="00DF2495">
          <w:rPr>
            <w:rFonts w:cstheme="minorHAnsi"/>
            <w:u w:val="single"/>
          </w:rPr>
          <w:delText xml:space="preserve">In the sale data </w:delText>
        </w:r>
        <w:r w:rsidR="002E4826" w:rsidRPr="00AB486D" w:rsidDel="00DF2495">
          <w:rPr>
            <w:rFonts w:cstheme="minorHAnsi"/>
          </w:rPr>
          <w:delText>sheet, there is a product category number that is less than 100 and is not in range of the product categories in the referenced code table.</w:delText>
        </w:r>
      </w:del>
    </w:p>
    <w:p w:rsidR="002E4826" w:rsidRPr="00AB486D" w:rsidDel="00DF2495" w:rsidRDefault="002E4826">
      <w:pPr>
        <w:rPr>
          <w:del w:id="12845" w:author="Hemmati" w:date="2016-12-16T10:21:00Z"/>
          <w:rFonts w:cstheme="minorHAnsi"/>
        </w:rPr>
      </w:pPr>
      <w:del w:id="12846" w:author="Hemmati" w:date="2016-12-16T10:21:00Z">
        <w:r w:rsidRPr="00AB486D" w:rsidDel="00DF2495">
          <w:rPr>
            <w:rFonts w:cstheme="minorHAnsi"/>
          </w:rPr>
          <w:delText>The other incorrect data is related to agent employee codes. There are 264 records which have incorrect agent code. For example,  BS and JW which are not in the related code table.</w:delText>
        </w:r>
      </w:del>
    </w:p>
    <w:p w:rsidR="002E4826" w:rsidRPr="00AB486D" w:rsidDel="00DF2495" w:rsidRDefault="002E4826">
      <w:pPr>
        <w:rPr>
          <w:del w:id="12847" w:author="Hemmati" w:date="2016-12-16T10:21:00Z"/>
          <w:rFonts w:cstheme="minorHAnsi"/>
        </w:rPr>
      </w:pPr>
      <w:del w:id="12848" w:author="Hemmati" w:date="2016-12-16T10:21:00Z">
        <w:r w:rsidRPr="00AB486D" w:rsidDel="00DF2495">
          <w:rPr>
            <w:rFonts w:cstheme="minorHAnsi"/>
          </w:rPr>
          <w:delText>Destination id is a column which has incorrect data (SPCF).</w:delText>
        </w:r>
      </w:del>
    </w:p>
    <w:p w:rsidR="002E4826" w:rsidRPr="00AB486D" w:rsidDel="00DF2495" w:rsidRDefault="003C41DA">
      <w:pPr>
        <w:rPr>
          <w:del w:id="12849" w:author="Hemmati" w:date="2016-12-16T10:21:00Z"/>
          <w:rFonts w:cstheme="minorHAnsi"/>
        </w:rPr>
      </w:pPr>
      <w:del w:id="12850" w:author="Hemmati" w:date="2016-12-16T10:21:00Z">
        <w:r w:rsidRPr="00AB486D" w:rsidDel="00DF2495">
          <w:rPr>
            <w:rFonts w:cstheme="minorHAnsi"/>
            <w:noProof/>
            <w:lang w:val="en-CA" w:eastAsia="en-CA"/>
          </w:rPr>
          <w:drawing>
            <wp:inline distT="0" distB="0" distL="0" distR="0">
              <wp:extent cx="6391275" cy="55245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391275" cy="5524500"/>
                      </a:xfrm>
                      <a:prstGeom prst="rect">
                        <a:avLst/>
                      </a:prstGeom>
                      <a:noFill/>
                      <a:ln w="9525">
                        <a:noFill/>
                        <a:miter lim="800000"/>
                        <a:headEnd/>
                        <a:tailEnd/>
                      </a:ln>
                    </pic:spPr>
                  </pic:pic>
                </a:graphicData>
              </a:graphic>
            </wp:inline>
          </w:drawing>
        </w:r>
      </w:del>
    </w:p>
    <w:p w:rsidR="003C41DA" w:rsidRPr="00AB486D" w:rsidDel="00DF2495" w:rsidRDefault="003C41DA">
      <w:pPr>
        <w:rPr>
          <w:del w:id="12851" w:author="Hemmati" w:date="2016-12-16T10:21:00Z"/>
          <w:rFonts w:cstheme="minorHAnsi"/>
        </w:rPr>
      </w:pPr>
      <w:del w:id="12852" w:author="Hemmati" w:date="2016-12-16T10:21:00Z">
        <w:r w:rsidRPr="00AB486D" w:rsidDel="00DF2495">
          <w:rPr>
            <w:rFonts w:cstheme="minorHAnsi"/>
          </w:rPr>
          <w:delText>In the supplier data, a sample of wrong data is related to product supplier id column. The value is 150 but we do not have a supplier with this Id.</w:delText>
        </w:r>
      </w:del>
    </w:p>
    <w:p w:rsidR="003C41DA" w:rsidRPr="00AB486D" w:rsidDel="00DF2495" w:rsidRDefault="003C41DA">
      <w:pPr>
        <w:rPr>
          <w:del w:id="12853" w:author="Hemmati" w:date="2016-12-16T10:21:00Z"/>
          <w:rFonts w:cstheme="minorHAnsi"/>
        </w:rPr>
      </w:pPr>
      <w:del w:id="12854" w:author="Hemmati" w:date="2016-12-16T10:21:00Z">
        <w:r w:rsidRPr="00AB486D" w:rsidDel="00DF2495">
          <w:rPr>
            <w:rFonts w:cstheme="minorHAnsi"/>
          </w:rPr>
          <w:delText>All incorrect and missing data have flagged  and will provide to client for correction.</w:delText>
        </w:r>
      </w:del>
    </w:p>
    <w:p w:rsidR="002E4826" w:rsidRPr="00AB486D" w:rsidRDefault="002E4826">
      <w:pPr>
        <w:rPr>
          <w:rFonts w:cstheme="minorHAnsi"/>
        </w:rPr>
      </w:pPr>
    </w:p>
    <w:sectPr w:rsidR="002E4826" w:rsidRPr="00AB486D" w:rsidSect="00D01074">
      <w:headerReference w:type="default" r:id="rId11"/>
      <w:footerReference w:type="default" r:id="rId12"/>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4C1" w:rsidRDefault="003A44C1" w:rsidP="0087119B">
      <w:pPr>
        <w:spacing w:after="0" w:line="240" w:lineRule="auto"/>
      </w:pPr>
      <w:r>
        <w:separator/>
      </w:r>
    </w:p>
  </w:endnote>
  <w:endnote w:type="continuationSeparator" w:id="0">
    <w:p w:rsidR="003A44C1" w:rsidRDefault="003A44C1" w:rsidP="0087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364" w:rsidRDefault="003C7364">
    <w:pPr>
      <w:pStyle w:val="Footer"/>
      <w:pBdr>
        <w:top w:val="thinThickSmallGap" w:sz="24" w:space="1" w:color="622423" w:themeColor="accent2" w:themeShade="7F"/>
      </w:pBdr>
      <w:rPr>
        <w:rFonts w:asciiTheme="majorHAnsi" w:hAnsiTheme="majorHAnsi"/>
      </w:rPr>
    </w:pPr>
    <w:del w:id="12855" w:author="Hemmati" w:date="2016-12-16T09:25:00Z">
      <w:r w:rsidDel="005B6B6A">
        <w:rPr>
          <w:rFonts w:asciiTheme="majorHAnsi" w:hAnsiTheme="majorHAnsi"/>
        </w:rPr>
        <w:delText>Zohreh Nejadian</w:delText>
      </w:r>
    </w:del>
    <w:ins w:id="12856" w:author="Hemmati" w:date="2016-12-16T09:25:00Z">
      <w:r>
        <w:rPr>
          <w:rFonts w:asciiTheme="majorHAnsi" w:hAnsiTheme="majorHAnsi"/>
        </w:rPr>
        <w:t>Soha Hemmati</w:t>
      </w:r>
    </w:ins>
    <w:r>
      <w:rPr>
        <w:rFonts w:asciiTheme="majorHAnsi" w:hAnsiTheme="majorHAnsi"/>
      </w:rPr>
      <w:ptab w:relativeTo="margin" w:alignment="right" w:leader="none"/>
    </w:r>
    <w:del w:id="12857" w:author="Hemmati" w:date="2016-12-16T09:25:00Z">
      <w:r w:rsidDel="005B6B6A">
        <w:rPr>
          <w:rFonts w:asciiTheme="majorHAnsi" w:hAnsiTheme="majorHAnsi"/>
        </w:rPr>
        <w:delText xml:space="preserve">SAIT, 2011 | </w:delText>
      </w:r>
    </w:del>
    <w:r>
      <w:rPr>
        <w:rFonts w:asciiTheme="majorHAnsi" w:hAnsiTheme="majorHAnsi"/>
      </w:rPr>
      <w:t xml:space="preserve">Page </w:t>
    </w:r>
    <w:r>
      <w:fldChar w:fldCharType="begin"/>
    </w:r>
    <w:r>
      <w:instrText xml:space="preserve"> PAGE   \* MERGEFORMAT </w:instrText>
    </w:r>
    <w:r>
      <w:fldChar w:fldCharType="separate"/>
    </w:r>
    <w:r w:rsidR="00F06E64" w:rsidRPr="00F06E64">
      <w:rPr>
        <w:rFonts w:asciiTheme="majorHAnsi" w:hAnsiTheme="majorHAnsi"/>
        <w:noProof/>
      </w:rPr>
      <w:t>1</w:t>
    </w:r>
    <w:r>
      <w:rPr>
        <w:rFonts w:asciiTheme="majorHAnsi" w:hAnsiTheme="majorHAnsi"/>
        <w:noProof/>
      </w:rPr>
      <w:fldChar w:fldCharType="end"/>
    </w:r>
  </w:p>
  <w:p w:rsidR="003C7364" w:rsidRDefault="003C7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4C1" w:rsidRDefault="003A44C1" w:rsidP="0087119B">
      <w:pPr>
        <w:spacing w:after="0" w:line="240" w:lineRule="auto"/>
      </w:pPr>
      <w:r>
        <w:separator/>
      </w:r>
    </w:p>
  </w:footnote>
  <w:footnote w:type="continuationSeparator" w:id="0">
    <w:p w:rsidR="003A44C1" w:rsidRDefault="003A44C1" w:rsidP="0087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alias w:val="Title"/>
      <w:id w:val="77738743"/>
      <w:placeholder>
        <w:docPart w:val="07D78D9839A8431CB676204B1374F813"/>
      </w:placeholder>
      <w:dataBinding w:prefixMappings="xmlns:ns0='http://schemas.openxmlformats.org/package/2006/metadata/core-properties' xmlns:ns1='http://purl.org/dc/elements/1.1/'" w:xpath="/ns0:coreProperties[1]/ns1:title[1]" w:storeItemID="{6C3C8BC8-F283-45AE-878A-BAB7291924A1}"/>
      <w:text/>
    </w:sdtPr>
    <w:sdtContent>
      <w:p w:rsidR="003C7364" w:rsidRDefault="003C736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878E2">
          <w:rPr>
            <w:rFonts w:asciiTheme="majorHAnsi" w:eastAsiaTheme="majorEastAsia" w:hAnsiTheme="majorHAnsi" w:cstheme="majorBidi"/>
            <w:sz w:val="28"/>
            <w:szCs w:val="28"/>
          </w:rPr>
          <w:t>Travel Experts Project</w:t>
        </w:r>
      </w:p>
    </w:sdtContent>
  </w:sdt>
  <w:p w:rsidR="003C7364" w:rsidRDefault="003C7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866DC"/>
    <w:multiLevelType w:val="hybridMultilevel"/>
    <w:tmpl w:val="3198DE1E"/>
    <w:lvl w:ilvl="0" w:tplc="1E526FB2">
      <w:start w:val="1"/>
      <w:numFmt w:val="bullet"/>
      <w:lvlText w:val=""/>
      <w:lvlJc w:val="left"/>
      <w:pPr>
        <w:ind w:left="1440" w:hanging="360"/>
      </w:pPr>
      <w:rPr>
        <w:rFonts w:ascii="Wingdings" w:hAnsi="Wingdings" w:hint="default"/>
        <w:sz w:val="28"/>
        <w:szCs w:val="28"/>
      </w:rPr>
    </w:lvl>
    <w:lvl w:ilvl="1" w:tplc="BF629D46">
      <w:start w:val="1"/>
      <w:numFmt w:val="bullet"/>
      <w:lvlText w:val="o"/>
      <w:lvlJc w:val="left"/>
      <w:pPr>
        <w:ind w:left="2160" w:hanging="360"/>
      </w:pPr>
      <w:rPr>
        <w:rFonts w:ascii="Courier New" w:hAnsi="Courier New" w:cs="Courier New" w:hint="default"/>
        <w:sz w:val="24"/>
        <w:szCs w:val="24"/>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A036B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DE70D5"/>
    <w:multiLevelType w:val="hybridMultilevel"/>
    <w:tmpl w:val="F222A1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454FBC"/>
    <w:multiLevelType w:val="hybridMultilevel"/>
    <w:tmpl w:val="24ECB340"/>
    <w:lvl w:ilvl="0" w:tplc="685040D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717AA5"/>
    <w:multiLevelType w:val="hybridMultilevel"/>
    <w:tmpl w:val="E4CE6582"/>
    <w:lvl w:ilvl="0" w:tplc="A7EA5F96">
      <w:start w:val="1"/>
      <w:numFmt w:val="decimal"/>
      <w:lvlText w:val="%1."/>
      <w:lvlJc w:val="left"/>
      <w:pPr>
        <w:ind w:left="720" w:hanging="360"/>
      </w:pPr>
      <w:rPr>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48B1015"/>
    <w:multiLevelType w:val="hybridMultilevel"/>
    <w:tmpl w:val="32B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742A2"/>
    <w:multiLevelType w:val="hybridMultilevel"/>
    <w:tmpl w:val="1F80B882"/>
    <w:lvl w:ilvl="0" w:tplc="04090001">
      <w:start w:val="1"/>
      <w:numFmt w:val="bullet"/>
      <w:lvlText w:val=""/>
      <w:lvlJc w:val="left"/>
      <w:pPr>
        <w:ind w:left="720" w:hanging="360"/>
      </w:pPr>
      <w:rPr>
        <w:rFonts w:ascii="Symbol" w:hAnsi="Symbol"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A1930C5"/>
    <w:multiLevelType w:val="hybridMultilevel"/>
    <w:tmpl w:val="48AA071A"/>
    <w:lvl w:ilvl="0" w:tplc="04090001">
      <w:start w:val="1"/>
      <w:numFmt w:val="bullet"/>
      <w:lvlText w:val=""/>
      <w:lvlJc w:val="left"/>
      <w:pPr>
        <w:ind w:left="720" w:hanging="360"/>
      </w:pPr>
      <w:rPr>
        <w:rFonts w:ascii="Symbol" w:hAnsi="Symbol"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402C16"/>
    <w:multiLevelType w:val="hybridMultilevel"/>
    <w:tmpl w:val="29065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4089F"/>
    <w:multiLevelType w:val="hybridMultilevel"/>
    <w:tmpl w:val="DA8A6C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2712E0"/>
    <w:multiLevelType w:val="hybridMultilevel"/>
    <w:tmpl w:val="A2C6152A"/>
    <w:lvl w:ilvl="0" w:tplc="0409000F">
      <w:start w:val="1"/>
      <w:numFmt w:val="decimal"/>
      <w:lvlText w:val="%1."/>
      <w:lvlJc w:val="left"/>
      <w:pPr>
        <w:ind w:left="720" w:hanging="360"/>
      </w:pPr>
    </w:lvl>
    <w:lvl w:ilvl="1" w:tplc="685040DE">
      <w:start w:val="2"/>
      <w:numFmt w:val="bullet"/>
      <w:lvlText w:val="-"/>
      <w:lvlJc w:val="left"/>
      <w:pPr>
        <w:ind w:left="1440" w:hanging="360"/>
      </w:pPr>
      <w:rPr>
        <w:rFonts w:ascii="Times New Roman" w:eastAsiaTheme="minorHAnsi" w:hAnsi="Times New Roman" w:cs="Times New Roman"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num>
  <w:num w:numId="2">
    <w:abstractNumId w:val="2"/>
  </w:num>
  <w:num w:numId="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9"/>
  </w:num>
  <w:num w:numId="6">
    <w:abstractNumId w:val="1"/>
  </w:num>
  <w:num w:numId="7">
    <w:abstractNumId w:val="4"/>
  </w:num>
  <w:num w:numId="8">
    <w:abstractNumId w:val="3"/>
  </w:num>
  <w:num w:numId="9">
    <w:abstractNumId w:val="10"/>
  </w:num>
  <w:num w:numId="10">
    <w:abstractNumId w:val="8"/>
  </w:num>
  <w:num w:numId="11">
    <w:abstractNumId w:val="7"/>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mmati">
    <w15:presenceInfo w15:providerId="None" w15:userId="Hemma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16A0"/>
    <w:rsid w:val="000047BE"/>
    <w:rsid w:val="00011807"/>
    <w:rsid w:val="00013065"/>
    <w:rsid w:val="00016B6D"/>
    <w:rsid w:val="00016FA8"/>
    <w:rsid w:val="00025795"/>
    <w:rsid w:val="0003271B"/>
    <w:rsid w:val="0004184B"/>
    <w:rsid w:val="0005141F"/>
    <w:rsid w:val="000545E4"/>
    <w:rsid w:val="00060E7E"/>
    <w:rsid w:val="00063154"/>
    <w:rsid w:val="00064268"/>
    <w:rsid w:val="0007120D"/>
    <w:rsid w:val="0007632E"/>
    <w:rsid w:val="00087E27"/>
    <w:rsid w:val="000A1035"/>
    <w:rsid w:val="000A45BC"/>
    <w:rsid w:val="000A60BB"/>
    <w:rsid w:val="000B1CB4"/>
    <w:rsid w:val="000B29DA"/>
    <w:rsid w:val="000B2BC3"/>
    <w:rsid w:val="000B4308"/>
    <w:rsid w:val="000C7286"/>
    <w:rsid w:val="000D548F"/>
    <w:rsid w:val="00117652"/>
    <w:rsid w:val="00117C3B"/>
    <w:rsid w:val="001239DE"/>
    <w:rsid w:val="00140817"/>
    <w:rsid w:val="00167836"/>
    <w:rsid w:val="001726D4"/>
    <w:rsid w:val="00174495"/>
    <w:rsid w:val="001766E2"/>
    <w:rsid w:val="00185484"/>
    <w:rsid w:val="00185E50"/>
    <w:rsid w:val="00194B2D"/>
    <w:rsid w:val="00195086"/>
    <w:rsid w:val="001A2B9C"/>
    <w:rsid w:val="001A342C"/>
    <w:rsid w:val="001B4A54"/>
    <w:rsid w:val="001B7358"/>
    <w:rsid w:val="001C4C03"/>
    <w:rsid w:val="001C74B5"/>
    <w:rsid w:val="001E10BA"/>
    <w:rsid w:val="001E19AD"/>
    <w:rsid w:val="001F1DB1"/>
    <w:rsid w:val="001F7861"/>
    <w:rsid w:val="002066BA"/>
    <w:rsid w:val="00213B90"/>
    <w:rsid w:val="0022276B"/>
    <w:rsid w:val="00222AA0"/>
    <w:rsid w:val="00222D0C"/>
    <w:rsid w:val="00237830"/>
    <w:rsid w:val="00247D88"/>
    <w:rsid w:val="00254171"/>
    <w:rsid w:val="0026000D"/>
    <w:rsid w:val="002800B8"/>
    <w:rsid w:val="002878E2"/>
    <w:rsid w:val="0029314E"/>
    <w:rsid w:val="002A05B2"/>
    <w:rsid w:val="002A6F74"/>
    <w:rsid w:val="002C7957"/>
    <w:rsid w:val="002C7B9F"/>
    <w:rsid w:val="002D25D6"/>
    <w:rsid w:val="002D3F66"/>
    <w:rsid w:val="002D5F60"/>
    <w:rsid w:val="002E095A"/>
    <w:rsid w:val="002E4826"/>
    <w:rsid w:val="0030124F"/>
    <w:rsid w:val="0030136C"/>
    <w:rsid w:val="003038BC"/>
    <w:rsid w:val="00306914"/>
    <w:rsid w:val="0031256C"/>
    <w:rsid w:val="003161BB"/>
    <w:rsid w:val="00321AE1"/>
    <w:rsid w:val="003259CE"/>
    <w:rsid w:val="00337FB2"/>
    <w:rsid w:val="00347FFC"/>
    <w:rsid w:val="00351FEA"/>
    <w:rsid w:val="003622E7"/>
    <w:rsid w:val="0037376F"/>
    <w:rsid w:val="00381512"/>
    <w:rsid w:val="00390683"/>
    <w:rsid w:val="00394EE5"/>
    <w:rsid w:val="00396B86"/>
    <w:rsid w:val="003A44C1"/>
    <w:rsid w:val="003A6AA9"/>
    <w:rsid w:val="003A6DC7"/>
    <w:rsid w:val="003C41DA"/>
    <w:rsid w:val="003C7364"/>
    <w:rsid w:val="003E5A67"/>
    <w:rsid w:val="003F2043"/>
    <w:rsid w:val="003F2ED1"/>
    <w:rsid w:val="003F550E"/>
    <w:rsid w:val="00402890"/>
    <w:rsid w:val="0040403A"/>
    <w:rsid w:val="004640DF"/>
    <w:rsid w:val="00483D31"/>
    <w:rsid w:val="00485898"/>
    <w:rsid w:val="004916A0"/>
    <w:rsid w:val="0049433B"/>
    <w:rsid w:val="00496EF7"/>
    <w:rsid w:val="004A4A9E"/>
    <w:rsid w:val="004B11ED"/>
    <w:rsid w:val="004C72EB"/>
    <w:rsid w:val="004C7CD8"/>
    <w:rsid w:val="004D2C10"/>
    <w:rsid w:val="004D5EE5"/>
    <w:rsid w:val="004D6267"/>
    <w:rsid w:val="004E601A"/>
    <w:rsid w:val="004F0216"/>
    <w:rsid w:val="00501CCA"/>
    <w:rsid w:val="005277DA"/>
    <w:rsid w:val="00530CF3"/>
    <w:rsid w:val="00532448"/>
    <w:rsid w:val="00540796"/>
    <w:rsid w:val="005430CA"/>
    <w:rsid w:val="005433A7"/>
    <w:rsid w:val="0054555C"/>
    <w:rsid w:val="00545C46"/>
    <w:rsid w:val="00546770"/>
    <w:rsid w:val="00551A2E"/>
    <w:rsid w:val="00573C54"/>
    <w:rsid w:val="00575DC3"/>
    <w:rsid w:val="00596461"/>
    <w:rsid w:val="005B1FA7"/>
    <w:rsid w:val="005B6B6A"/>
    <w:rsid w:val="005C5BF9"/>
    <w:rsid w:val="005D0469"/>
    <w:rsid w:val="005D1C25"/>
    <w:rsid w:val="005D7CA3"/>
    <w:rsid w:val="005E2110"/>
    <w:rsid w:val="005F5AE0"/>
    <w:rsid w:val="006072C1"/>
    <w:rsid w:val="006110CF"/>
    <w:rsid w:val="00613300"/>
    <w:rsid w:val="006270AC"/>
    <w:rsid w:val="00635F1D"/>
    <w:rsid w:val="0064319C"/>
    <w:rsid w:val="0064582B"/>
    <w:rsid w:val="00645E98"/>
    <w:rsid w:val="00655B51"/>
    <w:rsid w:val="0065778A"/>
    <w:rsid w:val="00663AD1"/>
    <w:rsid w:val="00665226"/>
    <w:rsid w:val="006665EB"/>
    <w:rsid w:val="00667300"/>
    <w:rsid w:val="006962E1"/>
    <w:rsid w:val="006B4BB6"/>
    <w:rsid w:val="006C60EE"/>
    <w:rsid w:val="006C7BE3"/>
    <w:rsid w:val="006E42A5"/>
    <w:rsid w:val="006F72AC"/>
    <w:rsid w:val="00715880"/>
    <w:rsid w:val="00720284"/>
    <w:rsid w:val="00720642"/>
    <w:rsid w:val="0074656D"/>
    <w:rsid w:val="0074676D"/>
    <w:rsid w:val="00763FDE"/>
    <w:rsid w:val="0077376D"/>
    <w:rsid w:val="00784AD5"/>
    <w:rsid w:val="00787CB5"/>
    <w:rsid w:val="007963A1"/>
    <w:rsid w:val="00797FB9"/>
    <w:rsid w:val="007A787F"/>
    <w:rsid w:val="007B696C"/>
    <w:rsid w:val="007E2EC6"/>
    <w:rsid w:val="007F5C75"/>
    <w:rsid w:val="008067CB"/>
    <w:rsid w:val="008119DC"/>
    <w:rsid w:val="00811E2E"/>
    <w:rsid w:val="00826F76"/>
    <w:rsid w:val="00827D8F"/>
    <w:rsid w:val="00833911"/>
    <w:rsid w:val="008422F4"/>
    <w:rsid w:val="00847DD8"/>
    <w:rsid w:val="00857DCA"/>
    <w:rsid w:val="0086041C"/>
    <w:rsid w:val="008618A6"/>
    <w:rsid w:val="008619D6"/>
    <w:rsid w:val="0087119B"/>
    <w:rsid w:val="00882DB8"/>
    <w:rsid w:val="008A2A46"/>
    <w:rsid w:val="008A2E9A"/>
    <w:rsid w:val="008A5E43"/>
    <w:rsid w:val="008B2807"/>
    <w:rsid w:val="008C6018"/>
    <w:rsid w:val="008E475D"/>
    <w:rsid w:val="008F4249"/>
    <w:rsid w:val="009203AD"/>
    <w:rsid w:val="00920707"/>
    <w:rsid w:val="00921D26"/>
    <w:rsid w:val="00927A21"/>
    <w:rsid w:val="00930FFA"/>
    <w:rsid w:val="00952C93"/>
    <w:rsid w:val="009645FC"/>
    <w:rsid w:val="00965EF7"/>
    <w:rsid w:val="00977EF6"/>
    <w:rsid w:val="00986D87"/>
    <w:rsid w:val="00995060"/>
    <w:rsid w:val="009B7248"/>
    <w:rsid w:val="009B7E72"/>
    <w:rsid w:val="009C5670"/>
    <w:rsid w:val="009C5ED0"/>
    <w:rsid w:val="009C69AE"/>
    <w:rsid w:val="009C7320"/>
    <w:rsid w:val="009D1AF9"/>
    <w:rsid w:val="009D2358"/>
    <w:rsid w:val="009E65BC"/>
    <w:rsid w:val="009E78D2"/>
    <w:rsid w:val="009F0C28"/>
    <w:rsid w:val="00A01EB7"/>
    <w:rsid w:val="00A03402"/>
    <w:rsid w:val="00A06736"/>
    <w:rsid w:val="00A1525E"/>
    <w:rsid w:val="00A477B1"/>
    <w:rsid w:val="00A50E10"/>
    <w:rsid w:val="00A52551"/>
    <w:rsid w:val="00A5283B"/>
    <w:rsid w:val="00A73264"/>
    <w:rsid w:val="00A81A1A"/>
    <w:rsid w:val="00A8236E"/>
    <w:rsid w:val="00A82BF2"/>
    <w:rsid w:val="00A83B8E"/>
    <w:rsid w:val="00A94EBF"/>
    <w:rsid w:val="00AA6B1F"/>
    <w:rsid w:val="00AB08F3"/>
    <w:rsid w:val="00AB486D"/>
    <w:rsid w:val="00AB6423"/>
    <w:rsid w:val="00AC5039"/>
    <w:rsid w:val="00AF2F16"/>
    <w:rsid w:val="00AF3AAE"/>
    <w:rsid w:val="00AF49A0"/>
    <w:rsid w:val="00B02A1D"/>
    <w:rsid w:val="00B100F6"/>
    <w:rsid w:val="00B10357"/>
    <w:rsid w:val="00B11879"/>
    <w:rsid w:val="00B25548"/>
    <w:rsid w:val="00B36143"/>
    <w:rsid w:val="00B404E3"/>
    <w:rsid w:val="00B44341"/>
    <w:rsid w:val="00B535E6"/>
    <w:rsid w:val="00B61995"/>
    <w:rsid w:val="00B755A0"/>
    <w:rsid w:val="00B776E0"/>
    <w:rsid w:val="00B8446E"/>
    <w:rsid w:val="00B91AA7"/>
    <w:rsid w:val="00B94120"/>
    <w:rsid w:val="00B966CC"/>
    <w:rsid w:val="00BA07D9"/>
    <w:rsid w:val="00BA499A"/>
    <w:rsid w:val="00BB3CE8"/>
    <w:rsid w:val="00BB50BC"/>
    <w:rsid w:val="00BC05EB"/>
    <w:rsid w:val="00BE4BFA"/>
    <w:rsid w:val="00BE582A"/>
    <w:rsid w:val="00BE5B84"/>
    <w:rsid w:val="00BF270C"/>
    <w:rsid w:val="00BF645A"/>
    <w:rsid w:val="00C053CE"/>
    <w:rsid w:val="00C07438"/>
    <w:rsid w:val="00C12067"/>
    <w:rsid w:val="00C13D38"/>
    <w:rsid w:val="00C20777"/>
    <w:rsid w:val="00C401D8"/>
    <w:rsid w:val="00C41A2B"/>
    <w:rsid w:val="00C4203B"/>
    <w:rsid w:val="00C42256"/>
    <w:rsid w:val="00C47593"/>
    <w:rsid w:val="00C513EC"/>
    <w:rsid w:val="00C5306F"/>
    <w:rsid w:val="00C636BC"/>
    <w:rsid w:val="00C92141"/>
    <w:rsid w:val="00CA1E7E"/>
    <w:rsid w:val="00CC2CEB"/>
    <w:rsid w:val="00CC3696"/>
    <w:rsid w:val="00CD23F5"/>
    <w:rsid w:val="00CE6845"/>
    <w:rsid w:val="00CF3E4C"/>
    <w:rsid w:val="00CF528F"/>
    <w:rsid w:val="00D01074"/>
    <w:rsid w:val="00D221C2"/>
    <w:rsid w:val="00D27D42"/>
    <w:rsid w:val="00D36F55"/>
    <w:rsid w:val="00D47555"/>
    <w:rsid w:val="00D635F6"/>
    <w:rsid w:val="00D6774F"/>
    <w:rsid w:val="00D81C1F"/>
    <w:rsid w:val="00D82F95"/>
    <w:rsid w:val="00D84A82"/>
    <w:rsid w:val="00D87114"/>
    <w:rsid w:val="00D9271A"/>
    <w:rsid w:val="00D93DF4"/>
    <w:rsid w:val="00DA5156"/>
    <w:rsid w:val="00DA7138"/>
    <w:rsid w:val="00DB28B2"/>
    <w:rsid w:val="00DD4508"/>
    <w:rsid w:val="00DD6F4B"/>
    <w:rsid w:val="00DE069E"/>
    <w:rsid w:val="00DE4B87"/>
    <w:rsid w:val="00DF2495"/>
    <w:rsid w:val="00DF37F0"/>
    <w:rsid w:val="00E0064E"/>
    <w:rsid w:val="00E137DA"/>
    <w:rsid w:val="00E30E71"/>
    <w:rsid w:val="00E361B7"/>
    <w:rsid w:val="00E42D2F"/>
    <w:rsid w:val="00E539B0"/>
    <w:rsid w:val="00E66B74"/>
    <w:rsid w:val="00E77DF4"/>
    <w:rsid w:val="00E834DB"/>
    <w:rsid w:val="00E9243F"/>
    <w:rsid w:val="00EA201B"/>
    <w:rsid w:val="00EE373C"/>
    <w:rsid w:val="00EE52B5"/>
    <w:rsid w:val="00EF1216"/>
    <w:rsid w:val="00EF7613"/>
    <w:rsid w:val="00F06E64"/>
    <w:rsid w:val="00F16ECF"/>
    <w:rsid w:val="00F41C97"/>
    <w:rsid w:val="00F43085"/>
    <w:rsid w:val="00F50ACE"/>
    <w:rsid w:val="00F5333E"/>
    <w:rsid w:val="00F710DC"/>
    <w:rsid w:val="00F7621F"/>
    <w:rsid w:val="00F77E2D"/>
    <w:rsid w:val="00FB4A3B"/>
    <w:rsid w:val="00FD4528"/>
    <w:rsid w:val="00FE7C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836D5"/>
  <w15:docId w15:val="{E63D12A0-5E34-40BB-BE9F-2EDFD617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203B"/>
  </w:style>
  <w:style w:type="paragraph" w:styleId="Heading1">
    <w:name w:val="heading 1"/>
    <w:basedOn w:val="Normal"/>
    <w:next w:val="Normal"/>
    <w:link w:val="Heading1Char"/>
    <w:uiPriority w:val="9"/>
    <w:qFormat/>
    <w:rsid w:val="00F710DC"/>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65226"/>
    <w:pPr>
      <w:keepNext/>
      <w:keepLines/>
      <w:spacing w:before="200" w:after="0"/>
      <w:outlineLvl w:val="1"/>
    </w:pPr>
    <w:rPr>
      <w:rFonts w:eastAsiaTheme="majorEastAsia" w:cstheme="majorBidi"/>
      <w:b/>
      <w:bCs/>
      <w:sz w:val="24"/>
      <w:szCs w:val="26"/>
    </w:rPr>
  </w:style>
  <w:style w:type="paragraph" w:styleId="Heading3">
    <w:name w:val="heading 3"/>
    <w:basedOn w:val="Normal"/>
    <w:next w:val="Normal"/>
    <w:link w:val="Heading3Char"/>
    <w:qFormat/>
    <w:rsid w:val="004916A0"/>
    <w:pPr>
      <w:keepNext/>
      <w:spacing w:before="240" w:after="60" w:line="240" w:lineRule="auto"/>
      <w:outlineLvl w:val="2"/>
    </w:pPr>
    <w:rPr>
      <w:rFonts w:ascii="Arial" w:eastAsia="Times New Roman" w:hAnsi="Arial" w:cs="Arial"/>
      <w:b/>
      <w:bCs/>
      <w:sz w:val="26"/>
      <w:szCs w:val="26"/>
      <w:lang w:val="en-CA"/>
    </w:rPr>
  </w:style>
  <w:style w:type="paragraph" w:styleId="Heading4">
    <w:name w:val="heading 4"/>
    <w:basedOn w:val="Normal"/>
    <w:next w:val="Normal"/>
    <w:link w:val="Heading4Char"/>
    <w:uiPriority w:val="9"/>
    <w:semiHidden/>
    <w:unhideWhenUsed/>
    <w:qFormat/>
    <w:rsid w:val="00B941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916A0"/>
    <w:rPr>
      <w:rFonts w:ascii="Arial" w:eastAsia="Times New Roman" w:hAnsi="Arial" w:cs="Arial"/>
      <w:b/>
      <w:bCs/>
      <w:sz w:val="26"/>
      <w:szCs w:val="26"/>
      <w:lang w:val="en-CA"/>
    </w:rPr>
  </w:style>
  <w:style w:type="paragraph" w:styleId="Header">
    <w:name w:val="header"/>
    <w:basedOn w:val="Normal"/>
    <w:link w:val="HeaderChar"/>
    <w:uiPriority w:val="99"/>
    <w:rsid w:val="004916A0"/>
    <w:pPr>
      <w:tabs>
        <w:tab w:val="center" w:pos="4320"/>
        <w:tab w:val="right" w:pos="8640"/>
      </w:tabs>
      <w:spacing w:after="0" w:line="240" w:lineRule="auto"/>
    </w:pPr>
    <w:rPr>
      <w:rFonts w:ascii="Times New Roman" w:eastAsia="Times New Roman" w:hAnsi="Times New Roman" w:cs="Times New Roman"/>
      <w:szCs w:val="24"/>
      <w:lang w:val="en-CA"/>
    </w:rPr>
  </w:style>
  <w:style w:type="character" w:customStyle="1" w:styleId="HeaderChar">
    <w:name w:val="Header Char"/>
    <w:basedOn w:val="DefaultParagraphFont"/>
    <w:link w:val="Header"/>
    <w:uiPriority w:val="99"/>
    <w:rsid w:val="004916A0"/>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F710DC"/>
    <w:rPr>
      <w:rFonts w:eastAsiaTheme="majorEastAsia" w:cstheme="majorBidi"/>
      <w:b/>
      <w:bCs/>
      <w:sz w:val="28"/>
      <w:szCs w:val="28"/>
    </w:rPr>
  </w:style>
  <w:style w:type="paragraph" w:styleId="ListParagraph">
    <w:name w:val="List Paragraph"/>
    <w:basedOn w:val="Normal"/>
    <w:uiPriority w:val="34"/>
    <w:qFormat/>
    <w:rsid w:val="00977EF6"/>
    <w:pPr>
      <w:ind w:left="720"/>
      <w:contextualSpacing/>
    </w:pPr>
  </w:style>
  <w:style w:type="paragraph" w:styleId="Footer">
    <w:name w:val="footer"/>
    <w:basedOn w:val="Normal"/>
    <w:link w:val="FooterChar"/>
    <w:uiPriority w:val="99"/>
    <w:unhideWhenUsed/>
    <w:rsid w:val="0087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19B"/>
  </w:style>
  <w:style w:type="table" w:styleId="TableGrid">
    <w:name w:val="Table Grid"/>
    <w:basedOn w:val="TableNormal"/>
    <w:uiPriority w:val="59"/>
    <w:rsid w:val="00573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94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BF"/>
    <w:rPr>
      <w:rFonts w:ascii="Tahoma" w:hAnsi="Tahoma" w:cs="Tahoma"/>
      <w:sz w:val="16"/>
      <w:szCs w:val="16"/>
    </w:rPr>
  </w:style>
  <w:style w:type="paragraph" w:customStyle="1" w:styleId="sqlF9">
    <w:name w:val="sqlF9"/>
    <w:basedOn w:val="Normal"/>
    <w:qFormat/>
    <w:rsid w:val="001F7861"/>
    <w:pPr>
      <w:pBdr>
        <w:top w:val="single" w:sz="4" w:space="1" w:color="auto"/>
        <w:left w:val="single" w:sz="4" w:space="4" w:color="auto"/>
        <w:bottom w:val="single" w:sz="4" w:space="1" w:color="auto"/>
        <w:right w:val="single" w:sz="4" w:space="4" w:color="auto"/>
      </w:pBdr>
      <w:spacing w:after="0" w:line="240" w:lineRule="auto"/>
    </w:pPr>
    <w:rPr>
      <w:rFonts w:ascii="Courier New" w:hAnsi="Courier New" w:cstheme="minorHAnsi"/>
      <w:sz w:val="18"/>
    </w:rPr>
  </w:style>
  <w:style w:type="character" w:customStyle="1" w:styleId="Heading2Char">
    <w:name w:val="Heading 2 Char"/>
    <w:basedOn w:val="DefaultParagraphFont"/>
    <w:link w:val="Heading2"/>
    <w:uiPriority w:val="9"/>
    <w:rsid w:val="00665226"/>
    <w:rPr>
      <w:rFonts w:eastAsiaTheme="majorEastAsia" w:cstheme="majorBidi"/>
      <w:b/>
      <w:bCs/>
      <w:sz w:val="24"/>
      <w:szCs w:val="26"/>
    </w:rPr>
  </w:style>
  <w:style w:type="paragraph" w:styleId="NoSpacing">
    <w:name w:val="No Spacing"/>
    <w:link w:val="NoSpacingChar"/>
    <w:uiPriority w:val="1"/>
    <w:qFormat/>
    <w:rsid w:val="00665226"/>
    <w:pPr>
      <w:spacing w:after="0" w:line="240" w:lineRule="auto"/>
    </w:pPr>
  </w:style>
  <w:style w:type="character" w:customStyle="1" w:styleId="NoSpacingChar">
    <w:name w:val="No Spacing Char"/>
    <w:basedOn w:val="DefaultParagraphFont"/>
    <w:link w:val="NoSpacing"/>
    <w:uiPriority w:val="1"/>
    <w:rsid w:val="00C4203B"/>
  </w:style>
  <w:style w:type="paragraph" w:styleId="NormalWeb">
    <w:name w:val="Normal (Web)"/>
    <w:basedOn w:val="Normal"/>
    <w:uiPriority w:val="99"/>
    <w:unhideWhenUsed/>
    <w:rsid w:val="00C4203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eading4Char">
    <w:name w:val="Heading 4 Char"/>
    <w:basedOn w:val="DefaultParagraphFont"/>
    <w:link w:val="Heading4"/>
    <w:uiPriority w:val="9"/>
    <w:semiHidden/>
    <w:rsid w:val="00B94120"/>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AF3AA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F3AAE"/>
    <w:rPr>
      <w:rFonts w:ascii="Consolas" w:hAnsi="Consolas"/>
      <w:sz w:val="21"/>
      <w:szCs w:val="21"/>
    </w:rPr>
  </w:style>
  <w:style w:type="paragraph" w:styleId="TOCHeading">
    <w:name w:val="TOC Heading"/>
    <w:basedOn w:val="Heading1"/>
    <w:next w:val="Normal"/>
    <w:uiPriority w:val="39"/>
    <w:semiHidden/>
    <w:unhideWhenUsed/>
    <w:qFormat/>
    <w:rsid w:val="0049433B"/>
    <w:p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49433B"/>
    <w:pPr>
      <w:spacing w:after="100"/>
    </w:pPr>
  </w:style>
  <w:style w:type="paragraph" w:styleId="TOC2">
    <w:name w:val="toc 2"/>
    <w:basedOn w:val="Normal"/>
    <w:next w:val="Normal"/>
    <w:autoRedefine/>
    <w:uiPriority w:val="39"/>
    <w:unhideWhenUsed/>
    <w:rsid w:val="0049433B"/>
    <w:pPr>
      <w:spacing w:after="100"/>
      <w:ind w:left="220"/>
    </w:pPr>
  </w:style>
  <w:style w:type="character" w:styleId="Hyperlink">
    <w:name w:val="Hyperlink"/>
    <w:basedOn w:val="DefaultParagraphFont"/>
    <w:uiPriority w:val="99"/>
    <w:unhideWhenUsed/>
    <w:rsid w:val="004943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D78D9839A8431CB676204B1374F813"/>
        <w:category>
          <w:name w:val="General"/>
          <w:gallery w:val="placeholder"/>
        </w:category>
        <w:types>
          <w:type w:val="bbPlcHdr"/>
        </w:types>
        <w:behaviors>
          <w:behavior w:val="content"/>
        </w:behaviors>
        <w:guid w:val="{695CEAC6-E2C5-4723-964B-ADF2A72F774F}"/>
      </w:docPartPr>
      <w:docPartBody>
        <w:p w:rsidR="00875145" w:rsidRDefault="00875145" w:rsidP="00875145">
          <w:pPr>
            <w:pStyle w:val="07D78D9839A8431CB676204B1374F81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87AF2"/>
    <w:rsid w:val="00025A97"/>
    <w:rsid w:val="000C550E"/>
    <w:rsid w:val="00466298"/>
    <w:rsid w:val="004C3FF0"/>
    <w:rsid w:val="005858DD"/>
    <w:rsid w:val="005F2601"/>
    <w:rsid w:val="00875145"/>
    <w:rsid w:val="00987AF2"/>
    <w:rsid w:val="00A06789"/>
    <w:rsid w:val="00A77CF2"/>
    <w:rsid w:val="00C06F88"/>
    <w:rsid w:val="00D0531F"/>
    <w:rsid w:val="00E5625F"/>
    <w:rsid w:val="00E65E6D"/>
    <w:rsid w:val="00EC64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6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44FDF515144BAA95D13DD61B0922C4">
    <w:name w:val="1944FDF515144BAA95D13DD61B0922C4"/>
    <w:rsid w:val="00987AF2"/>
  </w:style>
  <w:style w:type="paragraph" w:customStyle="1" w:styleId="4E21BCCFA7ED4FF68F25103A1CEA1E2C">
    <w:name w:val="4E21BCCFA7ED4FF68F25103A1CEA1E2C"/>
    <w:rsid w:val="00987AF2"/>
  </w:style>
  <w:style w:type="paragraph" w:customStyle="1" w:styleId="2AD45CD18D0941E88C737F6AB19BD069">
    <w:name w:val="2AD45CD18D0941E88C737F6AB19BD069"/>
    <w:rsid w:val="00987AF2"/>
  </w:style>
  <w:style w:type="paragraph" w:customStyle="1" w:styleId="6F13306F4FB941B6B646166994A9B1B4">
    <w:name w:val="6F13306F4FB941B6B646166994A9B1B4"/>
    <w:rsid w:val="00987AF2"/>
  </w:style>
  <w:style w:type="paragraph" w:customStyle="1" w:styleId="6DDE77CEDC074526AF9F65A55267C22B">
    <w:name w:val="6DDE77CEDC074526AF9F65A55267C22B"/>
    <w:rsid w:val="00987AF2"/>
  </w:style>
  <w:style w:type="paragraph" w:customStyle="1" w:styleId="0FB3B1A9F989457E9E4E427A5EFA8C78">
    <w:name w:val="0FB3B1A9F989457E9E4E427A5EFA8C78"/>
    <w:rsid w:val="00987AF2"/>
  </w:style>
  <w:style w:type="paragraph" w:customStyle="1" w:styleId="D69ECC07C2424C4A896D4B0B8DA95EDD">
    <w:name w:val="D69ECC07C2424C4A896D4B0B8DA95EDD"/>
    <w:rsid w:val="005F2601"/>
    <w:rPr>
      <w:lang w:val="en-CA" w:eastAsia="en-CA"/>
    </w:rPr>
  </w:style>
  <w:style w:type="paragraph" w:customStyle="1" w:styleId="3F37979A211B49B4965B0F908FE314E8">
    <w:name w:val="3F37979A211B49B4965B0F908FE314E8"/>
    <w:rsid w:val="005F2601"/>
    <w:rPr>
      <w:lang w:val="en-CA" w:eastAsia="en-CA"/>
    </w:rPr>
  </w:style>
  <w:style w:type="paragraph" w:customStyle="1" w:styleId="7E4CBC424A4349569CCD59F15211E3B6">
    <w:name w:val="7E4CBC424A4349569CCD59F15211E3B6"/>
    <w:rsid w:val="00E5625F"/>
  </w:style>
  <w:style w:type="paragraph" w:customStyle="1" w:styleId="96AC585B27A94A19A9D0F5C166B021DB">
    <w:name w:val="96AC585B27A94A19A9D0F5C166B021DB"/>
    <w:rsid w:val="00E5625F"/>
  </w:style>
  <w:style w:type="paragraph" w:customStyle="1" w:styleId="9FDA640010C54F5DA6EB9B0D623273D0">
    <w:name w:val="9FDA640010C54F5DA6EB9B0D623273D0"/>
    <w:rsid w:val="00E5625F"/>
  </w:style>
  <w:style w:type="paragraph" w:customStyle="1" w:styleId="58C0EE782C184E19A9C262D8666EEE11">
    <w:name w:val="58C0EE782C184E19A9C262D8666EEE11"/>
    <w:rsid w:val="00E5625F"/>
  </w:style>
  <w:style w:type="paragraph" w:customStyle="1" w:styleId="CD58E59B8F3549EDACE0EC2A9E3C9C0F">
    <w:name w:val="CD58E59B8F3549EDACE0EC2A9E3C9C0F"/>
    <w:rsid w:val="00875145"/>
    <w:rPr>
      <w:lang w:val="en-CA" w:eastAsia="en-CA"/>
    </w:rPr>
  </w:style>
  <w:style w:type="paragraph" w:customStyle="1" w:styleId="07D78D9839A8431CB676204B1374F813">
    <w:name w:val="07D78D9839A8431CB676204B1374F813"/>
    <w:rsid w:val="00875145"/>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TRAVEL EXPERTS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AA16E-CC90-48AC-8085-2CCF97C6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32875</Words>
  <Characters>187389</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Travel Experts Project</vt:lpstr>
    </vt:vector>
  </TitlesOfParts>
  <Company> Zohreh Nejadian|SAIT, 2011</Company>
  <LinksUpToDate>false</LinksUpToDate>
  <CharactersWithSpaces>219825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Experts Project</dc:title>
  <dc:creator>Windows User</dc:creator>
  <cp:lastModifiedBy>Hemmati</cp:lastModifiedBy>
  <cp:revision>106</cp:revision>
  <cp:lastPrinted>2011-08-22T03:59:00Z</cp:lastPrinted>
  <dcterms:created xsi:type="dcterms:W3CDTF">2011-08-01T18:51:00Z</dcterms:created>
  <dcterms:modified xsi:type="dcterms:W3CDTF">2016-12-16T17:46:00Z</dcterms:modified>
</cp:coreProperties>
</file>